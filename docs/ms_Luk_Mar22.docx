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A1319E" w14:textId="77777777" w:rsidR="000345BB" w:rsidRDefault="000345BB">
      <w:pPr>
        <w:spacing w:line="360" w:lineRule="auto"/>
        <w:jc w:val="left"/>
        <w:rPr>
          <w:ins w:id="0" w:author="cc" w:date="2021-03-19T20:43:00Z"/>
          <w:rFonts w:ascii="Times New Roman" w:hAnsi="Times New Roman" w:cs="Times New Roman"/>
          <w:b/>
          <w:sz w:val="24"/>
          <w:szCs w:val="24"/>
        </w:rPr>
      </w:pPr>
    </w:p>
    <w:p w14:paraId="0654E7C0" w14:textId="3F48097F" w:rsidR="003F54C0" w:rsidRPr="003F54C0" w:rsidRDefault="003C0E66">
      <w:pPr>
        <w:spacing w:line="360" w:lineRule="auto"/>
        <w:jc w:val="left"/>
        <w:rPr>
          <w:ins w:id="1" w:author="123" w:date="2020-11-19T14:34:00Z"/>
          <w:rFonts w:ascii="Times New Roman" w:hAnsi="Times New Roman" w:cs="Times New Roman"/>
          <w:b/>
          <w:sz w:val="24"/>
          <w:szCs w:val="24"/>
          <w:rPrChange w:id="2" w:author="Guobo Chen" w:date="2020-11-19T14:58:00Z">
            <w:rPr>
              <w:ins w:id="3" w:author="123" w:date="2020-11-19T14:34:00Z"/>
              <w:rFonts w:ascii="Times New Roman" w:hAnsi="Times New Roman" w:cs="Times New Roman"/>
              <w:b/>
              <w:sz w:val="28"/>
              <w:szCs w:val="28"/>
            </w:rPr>
          </w:rPrChange>
        </w:rPr>
      </w:pPr>
      <w:ins w:id="4" w:author="Guobo Chen" w:date="2020-11-19T14:58:00Z">
        <w:r>
          <w:rPr>
            <w:rFonts w:ascii="Times New Roman" w:hAnsi="Times New Roman" w:cs="Times New Roman"/>
            <w:b/>
            <w:sz w:val="24"/>
            <w:szCs w:val="24"/>
          </w:rPr>
          <w:t>Title</w:t>
        </w:r>
        <w:r>
          <w:rPr>
            <w:rFonts w:ascii="Times New Roman" w:hAnsi="Times New Roman" w:cs="Times New Roman"/>
            <w:bCs/>
            <w:sz w:val="24"/>
            <w:szCs w:val="24"/>
          </w:rPr>
          <w:t>:</w:t>
        </w:r>
        <w:r>
          <w:rPr>
            <w:rFonts w:ascii="Times New Roman" w:hAnsi="Times New Roman" w:cs="Times New Roman"/>
            <w:b/>
            <w:sz w:val="24"/>
            <w:szCs w:val="24"/>
          </w:rPr>
          <w:t xml:space="preserve"> </w:t>
        </w:r>
      </w:ins>
      <w:commentRangeStart w:id="5"/>
      <w:ins w:id="6" w:author="Guobo Chen" w:date="2020-11-19T16:31:00Z">
        <w:r>
          <w:rPr>
            <w:rFonts w:ascii="Times New Roman" w:hAnsi="Times New Roman" w:cs="Times New Roman"/>
            <w:bCs/>
            <w:sz w:val="24"/>
            <w:szCs w:val="24"/>
          </w:rPr>
          <w:t>P</w:t>
        </w:r>
      </w:ins>
      <w:ins w:id="7" w:author="123" w:date="2020-11-16T17:38:00Z">
        <w:r>
          <w:rPr>
            <w:rFonts w:ascii="Times New Roman" w:hAnsi="Times New Roman" w:cs="Times New Roman"/>
            <w:bCs/>
            <w:sz w:val="24"/>
            <w:szCs w:val="24"/>
          </w:rPr>
          <w:t xml:space="preserve">eripheral blood </w:t>
        </w:r>
      </w:ins>
      <w:ins w:id="8" w:author="123" w:date="2020-11-16T17:40:00Z">
        <w:r>
          <w:rPr>
            <w:rFonts w:ascii="Times New Roman" w:hAnsi="Times New Roman" w:cs="Times New Roman"/>
            <w:bCs/>
            <w:sz w:val="24"/>
            <w:szCs w:val="24"/>
          </w:rPr>
          <w:t>immunophenotype indicators</w:t>
        </w:r>
      </w:ins>
      <w:ins w:id="9" w:author="123" w:date="2020-11-16T17:38:00Z">
        <w:r>
          <w:rPr>
            <w:rFonts w:ascii="Times New Roman" w:hAnsi="Times New Roman" w:cs="Times New Roman"/>
            <w:bCs/>
            <w:sz w:val="24"/>
            <w:szCs w:val="24"/>
          </w:rPr>
          <w:t xml:space="preserve"> </w:t>
        </w:r>
        <w:del w:id="10" w:author="Guobo Chen" w:date="2020-11-19T16:32:00Z">
          <w:r>
            <w:rPr>
              <w:rFonts w:ascii="Times New Roman" w:hAnsi="Times New Roman" w:cs="Times New Roman"/>
              <w:bCs/>
              <w:sz w:val="24"/>
              <w:szCs w:val="24"/>
            </w:rPr>
            <w:delText>and</w:delText>
          </w:r>
        </w:del>
      </w:ins>
      <w:ins w:id="11" w:author="Guobo Chen" w:date="2020-11-19T16:32:00Z">
        <w:r>
          <w:rPr>
            <w:rFonts w:ascii="Times New Roman" w:hAnsi="Times New Roman" w:cs="Times New Roman"/>
            <w:bCs/>
            <w:sz w:val="24"/>
            <w:szCs w:val="24"/>
          </w:rPr>
          <w:t>for</w:t>
        </w:r>
      </w:ins>
      <w:ins w:id="12" w:author="123" w:date="2020-11-16T17:38:00Z">
        <w:r>
          <w:rPr>
            <w:rFonts w:ascii="Times New Roman" w:hAnsi="Times New Roman" w:cs="Times New Roman"/>
            <w:bCs/>
            <w:sz w:val="24"/>
            <w:szCs w:val="24"/>
            <w:rPrChange w:id="13" w:author="Guobo Chen" w:date="2020-11-19T14:58:00Z">
              <w:rPr>
                <w:rFonts w:ascii="Times New Roman" w:hAnsi="Times New Roman" w:cs="Times New Roman"/>
                <w:b/>
                <w:sz w:val="24"/>
                <w:szCs w:val="24"/>
              </w:rPr>
            </w:rPrChange>
          </w:rPr>
          <w:t xml:space="preserve"> prognostic survival </w:t>
        </w:r>
        <w:del w:id="14" w:author="Guobo Chen" w:date="2020-11-19T16:31:00Z">
          <w:r>
            <w:rPr>
              <w:rFonts w:ascii="Times New Roman" w:hAnsi="Times New Roman" w:cs="Times New Roman"/>
              <w:bCs/>
              <w:sz w:val="24"/>
              <w:szCs w:val="24"/>
              <w:rPrChange w:id="15" w:author="Guobo Chen" w:date="2020-11-19T14:58:00Z">
                <w:rPr>
                  <w:rFonts w:ascii="Times New Roman" w:hAnsi="Times New Roman" w:cs="Times New Roman"/>
                  <w:b/>
                  <w:sz w:val="24"/>
                  <w:szCs w:val="24"/>
                </w:rPr>
              </w:rPrChange>
            </w:rPr>
            <w:delText>in patients with</w:delText>
          </w:r>
        </w:del>
      </w:ins>
      <w:ins w:id="16" w:author="Guobo Chen" w:date="2020-11-19T16:31:00Z">
        <w:r>
          <w:rPr>
            <w:rFonts w:ascii="Times New Roman" w:hAnsi="Times New Roman" w:cs="Times New Roman"/>
            <w:bCs/>
            <w:sz w:val="24"/>
            <w:szCs w:val="24"/>
          </w:rPr>
          <w:t>in</w:t>
        </w:r>
      </w:ins>
      <w:ins w:id="17" w:author="123" w:date="2020-11-16T17:38:00Z">
        <w:r>
          <w:rPr>
            <w:rFonts w:ascii="Times New Roman" w:hAnsi="Times New Roman" w:cs="Times New Roman"/>
            <w:bCs/>
            <w:sz w:val="24"/>
            <w:szCs w:val="24"/>
            <w:rPrChange w:id="18" w:author="Guobo Chen" w:date="2020-11-19T14:58:00Z">
              <w:rPr>
                <w:rFonts w:ascii="Times New Roman" w:hAnsi="Times New Roman" w:cs="Times New Roman"/>
                <w:b/>
                <w:sz w:val="24"/>
                <w:szCs w:val="24"/>
              </w:rPr>
            </w:rPrChange>
          </w:rPr>
          <w:t xml:space="preserve"> acute ischemic </w:t>
        </w:r>
      </w:ins>
      <w:ins w:id="19" w:author="123" w:date="2020-11-16T17:39:00Z">
        <w:r>
          <w:rPr>
            <w:rFonts w:ascii="Times New Roman" w:hAnsi="Times New Roman" w:cs="Times New Roman"/>
            <w:bCs/>
            <w:sz w:val="24"/>
            <w:szCs w:val="24"/>
            <w:rPrChange w:id="20" w:author="Guobo Chen" w:date="2020-11-19T14:58:00Z">
              <w:rPr>
                <w:rFonts w:ascii="Times New Roman" w:hAnsi="Times New Roman" w:cs="Times New Roman"/>
                <w:b/>
                <w:sz w:val="24"/>
                <w:szCs w:val="24"/>
              </w:rPr>
            </w:rPrChange>
          </w:rPr>
          <w:t>stroke</w:t>
        </w:r>
      </w:ins>
      <w:commentRangeEnd w:id="5"/>
      <w:r>
        <w:rPr>
          <w:rStyle w:val="af1"/>
        </w:rPr>
        <w:commentReference w:id="5"/>
      </w:r>
    </w:p>
    <w:p w14:paraId="0F748BB5" w14:textId="77777777" w:rsidR="003F54C0" w:rsidRDefault="003F54C0">
      <w:pPr>
        <w:spacing w:line="360" w:lineRule="auto"/>
        <w:jc w:val="left"/>
        <w:rPr>
          <w:ins w:id="21" w:author="Guobo Chen" w:date="2020-11-19T14:59:00Z"/>
          <w:rFonts w:ascii="Times New Roman" w:hAnsi="Times New Roman" w:cs="Times New Roman"/>
          <w:b/>
          <w:sz w:val="24"/>
          <w:szCs w:val="24"/>
        </w:rPr>
      </w:pPr>
    </w:p>
    <w:p w14:paraId="05206591" w14:textId="77777777" w:rsidR="003F54C0" w:rsidRPr="003F54C0" w:rsidRDefault="003C0E66">
      <w:pPr>
        <w:spacing w:line="360" w:lineRule="auto"/>
        <w:jc w:val="left"/>
        <w:rPr>
          <w:ins w:id="22" w:author="123" w:date="2020-11-19T14:33:00Z"/>
          <w:del w:id="23" w:author="Guobo Chen" w:date="2020-11-19T14:58:00Z"/>
          <w:rFonts w:ascii="Times New Roman" w:hAnsi="Times New Roman" w:cs="Times New Roman"/>
          <w:b/>
          <w:sz w:val="24"/>
          <w:szCs w:val="24"/>
          <w:rPrChange w:id="24" w:author="Guobo Chen" w:date="2020-11-19T15:00:00Z">
            <w:rPr>
              <w:ins w:id="25" w:author="123" w:date="2020-11-19T14:33:00Z"/>
              <w:del w:id="26" w:author="Guobo Chen" w:date="2020-11-19T14:58:00Z"/>
              <w:rFonts w:ascii="Times New Roman" w:hAnsi="Times New Roman" w:cs="Times New Roman"/>
              <w:b/>
              <w:sz w:val="28"/>
              <w:szCs w:val="28"/>
            </w:rPr>
          </w:rPrChange>
        </w:rPr>
        <w:pPrChange w:id="27" w:author="Guobo Chen" w:date="2020-11-19T14:58:00Z">
          <w:pPr>
            <w:spacing w:line="360" w:lineRule="auto"/>
            <w:jc w:val="center"/>
          </w:pPr>
        </w:pPrChange>
      </w:pPr>
      <w:commentRangeStart w:id="28"/>
      <w:ins w:id="29" w:author="Guobo Chen" w:date="2020-11-19T14:58:00Z">
        <w:r>
          <w:rPr>
            <w:rFonts w:ascii="Times New Roman" w:hAnsi="Times New Roman" w:cs="Times New Roman"/>
            <w:b/>
            <w:sz w:val="24"/>
            <w:szCs w:val="24"/>
            <w:rPrChange w:id="30" w:author="Guobo Chen" w:date="2020-11-19T15:00:00Z">
              <w:rPr>
                <w:rFonts w:ascii="Times New Roman" w:hAnsi="Times New Roman" w:cs="Times New Roman"/>
                <w:b/>
                <w:sz w:val="28"/>
                <w:szCs w:val="28"/>
              </w:rPr>
            </w:rPrChange>
          </w:rPr>
          <w:t>Authors</w:t>
        </w:r>
        <w:r>
          <w:rPr>
            <w:rFonts w:ascii="Times New Roman" w:hAnsi="Times New Roman" w:cs="Times New Roman"/>
            <w:bCs/>
            <w:sz w:val="24"/>
            <w:szCs w:val="24"/>
            <w:rPrChange w:id="31" w:author="Guobo Chen" w:date="2020-11-19T15:00:00Z">
              <w:rPr>
                <w:rFonts w:ascii="Times New Roman" w:hAnsi="Times New Roman" w:cs="Times New Roman"/>
                <w:b/>
                <w:sz w:val="28"/>
                <w:szCs w:val="28"/>
              </w:rPr>
            </w:rPrChange>
          </w:rPr>
          <w:t>:</w:t>
        </w:r>
      </w:ins>
      <w:commentRangeEnd w:id="28"/>
      <w:ins w:id="32" w:author="Guobo Chen" w:date="2020-11-19T15:27:00Z">
        <w:r>
          <w:rPr>
            <w:rStyle w:val="af1"/>
          </w:rPr>
          <w:commentReference w:id="28"/>
        </w:r>
      </w:ins>
      <w:ins w:id="33" w:author="Guobo Chen" w:date="2020-11-19T14:58:00Z">
        <w:r>
          <w:rPr>
            <w:rFonts w:ascii="Times New Roman" w:hAnsi="Times New Roman" w:cs="Times New Roman"/>
            <w:bCs/>
            <w:sz w:val="24"/>
            <w:szCs w:val="24"/>
            <w:rPrChange w:id="34" w:author="Guobo Chen" w:date="2020-11-19T15:00:00Z">
              <w:rPr>
                <w:rFonts w:ascii="Times New Roman" w:hAnsi="Times New Roman" w:cs="Times New Roman"/>
                <w:bCs/>
                <w:sz w:val="22"/>
              </w:rPr>
            </w:rPrChange>
          </w:rPr>
          <w:t xml:space="preserve"> </w:t>
        </w:r>
      </w:ins>
    </w:p>
    <w:p w14:paraId="5CE663FD" w14:textId="77777777" w:rsidR="003F54C0" w:rsidRDefault="003C0E66">
      <w:pPr>
        <w:widowControl/>
        <w:jc w:val="left"/>
        <w:rPr>
          <w:ins w:id="35" w:author="123" w:date="2020-12-03T08:49:00Z"/>
          <w:rFonts w:ascii="Times New Roman" w:eastAsia="Times New Roman" w:hAnsi="Times New Roman" w:cs="Times New Roman"/>
          <w:kern w:val="0"/>
          <w:sz w:val="24"/>
          <w:szCs w:val="24"/>
        </w:rPr>
      </w:pPr>
      <w:ins w:id="36" w:author="123" w:date="2020-12-03T08:49:00Z">
        <w:r>
          <w:rPr>
            <w:rFonts w:ascii="Times New Roman" w:hAnsi="Times New Roman" w:cs="Times New Roman"/>
            <w:bCs/>
            <w:sz w:val="24"/>
            <w:szCs w:val="24"/>
          </w:rPr>
          <w:t>Kang Lu(17856278330@163.com)</w:t>
        </w:r>
        <w:r>
          <w:rPr>
            <w:rFonts w:ascii="Times New Roman" w:hAnsi="Times New Roman" w:cs="Times New Roman"/>
            <w:bCs/>
            <w:sz w:val="24"/>
            <w:szCs w:val="24"/>
            <w:vertAlign w:val="superscript"/>
          </w:rPr>
          <w:t>1,4*</w:t>
        </w:r>
        <w:r>
          <w:rPr>
            <w:rFonts w:ascii="Times New Roman" w:hAnsi="Times New Roman" w:cs="Times New Roman"/>
            <w:bCs/>
            <w:sz w:val="24"/>
            <w:szCs w:val="24"/>
          </w:rPr>
          <w:t xml:space="preserve">, </w:t>
        </w:r>
        <w:r>
          <w:rPr>
            <w:rFonts w:ascii="Times New Roman" w:hAnsi="Times New Roman" w:cs="Times New Roman"/>
            <w:bCs/>
            <w:sz w:val="24"/>
            <w:szCs w:val="24"/>
            <w:u w:val="single"/>
          </w:rPr>
          <w:t>Yong-Ran Cheng</w:t>
        </w:r>
        <w:r>
          <w:rPr>
            <w:rFonts w:ascii="Times New Roman" w:hAnsi="Times New Roman" w:cs="Times New Roman"/>
            <w:bCs/>
            <w:sz w:val="24"/>
            <w:szCs w:val="24"/>
          </w:rPr>
          <w:t xml:space="preserve"> </w:t>
        </w:r>
        <w:r>
          <w:rPr>
            <w:rFonts w:ascii="Times New Roman" w:hAnsi="Times New Roman" w:cs="Times New Roman" w:hint="eastAsia"/>
            <w:bCs/>
            <w:sz w:val="24"/>
            <w:szCs w:val="24"/>
          </w:rPr>
          <w:t>(</w:t>
        </w:r>
        <w:r>
          <w:rPr>
            <w:rFonts w:ascii="Times New Roman" w:eastAsia="Times New Roman" w:hAnsi="Times New Roman" w:cs="Times New Roman"/>
            <w:kern w:val="0"/>
            <w:sz w:val="24"/>
            <w:szCs w:val="24"/>
          </w:rPr>
          <w:t>chengyr@zjams.com.cn</w:t>
        </w:r>
        <w:r>
          <w:rPr>
            <w:rFonts w:ascii="Times New Roman" w:hAnsi="Times New Roman" w:cs="Times New Roman"/>
            <w:bCs/>
            <w:sz w:val="24"/>
            <w:szCs w:val="24"/>
          </w:rPr>
          <w:t>)</w:t>
        </w:r>
        <w:r>
          <w:rPr>
            <w:rFonts w:ascii="Times New Roman" w:hAnsi="Times New Roman" w:cs="Times New Roman"/>
            <w:bCs/>
            <w:sz w:val="24"/>
            <w:szCs w:val="24"/>
            <w:vertAlign w:val="superscript"/>
          </w:rPr>
          <w:t>2*</w:t>
        </w:r>
        <w:r>
          <w:rPr>
            <w:rFonts w:ascii="Times New Roman" w:hAnsi="Times New Roman" w:cs="Times New Roman"/>
            <w:bCs/>
            <w:sz w:val="24"/>
            <w:szCs w:val="24"/>
          </w:rPr>
          <w:t>, Wanmao Ni</w:t>
        </w:r>
        <w:r>
          <w:rPr>
            <w:rFonts w:ascii="Times New Roman" w:hAnsi="Times New Roman" w:cs="Times New Roman"/>
            <w:bCs/>
            <w:sz w:val="24"/>
            <w:szCs w:val="24"/>
            <w:vertAlign w:val="superscript"/>
          </w:rPr>
          <w:t>3*</w:t>
        </w:r>
        <w:r>
          <w:rPr>
            <w:rFonts w:ascii="Times New Roman" w:hAnsi="Times New Roman" w:cs="Times New Roman"/>
            <w:bCs/>
            <w:sz w:val="24"/>
            <w:szCs w:val="24"/>
          </w:rPr>
          <w:t>, Jing Du</w:t>
        </w:r>
        <w:r>
          <w:rPr>
            <w:rFonts w:ascii="Times New Roman" w:hAnsi="Times New Roman" w:cs="Times New Roman"/>
            <w:bCs/>
            <w:sz w:val="24"/>
            <w:szCs w:val="24"/>
            <w:vertAlign w:val="superscript"/>
          </w:rPr>
          <w:t>5</w:t>
        </w:r>
        <w:r>
          <w:rPr>
            <w:rFonts w:ascii="Times New Roman" w:hAnsi="Times New Roman" w:cs="Times New Roman"/>
            <w:bCs/>
            <w:sz w:val="24"/>
            <w:szCs w:val="24"/>
          </w:rPr>
          <w:t>, Yanchun Li</w:t>
        </w:r>
      </w:ins>
      <w:ins w:id="37" w:author="123" w:date="2020-12-03T09:14:00Z">
        <w:r>
          <w:rPr>
            <w:rFonts w:ascii="Times New Roman" w:hAnsi="Times New Roman" w:cs="Times New Roman"/>
            <w:bCs/>
            <w:sz w:val="24"/>
            <w:szCs w:val="24"/>
            <w:vertAlign w:val="superscript"/>
            <w:rPrChange w:id="38" w:author="123" w:date="2020-12-03T09:14:00Z">
              <w:rPr>
                <w:rFonts w:ascii="Times New Roman" w:hAnsi="Times New Roman" w:cs="Times New Roman"/>
                <w:bCs/>
                <w:sz w:val="24"/>
                <w:szCs w:val="24"/>
              </w:rPr>
            </w:rPrChange>
          </w:rPr>
          <w:t>6</w:t>
        </w:r>
      </w:ins>
      <w:ins w:id="39" w:author="123" w:date="2020-12-03T08:49:00Z">
        <w:r>
          <w:rPr>
            <w:rFonts w:ascii="Times New Roman" w:hAnsi="Times New Roman" w:cs="Times New Roman"/>
            <w:bCs/>
            <w:sz w:val="24"/>
            <w:szCs w:val="24"/>
          </w:rPr>
          <w:t>, Xu Wang</w:t>
        </w:r>
      </w:ins>
      <w:ins w:id="40" w:author="123" w:date="2020-12-03T09:15:00Z">
        <w:r>
          <w:rPr>
            <w:rFonts w:ascii="Times New Roman" w:hAnsi="Times New Roman" w:cs="Times New Roman"/>
            <w:bCs/>
            <w:sz w:val="24"/>
            <w:szCs w:val="24"/>
            <w:vertAlign w:val="superscript"/>
            <w:rPrChange w:id="41" w:author="123" w:date="2020-12-03T09:15:00Z">
              <w:rPr>
                <w:rFonts w:ascii="Times New Roman" w:hAnsi="Times New Roman" w:cs="Times New Roman"/>
                <w:bCs/>
                <w:sz w:val="24"/>
                <w:szCs w:val="24"/>
              </w:rPr>
            </w:rPrChange>
          </w:rPr>
          <w:t>7</w:t>
        </w:r>
      </w:ins>
      <w:ins w:id="42" w:author="123" w:date="2020-12-03T08:49:00Z">
        <w:r>
          <w:rPr>
            <w:rFonts w:ascii="Times New Roman" w:hAnsi="Times New Roman" w:cs="Times New Roman"/>
            <w:bCs/>
            <w:sz w:val="24"/>
            <w:szCs w:val="24"/>
          </w:rPr>
          <w:t>, Wanye Hu</w:t>
        </w:r>
        <w:r>
          <w:rPr>
            <w:rFonts w:ascii="Times New Roman" w:hAnsi="Times New Roman" w:cs="Times New Roman"/>
            <w:bCs/>
            <w:sz w:val="24"/>
            <w:szCs w:val="24"/>
            <w:vertAlign w:val="superscript"/>
          </w:rPr>
          <w:t>1</w:t>
        </w:r>
        <w:r>
          <w:rPr>
            <w:rFonts w:ascii="Times New Roman" w:hAnsi="Times New Roman" w:cs="Times New Roman"/>
            <w:bCs/>
            <w:sz w:val="24"/>
            <w:szCs w:val="24"/>
          </w:rPr>
          <w:t>, Shida Chen</w:t>
        </w:r>
        <w:r>
          <w:rPr>
            <w:rFonts w:ascii="Times New Roman" w:hAnsi="Times New Roman" w:cs="Times New Roman"/>
            <w:bCs/>
            <w:sz w:val="24"/>
            <w:szCs w:val="24"/>
            <w:vertAlign w:val="superscript"/>
          </w:rPr>
          <w:t>1</w:t>
        </w:r>
        <w:r>
          <w:rPr>
            <w:rFonts w:ascii="Times New Roman" w:hAnsi="Times New Roman" w:cs="Times New Roman"/>
            <w:bCs/>
            <w:sz w:val="24"/>
            <w:szCs w:val="24"/>
          </w:rPr>
          <w:t>, Haifeng Xu</w:t>
        </w:r>
      </w:ins>
      <w:r>
        <w:rPr>
          <w:rFonts w:ascii="Times New Roman" w:hAnsi="Times New Roman" w:cs="Times New Roman"/>
          <w:bCs/>
          <w:sz w:val="24"/>
          <w:szCs w:val="24"/>
          <w:vertAlign w:val="superscript"/>
        </w:rPr>
        <w:t>7</w:t>
      </w:r>
      <w:ins w:id="43" w:author="123" w:date="2020-12-03T08:49:00Z">
        <w:r>
          <w:rPr>
            <w:rFonts w:ascii="Times New Roman" w:hAnsi="Times New Roman" w:cs="Times New Roman"/>
            <w:bCs/>
            <w:sz w:val="24"/>
            <w:szCs w:val="24"/>
          </w:rPr>
          <w:t>, Hairui Wang</w:t>
        </w:r>
      </w:ins>
      <w:ins w:id="44" w:author="123" w:date="2020-12-03T10:54:00Z">
        <w:r>
          <w:rPr>
            <w:rFonts w:ascii="Times New Roman" w:hAnsi="Times New Roman" w:cs="Times New Roman"/>
            <w:bCs/>
            <w:sz w:val="24"/>
            <w:szCs w:val="24"/>
            <w:vertAlign w:val="superscript"/>
            <w:rPrChange w:id="45" w:author="123" w:date="2020-12-03T10:54:00Z">
              <w:rPr>
                <w:rFonts w:ascii="Times New Roman" w:hAnsi="Times New Roman" w:cs="Times New Roman"/>
                <w:bCs/>
                <w:sz w:val="24"/>
                <w:szCs w:val="24"/>
              </w:rPr>
            </w:rPrChange>
          </w:rPr>
          <w:t>7</w:t>
        </w:r>
      </w:ins>
      <w:ins w:id="46" w:author="123" w:date="2020-12-03T08:49:00Z">
        <w:r>
          <w:rPr>
            <w:rFonts w:ascii="Times New Roman" w:hAnsi="Times New Roman" w:cs="Times New Roman"/>
            <w:bCs/>
            <w:sz w:val="24"/>
            <w:szCs w:val="24"/>
          </w:rPr>
          <w:t>, Huanjuan Li</w:t>
        </w:r>
      </w:ins>
      <w:ins w:id="47" w:author="123" w:date="2020-12-03T09:43:00Z">
        <w:r>
          <w:rPr>
            <w:rFonts w:ascii="Times New Roman" w:hAnsi="Times New Roman" w:cs="Times New Roman"/>
            <w:bCs/>
            <w:sz w:val="24"/>
            <w:szCs w:val="24"/>
            <w:vertAlign w:val="superscript"/>
            <w:rPrChange w:id="48" w:author="123" w:date="2020-12-03T09:43:00Z">
              <w:rPr>
                <w:rFonts w:ascii="Times New Roman" w:hAnsi="Times New Roman" w:cs="Times New Roman"/>
                <w:bCs/>
                <w:sz w:val="24"/>
                <w:szCs w:val="24"/>
              </w:rPr>
            </w:rPrChange>
          </w:rPr>
          <w:t>7</w:t>
        </w:r>
      </w:ins>
      <w:ins w:id="49" w:author="123" w:date="2020-12-03T08:49:00Z">
        <w:r>
          <w:rPr>
            <w:rFonts w:ascii="Times New Roman" w:hAnsi="Times New Roman" w:cs="Times New Roman"/>
            <w:bCs/>
            <w:sz w:val="24"/>
            <w:szCs w:val="24"/>
          </w:rPr>
          <w:t>, Chaoting Zhou</w:t>
        </w:r>
      </w:ins>
      <w:ins w:id="50" w:author="123" w:date="2020-12-03T09:27:00Z">
        <w:r>
          <w:rPr>
            <w:rFonts w:ascii="Times New Roman" w:hAnsi="Times New Roman" w:cs="Times New Roman"/>
            <w:bCs/>
            <w:sz w:val="24"/>
            <w:szCs w:val="24"/>
            <w:vertAlign w:val="superscript"/>
            <w:rPrChange w:id="51" w:author="123" w:date="2020-12-03T09:27:00Z">
              <w:rPr>
                <w:rFonts w:ascii="Times New Roman" w:hAnsi="Times New Roman" w:cs="Times New Roman"/>
                <w:bCs/>
                <w:sz w:val="24"/>
                <w:szCs w:val="24"/>
              </w:rPr>
            </w:rPrChange>
          </w:rPr>
          <w:t>8</w:t>
        </w:r>
      </w:ins>
      <w:ins w:id="52" w:author="123" w:date="2020-12-03T08:49:00Z">
        <w:r>
          <w:rPr>
            <w:rFonts w:ascii="Times New Roman" w:hAnsi="Times New Roman" w:cs="Times New Roman"/>
            <w:bCs/>
            <w:sz w:val="24"/>
            <w:szCs w:val="24"/>
          </w:rPr>
          <w:t>, Luyang Wang</w:t>
        </w:r>
      </w:ins>
      <w:ins w:id="53" w:author="123" w:date="2020-12-03T10:53:00Z">
        <w:r>
          <w:rPr>
            <w:rFonts w:ascii="Times New Roman" w:hAnsi="Times New Roman" w:cs="Times New Roman"/>
            <w:bCs/>
            <w:sz w:val="24"/>
            <w:szCs w:val="24"/>
            <w:vertAlign w:val="superscript"/>
            <w:rPrChange w:id="54" w:author="123" w:date="2020-12-03T10:53:00Z">
              <w:rPr>
                <w:rFonts w:ascii="Times New Roman" w:hAnsi="Times New Roman" w:cs="Times New Roman"/>
                <w:bCs/>
                <w:sz w:val="24"/>
                <w:szCs w:val="24"/>
              </w:rPr>
            </w:rPrChange>
          </w:rPr>
          <w:t>2</w:t>
        </w:r>
      </w:ins>
      <w:ins w:id="55" w:author="123" w:date="2020-12-03T08:49:00Z">
        <w:r>
          <w:rPr>
            <w:rFonts w:ascii="Times New Roman" w:hAnsi="Times New Roman" w:cs="Times New Roman"/>
            <w:bCs/>
            <w:sz w:val="24"/>
            <w:szCs w:val="24"/>
          </w:rPr>
          <w:t>, Mingqi Zhou</w:t>
        </w:r>
      </w:ins>
      <w:ins w:id="56" w:author="123" w:date="2020-12-03T09:53:00Z">
        <w:r>
          <w:rPr>
            <w:rFonts w:ascii="Times New Roman" w:hAnsi="Times New Roman" w:cs="Times New Roman"/>
            <w:bCs/>
            <w:sz w:val="24"/>
            <w:szCs w:val="24"/>
            <w:vertAlign w:val="superscript"/>
          </w:rPr>
          <w:t>9</w:t>
        </w:r>
      </w:ins>
      <w:ins w:id="57" w:author="123" w:date="2020-12-03T08:49:00Z">
        <w:r>
          <w:rPr>
            <w:rFonts w:ascii="Times New Roman" w:hAnsi="Times New Roman" w:cs="Times New Roman"/>
            <w:bCs/>
            <w:sz w:val="24"/>
            <w:szCs w:val="24"/>
          </w:rPr>
          <w:t>, Xiangmin Tong</w:t>
        </w:r>
        <w:r>
          <w:rPr>
            <w:rFonts w:ascii="Times New Roman" w:hAnsi="Times New Roman" w:cs="Times New Roman"/>
            <w:bCs/>
            <w:sz w:val="24"/>
            <w:szCs w:val="24"/>
            <w:vertAlign w:val="superscript"/>
          </w:rPr>
          <w:t>4#</w:t>
        </w:r>
        <w:r>
          <w:rPr>
            <w:rFonts w:ascii="Times New Roman" w:hAnsi="Times New Roman" w:cs="Times New Roman"/>
            <w:bCs/>
            <w:sz w:val="24"/>
            <w:szCs w:val="24"/>
          </w:rPr>
          <w:t xml:space="preserve">, </w:t>
        </w:r>
        <w:r>
          <w:rPr>
            <w:rFonts w:ascii="Times New Roman" w:hAnsi="Times New Roman" w:cs="Times New Roman"/>
            <w:bCs/>
            <w:sz w:val="24"/>
            <w:szCs w:val="24"/>
            <w:u w:val="single"/>
          </w:rPr>
          <w:t>Guo-</w:t>
        </w:r>
        <w:r>
          <w:rPr>
            <w:rFonts w:ascii="Times New Roman" w:hAnsi="Times New Roman" w:cs="Times New Roman"/>
            <w:bCs/>
            <w:sz w:val="24"/>
            <w:szCs w:val="24"/>
            <w:rPrChange w:id="58" w:author="123" w:date="2020-12-03T09:43:00Z">
              <w:rPr>
                <w:rFonts w:ascii="Times New Roman" w:hAnsi="Times New Roman" w:cs="Times New Roman"/>
                <w:bCs/>
                <w:sz w:val="24"/>
                <w:szCs w:val="24"/>
                <w:u w:val="single"/>
              </w:rPr>
            </w:rPrChange>
          </w:rPr>
          <w:t>Bo C</w:t>
        </w:r>
        <w:r>
          <w:rPr>
            <w:rFonts w:ascii="Times New Roman" w:hAnsi="Times New Roman" w:cs="Times New Roman"/>
            <w:bCs/>
            <w:sz w:val="24"/>
            <w:szCs w:val="24"/>
            <w:u w:val="single"/>
          </w:rPr>
          <w:t>hen</w:t>
        </w:r>
        <w:r>
          <w:rPr>
            <w:rFonts w:ascii="Times New Roman" w:hAnsi="Times New Roman" w:cs="Times New Roman"/>
            <w:bCs/>
            <w:sz w:val="24"/>
            <w:szCs w:val="24"/>
          </w:rPr>
          <w:t xml:space="preserve"> (chenguobo@hmc.edu.cn)</w:t>
        </w:r>
        <w:r>
          <w:rPr>
            <w:rFonts w:ascii="Times New Roman" w:hAnsi="Times New Roman" w:cs="Times New Roman"/>
            <w:bCs/>
            <w:sz w:val="24"/>
            <w:szCs w:val="24"/>
            <w:vertAlign w:val="superscript"/>
          </w:rPr>
          <w:t>3#</w:t>
        </w:r>
        <w:r>
          <w:rPr>
            <w:rFonts w:ascii="Times New Roman" w:hAnsi="Times New Roman" w:cs="Times New Roman"/>
            <w:bCs/>
            <w:sz w:val="24"/>
            <w:szCs w:val="24"/>
          </w:rPr>
          <w:t>, Ying Wang</w:t>
        </w:r>
        <w:r>
          <w:rPr>
            <w:rFonts w:ascii="Times New Roman" w:hAnsi="Times New Roman" w:cs="Times New Roman"/>
            <w:bCs/>
            <w:sz w:val="24"/>
            <w:szCs w:val="24"/>
            <w:vertAlign w:val="superscript"/>
          </w:rPr>
          <w:t>4#</w:t>
        </w:r>
      </w:ins>
    </w:p>
    <w:p w14:paraId="0D96C312" w14:textId="77777777" w:rsidR="003F54C0" w:rsidRDefault="003F54C0">
      <w:pPr>
        <w:spacing w:line="360" w:lineRule="auto"/>
        <w:rPr>
          <w:ins w:id="59" w:author="123" w:date="2020-12-03T08:49:00Z"/>
          <w:rFonts w:ascii="Times New Roman" w:hAnsi="Times New Roman" w:cs="Times New Roman"/>
          <w:bCs/>
          <w:sz w:val="24"/>
          <w:szCs w:val="24"/>
        </w:rPr>
      </w:pPr>
    </w:p>
    <w:p w14:paraId="6BC63B10" w14:textId="77777777" w:rsidR="003F54C0" w:rsidRDefault="003C0E66">
      <w:pPr>
        <w:spacing w:line="360" w:lineRule="auto"/>
        <w:rPr>
          <w:ins w:id="60" w:author="123" w:date="2020-12-03T08:49:00Z"/>
          <w:rFonts w:ascii="Times New Roman" w:hAnsi="Times New Roman" w:cs="Times New Roman"/>
          <w:sz w:val="24"/>
          <w:szCs w:val="24"/>
        </w:rPr>
      </w:pPr>
      <w:ins w:id="61" w:author="123" w:date="2020-12-03T08:49:00Z">
        <w:r>
          <w:rPr>
            <w:rFonts w:ascii="Times New Roman" w:hAnsi="Times New Roman" w:cs="Times New Roman" w:hint="eastAsia"/>
            <w:bCs/>
            <w:sz w:val="24"/>
            <w:szCs w:val="24"/>
          </w:rPr>
          <w:t>C</w:t>
        </w:r>
        <w:r>
          <w:rPr>
            <w:rFonts w:ascii="Times New Roman" w:hAnsi="Times New Roman" w:cs="Times New Roman"/>
            <w:bCs/>
            <w:sz w:val="24"/>
            <w:szCs w:val="24"/>
          </w:rPr>
          <w:t>orrespondence:</w:t>
        </w:r>
        <w:r>
          <w:rPr>
            <w:rFonts w:ascii="Times New Roman" w:hAnsi="Times New Roman" w:cs="Times New Roman"/>
            <w:sz w:val="24"/>
            <w:szCs w:val="24"/>
          </w:rPr>
          <w:t xml:space="preserve"> Ying Wang, Phase I Clinical Research Center, Zhejiang Provincial People’s Hospital, People’s Hospital of Hangzhou Medical College, Hangzhou, 310014 Zhejiang, China.nancywangying@163.com</w:t>
        </w:r>
      </w:ins>
    </w:p>
    <w:p w14:paraId="2ED4D77D" w14:textId="77777777" w:rsidR="003F54C0" w:rsidRDefault="003C0E66">
      <w:pPr>
        <w:spacing w:line="360" w:lineRule="auto"/>
        <w:rPr>
          <w:ins w:id="62" w:author="123" w:date="2020-12-03T08:49:00Z"/>
          <w:rFonts w:ascii="Times New Roman" w:hAnsi="Times New Roman" w:cs="Times New Roman"/>
          <w:bCs/>
          <w:sz w:val="24"/>
          <w:szCs w:val="24"/>
        </w:rPr>
      </w:pPr>
      <w:ins w:id="63" w:author="123" w:date="2020-12-03T08:49:00Z">
        <w:r>
          <w:rPr>
            <w:rFonts w:ascii="Times New Roman" w:hAnsi="Times New Roman" w:cs="Times New Roman" w:hint="eastAsia"/>
            <w:bCs/>
            <w:sz w:val="24"/>
            <w:szCs w:val="24"/>
          </w:rPr>
          <w:t>*</w:t>
        </w:r>
        <w:r>
          <w:rPr>
            <w:rFonts w:ascii="Times New Roman" w:hAnsi="Times New Roman" w:cs="Times New Roman"/>
            <w:bCs/>
            <w:sz w:val="24"/>
            <w:szCs w:val="24"/>
          </w:rPr>
          <w:t>/#: These authors co-contributed to the work.</w:t>
        </w:r>
      </w:ins>
    </w:p>
    <w:p w14:paraId="365BA7DC" w14:textId="77777777" w:rsidR="003F54C0" w:rsidRDefault="003F54C0">
      <w:pPr>
        <w:spacing w:line="360" w:lineRule="auto"/>
        <w:rPr>
          <w:ins w:id="64" w:author="123" w:date="2020-12-03T08:49:00Z"/>
          <w:rFonts w:ascii="Times New Roman" w:hAnsi="Times New Roman" w:cs="Times New Roman"/>
          <w:b/>
          <w:sz w:val="24"/>
          <w:szCs w:val="24"/>
        </w:rPr>
      </w:pPr>
    </w:p>
    <w:p w14:paraId="75436767" w14:textId="77777777" w:rsidR="003F54C0" w:rsidRDefault="003C0E66">
      <w:pPr>
        <w:spacing w:line="360" w:lineRule="auto"/>
        <w:rPr>
          <w:ins w:id="65" w:author="123" w:date="2020-12-03T08:49:00Z"/>
          <w:rFonts w:ascii="Times New Roman" w:hAnsi="Times New Roman" w:cs="Times New Roman"/>
          <w:bCs/>
          <w:sz w:val="24"/>
          <w:szCs w:val="24"/>
        </w:rPr>
      </w:pPr>
      <w:commentRangeStart w:id="66"/>
      <w:ins w:id="67" w:author="123" w:date="2020-12-03T08:49:00Z">
        <w:r>
          <w:rPr>
            <w:rFonts w:ascii="Times New Roman" w:hAnsi="Times New Roman" w:cs="Times New Roman"/>
            <w:b/>
            <w:sz w:val="24"/>
            <w:szCs w:val="24"/>
          </w:rPr>
          <w:t>Affiliations</w:t>
        </w:r>
        <w:r>
          <w:rPr>
            <w:rFonts w:ascii="Times New Roman" w:hAnsi="Times New Roman" w:cs="Times New Roman"/>
            <w:bCs/>
            <w:sz w:val="24"/>
            <w:szCs w:val="24"/>
          </w:rPr>
          <w:t>:</w:t>
        </w:r>
        <w:commentRangeEnd w:id="66"/>
        <w:r>
          <w:rPr>
            <w:rStyle w:val="af1"/>
          </w:rPr>
          <w:commentReference w:id="66"/>
        </w:r>
      </w:ins>
    </w:p>
    <w:p w14:paraId="5B069637" w14:textId="77777777" w:rsidR="003F54C0" w:rsidRDefault="003C0E66">
      <w:pPr>
        <w:spacing w:line="360" w:lineRule="auto"/>
        <w:rPr>
          <w:ins w:id="68" w:author="123" w:date="2020-12-03T08:52:00Z"/>
          <w:rFonts w:ascii="Times New Roman" w:hAnsi="Times New Roman" w:cs="Times New Roman"/>
          <w:sz w:val="24"/>
          <w:szCs w:val="24"/>
        </w:rPr>
      </w:pPr>
      <w:ins w:id="69" w:author="123" w:date="2020-12-03T08:49:00Z">
        <w:r>
          <w:rPr>
            <w:rFonts w:ascii="Times New Roman" w:hAnsi="Times New Roman" w:cs="Times New Roman"/>
            <w:bCs/>
            <w:sz w:val="24"/>
            <w:szCs w:val="24"/>
            <w:vertAlign w:val="superscript"/>
          </w:rPr>
          <w:t>1</w:t>
        </w:r>
        <w:r>
          <w:rPr>
            <w:rFonts w:ascii="Times New Roman" w:hAnsi="Times New Roman" w:cs="Times New Roman"/>
            <w:sz w:val="24"/>
            <w:szCs w:val="24"/>
          </w:rPr>
          <w:t xml:space="preserve"> Bengbu Medical College, Bengbu, 233003</w:t>
        </w:r>
      </w:ins>
      <w:ins w:id="70" w:author="123" w:date="2020-12-03T08:52:00Z">
        <w:r>
          <w:rPr>
            <w:rFonts w:ascii="Times New Roman" w:hAnsi="Times New Roman" w:cs="Times New Roman"/>
            <w:sz w:val="24"/>
            <w:szCs w:val="24"/>
          </w:rPr>
          <w:t xml:space="preserve"> Anhui, </w:t>
        </w:r>
      </w:ins>
      <w:ins w:id="71" w:author="123" w:date="2020-12-03T08:49:00Z">
        <w:r>
          <w:rPr>
            <w:rFonts w:ascii="Times New Roman" w:hAnsi="Times New Roman" w:cs="Times New Roman"/>
            <w:sz w:val="24"/>
            <w:szCs w:val="24"/>
          </w:rPr>
          <w:t>China;</w:t>
        </w:r>
      </w:ins>
    </w:p>
    <w:p w14:paraId="26BD997E" w14:textId="77777777" w:rsidR="003F54C0" w:rsidRDefault="003C0E66">
      <w:pPr>
        <w:spacing w:line="360" w:lineRule="auto"/>
        <w:rPr>
          <w:ins w:id="72" w:author="123" w:date="2020-12-03T08:49:00Z"/>
          <w:rFonts w:ascii="Times New Roman" w:hAnsi="Times New Roman" w:cs="Times New Roman"/>
          <w:bCs/>
          <w:sz w:val="24"/>
          <w:szCs w:val="24"/>
          <w:lang w:val="en-AU"/>
        </w:rPr>
      </w:pPr>
      <w:ins w:id="73" w:author="123" w:date="2020-12-03T08:49:00Z">
        <w:r>
          <w:rPr>
            <w:rFonts w:ascii="Times New Roman" w:hAnsi="Times New Roman" w:cs="Times New Roman"/>
            <w:bCs/>
            <w:sz w:val="24"/>
            <w:szCs w:val="24"/>
            <w:vertAlign w:val="superscript"/>
          </w:rPr>
          <w:t>2</w:t>
        </w:r>
        <w:r>
          <w:rPr>
            <w:rFonts w:ascii="Times New Roman" w:hAnsi="Times New Roman" w:cs="Times New Roman"/>
            <w:bCs/>
            <w:sz w:val="24"/>
            <w:szCs w:val="24"/>
          </w:rPr>
          <w:t>School of Public Health, Hangzhou Medical College, Hangzhou, 310013 Zhejiang, China</w:t>
        </w:r>
        <w:r>
          <w:rPr>
            <w:rFonts w:ascii="Times New Roman" w:hAnsi="Times New Roman" w:cs="Times New Roman"/>
            <w:bCs/>
            <w:sz w:val="24"/>
            <w:szCs w:val="24"/>
            <w:lang w:val="en-AU"/>
          </w:rPr>
          <w:t>;</w:t>
        </w:r>
      </w:ins>
    </w:p>
    <w:p w14:paraId="52B644A0" w14:textId="77777777" w:rsidR="003F54C0" w:rsidRDefault="003C0E66">
      <w:pPr>
        <w:spacing w:line="360" w:lineRule="auto"/>
        <w:rPr>
          <w:ins w:id="74" w:author="123" w:date="2020-12-03T08:49:00Z"/>
          <w:rFonts w:ascii="Times New Roman" w:hAnsi="Times New Roman" w:cs="Times New Roman"/>
          <w:sz w:val="24"/>
          <w:szCs w:val="24"/>
        </w:rPr>
      </w:pPr>
      <w:ins w:id="75" w:author="123" w:date="2020-12-03T08:49:00Z">
        <w:r>
          <w:rPr>
            <w:rFonts w:ascii="Times New Roman" w:hAnsi="Times New Roman" w:cs="Times New Roman"/>
            <w:sz w:val="24"/>
            <w:szCs w:val="24"/>
            <w:vertAlign w:val="superscript"/>
          </w:rPr>
          <w:t>3</w:t>
        </w:r>
        <w:r>
          <w:rPr>
            <w:rFonts w:ascii="Times New Roman" w:hAnsi="Times New Roman" w:cs="Times New Roman"/>
            <w:sz w:val="24"/>
            <w:szCs w:val="24"/>
          </w:rPr>
          <w:t>Clinical Research Institute, Zhejiang Provincial People’s Hospital, People’s Hospital of Hangzhou Medical College, Hangzhou, 310014 Zhejiang, China</w:t>
        </w:r>
        <w:r>
          <w:rPr>
            <w:rFonts w:ascii="Times New Roman" w:hAnsi="Times New Roman" w:cs="Times New Roman"/>
            <w:sz w:val="24"/>
            <w:szCs w:val="24"/>
            <w:lang w:val="en-AU"/>
          </w:rPr>
          <w:t>;</w:t>
        </w:r>
      </w:ins>
    </w:p>
    <w:p w14:paraId="35737D66" w14:textId="77777777" w:rsidR="003F54C0" w:rsidRDefault="003C0E66">
      <w:pPr>
        <w:spacing w:line="360" w:lineRule="auto"/>
        <w:rPr>
          <w:ins w:id="76" w:author="123" w:date="2020-12-03T08:49:00Z"/>
          <w:rFonts w:ascii="Times New Roman" w:hAnsi="Times New Roman" w:cs="Times New Roman"/>
          <w:sz w:val="24"/>
          <w:szCs w:val="24"/>
        </w:rPr>
      </w:pPr>
      <w:ins w:id="77" w:author="123" w:date="2020-12-03T08:49:00Z">
        <w:r>
          <w:rPr>
            <w:rFonts w:ascii="Times New Roman" w:hAnsi="Times New Roman" w:cs="Times New Roman"/>
            <w:sz w:val="24"/>
            <w:szCs w:val="24"/>
            <w:vertAlign w:val="superscript"/>
          </w:rPr>
          <w:t>4</w:t>
        </w:r>
        <w:r>
          <w:rPr>
            <w:rFonts w:ascii="Times New Roman" w:hAnsi="Times New Roman" w:cs="Times New Roman"/>
            <w:sz w:val="24"/>
            <w:szCs w:val="24"/>
          </w:rPr>
          <w:t>Phase I Clinical Research Center, Zhejiang Provincial People’s Hospital, People’s Hospital of Hangzhou Medical College, Hangzhou, 310014 Zhejiang, China</w:t>
        </w:r>
      </w:ins>
      <w:ins w:id="78" w:author="123" w:date="2020-12-03T09:54:00Z">
        <w:r>
          <w:rPr>
            <w:rFonts w:ascii="Times New Roman" w:hAnsi="Times New Roman" w:cs="Times New Roman"/>
            <w:sz w:val="24"/>
            <w:szCs w:val="24"/>
          </w:rPr>
          <w:t>;</w:t>
        </w:r>
      </w:ins>
    </w:p>
    <w:p w14:paraId="2A9E92A4" w14:textId="77777777" w:rsidR="003F54C0" w:rsidRDefault="003C0E66">
      <w:pPr>
        <w:spacing w:line="360" w:lineRule="auto"/>
        <w:rPr>
          <w:ins w:id="79" w:author="123" w:date="2020-12-03T08:49:00Z"/>
          <w:rFonts w:ascii="Times New Roman" w:hAnsi="Times New Roman" w:cs="Times New Roman"/>
          <w:sz w:val="24"/>
          <w:szCs w:val="24"/>
        </w:rPr>
      </w:pPr>
      <w:ins w:id="80" w:author="123" w:date="2020-12-03T08:49:00Z">
        <w:r>
          <w:rPr>
            <w:rFonts w:ascii="Times New Roman" w:hAnsi="Times New Roman" w:cs="Times New Roman"/>
            <w:sz w:val="24"/>
            <w:szCs w:val="24"/>
            <w:vertAlign w:val="superscript"/>
          </w:rPr>
          <w:t>5</w:t>
        </w:r>
        <w:r>
          <w:rPr>
            <w:rFonts w:ascii="Times New Roman" w:hAnsi="Times New Roman" w:cs="Times New Roman"/>
            <w:sz w:val="24"/>
            <w:szCs w:val="24"/>
          </w:rPr>
          <w:t>Department of Medical Laboratory, Zhejiang Provincial People’s Hospital, People’s Hospital of Hangzhou Medical College, Hangzhou, 310014 Zhejiang, China</w:t>
        </w:r>
      </w:ins>
      <w:ins w:id="81" w:author="123" w:date="2020-12-03T09:54:00Z">
        <w:r>
          <w:rPr>
            <w:rFonts w:ascii="Times New Roman" w:hAnsi="Times New Roman" w:cs="Times New Roman"/>
            <w:sz w:val="24"/>
            <w:szCs w:val="24"/>
          </w:rPr>
          <w:t>;</w:t>
        </w:r>
      </w:ins>
    </w:p>
    <w:p w14:paraId="206C563A" w14:textId="77777777" w:rsidR="003F54C0" w:rsidRDefault="003C0E66">
      <w:pPr>
        <w:spacing w:line="360" w:lineRule="auto"/>
        <w:rPr>
          <w:ins w:id="82" w:author="123" w:date="2020-12-03T09:14:00Z"/>
          <w:rFonts w:ascii="Times New Roman" w:hAnsi="Times New Roman" w:cs="Times New Roman"/>
          <w:sz w:val="24"/>
          <w:szCs w:val="24"/>
        </w:rPr>
      </w:pPr>
      <w:ins w:id="83" w:author="123" w:date="2020-12-03T09:14:00Z">
        <w:r>
          <w:rPr>
            <w:rFonts w:ascii="Times New Roman" w:hAnsi="Times New Roman" w:cs="Times New Roman"/>
            <w:sz w:val="24"/>
            <w:szCs w:val="24"/>
            <w:vertAlign w:val="superscript"/>
            <w:rPrChange w:id="84" w:author="123" w:date="2020-12-03T09:14:00Z">
              <w:rPr>
                <w:rFonts w:ascii="Times New Roman" w:hAnsi="Times New Roman" w:cs="Times New Roman"/>
                <w:sz w:val="24"/>
                <w:szCs w:val="24"/>
              </w:rPr>
            </w:rPrChange>
          </w:rPr>
          <w:t>6</w:t>
        </w:r>
        <w:r>
          <w:rPr>
            <w:rFonts w:ascii="Times New Roman" w:hAnsi="Times New Roman" w:cs="Times New Roman"/>
            <w:sz w:val="24"/>
            <w:szCs w:val="24"/>
            <w:rPrChange w:id="85" w:author="123" w:date="2020-12-03T09:14:00Z">
              <w:rPr>
                <w:rFonts w:ascii="AdvOT7fb33346.I" w:hAnsi="AdvOT7fb33346.I" w:cs="AdvOT7fb33346.I"/>
                <w:kern w:val="0"/>
                <w:sz w:val="13"/>
                <w:szCs w:val="13"/>
              </w:rPr>
            </w:rPrChange>
          </w:rPr>
          <w:t>The Second Clinical Medical School of Zhejiang Chinese Medical University, Zhejiang Chinese Medical University, Hangzhou,</w:t>
        </w:r>
      </w:ins>
      <w:ins w:id="86" w:author="123" w:date="2020-12-03T09:25:00Z">
        <w:r>
          <w:rPr>
            <w:rFonts w:ascii="Times New Roman" w:hAnsi="Times New Roman" w:cs="Times New Roman"/>
            <w:sz w:val="24"/>
            <w:szCs w:val="24"/>
          </w:rPr>
          <w:t xml:space="preserve"> 310053</w:t>
        </w:r>
      </w:ins>
      <w:ins w:id="87" w:author="123" w:date="2020-12-03T09:14:00Z">
        <w:r>
          <w:rPr>
            <w:rFonts w:ascii="Times New Roman" w:hAnsi="Times New Roman" w:cs="Times New Roman"/>
            <w:sz w:val="24"/>
            <w:szCs w:val="24"/>
            <w:rPrChange w:id="88" w:author="123" w:date="2020-12-03T09:14:00Z">
              <w:rPr>
                <w:rFonts w:ascii="AdvOT7fb33346.I" w:hAnsi="AdvOT7fb33346.I" w:cs="AdvOT7fb33346.I"/>
                <w:kern w:val="0"/>
                <w:sz w:val="13"/>
                <w:szCs w:val="13"/>
              </w:rPr>
            </w:rPrChange>
          </w:rPr>
          <w:t xml:space="preserve"> Zhejiang, China</w:t>
        </w:r>
      </w:ins>
      <w:ins w:id="89" w:author="123" w:date="2020-12-03T09:54:00Z">
        <w:r>
          <w:rPr>
            <w:rFonts w:ascii="Times New Roman" w:hAnsi="Times New Roman" w:cs="Times New Roman"/>
            <w:sz w:val="24"/>
            <w:szCs w:val="24"/>
          </w:rPr>
          <w:t>;</w:t>
        </w:r>
      </w:ins>
    </w:p>
    <w:p w14:paraId="7734AED5" w14:textId="77777777" w:rsidR="003F54C0" w:rsidRDefault="003C0E66">
      <w:pPr>
        <w:spacing w:line="360" w:lineRule="auto"/>
        <w:rPr>
          <w:ins w:id="90" w:author="123" w:date="2020-12-03T09:26:00Z"/>
          <w:rFonts w:ascii="Times New Roman" w:hAnsi="Times New Roman" w:cs="Times New Roman"/>
          <w:sz w:val="24"/>
          <w:szCs w:val="24"/>
        </w:rPr>
      </w:pPr>
      <w:ins w:id="91" w:author="123" w:date="2020-12-03T09:14:00Z">
        <w:r>
          <w:rPr>
            <w:rFonts w:ascii="Times New Roman" w:hAnsi="Times New Roman" w:cs="Times New Roman"/>
            <w:sz w:val="24"/>
            <w:szCs w:val="24"/>
            <w:vertAlign w:val="superscript"/>
            <w:rPrChange w:id="92" w:author="123" w:date="2020-12-03T09:15:00Z">
              <w:rPr>
                <w:rFonts w:ascii="AdvOT7fb33346.I" w:hAnsi="AdvOT7fb33346.I" w:cs="AdvOT7fb33346.I"/>
                <w:kern w:val="0"/>
                <w:sz w:val="13"/>
                <w:szCs w:val="13"/>
              </w:rPr>
            </w:rPrChange>
          </w:rPr>
          <w:t>7</w:t>
        </w:r>
        <w:r>
          <w:rPr>
            <w:rFonts w:ascii="Times New Roman" w:hAnsi="Times New Roman" w:cs="Times New Roman"/>
            <w:sz w:val="24"/>
            <w:szCs w:val="24"/>
            <w:rPrChange w:id="93" w:author="123" w:date="2020-12-03T09:15:00Z">
              <w:rPr>
                <w:rFonts w:ascii="AdvOT7fb33346.I" w:hAnsi="AdvOT7fb33346.I" w:cs="AdvOT7fb33346.I"/>
                <w:kern w:val="0"/>
                <w:sz w:val="13"/>
                <w:szCs w:val="13"/>
              </w:rPr>
            </w:rPrChange>
          </w:rPr>
          <w:t xml:space="preserve">School of Laboratory Medicine and Life Science, Wenzhou Medical University, Wenzhou, </w:t>
        </w:r>
      </w:ins>
      <w:ins w:id="94" w:author="123" w:date="2020-12-03T09:25:00Z">
        <w:r>
          <w:rPr>
            <w:rFonts w:ascii="Times New Roman" w:hAnsi="Times New Roman" w:cs="Times New Roman"/>
            <w:sz w:val="24"/>
            <w:szCs w:val="24"/>
          </w:rPr>
          <w:t xml:space="preserve">325035 </w:t>
        </w:r>
      </w:ins>
      <w:ins w:id="95" w:author="123" w:date="2020-12-03T09:14:00Z">
        <w:r>
          <w:rPr>
            <w:rFonts w:ascii="Times New Roman" w:hAnsi="Times New Roman" w:cs="Times New Roman"/>
            <w:sz w:val="24"/>
            <w:szCs w:val="24"/>
            <w:rPrChange w:id="96" w:author="123" w:date="2020-12-03T09:15:00Z">
              <w:rPr>
                <w:rFonts w:ascii="AdvOT7fb33346.I" w:hAnsi="AdvOT7fb33346.I" w:cs="AdvOT7fb33346.I"/>
                <w:kern w:val="0"/>
                <w:sz w:val="13"/>
                <w:szCs w:val="13"/>
              </w:rPr>
            </w:rPrChange>
          </w:rPr>
          <w:t>Zhejiang, China</w:t>
        </w:r>
      </w:ins>
      <w:ins w:id="97" w:author="123" w:date="2020-12-03T09:54:00Z">
        <w:r>
          <w:rPr>
            <w:rFonts w:ascii="Times New Roman" w:hAnsi="Times New Roman" w:cs="Times New Roman"/>
            <w:sz w:val="24"/>
            <w:szCs w:val="24"/>
          </w:rPr>
          <w:t>;</w:t>
        </w:r>
      </w:ins>
    </w:p>
    <w:p w14:paraId="3B241153" w14:textId="77777777" w:rsidR="003F54C0" w:rsidRDefault="003C0E66">
      <w:pPr>
        <w:spacing w:line="360" w:lineRule="auto"/>
        <w:rPr>
          <w:ins w:id="98" w:author="123" w:date="2020-12-03T09:45:00Z"/>
          <w:rFonts w:ascii="Times New Roman" w:hAnsi="Times New Roman" w:cs="Times New Roman"/>
          <w:sz w:val="24"/>
          <w:szCs w:val="24"/>
        </w:rPr>
      </w:pPr>
      <w:ins w:id="99" w:author="123" w:date="2020-12-03T09:27:00Z">
        <w:r>
          <w:rPr>
            <w:rFonts w:ascii="Times New Roman" w:hAnsi="Times New Roman" w:cs="Times New Roman"/>
            <w:sz w:val="24"/>
            <w:szCs w:val="24"/>
            <w:vertAlign w:val="superscript"/>
            <w:rPrChange w:id="100" w:author="123" w:date="2020-12-03T09:27:00Z">
              <w:rPr>
                <w:rFonts w:ascii="Times New Roman" w:hAnsi="Times New Roman" w:cs="Times New Roman"/>
                <w:sz w:val="24"/>
                <w:szCs w:val="24"/>
              </w:rPr>
            </w:rPrChange>
          </w:rPr>
          <w:t>8</w:t>
        </w:r>
      </w:ins>
      <w:ins w:id="101" w:author="123" w:date="2020-12-03T09:26:00Z">
        <w:r>
          <w:rPr>
            <w:rFonts w:ascii="Times New Roman" w:hAnsi="Times New Roman" w:cs="Times New Roman" w:hint="eastAsia"/>
            <w:sz w:val="24"/>
            <w:szCs w:val="24"/>
          </w:rPr>
          <w:t>Z</w:t>
        </w:r>
        <w:r>
          <w:rPr>
            <w:rFonts w:ascii="Times New Roman" w:hAnsi="Times New Roman" w:cs="Times New Roman"/>
            <w:sz w:val="24"/>
            <w:szCs w:val="24"/>
          </w:rPr>
          <w:t>hejiang University of Technology</w:t>
        </w:r>
      </w:ins>
      <w:ins w:id="102" w:author="123" w:date="2020-12-03T09:44:00Z">
        <w:r>
          <w:rPr>
            <w:rFonts w:ascii="Times New Roman" w:hAnsi="Times New Roman" w:cs="Times New Roman" w:hint="eastAsia"/>
            <w:sz w:val="24"/>
            <w:szCs w:val="24"/>
          </w:rPr>
          <w:t>,</w:t>
        </w:r>
        <w:r>
          <w:rPr>
            <w:rFonts w:ascii="Times New Roman" w:hAnsi="Times New Roman" w:cs="Times New Roman"/>
            <w:sz w:val="24"/>
            <w:szCs w:val="24"/>
          </w:rPr>
          <w:t xml:space="preserve"> </w:t>
        </w:r>
      </w:ins>
      <w:ins w:id="103" w:author="123" w:date="2020-12-03T09:45:00Z">
        <w:r>
          <w:rPr>
            <w:rFonts w:ascii="Times New Roman" w:hAnsi="Times New Roman" w:cs="Times New Roman"/>
            <w:sz w:val="24"/>
            <w:szCs w:val="24"/>
          </w:rPr>
          <w:t>Hangzhou, 310014 Zhejiang, China</w:t>
        </w:r>
      </w:ins>
      <w:ins w:id="104" w:author="123" w:date="2020-12-03T09:54:00Z">
        <w:r>
          <w:rPr>
            <w:rFonts w:ascii="Times New Roman" w:hAnsi="Times New Roman" w:cs="Times New Roman"/>
            <w:sz w:val="24"/>
            <w:szCs w:val="24"/>
          </w:rPr>
          <w:t>;</w:t>
        </w:r>
      </w:ins>
    </w:p>
    <w:p w14:paraId="71B95F03" w14:textId="77777777" w:rsidR="003F54C0" w:rsidRDefault="003C0E66">
      <w:pPr>
        <w:spacing w:line="360" w:lineRule="auto"/>
        <w:rPr>
          <w:ins w:id="105" w:author="123" w:date="2020-12-03T09:54:00Z"/>
          <w:rFonts w:ascii="Times New Roman" w:hAnsi="Times New Roman" w:cs="Times New Roman"/>
          <w:sz w:val="24"/>
          <w:szCs w:val="24"/>
        </w:rPr>
      </w:pPr>
      <w:ins w:id="106" w:author="123" w:date="2020-12-03T09:53:00Z">
        <w:r>
          <w:rPr>
            <w:rFonts w:ascii="Times New Roman" w:hAnsi="Times New Roman" w:cs="Times New Roman"/>
            <w:sz w:val="24"/>
            <w:szCs w:val="24"/>
            <w:vertAlign w:val="superscript"/>
            <w:rPrChange w:id="107" w:author="123" w:date="2020-12-03T09:53:00Z">
              <w:rPr>
                <w:rFonts w:ascii="Times New Roman" w:hAnsi="Times New Roman" w:cs="Times New Roman"/>
                <w:sz w:val="24"/>
                <w:szCs w:val="24"/>
              </w:rPr>
            </w:rPrChange>
          </w:rPr>
          <w:t>9</w:t>
        </w:r>
        <w:r>
          <w:rPr>
            <w:rFonts w:ascii="Times New Roman" w:hAnsi="Times New Roman" w:cs="Times New Roman"/>
            <w:sz w:val="24"/>
            <w:szCs w:val="24"/>
          </w:rPr>
          <w:t xml:space="preserve">Hangzhou Normal University, </w:t>
        </w:r>
      </w:ins>
      <w:ins w:id="108" w:author="123" w:date="2020-12-03T09:54:00Z">
        <w:r>
          <w:rPr>
            <w:rFonts w:ascii="Times New Roman" w:hAnsi="Times New Roman" w:cs="Times New Roman"/>
            <w:sz w:val="24"/>
            <w:szCs w:val="24"/>
          </w:rPr>
          <w:t>Hangzhou, 310036 Zhejiang, China.</w:t>
        </w:r>
      </w:ins>
    </w:p>
    <w:p w14:paraId="6F7EE954" w14:textId="77777777" w:rsidR="003F54C0" w:rsidRDefault="003F54C0">
      <w:pPr>
        <w:spacing w:line="360" w:lineRule="auto"/>
        <w:rPr>
          <w:ins w:id="109" w:author="123" w:date="2020-12-03T09:14:00Z"/>
          <w:rFonts w:ascii="Times New Roman" w:hAnsi="Times New Roman" w:cs="Times New Roman"/>
          <w:sz w:val="24"/>
          <w:szCs w:val="24"/>
        </w:rPr>
      </w:pPr>
    </w:p>
    <w:p w14:paraId="72CA2370" w14:textId="77777777" w:rsidR="003F54C0" w:rsidRPr="003F54C0" w:rsidRDefault="003F54C0">
      <w:pPr>
        <w:spacing w:line="360" w:lineRule="auto"/>
        <w:rPr>
          <w:ins w:id="110" w:author="123" w:date="2020-12-03T08:49:00Z"/>
          <w:rFonts w:ascii="Times New Roman" w:hAnsi="Times New Roman" w:cs="Times New Roman"/>
          <w:sz w:val="24"/>
          <w:szCs w:val="24"/>
          <w:rPrChange w:id="111" w:author="123" w:date="2020-12-03T09:14:00Z">
            <w:rPr>
              <w:ins w:id="112" w:author="123" w:date="2020-12-03T08:49:00Z"/>
              <w:rFonts w:ascii="Times New Roman" w:hAnsi="Times New Roman" w:cs="Times New Roman"/>
              <w:b/>
              <w:sz w:val="24"/>
              <w:szCs w:val="24"/>
            </w:rPr>
          </w:rPrChange>
        </w:rPr>
      </w:pPr>
    </w:p>
    <w:p w14:paraId="4FBE7D7E" w14:textId="77777777" w:rsidR="003F54C0" w:rsidRDefault="003C0E66">
      <w:pPr>
        <w:spacing w:line="360" w:lineRule="auto"/>
        <w:rPr>
          <w:ins w:id="113" w:author="123" w:date="2020-12-03T08:49:00Z"/>
          <w:rFonts w:ascii="Times New Roman" w:hAnsi="Times New Roman" w:cs="Times New Roman"/>
          <w:b/>
          <w:sz w:val="24"/>
          <w:szCs w:val="24"/>
        </w:rPr>
      </w:pPr>
      <w:ins w:id="114" w:author="123" w:date="2020-12-03T08:49:00Z">
        <w:r>
          <w:rPr>
            <w:rFonts w:ascii="Times New Roman" w:hAnsi="Times New Roman" w:cs="Times New Roman" w:hint="eastAsia"/>
            <w:b/>
            <w:sz w:val="24"/>
            <w:szCs w:val="24"/>
          </w:rPr>
          <w:t>ORCID</w:t>
        </w:r>
        <w:r>
          <w:rPr>
            <w:rFonts w:ascii="Times New Roman" w:hAnsi="Times New Roman" w:cs="Times New Roman"/>
            <w:bCs/>
            <w:sz w:val="24"/>
            <w:szCs w:val="24"/>
          </w:rPr>
          <w:t xml:space="preserve">: </w:t>
        </w:r>
      </w:ins>
      <w:ins w:id="115" w:author="123" w:date="2020-12-03T09:03:00Z">
        <w:r>
          <w:rPr>
            <w:rFonts w:ascii="Times New Roman" w:hAnsi="Times New Roman" w:cs="Times New Roman"/>
            <w:bCs/>
            <w:sz w:val="24"/>
            <w:szCs w:val="24"/>
          </w:rPr>
          <w:t>0000</w:t>
        </w:r>
        <w:r>
          <w:rPr>
            <w:rFonts w:ascii="Times New Roman" w:hAnsi="Times New Roman" w:cs="Times New Roman" w:hint="eastAsia"/>
            <w:bCs/>
            <w:sz w:val="24"/>
            <w:szCs w:val="24"/>
          </w:rPr>
          <w:t>-</w:t>
        </w:r>
        <w:r>
          <w:rPr>
            <w:rFonts w:ascii="Times New Roman" w:hAnsi="Times New Roman" w:cs="Times New Roman"/>
            <w:bCs/>
            <w:sz w:val="24"/>
            <w:szCs w:val="24"/>
          </w:rPr>
          <w:t>0003</w:t>
        </w:r>
        <w:r>
          <w:rPr>
            <w:rFonts w:ascii="Times New Roman" w:hAnsi="Times New Roman" w:cs="Times New Roman" w:hint="eastAsia"/>
            <w:bCs/>
            <w:sz w:val="24"/>
            <w:szCs w:val="24"/>
          </w:rPr>
          <w:t>-</w:t>
        </w:r>
        <w:r>
          <w:rPr>
            <w:rFonts w:ascii="Times New Roman" w:hAnsi="Times New Roman" w:cs="Times New Roman"/>
            <w:bCs/>
            <w:sz w:val="24"/>
            <w:szCs w:val="24"/>
          </w:rPr>
          <w:t>0045</w:t>
        </w:r>
        <w:r>
          <w:rPr>
            <w:rFonts w:ascii="Times New Roman" w:hAnsi="Times New Roman" w:cs="Times New Roman" w:hint="eastAsia"/>
            <w:bCs/>
            <w:sz w:val="24"/>
            <w:szCs w:val="24"/>
          </w:rPr>
          <w:t>-</w:t>
        </w:r>
        <w:r>
          <w:rPr>
            <w:rFonts w:ascii="Times New Roman" w:hAnsi="Times New Roman" w:cs="Times New Roman"/>
            <w:bCs/>
            <w:sz w:val="24"/>
            <w:szCs w:val="24"/>
          </w:rPr>
          <w:t>3803</w:t>
        </w:r>
        <w:r>
          <w:rPr>
            <w:rFonts w:ascii="Times New Roman" w:hAnsi="Times New Roman" w:cs="Times New Roman" w:hint="eastAsia"/>
            <w:bCs/>
            <w:sz w:val="24"/>
            <w:szCs w:val="24"/>
          </w:rPr>
          <w:t>(</w:t>
        </w:r>
        <w:r>
          <w:rPr>
            <w:rFonts w:ascii="Times New Roman" w:hAnsi="Times New Roman" w:cs="Times New Roman"/>
            <w:bCs/>
            <w:sz w:val="24"/>
            <w:szCs w:val="24"/>
          </w:rPr>
          <w:t xml:space="preserve">KL), </w:t>
        </w:r>
      </w:ins>
      <w:ins w:id="116" w:author="123" w:date="2020-12-03T08:49:00Z">
        <w:r>
          <w:rPr>
            <w:rFonts w:ascii="Times New Roman" w:hAnsi="Times New Roman" w:cs="Times New Roman"/>
            <w:bCs/>
            <w:sz w:val="24"/>
            <w:szCs w:val="24"/>
          </w:rPr>
          <w:t>0000-0003-2646-560X (YRC),</w:t>
        </w:r>
        <w:r>
          <w:rPr>
            <w:rFonts w:ascii="Times New Roman" w:hAnsi="Times New Roman" w:cs="Times New Roman"/>
            <w:b/>
            <w:sz w:val="24"/>
            <w:szCs w:val="24"/>
          </w:rPr>
          <w:t xml:space="preserve"> </w:t>
        </w:r>
        <w:r>
          <w:rPr>
            <w:rFonts w:ascii="Times New Roman" w:hAnsi="Times New Roman" w:cs="Times New Roman"/>
            <w:kern w:val="0"/>
            <w:sz w:val="24"/>
            <w:szCs w:val="24"/>
          </w:rPr>
          <w:t xml:space="preserve">0000-0001-5475-8237 </w:t>
        </w:r>
        <w:r>
          <w:rPr>
            <w:rFonts w:ascii="Times New Roman" w:hAnsi="Times New Roman" w:cs="Times New Roman" w:hint="eastAsia"/>
            <w:kern w:val="0"/>
            <w:sz w:val="24"/>
            <w:szCs w:val="24"/>
          </w:rPr>
          <w:t>(</w:t>
        </w:r>
        <w:r>
          <w:rPr>
            <w:rFonts w:ascii="Times New Roman" w:hAnsi="Times New Roman" w:cs="Times New Roman"/>
            <w:kern w:val="0"/>
            <w:sz w:val="24"/>
            <w:szCs w:val="24"/>
          </w:rPr>
          <w:t>GBC), 0000-0003-2121-7025(YW)</w:t>
        </w:r>
      </w:ins>
    </w:p>
    <w:p w14:paraId="59E123B6" w14:textId="77777777" w:rsidR="003F54C0" w:rsidRDefault="003C0E66">
      <w:pPr>
        <w:widowControl/>
        <w:jc w:val="left"/>
        <w:rPr>
          <w:ins w:id="117" w:author="Guobo Chen" w:date="2020-11-19T15:00:00Z"/>
          <w:del w:id="118" w:author="123" w:date="2020-12-03T09:27:00Z"/>
          <w:rFonts w:ascii="Times New Roman" w:hAnsi="Times New Roman" w:cs="Times New Roman"/>
          <w:bCs/>
          <w:sz w:val="22"/>
        </w:rPr>
      </w:pPr>
      <w:ins w:id="119" w:author="Guobo Chen" w:date="2020-11-19T15:00:00Z">
        <w:r>
          <w:rPr>
            <w:rFonts w:ascii="Times New Roman" w:hAnsi="Times New Roman" w:cs="Times New Roman"/>
            <w:bCs/>
            <w:sz w:val="22"/>
          </w:rPr>
          <w:br w:type="page"/>
        </w:r>
      </w:ins>
    </w:p>
    <w:p w14:paraId="2D23EE43" w14:textId="77777777" w:rsidR="003F54C0" w:rsidRPr="003F54C0" w:rsidRDefault="003F54C0">
      <w:pPr>
        <w:widowControl/>
        <w:jc w:val="left"/>
        <w:rPr>
          <w:ins w:id="120" w:author="123" w:date="2020-11-16T17:38:00Z"/>
          <w:del w:id="121" w:author="Guobo Chen" w:date="2020-11-19T15:00:00Z"/>
          <w:rFonts w:ascii="Times New Roman" w:hAnsi="Times New Roman" w:cs="Times New Roman"/>
          <w:bCs/>
          <w:sz w:val="22"/>
          <w:rPrChange w:id="122" w:author="123" w:date="2020-11-17T11:23:00Z">
            <w:rPr>
              <w:ins w:id="123" w:author="123" w:date="2020-11-16T17:38:00Z"/>
              <w:del w:id="124" w:author="Guobo Chen" w:date="2020-11-19T15:00:00Z"/>
              <w:rFonts w:ascii="Times New Roman" w:hAnsi="Times New Roman" w:cs="Times New Roman"/>
              <w:b/>
              <w:sz w:val="24"/>
              <w:szCs w:val="24"/>
            </w:rPr>
          </w:rPrChange>
        </w:rPr>
        <w:pPrChange w:id="125" w:author="123" w:date="2020-12-03T09:27:00Z">
          <w:pPr>
            <w:spacing w:line="360" w:lineRule="auto"/>
            <w:jc w:val="center"/>
          </w:pPr>
        </w:pPrChange>
      </w:pPr>
    </w:p>
    <w:p w14:paraId="0CF436D8" w14:textId="77777777" w:rsidR="0090087E" w:rsidRPr="00686EC7" w:rsidRDefault="0090087E" w:rsidP="0090087E">
      <w:pPr>
        <w:spacing w:line="360" w:lineRule="auto"/>
        <w:jc w:val="center"/>
        <w:rPr>
          <w:ins w:id="126" w:author="cc" w:date="2021-01-21T15:16:00Z"/>
          <w:rFonts w:ascii="Times New Roman" w:hAnsi="Times New Roman" w:cs="Times New Roman"/>
          <w:b/>
          <w:sz w:val="24"/>
          <w:szCs w:val="24"/>
        </w:rPr>
      </w:pPr>
      <w:ins w:id="127" w:author="cc" w:date="2021-01-21T15:16:00Z">
        <w:r w:rsidRPr="00686EC7">
          <w:rPr>
            <w:rFonts w:ascii="Times New Roman" w:hAnsi="Times New Roman" w:cs="Times New Roman" w:hint="eastAsia"/>
            <w:b/>
            <w:sz w:val="24"/>
            <w:szCs w:val="24"/>
          </w:rPr>
          <w:t>Abstract</w:t>
        </w:r>
      </w:ins>
    </w:p>
    <w:p w14:paraId="0FE8C4C7" w14:textId="77777777" w:rsidR="0090087E" w:rsidRDefault="0090087E" w:rsidP="0090087E">
      <w:pPr>
        <w:spacing w:line="360" w:lineRule="auto"/>
        <w:rPr>
          <w:ins w:id="128" w:author="cc" w:date="2021-01-21T15:16:00Z"/>
          <w:rFonts w:ascii="Times New Roman" w:hAnsi="Times New Roman" w:cs="Times New Roman"/>
          <w:bCs/>
          <w:sz w:val="24"/>
          <w:szCs w:val="24"/>
        </w:rPr>
      </w:pPr>
      <w:ins w:id="129" w:author="cc" w:date="2021-01-21T15:16:00Z">
        <w:r w:rsidRPr="00CB7D35">
          <w:rPr>
            <w:rFonts w:ascii="Times New Roman" w:hAnsi="Times New Roman" w:cs="Times New Roman"/>
            <w:b/>
            <w:sz w:val="24"/>
            <w:szCs w:val="24"/>
          </w:rPr>
          <w:t>Background:</w:t>
        </w:r>
        <w:r>
          <w:rPr>
            <w:rFonts w:ascii="Times New Roman" w:hAnsi="Times New Roman" w:cs="Times New Roman"/>
            <w:bCs/>
            <w:sz w:val="24"/>
            <w:szCs w:val="24"/>
          </w:rPr>
          <w:t xml:space="preserve"> W</w:t>
        </w:r>
        <w:r>
          <w:rPr>
            <w:rFonts w:ascii="Times New Roman" w:hAnsi="Times New Roman" w:cs="Times New Roman" w:hint="eastAsia"/>
            <w:bCs/>
            <w:sz w:val="24"/>
            <w:szCs w:val="24"/>
          </w:rPr>
          <w:t>hether</w:t>
        </w:r>
        <w:r>
          <w:rPr>
            <w:rFonts w:ascii="Times New Roman" w:hAnsi="Times New Roman" w:cs="Times New Roman"/>
            <w:bCs/>
            <w:sz w:val="24"/>
            <w:szCs w:val="24"/>
          </w:rPr>
          <w:t xml:space="preserve"> </w:t>
        </w:r>
        <w:r w:rsidRPr="00A94A00">
          <w:rPr>
            <w:rFonts w:ascii="Times New Roman" w:hAnsi="Times New Roman" w:cs="Times New Roman"/>
            <w:bCs/>
            <w:sz w:val="24"/>
            <w:szCs w:val="24"/>
          </w:rPr>
          <w:t xml:space="preserve">peripheral blood </w:t>
        </w:r>
        <w:r w:rsidRPr="00E53F43">
          <w:rPr>
            <w:rFonts w:ascii="Times New Roman" w:hAnsi="Times New Roman" w:cs="Times New Roman"/>
            <w:bCs/>
            <w:sz w:val="24"/>
            <w:szCs w:val="24"/>
          </w:rPr>
          <w:t>immunophenotype indicators</w:t>
        </w:r>
        <w:r>
          <w:rPr>
            <w:rFonts w:ascii="Times New Roman" w:hAnsi="Times New Roman" w:cs="Times New Roman"/>
            <w:bCs/>
            <w:sz w:val="24"/>
            <w:szCs w:val="24"/>
          </w:rPr>
          <w:t xml:space="preserve"> influence</w:t>
        </w:r>
        <w:r w:rsidRPr="00A94A00">
          <w:rPr>
            <w:rFonts w:ascii="Times New Roman" w:hAnsi="Times New Roman" w:cs="Times New Roman"/>
            <w:bCs/>
            <w:sz w:val="24"/>
            <w:szCs w:val="24"/>
          </w:rPr>
          <w:t xml:space="preserve"> the prognosis of </w:t>
        </w:r>
        <w:r w:rsidRPr="00E53F43">
          <w:rPr>
            <w:rFonts w:ascii="Times New Roman" w:hAnsi="Times New Roman" w:cs="Times New Roman"/>
            <w:bCs/>
            <w:sz w:val="24"/>
            <w:szCs w:val="24"/>
          </w:rPr>
          <w:t xml:space="preserve">acute ischemic </w:t>
        </w:r>
        <w:r w:rsidRPr="00E53F43">
          <w:rPr>
            <w:rFonts w:ascii="Times New Roman" w:hAnsi="Times New Roman" w:cs="Times New Roman" w:hint="eastAsia"/>
            <w:bCs/>
            <w:sz w:val="24"/>
            <w:szCs w:val="24"/>
          </w:rPr>
          <w:t>stroke</w:t>
        </w:r>
        <w:r>
          <w:rPr>
            <w:rFonts w:ascii="Times New Roman" w:hAnsi="Times New Roman" w:cs="Times New Roman"/>
            <w:bCs/>
            <w:sz w:val="24"/>
            <w:szCs w:val="24"/>
          </w:rPr>
          <w:t xml:space="preserve"> remains unclear. Thus, this study aimed to investigate t</w:t>
        </w:r>
        <w:r w:rsidRPr="008831C4">
          <w:rPr>
            <w:rFonts w:ascii="Times New Roman" w:hAnsi="Times New Roman" w:cs="Times New Roman"/>
            <w:bCs/>
            <w:sz w:val="24"/>
            <w:szCs w:val="24"/>
          </w:rPr>
          <w:t>he</w:t>
        </w:r>
        <w:r w:rsidRPr="00E53F43">
          <w:rPr>
            <w:rFonts w:ascii="Times New Roman" w:hAnsi="Times New Roman" w:cs="Times New Roman"/>
            <w:bCs/>
            <w:sz w:val="24"/>
            <w:szCs w:val="24"/>
          </w:rPr>
          <w:t xml:space="preserve"> relationship between peripheral blood immunophenotype indicators and</w:t>
        </w:r>
        <w:r>
          <w:rPr>
            <w:rFonts w:ascii="Times New Roman" w:hAnsi="Times New Roman" w:cs="Times New Roman"/>
            <w:bCs/>
            <w:sz w:val="24"/>
            <w:szCs w:val="24"/>
          </w:rPr>
          <w:t xml:space="preserve"> </w:t>
        </w:r>
        <w:r w:rsidRPr="00E53F43">
          <w:rPr>
            <w:rFonts w:ascii="Times New Roman" w:hAnsi="Times New Roman" w:cs="Times New Roman"/>
            <w:bCs/>
            <w:sz w:val="24"/>
            <w:szCs w:val="24"/>
          </w:rPr>
          <w:t xml:space="preserve">prognostic survival in patients with acute ischemic </w:t>
        </w:r>
        <w:r w:rsidRPr="00E53F43">
          <w:rPr>
            <w:rFonts w:ascii="Times New Roman" w:hAnsi="Times New Roman" w:cs="Times New Roman" w:hint="eastAsia"/>
            <w:bCs/>
            <w:sz w:val="24"/>
            <w:szCs w:val="24"/>
          </w:rPr>
          <w:t>stroke</w:t>
        </w:r>
        <w:r>
          <w:rPr>
            <w:rFonts w:ascii="Times New Roman" w:hAnsi="Times New Roman" w:cs="Times New Roman"/>
            <w:bCs/>
            <w:sz w:val="24"/>
            <w:szCs w:val="24"/>
          </w:rPr>
          <w:t>.</w:t>
        </w:r>
      </w:ins>
    </w:p>
    <w:p w14:paraId="6FD1C4A1" w14:textId="77777777" w:rsidR="0090087E" w:rsidRDefault="0090087E" w:rsidP="0090087E">
      <w:pPr>
        <w:spacing w:line="360" w:lineRule="auto"/>
        <w:rPr>
          <w:ins w:id="130" w:author="cc" w:date="2021-01-21T15:16:00Z"/>
          <w:rFonts w:ascii="Times New Roman" w:hAnsi="Times New Roman" w:cs="Times New Roman"/>
          <w:sz w:val="24"/>
          <w:szCs w:val="24"/>
        </w:rPr>
      </w:pPr>
      <w:ins w:id="131" w:author="cc" w:date="2021-01-21T15:16:00Z">
        <w:r w:rsidRPr="00CB7D35">
          <w:rPr>
            <w:rFonts w:ascii="Times New Roman" w:hAnsi="Times New Roman" w:cs="Times New Roman"/>
            <w:b/>
            <w:sz w:val="24"/>
            <w:szCs w:val="24"/>
          </w:rPr>
          <w:t>Methods:</w:t>
        </w:r>
        <w:r>
          <w:rPr>
            <w:rFonts w:ascii="Times New Roman" w:hAnsi="Times New Roman" w:cs="Times New Roman"/>
            <w:sz w:val="24"/>
            <w:szCs w:val="24"/>
          </w:rPr>
          <w:t xml:space="preserve"> </w:t>
        </w:r>
        <w:r w:rsidRPr="002D0C4C">
          <w:rPr>
            <w:rFonts w:ascii="Times New Roman" w:hAnsi="Times New Roman" w:cs="Times New Roman"/>
            <w:sz w:val="24"/>
            <w:szCs w:val="24"/>
          </w:rPr>
          <w:t>One-way ANOVA</w:t>
        </w:r>
        <w:r w:rsidRPr="00EF75E2">
          <w:rPr>
            <w:rFonts w:ascii="Times New Roman" w:hAnsi="Times New Roman" w:cs="Times New Roman"/>
            <w:sz w:val="24"/>
            <w:szCs w:val="24"/>
          </w:rPr>
          <w:t xml:space="preserve"> was used to analyze the differences in 72 immunophenotype indicators between the control group and the acute ischemic stroke group. Kaplan-Meier survival analysis was used to analyze the relationship between different immunophenotype indicators and the acute ischemic stroke group. Univariate </w:t>
        </w:r>
        <w:r>
          <w:rPr>
            <w:rFonts w:ascii="Times New Roman" w:hAnsi="Times New Roman" w:cs="Times New Roman"/>
            <w:sz w:val="24"/>
            <w:szCs w:val="24"/>
          </w:rPr>
          <w:t xml:space="preserve">Cox </w:t>
        </w:r>
        <w:r w:rsidRPr="00E53F43">
          <w:rPr>
            <w:rFonts w:ascii="Times New Roman" w:hAnsi="Times New Roman" w:cs="Times New Roman"/>
            <w:bCs/>
            <w:sz w:val="24"/>
            <w:szCs w:val="24"/>
          </w:rPr>
          <w:t>survival</w:t>
        </w:r>
        <w:r w:rsidRPr="00EF75E2">
          <w:rPr>
            <w:rFonts w:ascii="Times New Roman" w:hAnsi="Times New Roman" w:cs="Times New Roman"/>
            <w:sz w:val="24"/>
            <w:szCs w:val="24"/>
          </w:rPr>
          <w:t xml:space="preserve"> analysis of differences between and within groups was performed by log-rank test. Stepwise regression was used to </w:t>
        </w:r>
        <w:r>
          <w:rPr>
            <w:rFonts w:ascii="Times New Roman" w:hAnsi="Times New Roman" w:cs="Times New Roman"/>
            <w:sz w:val="24"/>
            <w:szCs w:val="24"/>
          </w:rPr>
          <w:t>select</w:t>
        </w:r>
        <w:r w:rsidRPr="00EF75E2">
          <w:rPr>
            <w:rFonts w:ascii="Times New Roman" w:hAnsi="Times New Roman" w:cs="Times New Roman"/>
            <w:sz w:val="24"/>
            <w:szCs w:val="24"/>
          </w:rPr>
          <w:t xml:space="preserve"> important immunophenotype indicators related to survival, and then </w:t>
        </w:r>
        <w:r>
          <w:rPr>
            <w:rFonts w:ascii="Times New Roman" w:hAnsi="Times New Roman" w:cs="Times New Roman"/>
            <w:sz w:val="24"/>
            <w:szCs w:val="24"/>
          </w:rPr>
          <w:t>m</w:t>
        </w:r>
        <w:r w:rsidRPr="00B02A1E">
          <w:rPr>
            <w:rFonts w:ascii="Times New Roman" w:hAnsi="Times New Roman" w:cs="Times New Roman"/>
            <w:sz w:val="24"/>
            <w:szCs w:val="24"/>
          </w:rPr>
          <w:t>ultivariate</w:t>
        </w:r>
        <w:r w:rsidRPr="00EF75E2" w:rsidDel="00B02A1E">
          <w:rPr>
            <w:rFonts w:ascii="Times New Roman" w:hAnsi="Times New Roman" w:cs="Times New Roman"/>
            <w:sz w:val="24"/>
            <w:szCs w:val="24"/>
          </w:rPr>
          <w:t xml:space="preserve"> </w:t>
        </w:r>
        <w:r w:rsidRPr="00EF75E2">
          <w:rPr>
            <w:rFonts w:ascii="Times New Roman" w:hAnsi="Times New Roman" w:cs="Times New Roman"/>
            <w:sz w:val="24"/>
            <w:szCs w:val="24"/>
          </w:rPr>
          <w:t xml:space="preserve">analysis was performed to calculate </w:t>
        </w:r>
        <w:r>
          <w:rPr>
            <w:rFonts w:ascii="Times New Roman" w:hAnsi="Times New Roman" w:cs="Times New Roman"/>
            <w:sz w:val="24"/>
            <w:szCs w:val="24"/>
          </w:rPr>
          <w:t>h</w:t>
        </w:r>
        <w:r w:rsidRPr="00EF75E2">
          <w:rPr>
            <w:rFonts w:ascii="Times New Roman" w:hAnsi="Times New Roman" w:cs="Times New Roman"/>
            <w:sz w:val="24"/>
            <w:szCs w:val="24"/>
          </w:rPr>
          <w:t xml:space="preserve">azard </w:t>
        </w:r>
        <w:r>
          <w:rPr>
            <w:rFonts w:ascii="Times New Roman" w:hAnsi="Times New Roman" w:cs="Times New Roman"/>
            <w:sz w:val="24"/>
            <w:szCs w:val="24"/>
          </w:rPr>
          <w:t>ratio</w:t>
        </w:r>
        <w:r w:rsidRPr="00EF75E2">
          <w:rPr>
            <w:rFonts w:ascii="Times New Roman" w:hAnsi="Times New Roman" w:cs="Times New Roman"/>
            <w:sz w:val="24"/>
            <w:szCs w:val="24"/>
          </w:rPr>
          <w:t xml:space="preserve"> (HR) and confidence interval (CI).</w:t>
        </w:r>
      </w:ins>
    </w:p>
    <w:p w14:paraId="5D71597C" w14:textId="77777777" w:rsidR="0090087E" w:rsidRPr="00084AA9" w:rsidRDefault="0090087E" w:rsidP="0090087E">
      <w:pPr>
        <w:spacing w:line="360" w:lineRule="auto"/>
        <w:rPr>
          <w:ins w:id="132" w:author="cc" w:date="2021-01-21T15:16:00Z"/>
          <w:rFonts w:ascii="Times New Roman" w:hAnsi="Times New Roman" w:cs="Times New Roman"/>
          <w:sz w:val="24"/>
          <w:szCs w:val="24"/>
        </w:rPr>
      </w:pPr>
      <w:ins w:id="133" w:author="cc" w:date="2021-01-21T15:16:00Z">
        <w:r w:rsidRPr="00CB7D35">
          <w:rPr>
            <w:rFonts w:ascii="Times New Roman" w:hAnsi="Times New Roman" w:cs="Times New Roman"/>
            <w:b/>
            <w:sz w:val="24"/>
            <w:szCs w:val="24"/>
          </w:rPr>
          <w:t>Results:</w:t>
        </w:r>
        <w:r w:rsidRPr="00084AA9">
          <w:rPr>
            <w:rFonts w:ascii="Times New Roman" w:hAnsi="Times New Roman" w:cs="Times New Roman"/>
            <w:bCs/>
            <w:sz w:val="24"/>
            <w:szCs w:val="24"/>
          </w:rPr>
          <w:t xml:space="preserve"> </w:t>
        </w:r>
        <w:r w:rsidRPr="00BB43B3">
          <w:rPr>
            <w:rFonts w:ascii="Times New Roman" w:hAnsi="Times New Roman" w:cs="Times New Roman"/>
            <w:sz w:val="24"/>
            <w:szCs w:val="24"/>
          </w:rPr>
          <w:t>A</w:t>
        </w:r>
        <w:r w:rsidRPr="00BB43B3">
          <w:rPr>
            <w:rFonts w:ascii="Times New Roman" w:hAnsi="Times New Roman" w:cs="Times New Roman" w:hint="eastAsia"/>
            <w:sz w:val="24"/>
            <w:szCs w:val="24"/>
          </w:rPr>
          <w:t xml:space="preserve"> </w:t>
        </w:r>
        <w:r w:rsidRPr="00BB43B3">
          <w:rPr>
            <w:rFonts w:ascii="Times New Roman" w:hAnsi="Times New Roman" w:cs="Times New Roman"/>
            <w:sz w:val="24"/>
            <w:szCs w:val="24"/>
          </w:rPr>
          <w:t xml:space="preserve">total of </w:t>
        </w:r>
        <w:r>
          <w:rPr>
            <w:rFonts w:ascii="Times New Roman" w:hAnsi="Times New Roman" w:cs="Times New Roman"/>
            <w:sz w:val="24"/>
            <w:szCs w:val="24"/>
          </w:rPr>
          <w:t>416</w:t>
        </w:r>
        <w:r w:rsidRPr="00BB43B3">
          <w:rPr>
            <w:rFonts w:ascii="Times New Roman" w:hAnsi="Times New Roman" w:cs="Times New Roman"/>
            <w:sz w:val="24"/>
            <w:szCs w:val="24"/>
          </w:rPr>
          <w:t xml:space="preserve"> patients assessed for eligibility who included </w:t>
        </w:r>
        <w:r>
          <w:rPr>
            <w:rFonts w:ascii="Times New Roman" w:hAnsi="Times New Roman" w:cs="Times New Roman"/>
            <w:sz w:val="24"/>
            <w:szCs w:val="24"/>
          </w:rPr>
          <w:t>250</w:t>
        </w:r>
        <w:r w:rsidRPr="00BB43B3">
          <w:rPr>
            <w:rFonts w:ascii="Times New Roman" w:hAnsi="Times New Roman" w:cs="Times New Roman"/>
            <w:sz w:val="24"/>
            <w:szCs w:val="24"/>
          </w:rPr>
          <w:t xml:space="preserve"> individuals who</w:t>
        </w:r>
        <w:r w:rsidRPr="00BB43B3">
          <w:rPr>
            <w:rFonts w:ascii="Times New Roman" w:hAnsi="Times New Roman" w:cs="Times New Roman" w:hint="eastAsia"/>
            <w:sz w:val="24"/>
            <w:szCs w:val="24"/>
          </w:rPr>
          <w:t xml:space="preserve"> </w:t>
        </w:r>
        <w:r>
          <w:rPr>
            <w:rFonts w:ascii="Times New Roman" w:hAnsi="Times New Roman" w:cs="Times New Roman"/>
            <w:sz w:val="24"/>
            <w:szCs w:val="24"/>
          </w:rPr>
          <w:t>diagnosed</w:t>
        </w:r>
        <w:r w:rsidRPr="00BB43B3">
          <w:rPr>
            <w:rFonts w:ascii="Times New Roman" w:hAnsi="Times New Roman" w:cs="Times New Roman"/>
            <w:sz w:val="24"/>
            <w:szCs w:val="24"/>
          </w:rPr>
          <w:t xml:space="preserve"> </w:t>
        </w:r>
        <w:r>
          <w:rPr>
            <w:rFonts w:ascii="Times New Roman" w:hAnsi="Times New Roman" w:cs="Times New Roman"/>
            <w:sz w:val="24"/>
            <w:szCs w:val="24"/>
          </w:rPr>
          <w:t xml:space="preserve">the acute </w:t>
        </w:r>
        <w:r w:rsidRPr="00BB43B3">
          <w:rPr>
            <w:rFonts w:ascii="Times New Roman" w:hAnsi="Times New Roman" w:cs="Times New Roman"/>
            <w:sz w:val="24"/>
            <w:szCs w:val="24"/>
          </w:rPr>
          <w:t xml:space="preserve">ischemic stroke and </w:t>
        </w:r>
        <w:r>
          <w:rPr>
            <w:rFonts w:ascii="Times New Roman" w:hAnsi="Times New Roman" w:cs="Times New Roman"/>
            <w:sz w:val="24"/>
            <w:szCs w:val="24"/>
          </w:rPr>
          <w:t>160</w:t>
        </w:r>
        <w:r w:rsidRPr="00BB43B3">
          <w:rPr>
            <w:rFonts w:ascii="Times New Roman" w:hAnsi="Times New Roman" w:cs="Times New Roman"/>
            <w:sz w:val="24"/>
            <w:szCs w:val="24"/>
          </w:rPr>
          <w:t xml:space="preserve"> individuals who</w:t>
        </w:r>
        <w:r w:rsidRPr="00AD04D5">
          <w:rPr>
            <w:rFonts w:ascii="Times New Roman" w:hAnsi="Times New Roman" w:cs="Times New Roman"/>
            <w:sz w:val="24"/>
            <w:szCs w:val="24"/>
          </w:rPr>
          <w:t xml:space="preserve"> </w:t>
        </w:r>
        <w:r>
          <w:rPr>
            <w:rFonts w:ascii="Times New Roman" w:hAnsi="Times New Roman" w:cs="Times New Roman"/>
            <w:sz w:val="24"/>
            <w:szCs w:val="24"/>
          </w:rPr>
          <w:t>diagnosed</w:t>
        </w:r>
        <w:r w:rsidRPr="00BB43B3">
          <w:rPr>
            <w:rFonts w:ascii="Times New Roman" w:hAnsi="Times New Roman" w:cs="Times New Roman"/>
            <w:sz w:val="24"/>
            <w:szCs w:val="24"/>
          </w:rPr>
          <w:t xml:space="preserve"> the other mild neurological disease but not vascular diseas</w:t>
        </w:r>
        <w:r w:rsidRPr="00EF75E2">
          <w:rPr>
            <w:rFonts w:ascii="Times New Roman" w:hAnsi="Times New Roman" w:cs="Times New Roman"/>
            <w:sz w:val="24"/>
            <w:szCs w:val="24"/>
          </w:rPr>
          <w:t>es</w:t>
        </w:r>
        <w:r>
          <w:rPr>
            <w:rFonts w:ascii="Times New Roman" w:hAnsi="Times New Roman" w:cs="Times New Roman" w:hint="eastAsia"/>
            <w:sz w:val="24"/>
            <w:szCs w:val="24"/>
          </w:rPr>
          <w:t>.</w:t>
        </w:r>
        <w:r w:rsidRPr="008420B3">
          <w:rPr>
            <w:rFonts w:ascii="Times New Roman" w:hAnsi="Times New Roman" w:cs="Times New Roman"/>
            <w:sz w:val="24"/>
            <w:szCs w:val="24"/>
          </w:rPr>
          <w:t xml:space="preserve"> </w:t>
        </w:r>
        <w:r w:rsidRPr="00EF75E2">
          <w:rPr>
            <w:rFonts w:ascii="Times New Roman" w:hAnsi="Times New Roman" w:cs="Times New Roman"/>
            <w:sz w:val="24"/>
            <w:szCs w:val="24"/>
          </w:rPr>
          <w:t>Among 72 immunophenotype indicators, 54 immunophenotypes indicators were statistically significant (</w:t>
        </w:r>
        <w:r w:rsidRPr="00EF75E2">
          <w:rPr>
            <w:rFonts w:ascii="Times New Roman" w:hAnsi="Times New Roman" w:cs="Times New Roman"/>
            <w:i/>
            <w:iCs/>
            <w:sz w:val="24"/>
            <w:szCs w:val="24"/>
          </w:rPr>
          <w:t>p</w:t>
        </w:r>
        <w:r w:rsidRPr="00EF75E2">
          <w:rPr>
            <w:rFonts w:ascii="Times New Roman" w:hAnsi="Times New Roman" w:cs="Times New Roman"/>
            <w:sz w:val="24"/>
            <w:szCs w:val="24"/>
          </w:rPr>
          <w:t>&lt;0.05)</w:t>
        </w:r>
        <w:r>
          <w:rPr>
            <w:rFonts w:ascii="Times New Roman" w:hAnsi="Times New Roman" w:cs="Times New Roman" w:hint="eastAsia"/>
            <w:sz w:val="24"/>
            <w:szCs w:val="24"/>
          </w:rPr>
          <w:t>.</w:t>
        </w:r>
        <w:r w:rsidRPr="00EF75E2">
          <w:rPr>
            <w:rFonts w:ascii="Times New Roman" w:hAnsi="Times New Roman" w:cs="Times New Roman"/>
            <w:sz w:val="24"/>
            <w:szCs w:val="24"/>
          </w:rPr>
          <w:t xml:space="preserve"> 16 immunophenotypes indicators were found to be statistically significant (log-rank test, </w:t>
        </w:r>
        <w:r w:rsidRPr="00827DF0">
          <w:rPr>
            <w:rFonts w:ascii="Times New Roman" w:hAnsi="Times New Roman" w:cs="Times New Roman"/>
            <w:i/>
            <w:iCs/>
            <w:sz w:val="24"/>
            <w:szCs w:val="24"/>
          </w:rPr>
          <w:t>p</w:t>
        </w:r>
        <w:r w:rsidRPr="00EF75E2">
          <w:rPr>
            <w:rFonts w:ascii="Times New Roman" w:hAnsi="Times New Roman" w:cs="Times New Roman"/>
            <w:sz w:val="24"/>
            <w:szCs w:val="24"/>
          </w:rPr>
          <w:t>&lt;0.05)</w:t>
        </w:r>
        <w:r>
          <w:rPr>
            <w:rFonts w:ascii="Times New Roman" w:hAnsi="Times New Roman" w:cs="Times New Roman"/>
            <w:sz w:val="24"/>
            <w:szCs w:val="24"/>
          </w:rPr>
          <w:t xml:space="preserve"> for</w:t>
        </w:r>
        <w:r w:rsidRPr="00B02A1E">
          <w:rPr>
            <w:rFonts w:ascii="Times New Roman" w:hAnsi="Times New Roman" w:cs="Times New Roman"/>
            <w:sz w:val="24"/>
            <w:szCs w:val="24"/>
          </w:rPr>
          <w:t xml:space="preserve"> </w:t>
        </w:r>
        <w:r w:rsidRPr="00EF75E2">
          <w:rPr>
            <w:rFonts w:ascii="Times New Roman" w:hAnsi="Times New Roman" w:cs="Times New Roman"/>
            <w:sz w:val="24"/>
            <w:szCs w:val="24"/>
          </w:rPr>
          <w:t>univariate survival analysis</w:t>
        </w:r>
        <w:r>
          <w:rPr>
            <w:rFonts w:ascii="Times New Roman" w:hAnsi="Times New Roman" w:cs="Times New Roman" w:hint="eastAsia"/>
            <w:sz w:val="24"/>
            <w:szCs w:val="24"/>
          </w:rPr>
          <w:t>,</w:t>
        </w:r>
        <w:r>
          <w:rPr>
            <w:rFonts w:ascii="Times New Roman" w:hAnsi="Times New Roman" w:cs="Times New Roman"/>
            <w:sz w:val="24"/>
            <w:szCs w:val="24"/>
          </w:rPr>
          <w:t xml:space="preserve"> among </w:t>
        </w:r>
        <w:r w:rsidRPr="003A2CF1">
          <w:rPr>
            <w:rFonts w:ascii="Times New Roman" w:hAnsi="Times New Roman" w:cs="Times New Roman"/>
            <w:sz w:val="24"/>
            <w:szCs w:val="24"/>
          </w:rPr>
          <w:t xml:space="preserve">8 </w:t>
        </w:r>
        <w:r w:rsidRPr="00EF75E2">
          <w:rPr>
            <w:rFonts w:ascii="Times New Roman" w:hAnsi="Times New Roman" w:cs="Times New Roman"/>
            <w:sz w:val="24"/>
            <w:szCs w:val="24"/>
          </w:rPr>
          <w:t>immunophenotype indicators</w:t>
        </w:r>
        <w:r w:rsidRPr="003A2CF1">
          <w:rPr>
            <w:rFonts w:ascii="Times New Roman" w:hAnsi="Times New Roman" w:cs="Times New Roman"/>
            <w:sz w:val="24"/>
            <w:szCs w:val="24"/>
          </w:rPr>
          <w:t xml:space="preserve"> that have great influence on survival</w:t>
        </w:r>
        <w:r>
          <w:rPr>
            <w:rFonts w:ascii="Times New Roman" w:hAnsi="Times New Roman" w:cs="Times New Roman"/>
            <w:sz w:val="24"/>
            <w:szCs w:val="24"/>
          </w:rPr>
          <w:t>.</w:t>
        </w:r>
        <w:r w:rsidRPr="00B02A1E">
          <w:rPr>
            <w:rFonts w:ascii="Times New Roman" w:hAnsi="Times New Roman" w:cs="Times New Roman"/>
            <w:sz w:val="24"/>
            <w:szCs w:val="24"/>
          </w:rPr>
          <w:t xml:space="preserve"> Multivariate analysis showed that 6 </w:t>
        </w:r>
        <w:r w:rsidRPr="00EF75E2">
          <w:rPr>
            <w:rFonts w:ascii="Times New Roman" w:hAnsi="Times New Roman" w:cs="Times New Roman"/>
            <w:sz w:val="24"/>
            <w:szCs w:val="24"/>
          </w:rPr>
          <w:t>immunophenotypes indicators</w:t>
        </w:r>
        <w:r w:rsidRPr="00B02A1E">
          <w:rPr>
            <w:rFonts w:ascii="Times New Roman" w:hAnsi="Times New Roman" w:cs="Times New Roman"/>
            <w:sz w:val="24"/>
            <w:szCs w:val="24"/>
          </w:rPr>
          <w:t xml:space="preserve"> had a greater impact on survival</w:t>
        </w:r>
        <w:r>
          <w:rPr>
            <w:rFonts w:ascii="Times New Roman" w:hAnsi="Times New Roman" w:cs="Times New Roman"/>
            <w:sz w:val="24"/>
            <w:szCs w:val="24"/>
          </w:rPr>
          <w:t xml:space="preserve"> </w:t>
        </w:r>
        <w:r w:rsidRPr="00EF75E2">
          <w:rPr>
            <w:rFonts w:ascii="Times New Roman" w:hAnsi="Times New Roman" w:cs="Times New Roman"/>
            <w:sz w:val="24"/>
            <w:szCs w:val="24"/>
          </w:rPr>
          <w:t>separately absolute number of T</w:t>
        </w:r>
        <w:r>
          <w:rPr>
            <w:rFonts w:ascii="Times New Roman" w:hAnsi="Times New Roman" w:cs="Times New Roman"/>
            <w:sz w:val="24"/>
            <w:szCs w:val="24"/>
          </w:rPr>
          <w:t>H</w:t>
        </w:r>
        <w:r w:rsidRPr="00EF75E2">
          <w:rPr>
            <w:rFonts w:ascii="Times New Roman" w:hAnsi="Times New Roman" w:cs="Times New Roman"/>
            <w:sz w:val="24"/>
            <w:szCs w:val="24"/>
          </w:rPr>
          <w:t xml:space="preserve"> cell</w:t>
        </w:r>
        <w:r>
          <w:rPr>
            <w:rFonts w:ascii="Times New Roman" w:hAnsi="Times New Roman" w:cs="Times New Roman"/>
            <w:sz w:val="24"/>
            <w:szCs w:val="24"/>
          </w:rPr>
          <w:t>(HR:11.13,95%CI:1.84-17.17,</w:t>
        </w:r>
        <w:r w:rsidRPr="00457244">
          <w:rPr>
            <w:rFonts w:ascii="Times New Roman" w:hAnsi="Times New Roman" w:cs="Times New Roman"/>
            <w:i/>
            <w:iCs/>
            <w:sz w:val="24"/>
            <w:szCs w:val="24"/>
          </w:rPr>
          <w:t xml:space="preserve"> </w:t>
        </w:r>
        <w:r w:rsidRPr="00EF75E2">
          <w:rPr>
            <w:rFonts w:ascii="Times New Roman" w:hAnsi="Times New Roman" w:cs="Times New Roman"/>
            <w:i/>
            <w:iCs/>
            <w:sz w:val="24"/>
            <w:szCs w:val="24"/>
          </w:rPr>
          <w:t>p</w:t>
        </w:r>
        <w:r>
          <w:rPr>
            <w:rFonts w:ascii="Times New Roman" w:hAnsi="Times New Roman" w:cs="Times New Roman"/>
            <w:sz w:val="24"/>
            <w:szCs w:val="24"/>
          </w:rPr>
          <w:t xml:space="preserve"> =0.01)</w:t>
        </w:r>
        <w:r w:rsidRPr="00EF75E2">
          <w:rPr>
            <w:rFonts w:ascii="Times New Roman" w:hAnsi="Times New Roman" w:cs="Times New Roman"/>
            <w:sz w:val="24"/>
            <w:szCs w:val="24"/>
          </w:rPr>
          <w:t>, absolute number of naive CD8</w:t>
        </w:r>
        <w:r w:rsidRPr="00EF75E2">
          <w:rPr>
            <w:rFonts w:ascii="Times New Roman" w:hAnsi="Times New Roman" w:cs="Times New Roman"/>
            <w:sz w:val="24"/>
            <w:szCs w:val="24"/>
            <w:vertAlign w:val="superscript"/>
          </w:rPr>
          <w:t>+</w:t>
        </w:r>
        <w:r w:rsidRPr="00EF75E2">
          <w:rPr>
            <w:rFonts w:ascii="Times New Roman" w:hAnsi="Times New Roman" w:cs="Times New Roman"/>
            <w:sz w:val="24"/>
            <w:szCs w:val="24"/>
          </w:rPr>
          <w:t xml:space="preserve"> T cell</w:t>
        </w:r>
        <w:r>
          <w:rPr>
            <w:rFonts w:ascii="Times New Roman" w:hAnsi="Times New Roman" w:cs="Times New Roman"/>
            <w:sz w:val="24"/>
            <w:szCs w:val="24"/>
          </w:rPr>
          <w:t>(HR:1.31,95%CI:1.02-1.66,</w:t>
        </w:r>
        <w:r w:rsidRPr="00457244">
          <w:rPr>
            <w:rFonts w:ascii="Times New Roman" w:hAnsi="Times New Roman" w:cs="Times New Roman"/>
            <w:i/>
            <w:iCs/>
            <w:sz w:val="24"/>
            <w:szCs w:val="24"/>
          </w:rPr>
          <w:t xml:space="preserve"> </w:t>
        </w:r>
        <w:r w:rsidRPr="00EF75E2">
          <w:rPr>
            <w:rFonts w:ascii="Times New Roman" w:hAnsi="Times New Roman" w:cs="Times New Roman"/>
            <w:i/>
            <w:iCs/>
            <w:sz w:val="24"/>
            <w:szCs w:val="24"/>
          </w:rPr>
          <w:t>p</w:t>
        </w:r>
        <w:r>
          <w:rPr>
            <w:rFonts w:ascii="Times New Roman" w:hAnsi="Times New Roman" w:cs="Times New Roman"/>
            <w:sz w:val="24"/>
            <w:szCs w:val="24"/>
          </w:rPr>
          <w:t xml:space="preserve"> =0.03)</w:t>
        </w:r>
        <w:r w:rsidRPr="00EF75E2">
          <w:rPr>
            <w:rFonts w:ascii="Times New Roman" w:hAnsi="Times New Roman" w:cs="Times New Roman"/>
            <w:sz w:val="24"/>
            <w:szCs w:val="24"/>
          </w:rPr>
          <w:t>, absolute number of CD16</w:t>
        </w:r>
        <w:r w:rsidRPr="00EF75E2">
          <w:rPr>
            <w:rFonts w:ascii="Times New Roman" w:hAnsi="Times New Roman" w:cs="Times New Roman"/>
            <w:sz w:val="24"/>
            <w:szCs w:val="24"/>
            <w:vertAlign w:val="superscript"/>
          </w:rPr>
          <w:t>+</w:t>
        </w:r>
        <w:r w:rsidRPr="00EF75E2">
          <w:rPr>
            <w:rFonts w:ascii="Times New Roman" w:hAnsi="Times New Roman" w:cs="Times New Roman"/>
            <w:sz w:val="24"/>
            <w:szCs w:val="24"/>
          </w:rPr>
          <w:t xml:space="preserve"> NK cells</w:t>
        </w:r>
        <w:r>
          <w:rPr>
            <w:rFonts w:ascii="Times New Roman" w:hAnsi="Times New Roman" w:cs="Times New Roman"/>
            <w:sz w:val="24"/>
            <w:szCs w:val="24"/>
          </w:rPr>
          <w:t>(HR:13.0,95%CI:6.00-18.98,</w:t>
        </w:r>
        <w:r w:rsidRPr="00457244">
          <w:rPr>
            <w:rFonts w:ascii="Times New Roman" w:hAnsi="Times New Roman" w:cs="Times New Roman"/>
            <w:i/>
            <w:iCs/>
            <w:sz w:val="24"/>
            <w:szCs w:val="24"/>
          </w:rPr>
          <w:t xml:space="preserve"> </w:t>
        </w:r>
        <w:r w:rsidRPr="00EF75E2">
          <w:rPr>
            <w:rFonts w:ascii="Times New Roman" w:hAnsi="Times New Roman" w:cs="Times New Roman"/>
            <w:i/>
            <w:iCs/>
            <w:sz w:val="24"/>
            <w:szCs w:val="24"/>
          </w:rPr>
          <w:t>p</w:t>
        </w:r>
        <w:r>
          <w:rPr>
            <w:rFonts w:ascii="Times New Roman" w:hAnsi="Times New Roman" w:cs="Times New Roman"/>
            <w:sz w:val="24"/>
            <w:szCs w:val="24"/>
          </w:rPr>
          <w:t xml:space="preserve"> =0.01)</w:t>
        </w:r>
        <w:r w:rsidRPr="00EF75E2">
          <w:rPr>
            <w:rFonts w:ascii="Times New Roman" w:hAnsi="Times New Roman" w:cs="Times New Roman"/>
            <w:sz w:val="24"/>
            <w:szCs w:val="24"/>
          </w:rPr>
          <w:t>, absolute number of CD16</w:t>
        </w:r>
        <w:r>
          <w:rPr>
            <w:rFonts w:ascii="Times New Roman" w:hAnsi="Times New Roman" w:cs="Times New Roman"/>
            <w:sz w:val="24"/>
            <w:szCs w:val="24"/>
            <w:vertAlign w:val="superscript"/>
          </w:rPr>
          <w:t>-</w:t>
        </w:r>
        <w:r w:rsidRPr="00EF75E2">
          <w:rPr>
            <w:rFonts w:ascii="Times New Roman" w:hAnsi="Times New Roman" w:cs="Times New Roman"/>
            <w:sz w:val="24"/>
            <w:szCs w:val="24"/>
          </w:rPr>
          <w:t xml:space="preserve"> NK cells</w:t>
        </w:r>
        <w:r>
          <w:rPr>
            <w:rFonts w:ascii="Times New Roman" w:hAnsi="Times New Roman" w:cs="Times New Roman"/>
            <w:sz w:val="24"/>
            <w:szCs w:val="24"/>
          </w:rPr>
          <w:t>(HR:11.01,95%CI:1.90-13.64,</w:t>
        </w:r>
        <w:r w:rsidRPr="00457244">
          <w:rPr>
            <w:rFonts w:ascii="Times New Roman" w:hAnsi="Times New Roman" w:cs="Times New Roman"/>
            <w:i/>
            <w:iCs/>
            <w:sz w:val="24"/>
            <w:szCs w:val="24"/>
          </w:rPr>
          <w:t xml:space="preserve"> </w:t>
        </w:r>
        <w:r w:rsidRPr="00EF75E2">
          <w:rPr>
            <w:rFonts w:ascii="Times New Roman" w:hAnsi="Times New Roman" w:cs="Times New Roman"/>
            <w:i/>
            <w:iCs/>
            <w:sz w:val="24"/>
            <w:szCs w:val="24"/>
          </w:rPr>
          <w:t>p</w:t>
        </w:r>
        <w:r>
          <w:rPr>
            <w:rFonts w:ascii="Times New Roman" w:hAnsi="Times New Roman" w:cs="Times New Roman"/>
            <w:sz w:val="24"/>
            <w:szCs w:val="24"/>
          </w:rPr>
          <w:t>=0.01)</w:t>
        </w:r>
        <w:r w:rsidRPr="00EF75E2">
          <w:rPr>
            <w:rFonts w:ascii="Times New Roman" w:hAnsi="Times New Roman" w:cs="Times New Roman"/>
            <w:sz w:val="24"/>
            <w:szCs w:val="24"/>
          </w:rPr>
          <w:t>, the percentage of effector CD4</w:t>
        </w:r>
        <w:r w:rsidRPr="00EF75E2">
          <w:rPr>
            <w:rFonts w:ascii="Times New Roman" w:hAnsi="Times New Roman" w:cs="Times New Roman"/>
            <w:sz w:val="24"/>
            <w:szCs w:val="24"/>
            <w:vertAlign w:val="superscript"/>
          </w:rPr>
          <w:t>+</w:t>
        </w:r>
        <w:r w:rsidRPr="00EF75E2">
          <w:rPr>
            <w:rFonts w:ascii="Times New Roman" w:hAnsi="Times New Roman" w:cs="Times New Roman"/>
            <w:sz w:val="24"/>
            <w:szCs w:val="24"/>
          </w:rPr>
          <w:t xml:space="preserve"> T cell</w:t>
        </w:r>
        <w:r>
          <w:rPr>
            <w:rFonts w:ascii="Times New Roman" w:hAnsi="Times New Roman" w:cs="Times New Roman"/>
            <w:sz w:val="24"/>
            <w:szCs w:val="24"/>
          </w:rPr>
          <w:t>(HR:1.21,95%CI:1.02-1.40,</w:t>
        </w:r>
        <w:r w:rsidRPr="00457244">
          <w:rPr>
            <w:rFonts w:ascii="Times New Roman" w:hAnsi="Times New Roman" w:cs="Times New Roman"/>
            <w:i/>
            <w:iCs/>
            <w:sz w:val="24"/>
            <w:szCs w:val="24"/>
          </w:rPr>
          <w:t xml:space="preserve"> </w:t>
        </w:r>
        <w:r w:rsidRPr="00EF75E2">
          <w:rPr>
            <w:rFonts w:ascii="Times New Roman" w:hAnsi="Times New Roman" w:cs="Times New Roman"/>
            <w:i/>
            <w:iCs/>
            <w:sz w:val="24"/>
            <w:szCs w:val="24"/>
          </w:rPr>
          <w:t>p</w:t>
        </w:r>
        <w:r>
          <w:rPr>
            <w:rFonts w:ascii="Times New Roman" w:hAnsi="Times New Roman" w:cs="Times New Roman"/>
            <w:sz w:val="24"/>
            <w:szCs w:val="24"/>
          </w:rPr>
          <w:t>=0.02)</w:t>
        </w:r>
        <w:r w:rsidRPr="00EF75E2">
          <w:rPr>
            <w:rFonts w:ascii="Times New Roman" w:hAnsi="Times New Roman" w:cs="Times New Roman"/>
            <w:sz w:val="24"/>
            <w:szCs w:val="24"/>
          </w:rPr>
          <w:t xml:space="preserve"> and the percentage of naive CD8</w:t>
        </w:r>
        <w:r w:rsidRPr="00EF75E2">
          <w:rPr>
            <w:rFonts w:ascii="Times New Roman" w:hAnsi="Times New Roman" w:cs="Times New Roman"/>
            <w:sz w:val="24"/>
            <w:szCs w:val="24"/>
            <w:vertAlign w:val="superscript"/>
          </w:rPr>
          <w:t>+</w:t>
        </w:r>
        <w:r w:rsidRPr="00EF75E2">
          <w:rPr>
            <w:rFonts w:ascii="Times New Roman" w:hAnsi="Times New Roman" w:cs="Times New Roman"/>
            <w:sz w:val="24"/>
            <w:szCs w:val="24"/>
          </w:rPr>
          <w:t xml:space="preserve"> T cell</w:t>
        </w:r>
        <w:r>
          <w:rPr>
            <w:rFonts w:ascii="Times New Roman" w:hAnsi="Times New Roman" w:cs="Times New Roman"/>
            <w:sz w:val="24"/>
            <w:szCs w:val="24"/>
          </w:rPr>
          <w:t>(HR:1.09,95%CI:1.03-1.38,</w:t>
        </w:r>
        <w:r w:rsidRPr="00457244">
          <w:rPr>
            <w:rFonts w:ascii="Times New Roman" w:hAnsi="Times New Roman" w:cs="Times New Roman"/>
            <w:i/>
            <w:iCs/>
            <w:sz w:val="24"/>
            <w:szCs w:val="24"/>
          </w:rPr>
          <w:t xml:space="preserve"> </w:t>
        </w:r>
        <w:r w:rsidRPr="00EF75E2">
          <w:rPr>
            <w:rFonts w:ascii="Times New Roman" w:hAnsi="Times New Roman" w:cs="Times New Roman"/>
            <w:i/>
            <w:iCs/>
            <w:sz w:val="24"/>
            <w:szCs w:val="24"/>
          </w:rPr>
          <w:t>p</w:t>
        </w:r>
        <w:r>
          <w:rPr>
            <w:rFonts w:ascii="Times New Roman" w:hAnsi="Times New Roman" w:cs="Times New Roman"/>
            <w:sz w:val="24"/>
            <w:szCs w:val="24"/>
          </w:rPr>
          <w:t xml:space="preserve"> =0.01)</w:t>
        </w:r>
        <w:r w:rsidRPr="00EF75E2">
          <w:rPr>
            <w:rFonts w:ascii="Times New Roman" w:hAnsi="Times New Roman" w:cs="Times New Roman"/>
            <w:sz w:val="24"/>
            <w:szCs w:val="24"/>
          </w:rPr>
          <w:t>.</w:t>
        </w:r>
      </w:ins>
    </w:p>
    <w:p w14:paraId="22788636" w14:textId="258317AF" w:rsidR="003F54C0" w:rsidRDefault="003C0E66">
      <w:pPr>
        <w:spacing w:line="360" w:lineRule="auto"/>
        <w:rPr>
          <w:ins w:id="134" w:author="Guobo Chen" w:date="2020-11-19T15:02:00Z"/>
          <w:rFonts w:ascii="Times New Roman" w:hAnsi="Times New Roman" w:cs="Times New Roman"/>
          <w:sz w:val="24"/>
          <w:szCs w:val="24"/>
        </w:rPr>
      </w:pPr>
      <w:ins w:id="135" w:author="123" w:date="2020-11-16T09:03:00Z">
        <w:r>
          <w:rPr>
            <w:rFonts w:ascii="Times New Roman" w:hAnsi="Times New Roman" w:cs="Times New Roman"/>
            <w:b/>
            <w:sz w:val="24"/>
            <w:szCs w:val="24"/>
          </w:rPr>
          <w:t>Conclusions:</w:t>
        </w:r>
      </w:ins>
      <w:ins w:id="136" w:author="逯康" w:date="2021-01-07T15:47:00Z">
        <w:r>
          <w:rPr>
            <w:rFonts w:ascii="Times New Roman" w:hAnsi="Times New Roman" w:cs="Times New Roman" w:hint="eastAsia"/>
            <w:b/>
            <w:sz w:val="24"/>
            <w:szCs w:val="24"/>
          </w:rPr>
          <w:t xml:space="preserve"> </w:t>
        </w:r>
      </w:ins>
      <w:ins w:id="137" w:author="123" w:date="2020-11-16T09:03:00Z">
        <w:del w:id="138" w:author="逯康" w:date="2021-01-07T15:47:00Z">
          <w:r>
            <w:rPr>
              <w:rFonts w:ascii="Times New Roman" w:hAnsi="Times New Roman" w:cs="Times New Roman"/>
              <w:bCs/>
              <w:sz w:val="24"/>
              <w:szCs w:val="24"/>
              <w:rPrChange w:id="139" w:author="123" w:date="2020-11-16T10:16:00Z">
                <w:rPr>
                  <w:rFonts w:ascii="Times New Roman" w:hAnsi="Times New Roman" w:cs="Times New Roman"/>
                  <w:b/>
                  <w:sz w:val="24"/>
                  <w:szCs w:val="24"/>
                </w:rPr>
              </w:rPrChange>
            </w:rPr>
            <w:delText xml:space="preserve"> </w:delText>
          </w:r>
        </w:del>
      </w:ins>
      <w:ins w:id="140" w:author="逯康" w:date="2021-01-07T15:42:00Z">
        <w:r>
          <w:rPr>
            <w:rFonts w:ascii="Times New Roman" w:hAnsi="Times New Roman" w:cs="Times New Roman"/>
            <w:bCs/>
            <w:sz w:val="24"/>
            <w:szCs w:val="24"/>
            <w:rPrChange w:id="141" w:author="逯康" w:date="2021-01-07T15:42:00Z">
              <w:rPr/>
            </w:rPrChange>
          </w:rPr>
          <w:t>The present study identified that</w:t>
        </w:r>
        <w:r>
          <w:rPr>
            <w:rFonts w:ascii="Times New Roman" w:hAnsi="Times New Roman" w:cs="Times New Roman" w:hint="eastAsia"/>
            <w:bCs/>
            <w:sz w:val="24"/>
            <w:szCs w:val="24"/>
          </w:rPr>
          <w:t xml:space="preserve"> </w:t>
        </w:r>
      </w:ins>
      <w:ins w:id="142" w:author="逯康" w:date="2021-01-07T15:43:00Z">
        <w:r>
          <w:rPr>
            <w:rFonts w:ascii="Times New Roman" w:hAnsi="Times New Roman" w:cs="Times New Roman"/>
            <w:sz w:val="24"/>
            <w:szCs w:val="24"/>
          </w:rPr>
          <w:t>immun</w:t>
        </w:r>
        <w:r>
          <w:rPr>
            <w:rFonts w:ascii="Times New Roman" w:hAnsi="Times New Roman" w:cs="Times New Roman"/>
            <w:bCs/>
            <w:sz w:val="24"/>
            <w:szCs w:val="24"/>
          </w:rPr>
          <w:t>ophenotype</w:t>
        </w:r>
        <w:r>
          <w:rPr>
            <w:rFonts w:ascii="Times New Roman" w:hAnsi="Times New Roman" w:cs="Times New Roman" w:hint="eastAsia"/>
            <w:bCs/>
            <w:sz w:val="24"/>
            <w:szCs w:val="24"/>
          </w:rPr>
          <w:t xml:space="preserve"> </w:t>
        </w:r>
        <w:r>
          <w:rPr>
            <w:rFonts w:ascii="Times New Roman" w:hAnsi="Times New Roman" w:cs="Times New Roman"/>
            <w:sz w:val="24"/>
            <w:szCs w:val="24"/>
          </w:rPr>
          <w:t>biomarkers</w:t>
        </w:r>
        <w:r>
          <w:rPr>
            <w:rFonts w:ascii="Times New Roman" w:hAnsi="Times New Roman" w:cs="Times New Roman" w:hint="eastAsia"/>
            <w:sz w:val="24"/>
            <w:szCs w:val="24"/>
          </w:rPr>
          <w:t xml:space="preserve"> </w:t>
        </w:r>
        <w:r>
          <w:rPr>
            <w:rFonts w:ascii="Times New Roman" w:hAnsi="Times New Roman" w:cs="Times New Roman" w:hint="eastAsia"/>
            <w:bCs/>
            <w:sz w:val="24"/>
            <w:szCs w:val="24"/>
          </w:rPr>
          <w:t xml:space="preserve">in </w:t>
        </w:r>
        <w:r>
          <w:rPr>
            <w:rFonts w:ascii="Times New Roman" w:hAnsi="Times New Roman" w:cs="Times New Roman"/>
            <w:sz w:val="24"/>
            <w:szCs w:val="24"/>
          </w:rPr>
          <w:t>peripheral blood</w:t>
        </w:r>
      </w:ins>
      <w:ins w:id="143" w:author="逯康" w:date="2021-01-07T15:47:00Z">
        <w:r>
          <w:rPr>
            <w:rFonts w:ascii="Times New Roman" w:hAnsi="Times New Roman" w:cs="Times New Roman" w:hint="eastAsia"/>
            <w:sz w:val="24"/>
            <w:szCs w:val="24"/>
          </w:rPr>
          <w:t xml:space="preserve"> </w:t>
        </w:r>
      </w:ins>
      <w:ins w:id="144" w:author="逯康" w:date="2021-01-07T15:48:00Z">
        <w:r>
          <w:rPr>
            <w:rFonts w:ascii="Times New Roman" w:hAnsi="Times New Roman" w:cs="Times New Roman" w:hint="eastAsia"/>
            <w:sz w:val="24"/>
            <w:szCs w:val="24"/>
          </w:rPr>
          <w:t xml:space="preserve">may </w:t>
        </w:r>
      </w:ins>
      <w:ins w:id="145" w:author="逯康" w:date="2021-01-07T15:49:00Z">
        <w:r>
          <w:rPr>
            <w:rFonts w:ascii="Times New Roman" w:hAnsi="Times New Roman" w:cs="Times New Roman" w:hint="eastAsia"/>
            <w:sz w:val="24"/>
            <w:szCs w:val="24"/>
          </w:rPr>
          <w:t>have great clinical significance</w:t>
        </w:r>
      </w:ins>
      <w:ins w:id="146" w:author="逯康" w:date="2021-01-07T15:50:00Z">
        <w:r>
          <w:rPr>
            <w:rFonts w:ascii="Times New Roman" w:hAnsi="Times New Roman" w:cs="Times New Roman" w:hint="eastAsia"/>
            <w:sz w:val="24"/>
            <w:szCs w:val="24"/>
          </w:rPr>
          <w:t xml:space="preserve"> in the acute ischemic stroke</w:t>
        </w:r>
      </w:ins>
      <w:ins w:id="147" w:author="逯康" w:date="2021-01-07T15:49:00Z">
        <w:r>
          <w:rPr>
            <w:rFonts w:ascii="Times New Roman" w:hAnsi="Times New Roman" w:cs="Times New Roman" w:hint="eastAsia"/>
            <w:sz w:val="24"/>
            <w:szCs w:val="24"/>
          </w:rPr>
          <w:t>.</w:t>
        </w:r>
      </w:ins>
      <w:ins w:id="148" w:author="逯康" w:date="2021-01-07T15:43:00Z">
        <w:r>
          <w:rPr>
            <w:rFonts w:ascii="Times New Roman" w:hAnsi="Times New Roman" w:cs="Times New Roman" w:hint="eastAsia"/>
            <w:sz w:val="24"/>
            <w:szCs w:val="24"/>
          </w:rPr>
          <w:t xml:space="preserve"> </w:t>
        </w:r>
      </w:ins>
      <w:ins w:id="149" w:author="123" w:date="2020-11-16T18:06:00Z">
        <w:r>
          <w:rPr>
            <w:rFonts w:ascii="Times New Roman" w:hAnsi="Times New Roman" w:cs="Times New Roman"/>
            <w:sz w:val="24"/>
            <w:szCs w:val="24"/>
          </w:rPr>
          <w:t xml:space="preserve">Predictors of early acute stroke outcome may contribute to stroke treatment. The prognostic value of peripheral blood biomarkers in patients with the acute ischemic stroke may be of great significance to </w:t>
        </w:r>
        <w:r>
          <w:rPr>
            <w:rFonts w:ascii="Times New Roman" w:hAnsi="Times New Roman" w:cs="Times New Roman"/>
            <w:sz w:val="24"/>
            <w:szCs w:val="24"/>
          </w:rPr>
          <w:lastRenderedPageBreak/>
          <w:t>clinical routine.</w:t>
        </w:r>
      </w:ins>
    </w:p>
    <w:p w14:paraId="04C17D98" w14:textId="77777777" w:rsidR="003F54C0" w:rsidRDefault="003F54C0">
      <w:pPr>
        <w:spacing w:line="360" w:lineRule="auto"/>
        <w:rPr>
          <w:ins w:id="150" w:author="Guobo Chen" w:date="2020-11-19T15:02:00Z"/>
          <w:rFonts w:ascii="Times New Roman" w:hAnsi="Times New Roman" w:cs="Times New Roman"/>
          <w:sz w:val="24"/>
          <w:szCs w:val="24"/>
        </w:rPr>
      </w:pPr>
    </w:p>
    <w:p w14:paraId="0DFBD7A2" w14:textId="77777777" w:rsidR="003F54C0" w:rsidRPr="003F54C0" w:rsidRDefault="003C0E66">
      <w:pPr>
        <w:spacing w:line="360" w:lineRule="auto"/>
        <w:rPr>
          <w:ins w:id="151" w:author="Guobo Chen" w:date="2020-11-19T15:02:00Z"/>
          <w:rFonts w:ascii="Times New Roman" w:hAnsi="Times New Roman" w:cs="Times New Roman"/>
          <w:b/>
          <w:bCs/>
          <w:sz w:val="24"/>
          <w:szCs w:val="24"/>
          <w:rPrChange w:id="152" w:author="Guobo Chen" w:date="2020-11-19T15:02:00Z">
            <w:rPr>
              <w:ins w:id="153" w:author="Guobo Chen" w:date="2020-11-19T15:02:00Z"/>
              <w:rFonts w:ascii="Times New Roman" w:hAnsi="Times New Roman" w:cs="Times New Roman"/>
              <w:sz w:val="24"/>
              <w:szCs w:val="24"/>
            </w:rPr>
          </w:rPrChange>
        </w:rPr>
      </w:pPr>
      <w:ins w:id="154" w:author="Guobo Chen" w:date="2020-11-19T15:02:00Z">
        <w:r>
          <w:rPr>
            <w:rFonts w:ascii="Times New Roman" w:hAnsi="Times New Roman" w:cs="Times New Roman"/>
            <w:b/>
            <w:bCs/>
            <w:sz w:val="24"/>
            <w:szCs w:val="24"/>
            <w:rPrChange w:id="155" w:author="Guobo Chen" w:date="2020-11-19T15:02:00Z">
              <w:rPr>
                <w:rFonts w:ascii="Times New Roman" w:hAnsi="Times New Roman" w:cs="Times New Roman"/>
                <w:sz w:val="24"/>
                <w:szCs w:val="24"/>
              </w:rPr>
            </w:rPrChange>
          </w:rPr>
          <w:t>Keywords</w:t>
        </w:r>
        <w:del w:id="156" w:author="逯康" w:date="2021-01-19T16:32:00Z">
          <w:r>
            <w:rPr>
              <w:rFonts w:ascii="Times New Roman" w:hAnsi="Times New Roman" w:cs="Times New Roman"/>
              <w:b/>
              <w:bCs/>
              <w:sz w:val="24"/>
              <w:szCs w:val="24"/>
            </w:rPr>
            <w:delText>:</w:delText>
          </w:r>
        </w:del>
      </w:ins>
      <w:ins w:id="157" w:author="123" w:date="2020-11-30T13:25:00Z">
        <w:r>
          <w:rPr>
            <w:rFonts w:ascii="Times New Roman" w:hAnsi="Times New Roman" w:cs="Times New Roman"/>
            <w:b/>
            <w:bCs/>
            <w:sz w:val="24"/>
            <w:szCs w:val="24"/>
          </w:rPr>
          <w:t xml:space="preserve"> </w:t>
        </w:r>
      </w:ins>
      <w:ins w:id="158" w:author="逯康" w:date="2021-01-19T16:32:00Z">
        <w:r>
          <w:rPr>
            <w:rFonts w:ascii="Times New Roman" w:hAnsi="Times New Roman" w:cs="Times New Roman" w:hint="eastAsia"/>
            <w:b/>
            <w:bCs/>
            <w:sz w:val="24"/>
            <w:szCs w:val="24"/>
          </w:rPr>
          <w:t xml:space="preserve"> </w:t>
        </w:r>
      </w:ins>
      <w:ins w:id="159" w:author="123" w:date="2020-11-30T13:25:00Z">
        <w:r>
          <w:rPr>
            <w:rFonts w:ascii="Times New Roman" w:hAnsi="Times New Roman" w:cs="Times New Roman"/>
            <w:sz w:val="24"/>
            <w:szCs w:val="24"/>
            <w:rPrChange w:id="160" w:author="123" w:date="2020-11-30T13:25:00Z">
              <w:rPr>
                <w:rFonts w:ascii="Times New Roman" w:hAnsi="Times New Roman" w:cs="Times New Roman"/>
                <w:b/>
                <w:bCs/>
                <w:sz w:val="24"/>
                <w:szCs w:val="24"/>
              </w:rPr>
            </w:rPrChange>
          </w:rPr>
          <w:t xml:space="preserve">acute ischemic stroke, </w:t>
        </w:r>
        <w:r>
          <w:rPr>
            <w:rFonts w:ascii="Times New Roman" w:hAnsi="Times New Roman" w:cs="Times New Roman"/>
            <w:sz w:val="24"/>
            <w:szCs w:val="24"/>
          </w:rPr>
          <w:t>immun</w:t>
        </w:r>
        <w:r>
          <w:rPr>
            <w:rFonts w:ascii="Times New Roman" w:hAnsi="Times New Roman" w:cs="Times New Roman"/>
            <w:bCs/>
            <w:sz w:val="24"/>
            <w:szCs w:val="24"/>
          </w:rPr>
          <w:t xml:space="preserve">ophenotype, </w:t>
        </w:r>
      </w:ins>
      <w:ins w:id="161" w:author="123" w:date="2020-11-30T13:26:00Z">
        <w:r>
          <w:rPr>
            <w:rFonts w:ascii="Times New Roman" w:hAnsi="Times New Roman" w:cs="Times New Roman"/>
            <w:bCs/>
            <w:sz w:val="24"/>
            <w:szCs w:val="24"/>
          </w:rPr>
          <w:t>prognostic survival.</w:t>
        </w:r>
      </w:ins>
    </w:p>
    <w:p w14:paraId="118C2A29" w14:textId="77777777" w:rsidR="003F54C0" w:rsidRPr="003F54C0" w:rsidRDefault="003F54C0">
      <w:pPr>
        <w:spacing w:line="360" w:lineRule="auto"/>
        <w:rPr>
          <w:ins w:id="162" w:author="123" w:date="2020-11-16T10:15:00Z"/>
          <w:rFonts w:ascii="Times New Roman" w:hAnsi="Times New Roman" w:cs="Times New Roman"/>
          <w:sz w:val="24"/>
          <w:szCs w:val="24"/>
          <w:rPrChange w:id="163" w:author="123" w:date="2020-11-16T18:07:00Z">
            <w:rPr>
              <w:ins w:id="164" w:author="123" w:date="2020-11-16T10:15:00Z"/>
              <w:rFonts w:ascii="Times New Roman" w:hAnsi="Times New Roman" w:cs="Times New Roman"/>
              <w:b/>
              <w:sz w:val="24"/>
              <w:szCs w:val="24"/>
            </w:rPr>
          </w:rPrChange>
        </w:rPr>
      </w:pPr>
    </w:p>
    <w:p w14:paraId="493A253C" w14:textId="77777777" w:rsidR="003F54C0" w:rsidRPr="003F54C0" w:rsidRDefault="003C0E66">
      <w:pPr>
        <w:spacing w:line="360" w:lineRule="auto"/>
        <w:rPr>
          <w:ins w:id="165" w:author="Guobo Chen" w:date="2020-11-19T15:01:00Z"/>
          <w:rFonts w:ascii="Times New Roman" w:hAnsi="Times New Roman" w:cs="Times New Roman"/>
          <w:bCs/>
          <w:sz w:val="24"/>
          <w:szCs w:val="24"/>
          <w:rPrChange w:id="166" w:author="123" w:date="2020-11-30T13:26:00Z">
            <w:rPr>
              <w:ins w:id="167" w:author="Guobo Chen" w:date="2020-11-19T15:01:00Z"/>
              <w:rFonts w:ascii="Times New Roman" w:hAnsi="Times New Roman" w:cs="Times New Roman"/>
              <w:b/>
              <w:sz w:val="24"/>
              <w:szCs w:val="24"/>
            </w:rPr>
          </w:rPrChange>
        </w:rPr>
      </w:pPr>
      <w:ins w:id="168" w:author="123" w:date="2020-11-16T09:03:00Z">
        <w:r>
          <w:rPr>
            <w:rFonts w:ascii="Times New Roman" w:hAnsi="Times New Roman" w:cs="Times New Roman"/>
            <w:b/>
            <w:sz w:val="24"/>
            <w:szCs w:val="24"/>
          </w:rPr>
          <w:t>Trial registration number</w:t>
        </w:r>
      </w:ins>
      <w:ins w:id="169" w:author="123" w:date="2020-11-16T17:53:00Z">
        <w:r>
          <w:rPr>
            <w:rFonts w:ascii="Times New Roman" w:hAnsi="Times New Roman" w:cs="Times New Roman"/>
            <w:b/>
            <w:sz w:val="24"/>
            <w:szCs w:val="24"/>
            <w:rPrChange w:id="170" w:author="123" w:date="2020-11-16T17:56:00Z">
              <w:rPr>
                <w:rFonts w:ascii="Times New Roman" w:hAnsi="Times New Roman" w:cs="Times New Roman"/>
                <w:bCs/>
                <w:sz w:val="24"/>
                <w:szCs w:val="24"/>
              </w:rPr>
            </w:rPrChange>
          </w:rPr>
          <w:t>:</w:t>
        </w:r>
      </w:ins>
      <w:ins w:id="171" w:author="123" w:date="2020-11-30T13:25:00Z">
        <w:r>
          <w:t xml:space="preserve"> </w:t>
        </w:r>
        <w:r>
          <w:rPr>
            <w:rFonts w:ascii="Times New Roman" w:hAnsi="Times New Roman" w:cs="Times New Roman"/>
            <w:bCs/>
            <w:sz w:val="24"/>
            <w:szCs w:val="24"/>
            <w:rPrChange w:id="172" w:author="123" w:date="2020-11-30T13:26:00Z">
              <w:rPr>
                <w:rFonts w:ascii="Times New Roman" w:hAnsi="Times New Roman" w:cs="Times New Roman"/>
                <w:b/>
                <w:sz w:val="24"/>
                <w:szCs w:val="24"/>
              </w:rPr>
            </w:rPrChange>
          </w:rPr>
          <w:t>ChiCTR2000040207</w:t>
        </w:r>
      </w:ins>
    </w:p>
    <w:p w14:paraId="56B34D6E" w14:textId="77777777" w:rsidR="003F54C0" w:rsidRDefault="003C0E66">
      <w:pPr>
        <w:widowControl/>
        <w:jc w:val="left"/>
        <w:rPr>
          <w:ins w:id="173" w:author="Guobo Chen" w:date="2020-11-19T15:01:00Z"/>
          <w:rFonts w:ascii="Times New Roman" w:hAnsi="Times New Roman" w:cs="Times New Roman"/>
          <w:b/>
          <w:sz w:val="24"/>
          <w:szCs w:val="24"/>
        </w:rPr>
      </w:pPr>
      <w:ins w:id="174" w:author="Guobo Chen" w:date="2020-11-19T15:01:00Z">
        <w:r>
          <w:rPr>
            <w:rFonts w:ascii="Times New Roman" w:hAnsi="Times New Roman" w:cs="Times New Roman"/>
            <w:b/>
            <w:sz w:val="24"/>
            <w:szCs w:val="24"/>
          </w:rPr>
          <w:br w:type="page"/>
        </w:r>
      </w:ins>
    </w:p>
    <w:p w14:paraId="37AE5E9C" w14:textId="77777777" w:rsidR="003F54C0" w:rsidRPr="003F54C0" w:rsidRDefault="003F54C0">
      <w:pPr>
        <w:spacing w:line="360" w:lineRule="auto"/>
        <w:rPr>
          <w:ins w:id="175" w:author="123" w:date="2020-11-16T09:02:00Z"/>
          <w:del w:id="176" w:author="Guobo Chen" w:date="2020-11-19T15:01:00Z"/>
          <w:rFonts w:ascii="Times New Roman" w:hAnsi="Times New Roman" w:cs="Times New Roman"/>
          <w:bCs/>
          <w:sz w:val="24"/>
          <w:szCs w:val="24"/>
          <w:rPrChange w:id="177" w:author="123" w:date="2020-11-16T10:16:00Z">
            <w:rPr>
              <w:ins w:id="178" w:author="123" w:date="2020-11-16T09:02:00Z"/>
              <w:del w:id="179" w:author="Guobo Chen" w:date="2020-11-19T15:01:00Z"/>
              <w:rFonts w:ascii="Times New Roman" w:hAnsi="Times New Roman" w:cs="Times New Roman"/>
              <w:b/>
              <w:sz w:val="24"/>
              <w:szCs w:val="24"/>
            </w:rPr>
          </w:rPrChange>
        </w:rPr>
        <w:pPrChange w:id="180" w:author="123" w:date="2020-11-16T10:14:00Z">
          <w:pPr>
            <w:spacing w:line="360" w:lineRule="auto"/>
            <w:jc w:val="center"/>
          </w:pPr>
        </w:pPrChange>
      </w:pPr>
    </w:p>
    <w:p w14:paraId="377064DC" w14:textId="77777777" w:rsidR="003F54C0" w:rsidRPr="003F54C0" w:rsidRDefault="003C0E66">
      <w:pPr>
        <w:spacing w:line="360" w:lineRule="auto"/>
        <w:jc w:val="center"/>
        <w:rPr>
          <w:rFonts w:ascii="Times New Roman" w:hAnsi="Times New Roman" w:cs="Times New Roman"/>
          <w:b/>
          <w:sz w:val="24"/>
          <w:szCs w:val="24"/>
          <w:rPrChange w:id="181" w:author="Guobo Chen" w:date="2020-11-13T14:00:00Z">
            <w:rPr>
              <w:rFonts w:ascii="Times New Roman" w:hAnsi="Times New Roman" w:cs="Times New Roman"/>
              <w:b/>
              <w:sz w:val="30"/>
              <w:szCs w:val="30"/>
            </w:rPr>
          </w:rPrChange>
        </w:rPr>
        <w:pPrChange w:id="182" w:author="Guobo Chen" w:date="2020-11-13T14:00:00Z">
          <w:pPr>
            <w:spacing w:line="480" w:lineRule="auto"/>
            <w:jc w:val="center"/>
          </w:pPr>
        </w:pPrChange>
      </w:pPr>
      <w:del w:id="183" w:author="123" w:date="2020-11-16T10:13:00Z">
        <w:r>
          <w:rPr>
            <w:rFonts w:ascii="Times New Roman" w:hAnsi="Times New Roman" w:cs="Times New Roman"/>
            <w:b/>
            <w:sz w:val="24"/>
            <w:szCs w:val="24"/>
            <w:rPrChange w:id="184" w:author="Guobo Chen" w:date="2020-11-13T14:00:00Z">
              <w:rPr>
                <w:rFonts w:ascii="Times New Roman" w:hAnsi="Times New Roman" w:cs="Times New Roman"/>
                <w:b/>
                <w:sz w:val="30"/>
                <w:szCs w:val="30"/>
              </w:rPr>
            </w:rPrChange>
          </w:rPr>
          <w:delText>INTRODUCTION</w:delText>
        </w:r>
      </w:del>
      <w:ins w:id="185" w:author="Guobo Chen" w:date="2020-11-12T21:10:00Z">
        <w:r>
          <w:rPr>
            <w:rFonts w:ascii="Times New Roman" w:hAnsi="Times New Roman" w:cs="Times New Roman"/>
            <w:b/>
            <w:sz w:val="24"/>
            <w:szCs w:val="24"/>
            <w:rPrChange w:id="186" w:author="Guobo Chen" w:date="2020-11-13T14:00:00Z">
              <w:rPr>
                <w:rFonts w:ascii="Times New Roman" w:hAnsi="Times New Roman" w:cs="Times New Roman"/>
                <w:b/>
                <w:sz w:val="30"/>
                <w:szCs w:val="30"/>
              </w:rPr>
            </w:rPrChange>
          </w:rPr>
          <w:t>Introduction</w:t>
        </w:r>
      </w:ins>
    </w:p>
    <w:p w14:paraId="6DDA0BC2" w14:textId="6D9FF2DE" w:rsidR="003F54C0" w:rsidDel="003575F7" w:rsidRDefault="003C0E66">
      <w:pPr>
        <w:spacing w:line="360" w:lineRule="auto"/>
        <w:ind w:firstLineChars="200" w:firstLine="480"/>
        <w:rPr>
          <w:ins w:id="187" w:author="123" w:date="2020-12-03T08:48:00Z"/>
          <w:del w:id="188" w:author="cc" w:date="2021-03-18T20:32:00Z"/>
          <w:rFonts w:ascii="Times New Roman" w:hAnsi="Times New Roman" w:cs="Times New Roman"/>
          <w:sz w:val="24"/>
          <w:szCs w:val="24"/>
        </w:rPr>
      </w:pPr>
      <w:bookmarkStart w:id="189" w:name="_Hlk48478634"/>
      <w:r>
        <w:rPr>
          <w:rFonts w:ascii="Times New Roman" w:hAnsi="Times New Roman" w:cs="Times New Roman"/>
          <w:sz w:val="24"/>
          <w:szCs w:val="24"/>
        </w:rPr>
        <w:t>Cerebral vascular disease</w:t>
      </w:r>
      <w:bookmarkEnd w:id="189"/>
      <w:r>
        <w:rPr>
          <w:rFonts w:ascii="Times New Roman" w:hAnsi="Times New Roman" w:cs="Times New Roman"/>
          <w:sz w:val="24"/>
          <w:szCs w:val="24"/>
        </w:rPr>
        <w:t xml:space="preserve"> including cerebral </w:t>
      </w:r>
      <w:r>
        <w:rPr>
          <w:rFonts w:ascii="Times New Roman" w:hAnsi="Times New Roman" w:cs="Times New Roman" w:hint="eastAsia"/>
          <w:sz w:val="24"/>
          <w:szCs w:val="24"/>
        </w:rPr>
        <w:t>i</w:t>
      </w:r>
      <w:r>
        <w:rPr>
          <w:rFonts w:ascii="Times New Roman" w:hAnsi="Times New Roman" w:cs="Times New Roman"/>
          <w:sz w:val="24"/>
          <w:szCs w:val="24"/>
        </w:rPr>
        <w:t>schemic stroke remain</w:t>
      </w:r>
      <w:r>
        <w:rPr>
          <w:rFonts w:ascii="Times New Roman" w:hAnsi="Times New Roman" w:cs="Times New Roman" w:hint="eastAsia"/>
          <w:sz w:val="24"/>
          <w:szCs w:val="24"/>
        </w:rPr>
        <w:t>s</w:t>
      </w:r>
      <w:r>
        <w:rPr>
          <w:rFonts w:ascii="Times New Roman" w:hAnsi="Times New Roman" w:cs="Times New Roman"/>
          <w:sz w:val="24"/>
          <w:szCs w:val="24"/>
        </w:rPr>
        <w:t xml:space="preserve"> a major cause of long-term disability and death worldwide</w:t>
      </w:r>
      <w:r>
        <w:rPr>
          <w:rFonts w:ascii="Times New Roman" w:hAnsi="Times New Roman" w:cs="Times New Roman" w:hint="eastAsia"/>
          <w:sz w:val="24"/>
          <w:szCs w:val="24"/>
        </w:rPr>
        <w:t>.</w:t>
      </w:r>
      <w:r>
        <w:rPr>
          <w:rFonts w:ascii="Times New Roman" w:hAnsi="Times New Roman" w:cs="Times New Roman"/>
          <w:sz w:val="24"/>
          <w:szCs w:val="24"/>
        </w:rPr>
        <w:t xml:space="preserve"> </w:t>
      </w:r>
      <w:del w:id="190" w:author="123" w:date="2020-12-03T08:47:00Z">
        <w:r>
          <w:rPr>
            <w:rFonts w:ascii="Times New Roman" w:hAnsi="Times New Roman" w:cs="Times New Roman"/>
            <w:sz w:val="24"/>
            <w:szCs w:val="24"/>
          </w:rPr>
          <w:delText>As s</w:delText>
        </w:r>
        <w:r>
          <w:rPr>
            <w:rFonts w:ascii="Times New Roman" w:hAnsi="Times New Roman" w:cs="Times New Roman"/>
            <w:color w:val="000000" w:themeColor="text1"/>
            <w:sz w:val="24"/>
            <w:szCs w:val="24"/>
          </w:rPr>
          <w:delText>troke is a leading cause of death and physical disability world-wide, i</w:delText>
        </w:r>
      </w:del>
      <w:ins w:id="191" w:author="123" w:date="2020-12-03T08:47:00Z">
        <w:r>
          <w:rPr>
            <w:rFonts w:ascii="Times New Roman" w:hAnsi="Times New Roman" w:cs="Times New Roman"/>
            <w:color w:val="000000" w:themeColor="text1"/>
            <w:sz w:val="24"/>
            <w:szCs w:val="24"/>
          </w:rPr>
          <w:t>I</w:t>
        </w:r>
      </w:ins>
      <w:r>
        <w:rPr>
          <w:rFonts w:ascii="Times New Roman" w:hAnsi="Times New Roman" w:cs="Times New Roman"/>
          <w:color w:val="000000" w:themeColor="text1"/>
          <w:sz w:val="24"/>
          <w:szCs w:val="24"/>
        </w:rPr>
        <w:t>schemic stroke accounts for approximately 80% of stroke incidences</w:t>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ADDIN EN.CITE &lt;EndNote&gt;&lt;Cite&gt;&lt;Year&gt;2015&lt;/Year&gt;&lt;RecNum&gt;185&lt;/RecNum&gt;&lt;DisplayText&gt;&lt;style face="superscript"&gt;1&lt;/style&gt;&lt;/DisplayText&gt;&lt;record&gt;&lt;rec-number&gt;185&lt;/rec-number&gt;&lt;foreign-keys&gt;&lt;key app="EN" db-id="xrv2waxvovvxtseasewpdxzof500szeefx0f" timestamp="1593544451"&gt;185&lt;/key&gt;&lt;/foreign-keys&gt;&lt;ref-type name="Journal Article"&gt;17&lt;/ref-type&gt;&lt;contributors&gt;&lt;/contributors&gt;&lt;titles&gt;&lt;title&gt;Global, regional, and national incidence, prevalence, and years lived with disability for 301 acute and chronic diseases and injuries in 188 countries, 1990-2013: a systematic analysis for the Global Burden of Disease Study 2013&lt;/title&gt;&lt;secondary-title&gt;Lancet (London, England)&lt;/secondary-title&gt;&lt;/titles&gt;&lt;periodical&gt;&lt;full-title&gt;Lancet (London, England)&lt;/full-title&gt;&lt;/periodical&gt;&lt;pages&gt;743-800&lt;/pages&gt;&lt;volume&gt;386&lt;/volume&gt;&lt;number&gt;9995&lt;/number&gt;&lt;dates&gt;&lt;year&gt;2015&lt;/year&gt;&lt;/dates&gt;&lt;accession-num&gt;26063472&lt;/accession-num&gt;&lt;label&gt;60.392&lt;/label&gt;&lt;urls&gt;&lt;/urls&gt;&lt;electronic-resource-num&gt;10.1016/s0140-6736(15)60692-4&lt;/electronic-resource-num&gt;&lt;/record&gt;&lt;/Cite&gt;&lt;/EndNote&gt;</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vertAlign w:val="superscript"/>
        </w:rPr>
        <w:t>1</w:t>
      </w:r>
      <w:r>
        <w:rPr>
          <w:rFonts w:ascii="Times New Roman" w:hAnsi="Times New Roman" w:cs="Times New Roman"/>
          <w:color w:val="000000" w:themeColor="text1"/>
          <w:sz w:val="24"/>
          <w:szCs w:val="24"/>
        </w:rPr>
        <w:fldChar w:fldCharType="end"/>
      </w:r>
      <w:ins w:id="192" w:author="123" w:date="2020-12-03T08:47:00Z">
        <w:r>
          <w:rPr>
            <w:rFonts w:ascii="Times New Roman" w:hAnsi="Times New Roman" w:cs="Times New Roman"/>
            <w:color w:val="000000" w:themeColor="text1"/>
            <w:sz w:val="24"/>
            <w:szCs w:val="24"/>
          </w:rPr>
          <w:t>,</w:t>
        </w:r>
      </w:ins>
      <w:ins w:id="193" w:author="123" w:date="2020-12-03T08:48:00Z">
        <w:r>
          <w:rPr>
            <w:rFonts w:ascii="Times New Roman" w:hAnsi="Times New Roman" w:cs="Times New Roman"/>
            <w:color w:val="000000" w:themeColor="text1"/>
            <w:sz w:val="24"/>
            <w:szCs w:val="24"/>
          </w:rPr>
          <w:t xml:space="preserve"> which is a leading cause of death and physical disability word-wide.</w:t>
        </w:r>
      </w:ins>
      <w:del w:id="194" w:author="123" w:date="2020-12-03T08:47:00Z">
        <w:r>
          <w:rPr>
            <w:rFonts w:ascii="Times New Roman" w:hAnsi="Times New Roman" w:cs="Times New Roman"/>
            <w:color w:val="000000" w:themeColor="text1"/>
            <w:sz w:val="24"/>
            <w:szCs w:val="24"/>
          </w:rPr>
          <w:delText>.</w:delText>
        </w:r>
      </w:del>
      <w:r>
        <w:rPr>
          <w:rFonts w:ascii="Times New Roman" w:hAnsi="Times New Roman" w:cs="Times New Roman"/>
          <w:color w:val="000000" w:themeColor="text1"/>
          <w:sz w:val="24"/>
          <w:szCs w:val="24"/>
        </w:rPr>
        <w:t xml:space="preserve"> </w:t>
      </w:r>
      <w:r>
        <w:rPr>
          <w:rFonts w:ascii="Times New Roman" w:hAnsi="Times New Roman" w:cs="Times New Roman"/>
          <w:sz w:val="24"/>
          <w:szCs w:val="24"/>
        </w:rPr>
        <w:t>However, treatments that effectively limit the tissue injury and brain dysfunction are still elusive, and the current therapeutic approaches for the acute treatment only rely on blood flow resto</w:t>
      </w:r>
      <w:r>
        <w:rPr>
          <w:rFonts w:ascii="Times New Roman" w:hAnsi="Times New Roman" w:cs="Times New Roman" w:hint="eastAsia"/>
          <w:sz w:val="24"/>
          <w:szCs w:val="24"/>
        </w:rPr>
        <w:t>ratio</w:t>
      </w:r>
      <w:r>
        <w:rPr>
          <w:rFonts w:ascii="Times New Roman" w:hAnsi="Times New Roman" w:cs="Times New Roman"/>
          <w:sz w:val="24"/>
          <w:szCs w:val="24"/>
        </w:rPr>
        <w:t>n by thrombus lysis or mechanical removal</w:t>
      </w:r>
      <w:r>
        <w:rPr>
          <w:rFonts w:ascii="Times New Roman" w:hAnsi="Times New Roman" w:cs="Times New Roman"/>
          <w:sz w:val="24"/>
          <w:szCs w:val="24"/>
        </w:rPr>
        <w:fldChar w:fldCharType="begin">
          <w:fldData xml:space="preserve">PEVuZE5vdGU+PENpdGU+PEF1dGhvcj5CZXJraGVtZXI8L0F1dGhvcj48WWVhcj4yMDE1PC9ZZWFy
PjxSZWNOdW0+MjM8L1JlY051bT48RGlzcGxheVRleHQ+PHN0eWxlIGZhY2U9InN1cGVyc2NyaXB0
Ij4yPC9zdHlsZT48L0Rpc3BsYXlUZXh0PjxyZWNvcmQ+PHJlYy1udW1iZXI+MjM8L3JlYy1udW1i
ZXI+PGZvcmVpZ24ta2V5cz48a2V5IGFwcD0iRU4iIGRiLWlkPSJlOTlwdnR0MGV0ZHdmbWVhZjV4
cHIydm54MmE5ZXB3ZGFwOXMiIHRpbWVzdGFtcD0iMTU4NzAyMTk1MyIgZ3VpZD0iMjhjNjhmMGUt
MDhlOC00ZTA0LWI5ZGUtNzRmZTc0NjljZTUwIj4yMzwva2V5PjwvZm9yZWlnbi1rZXlzPjxyZWYt
dHlwZSBuYW1lPSJKb3VybmFsIEFydGljbGUiPjE3PC9yZWYtdHlwZT48Y29udHJpYnV0b3JzPjxh
dXRob3JzPjxhdXRob3I+QmVya2hlbWVyLCBPLiBBLjwvYXV0aG9yPjxhdXRob3I+RnJhbnNlbiwg
UC4gUy48L2F1dGhvcj48YXV0aG9yPkJldW1lciwgRC48L2F1dGhvcj48YXV0aG9yPnZhbiBkZW4g
QmVyZywgTC4gQS48L2F1dGhvcj48YXV0aG9yPkxpbmdzbWEsIEguIEYuPC9hdXRob3I+PGF1dGhv
cj5Zb28sIEEuIEouPC9hdXRob3I+PGF1dGhvcj5TY2hvbmV3aWxsZSwgVy4gSi48L2F1dGhvcj48
YXV0aG9yPlZvcywgSi4gQS48L2F1dGhvcj48YXV0aG9yPk5lZGVya29vcm4sIFAuIEouPC9hdXRo
b3I+PGF1dGhvcj5XZXJtZXIsIE0uIEouPC9hdXRob3I+PGF1dGhvcj52YW4gV2FsZGVydmVlbiwg
TS4gQS48L2F1dGhvcj48YXV0aG9yPlN0YWFscywgSi48L2F1dGhvcj48YXV0aG9yPkhvZm1laWpl
ciwgSi48L2F1dGhvcj48YXV0aG9yPnZhbiBPb3N0YXllbiwgSi4gQS48L2F1dGhvcj48YXV0aG9y
Pkx5Y2tsYW1hIGEgTmlqZWhvbHQsIEcuIEouPC9hdXRob3I+PGF1dGhvcj5Cb2l0ZW4sIEouPC9h
dXRob3I+PGF1dGhvcj5Ccm91d2VyLCBQLiBBLjwvYXV0aG9yPjxhdXRob3I+RW1tZXIsIEIuIEou
PC9hdXRob3I+PGF1dGhvcj5kZSBCcnVpam4sIFMuIEYuPC9hdXRob3I+PGF1dGhvcj52YW4gRGlq
aywgTC4gQy48L2F1dGhvcj48YXV0aG9yPkthcHBlbGxlLCBMLiBKLjwvYXV0aG9yPjxhdXRob3I+
TG8sIFIuIEguPC9hdXRob3I+PGF1dGhvcj52YW4gRGlqaywgRS4gSi48L2F1dGhvcj48YXV0aG9y
PmRlIFZyaWVzLCBKLjwvYXV0aG9yPjxhdXRob3I+ZGUgS29ydCwgUC4gTC48L2F1dGhvcj48YXV0
aG9yPnZhbiBSb29paiwgVy4gSi48L2F1dGhvcj48YXV0aG9yPnZhbiBkZW4gQmVyZywgSi4gUy48
L2F1dGhvcj48YXV0aG9yPnZhbiBIYXNzZWx0LCBCLiBBLjwvYXV0aG9yPjxhdXRob3I+QWVyZGVu
LCBMLiBBLjwvYXV0aG9yPjxhdXRob3I+RGFsbGluZ2EsIFIuIEouPC9hdXRob3I+PGF1dGhvcj5W
aXNzZXIsIE0uIEMuPC9hdXRob3I+PGF1dGhvcj5Cb3QsIEouIEMuPC9hdXRob3I+PGF1dGhvcj5W
cm9vbWVuLCBQLiBDLjwvYXV0aG9yPjxhdXRob3I+RXNoZ2hpLCBPLjwvYXV0aG9yPjxhdXRob3I+
U2NocmV1ZGVyLCBULiBILjwvYXV0aG9yPjxhdXRob3I+SGVpamJvZXIsIFIuIEouPC9hdXRob3I+
PGF1dGhvcj5LZWl6ZXIsIEsuPC9hdXRob3I+PGF1dGhvcj5UaWVsYmVlaywgQS4gVi48L2F1dGhv
cj48YXV0aG9yPmRlbiBIZXJ0b2csIEguIE0uPC9hdXRob3I+PGF1dGhvcj5HZXJyaXRzLCBELiBH
LjwvYXV0aG9yPjxhdXRob3I+dmFuIGRlbiBCZXJnLVZvcywgUi4gTS48L2F1dGhvcj48YXV0aG9y
PkthcmFzLCBHLiBCLjwvYXV0aG9yPjxhdXRob3I+U3RleWVyYmVyZywgRS4gVy48L2F1dGhvcj48
YXV0aG9yPkZsYWNoLCBILiBaLjwvYXV0aG9yPjxhdXRob3I+TWFycXVlcmluZywgSC4gQS48L2F1
dGhvcj48YXV0aG9yPlNwcmVuZ2VycywgTS4gRS48L2F1dGhvcj48YXV0aG9yPkplbm5pc2tlbnMs
IFMuIEYuPC9hdXRob3I+PGF1dGhvcj5CZWVuZW4sIEwuIEYuPC9hdXRob3I+PGF1dGhvcj52YW4g
ZGVuIEJlcmcsIFIuPC9hdXRob3I+PGF1dGhvcj5Lb3Vkc3RhYWwsIFAuIEouPC9hdXRob3I+PGF1
dGhvcj52YW4gWndhbSwgVy4gSC48L2F1dGhvcj48YXV0aG9yPlJvb3MsIFkuIEIuPC9hdXRob3I+
PGF1dGhvcj52YW4gZGVyIEx1Z3QsIEEuPC9hdXRob3I+PGF1dGhvcj52YW4gT29zdGVuYnJ1Z2dl
LCBSLiBKLjwvYXV0aG9yPjxhdXRob3I+TWFqb2llLCBDLiBCLjwvYXV0aG9yPjxhdXRob3I+RGlw
cGVsLCBELiBXLjwvYXV0aG9yPjxhdXRob3I+TXIgQ2xlYW4gSW52ZXN0aWdhdG9yczwvYXV0aG9y
PjwvYXV0aG9ycz48L2NvbnRyaWJ1dG9ycz48YXV0aC1hZGRyZXNzPlRoZSBhdXRob3JzJmFwb3M7
IGFmZmlsaWF0aW9ucyBhcmUgbGlzdGVkIGluIHRoZSBBcHBlbmRpeC48L2F1dGgtYWRkcmVzcz48
dGl0bGVzPjx0aXRsZT5BIHJhbmRvbWl6ZWQgdHJpYWwgb2YgaW50cmFhcnRlcmlhbCB0cmVhdG1l
bnQgZm9yIGFjdXRlIGlzY2hlbWljIHN0cm9rZTwvdGl0bGU+PHNlY29uZGFyeS10aXRsZT5OIEVu
Z2wgSiBNZWQ8L3NlY29uZGFyeS10aXRsZT48L3RpdGxlcz48cGVyaW9kaWNhbD48ZnVsbC10aXRs
ZT5OIEVuZ2wgSiBNZWQ8L2Z1bGwtdGl0bGU+PC9wZXJpb2RpY2FsPjxwYWdlcz4xMS0yMDwvcGFn
ZXM+PHZvbHVtZT4zNzI8L3ZvbHVtZT48bnVtYmVyPjE8L251bWJlcj48ZWRpdGlvbj4yMDE0LzEy
LzE4PC9lZGl0aW9uPjxrZXl3b3Jkcz48a2V5d29yZD5BY3V0ZSBEaXNlYXNlPC9rZXl3b3JkPjxr
ZXl3b3JkPkFkdWx0PC9rZXl3b3JkPjxrZXl3b3JkPkFnZWQ8L2tleXdvcmQ+PGtleXdvcmQ+QWdl
ZCwgODAgYW5kIG92ZXI8L2tleXdvcmQ+PGtleXdvcmQ+QnJhaW4gSXNjaGVtaWEvZHJ1ZyB0aGVy
YXB5Lyp0aGVyYXB5PC9rZXl3b3JkPjxrZXl3b3JkPkNhdGhldGVyaXphdGlvbjwva2V5d29yZD48
a2V5d29yZD5Db21iaW5lZCBNb2RhbGl0eSBUaGVyYXB5PC9rZXl3b3JkPjxrZXl3b3JkPkZlbWFs
ZTwva2V5d29yZD48a2V5d29yZD5GaWJyaW5vbHl0aWMgQWdlbnRzLyp0aGVyYXBldXRpYyB1c2U8
L2tleXdvcmQ+PGtleXdvcmQ+SHVtYW5zPC9rZXl3b3JkPjxrZXl3b3JkPkxvZ2lzdGljIE1vZGVs
czwva2V5d29yZD48a2V5d29yZD5NYWxlPC9rZXl3b3JkPjxrZXl3b3JkPipNZWNoYW5pY2FsIFRo
cm9tYm9seXNpczwva2V5d29yZD48a2V5d29yZD5NaWRkbGUgQWdlZDwva2V5d29yZD48a2V5d29y
ZD5PZGRzIFJhdGlvPC9rZXl3b3JkPjxrZXl3b3JkPlNpbmdsZS1CbGluZCBNZXRob2Q8L2tleXdv
cmQ+PGtleXdvcmQ+U3Ryb2tlL2RydWcgdGhlcmFweS8qdGhlcmFweTwva2V5d29yZD48a2V5d29y
ZD5UaXNzdWUgUGxhc21pbm9nZW4gQWN0aXZhdG9yLyp0aGVyYXBldXRpYyB1c2U8L2tleXdvcmQ+
PGtleXdvcmQ+VXJva2luYXNlLVR5cGUgUGxhc21pbm9nZW4gQWN0aXZhdG9yLyp0aGVyYXBldXRp
YyB1c2U8L2tleXdvcmQ+PC9rZXl3b3Jkcz48ZGF0ZXM+PHllYXI+MjAxNTwveWVhcj48cHViLWRh
dGVzPjxkYXRlPkphbiAxPC9kYXRlPjwvcHViLWRhdGVzPjwvZGF0ZXM+PGlzYm4+MTUzMy00NDA2
IChFbGVjdHJvbmljKSYjeEQ7MDAyOC00NzkzIChMaW5raW5nKTwvaXNibj48YWNjZXNzaW9uLW51
bT4yNTUxNzM0ODwvYWNjZXNzaW9uLW51bT48dXJscz48cmVsYXRlZC11cmxzPjx1cmw+aHR0cHM6
Ly93d3cubmNiaS5ubG0ubmloLmdvdi9wdWJtZWQvMjU1MTczNDg8L3VybD48L3JlbGF0ZWQtdXJs
cz48L3VybHM+PGVsZWN0cm9uaWMtcmVzb3VyY2UtbnVtPjEwLjEwNTYvTkVKTW9hMTQxMTU4Nzwv
ZWxlY3Ryb25pYy1yZXNvdXJjZS1udW0+PC9yZWNvcmQ+PC9DaXRlPjwvRW5kTm90ZT4A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PEVuZE5vdGU+PENpdGU+PEF1dGhvcj5CZXJraGVtZXI8L0F1dGhvcj48WWVhcj4yMDE1PC9ZZWFy
PjxSZWNOdW0+MjM8L1JlY051bT48RGlzcGxheVRleHQ+PHN0eWxlIGZhY2U9InN1cGVyc2NyaXB0
Ij4yPC9zdHlsZT48L0Rpc3BsYXlUZXh0PjxyZWNvcmQ+PHJlYy1udW1iZXI+MjM8L3JlYy1udW1i
ZXI+PGZvcmVpZ24ta2V5cz48a2V5IGFwcD0iRU4iIGRiLWlkPSJlOTlwdnR0MGV0ZHdmbWVhZjV4
cHIydm54MmE5ZXB3ZGFwOXMiIHRpbWVzdGFtcD0iMTU4NzAyMTk1MyIgZ3VpZD0iMjhjNjhmMGUt
MDhlOC00ZTA0LWI5ZGUtNzRmZTc0NjljZTUwIj4yMzwva2V5PjwvZm9yZWlnbi1rZXlzPjxyZWYt
dHlwZSBuYW1lPSJKb3VybmFsIEFydGljbGUiPjE3PC9yZWYtdHlwZT48Y29udHJpYnV0b3JzPjxh
dXRob3JzPjxhdXRob3I+QmVya2hlbWVyLCBPLiBBLjwvYXV0aG9yPjxhdXRob3I+RnJhbnNlbiwg
UC4gUy48L2F1dGhvcj48YXV0aG9yPkJldW1lciwgRC48L2F1dGhvcj48YXV0aG9yPnZhbiBkZW4g
QmVyZywgTC4gQS48L2F1dGhvcj48YXV0aG9yPkxpbmdzbWEsIEguIEYuPC9hdXRob3I+PGF1dGhv
cj5Zb28sIEEuIEouPC9hdXRob3I+PGF1dGhvcj5TY2hvbmV3aWxsZSwgVy4gSi48L2F1dGhvcj48
YXV0aG9yPlZvcywgSi4gQS48L2F1dGhvcj48YXV0aG9yPk5lZGVya29vcm4sIFAuIEouPC9hdXRo
b3I+PGF1dGhvcj5XZXJtZXIsIE0uIEouPC9hdXRob3I+PGF1dGhvcj52YW4gV2FsZGVydmVlbiwg
TS4gQS48L2F1dGhvcj48YXV0aG9yPlN0YWFscywgSi48L2F1dGhvcj48YXV0aG9yPkhvZm1laWpl
ciwgSi48L2F1dGhvcj48YXV0aG9yPnZhbiBPb3N0YXllbiwgSi4gQS48L2F1dGhvcj48YXV0aG9y
Pkx5Y2tsYW1hIGEgTmlqZWhvbHQsIEcuIEouPC9hdXRob3I+PGF1dGhvcj5Cb2l0ZW4sIEouPC9h
dXRob3I+PGF1dGhvcj5Ccm91d2VyLCBQLiBBLjwvYXV0aG9yPjxhdXRob3I+RW1tZXIsIEIuIEou
PC9hdXRob3I+PGF1dGhvcj5kZSBCcnVpam4sIFMuIEYuPC9hdXRob3I+PGF1dGhvcj52YW4gRGlq
aywgTC4gQy48L2F1dGhvcj48YXV0aG9yPkthcHBlbGxlLCBMLiBKLjwvYXV0aG9yPjxhdXRob3I+
TG8sIFIuIEguPC9hdXRob3I+PGF1dGhvcj52YW4gRGlqaywgRS4gSi48L2F1dGhvcj48YXV0aG9y
PmRlIFZyaWVzLCBKLjwvYXV0aG9yPjxhdXRob3I+ZGUgS29ydCwgUC4gTC48L2F1dGhvcj48YXV0
aG9yPnZhbiBSb29paiwgVy4gSi48L2F1dGhvcj48YXV0aG9yPnZhbiBkZW4gQmVyZywgSi4gUy48
L2F1dGhvcj48YXV0aG9yPnZhbiBIYXNzZWx0LCBCLiBBLjwvYXV0aG9yPjxhdXRob3I+QWVyZGVu
LCBMLiBBLjwvYXV0aG9yPjxhdXRob3I+RGFsbGluZ2EsIFIuIEouPC9hdXRob3I+PGF1dGhvcj5W
aXNzZXIsIE0uIEMuPC9hdXRob3I+PGF1dGhvcj5Cb3QsIEouIEMuPC9hdXRob3I+PGF1dGhvcj5W
cm9vbWVuLCBQLiBDLjwvYXV0aG9yPjxhdXRob3I+RXNoZ2hpLCBPLjwvYXV0aG9yPjxhdXRob3I+
U2NocmV1ZGVyLCBULiBILjwvYXV0aG9yPjxhdXRob3I+SGVpamJvZXIsIFIuIEouPC9hdXRob3I+
PGF1dGhvcj5LZWl6ZXIsIEsuPC9hdXRob3I+PGF1dGhvcj5UaWVsYmVlaywgQS4gVi48L2F1dGhv
cj48YXV0aG9yPmRlbiBIZXJ0b2csIEguIE0uPC9hdXRob3I+PGF1dGhvcj5HZXJyaXRzLCBELiBH
LjwvYXV0aG9yPjxhdXRob3I+dmFuIGRlbiBCZXJnLVZvcywgUi4gTS48L2F1dGhvcj48YXV0aG9y
PkthcmFzLCBHLiBCLjwvYXV0aG9yPjxhdXRob3I+U3RleWVyYmVyZywgRS4gVy48L2F1dGhvcj48
YXV0aG9yPkZsYWNoLCBILiBaLjwvYXV0aG9yPjxhdXRob3I+TWFycXVlcmluZywgSC4gQS48L2F1
dGhvcj48YXV0aG9yPlNwcmVuZ2VycywgTS4gRS48L2F1dGhvcj48YXV0aG9yPkplbm5pc2tlbnMs
IFMuIEYuPC9hdXRob3I+PGF1dGhvcj5CZWVuZW4sIEwuIEYuPC9hdXRob3I+PGF1dGhvcj52YW4g
ZGVuIEJlcmcsIFIuPC9hdXRob3I+PGF1dGhvcj5Lb3Vkc3RhYWwsIFAuIEouPC9hdXRob3I+PGF1
dGhvcj52YW4gWndhbSwgVy4gSC48L2F1dGhvcj48YXV0aG9yPlJvb3MsIFkuIEIuPC9hdXRob3I+
PGF1dGhvcj52YW4gZGVyIEx1Z3QsIEEuPC9hdXRob3I+PGF1dGhvcj52YW4gT29zdGVuYnJ1Z2dl
LCBSLiBKLjwvYXV0aG9yPjxhdXRob3I+TWFqb2llLCBDLiBCLjwvYXV0aG9yPjxhdXRob3I+RGlw
cGVsLCBELiBXLjwvYXV0aG9yPjxhdXRob3I+TXIgQ2xlYW4gSW52ZXN0aWdhdG9yczwvYXV0aG9y
PjwvYXV0aG9ycz48L2NvbnRyaWJ1dG9ycz48YXV0aC1hZGRyZXNzPlRoZSBhdXRob3JzJmFwb3M7
IGFmZmlsaWF0aW9ucyBhcmUgbGlzdGVkIGluIHRoZSBBcHBlbmRpeC48L2F1dGgtYWRkcmVzcz48
dGl0bGVzPjx0aXRsZT5BIHJhbmRvbWl6ZWQgdHJpYWwgb2YgaW50cmFhcnRlcmlhbCB0cmVhdG1l
bnQgZm9yIGFjdXRlIGlzY2hlbWljIHN0cm9rZTwvdGl0bGU+PHNlY29uZGFyeS10aXRsZT5OIEVu
Z2wgSiBNZWQ8L3NlY29uZGFyeS10aXRsZT48L3RpdGxlcz48cGVyaW9kaWNhbD48ZnVsbC10aXRs
ZT5OIEVuZ2wgSiBNZWQ8L2Z1bGwtdGl0bGU+PC9wZXJpb2RpY2FsPjxwYWdlcz4xMS0yMDwvcGFn
ZXM+PHZvbHVtZT4zNzI8L3ZvbHVtZT48bnVtYmVyPjE8L251bWJlcj48ZWRpdGlvbj4yMDE0LzEy
LzE4PC9lZGl0aW9uPjxrZXl3b3Jkcz48a2V5d29yZD5BY3V0ZSBEaXNlYXNlPC9rZXl3b3JkPjxr
ZXl3b3JkPkFkdWx0PC9rZXl3b3JkPjxrZXl3b3JkPkFnZWQ8L2tleXdvcmQ+PGtleXdvcmQ+QWdl
ZCwgODAgYW5kIG92ZXI8L2tleXdvcmQ+PGtleXdvcmQ+QnJhaW4gSXNjaGVtaWEvZHJ1ZyB0aGVy
YXB5Lyp0aGVyYXB5PC9rZXl3b3JkPjxrZXl3b3JkPkNhdGhldGVyaXphdGlvbjwva2V5d29yZD48
a2V5d29yZD5Db21iaW5lZCBNb2RhbGl0eSBUaGVyYXB5PC9rZXl3b3JkPjxrZXl3b3JkPkZlbWFs
ZTwva2V5d29yZD48a2V5d29yZD5GaWJyaW5vbHl0aWMgQWdlbnRzLyp0aGVyYXBldXRpYyB1c2U8
L2tleXdvcmQ+PGtleXdvcmQ+SHVtYW5zPC9rZXl3b3JkPjxrZXl3b3JkPkxvZ2lzdGljIE1vZGVs
czwva2V5d29yZD48a2V5d29yZD5NYWxlPC9rZXl3b3JkPjxrZXl3b3JkPipNZWNoYW5pY2FsIFRo
cm9tYm9seXNpczwva2V5d29yZD48a2V5d29yZD5NaWRkbGUgQWdlZDwva2V5d29yZD48a2V5d29y
ZD5PZGRzIFJhdGlvPC9rZXl3b3JkPjxrZXl3b3JkPlNpbmdsZS1CbGluZCBNZXRob2Q8L2tleXdv
cmQ+PGtleXdvcmQ+U3Ryb2tlL2RydWcgdGhlcmFweS8qdGhlcmFweTwva2V5d29yZD48a2V5d29y
ZD5UaXNzdWUgUGxhc21pbm9nZW4gQWN0aXZhdG9yLyp0aGVyYXBldXRpYyB1c2U8L2tleXdvcmQ+
PGtleXdvcmQ+VXJva2luYXNlLVR5cGUgUGxhc21pbm9nZW4gQWN0aXZhdG9yLyp0aGVyYXBldXRp
YyB1c2U8L2tleXdvcmQ+PC9rZXl3b3Jkcz48ZGF0ZXM+PHllYXI+MjAxNTwveWVhcj48cHViLWRh
dGVzPjxkYXRlPkphbiAxPC9kYXRlPjwvcHViLWRhdGVzPjwvZGF0ZXM+PGlzYm4+MTUzMy00NDA2
IChFbGVjdHJvbmljKSYjeEQ7MDAyOC00NzkzIChMaW5raW5nKTwvaXNibj48YWNjZXNzaW9uLW51
bT4yNTUxNzM0ODwvYWNjZXNzaW9uLW51bT48dXJscz48cmVsYXRlZC11cmxzPjx1cmw+aHR0cHM6
Ly93d3cubmNiaS5ubG0ubmloLmdvdi9wdWJtZWQvMjU1MTczNDg8L3VybD48L3JlbGF0ZWQtdXJs
cz48L3VybHM+PGVsZWN0cm9uaWMtcmVzb3VyY2UtbnVtPjEwLjEwNTYvTkVKTW9hMTQxMTU4Nzwv
ZWxlY3Ryb25pYy1yZXNvdXJjZS1udW0+PC9yZWNvcmQ+PC9DaXRlPjwvRW5kTm90ZT4A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vertAlign w:val="superscript"/>
        </w:rPr>
        <w:t>2</w:t>
      </w:r>
      <w:r>
        <w:rPr>
          <w:rFonts w:ascii="Times New Roman" w:hAnsi="Times New Roman" w:cs="Times New Roman"/>
          <w:sz w:val="24"/>
          <w:szCs w:val="24"/>
        </w:rPr>
        <w:fldChar w:fldCharType="end"/>
      </w:r>
      <w:ins w:id="195" w:author="123" w:date="2020-12-03T08:48:00Z">
        <w:r>
          <w:rPr>
            <w:rFonts w:ascii="Times New Roman" w:hAnsi="Times New Roman" w:cs="Times New Roman"/>
            <w:sz w:val="24"/>
            <w:szCs w:val="24"/>
          </w:rPr>
          <w:t>, treatments that effectively limit the tissue injury and brain dysfunction are still elusive.</w:t>
        </w:r>
      </w:ins>
      <w:ins w:id="196" w:author="逯康" w:date="2021-01-19T16:45:00Z">
        <w:r>
          <w:rPr>
            <w:rFonts w:ascii="Times New Roman" w:hAnsi="Times New Roman" w:cs="Times New Roman" w:hint="eastAsia"/>
            <w:sz w:val="24"/>
            <w:szCs w:val="24"/>
          </w:rPr>
          <w:t xml:space="preserve"> </w:t>
        </w:r>
      </w:ins>
      <w:ins w:id="197" w:author="逯康" w:date="2021-01-19T16:44:00Z">
        <w:r>
          <w:rPr>
            <w:rFonts w:ascii="Times New Roman" w:hAnsi="Times New Roman" w:cs="Times New Roman"/>
            <w:sz w:val="24"/>
            <w:szCs w:val="24"/>
            <w:rPrChange w:id="198" w:author="逯康" w:date="2021-01-19T16:44:00Z">
              <w:rPr/>
            </w:rPrChange>
          </w:rPr>
          <w:t>Prediction of functional outcome after ischemic stroke is</w:t>
        </w:r>
      </w:ins>
      <w:ins w:id="199" w:author="逯康" w:date="2021-01-19T16:45:00Z">
        <w:r>
          <w:rPr>
            <w:rFonts w:ascii="Times New Roman" w:hAnsi="Times New Roman" w:cs="Times New Roman" w:hint="eastAsia"/>
            <w:sz w:val="24"/>
            <w:szCs w:val="24"/>
          </w:rPr>
          <w:t xml:space="preserve"> cru</w:t>
        </w:r>
        <w:del w:id="200" w:author="cc" w:date="2021-01-20T20:12:00Z">
          <w:r w:rsidDel="00880DC2">
            <w:rPr>
              <w:rFonts w:ascii="Times New Roman" w:hAnsi="Times New Roman" w:cs="Times New Roman" w:hint="eastAsia"/>
              <w:sz w:val="24"/>
              <w:szCs w:val="24"/>
            </w:rPr>
            <w:delText>i</w:delText>
          </w:r>
        </w:del>
        <w:r>
          <w:rPr>
            <w:rFonts w:ascii="Times New Roman" w:hAnsi="Times New Roman" w:cs="Times New Roman" w:hint="eastAsia"/>
            <w:sz w:val="24"/>
            <w:szCs w:val="24"/>
          </w:rPr>
          <w:t>c</w:t>
        </w:r>
      </w:ins>
      <w:ins w:id="201" w:author="cc" w:date="2021-01-20T20:12:00Z">
        <w:r w:rsidR="00880DC2">
          <w:rPr>
            <w:rFonts w:ascii="Times New Roman" w:hAnsi="Times New Roman" w:cs="Times New Roman" w:hint="eastAsia"/>
            <w:sz w:val="24"/>
            <w:szCs w:val="24"/>
          </w:rPr>
          <w:t>i</w:t>
        </w:r>
      </w:ins>
      <w:ins w:id="202" w:author="逯康" w:date="2021-01-19T16:45:00Z">
        <w:r>
          <w:rPr>
            <w:rFonts w:ascii="Times New Roman" w:hAnsi="Times New Roman" w:cs="Times New Roman" w:hint="eastAsia"/>
            <w:sz w:val="24"/>
            <w:szCs w:val="24"/>
          </w:rPr>
          <w:t>al</w:t>
        </w:r>
      </w:ins>
      <w:ins w:id="203" w:author="逯康" w:date="2021-01-19T16:44:00Z">
        <w:r>
          <w:rPr>
            <w:rFonts w:ascii="Times New Roman" w:hAnsi="Times New Roman" w:cs="Times New Roman"/>
            <w:sz w:val="24"/>
            <w:szCs w:val="24"/>
            <w:rPrChange w:id="204" w:author="逯康" w:date="2021-01-19T16:44:00Z">
              <w:rPr/>
            </w:rPrChange>
          </w:rPr>
          <w:t xml:space="preserve"> for patients and clinicians for allocation of healthcare resources and optimization of patient care.</w:t>
        </w:r>
      </w:ins>
      <w:r>
        <w:rPr>
          <w:rFonts w:ascii="Times New Roman" w:hAnsi="Times New Roman" w:cs="Times New Roman" w:hint="eastAsia"/>
          <w:sz w:val="24"/>
          <w:szCs w:val="24"/>
        </w:rPr>
        <w:fldChar w:fldCharType="begin"/>
      </w:r>
      <w:r>
        <w:rPr>
          <w:rFonts w:ascii="Times New Roman" w:hAnsi="Times New Roman" w:cs="Times New Roman" w:hint="eastAsia"/>
          <w:sz w:val="24"/>
          <w:szCs w:val="24"/>
        </w:rPr>
        <w:instrText xml:space="preserve"> ADDIN  EN.CITE &lt;EndNote&gt;&lt;Cite&gt;&lt;Author&gt;Gr?Schel&lt;/Author&gt;&lt;Year&gt;2012&lt;/Year&gt;&lt;RecNum&gt;453&lt;/RecNum&gt;&lt;DisplayText&gt;&lt;style face="superscript"&gt;1&lt;/style&gt;&lt;/DisplayText&gt;&lt;record&gt;&lt;rec-number&gt;453&lt;/rec-number&gt;&lt;foreign-keys&gt;&lt;key app="EN" db-id="xrv2waxvovvxtseasewpdxzof500szeefx0f" timestamp="1611046642"&gt;453&lt;/key&gt;&lt;/foreign-keys&gt;&lt;ref-type name="Journal Article"&gt;17&lt;/ref-type&gt;&lt;contributors&gt;&lt;authors&gt;&lt;author&gt;Gr?Schel, Klaus&lt;/author&gt;&lt;author&gt;Schnaudigel, Sonja&lt;/author&gt;&lt;author&gt;Edelmann, Frank&lt;/author&gt;&lt;author&gt;Niehaus, Cord Friedrich&lt;/author&gt;&lt;author&gt;Weber-Kr</w:instrText>
      </w:r>
      <w:r>
        <w:rPr>
          <w:rFonts w:ascii="Times New Roman" w:hAnsi="Times New Roman" w:cs="Times New Roman" w:hint="eastAsia"/>
          <w:sz w:val="24"/>
          <w:szCs w:val="24"/>
        </w:rPr>
        <w:instrText>ü</w:instrText>
      </w:r>
      <w:r>
        <w:rPr>
          <w:rFonts w:ascii="Times New Roman" w:hAnsi="Times New Roman" w:cs="Times New Roman" w:hint="eastAsia"/>
          <w:sz w:val="24"/>
          <w:szCs w:val="24"/>
        </w:rPr>
        <w:instrText>ger, Mark&lt;/author&gt;&lt;author&gt;Haase, Beatrice&lt;/author&gt;&lt;author&gt;Lahno, Rosine&lt;/author&gt;&lt;author&gt;Seegers, Joachim&lt;/author&gt;&lt;author&gt;Wasser, Katrin&lt;/author&gt;&lt;author&gt;Wohlfahrt, Janin&lt;/author&gt;&lt;/authors&gt;&lt;/contributors&gt;&lt;titles&gt;&lt;title&gt;Growth-differentiation factor-15 and functional outcome after acute ischemic stroke&lt;/title&gt;&lt;secondary-title&gt;Journal of Neurology&lt;/secondary-title&gt;&lt;/titles&gt;&lt;periodical&gt;&lt;full-title&gt;Journal of Neurology&lt;/full-title&gt;&lt;/periodical&gt;&lt;pages&gt;1574-1579&lt;/pages&gt;&lt;volume&gt;259&lt;/volume&gt;&lt;number&gt;8&lt;/number&gt;&lt;dates&gt;&lt;year&gt;2012&lt;/year&gt;&lt;/dates&gt;&lt;urls&gt;&lt;/urls&gt;&lt;/record&gt;&lt;/Cite&gt;&lt;/EndNote&gt;</w:instrText>
      </w:r>
      <w:r>
        <w:rPr>
          <w:rFonts w:ascii="Times New Roman" w:hAnsi="Times New Roman" w:cs="Times New Roman" w:hint="eastAsia"/>
          <w:sz w:val="24"/>
          <w:szCs w:val="24"/>
        </w:rPr>
        <w:fldChar w:fldCharType="separate"/>
      </w:r>
      <w:r>
        <w:rPr>
          <w:rFonts w:ascii="Times New Roman" w:hAnsi="Times New Roman" w:cs="Times New Roman" w:hint="eastAsia"/>
          <w:sz w:val="24"/>
          <w:szCs w:val="24"/>
          <w:vertAlign w:val="superscript"/>
        </w:rPr>
        <w:t>1</w:t>
      </w:r>
      <w:r>
        <w:rPr>
          <w:rFonts w:ascii="Times New Roman" w:hAnsi="Times New Roman" w:cs="Times New Roman" w:hint="eastAsia"/>
          <w:sz w:val="24"/>
          <w:szCs w:val="24"/>
        </w:rPr>
        <w:fldChar w:fldCharType="end"/>
      </w:r>
      <w:r w:rsidR="003E2BE4">
        <w:rPr>
          <w:rFonts w:ascii="Times New Roman" w:hAnsi="Times New Roman" w:cs="Times New Roman"/>
          <w:sz w:val="24"/>
          <w:szCs w:val="24"/>
        </w:rPr>
        <w:fldChar w:fldCharType="begin">
          <w:fldData xml:space="preserve">PEVuZE5vdGU+PENpdGU+PEF1dGhvcj5Hcj9TY2hlbDwvQXV0aG9yPjxZZWFyPjIwMTI8L1llYXI+
PFJlY051bT40NTM8L1JlY051bT48RGlzcGxheVRleHQ+PHN0eWxlIGZhY2U9InN1cGVyc2NyaXB0
Ij4zPC9zdHlsZT48L0Rpc3BsYXlUZXh0PjxyZWNvcmQ+PHJlYy1udW1iZXI+NDUzPC9yZWMtbnVt
YmVyPjxmb3JlaWduLWtleXM+PGtleSBhcHA9IkVOIiBkYi1pZD0ieHJ2MndheHZvdnZ4dHNlYXNl
d3BkeHpvZjUwMHN6ZWVmeDBmIiB0aW1lc3RhbXA9IjE2MTEwNDY2NDIiPjQ1Mzwva2V5PjwvZm9y
ZWlnbi1rZXlzPjxyZWYtdHlwZSBuYW1lPSJKb3VybmFsIEFydGljbGUiPjE3PC9yZWYtdHlwZT48
Y29udHJpYnV0b3JzPjxhdXRob3JzPjxhdXRob3I+R3I/U2NoZWwsIEtsYXVzPC9hdXRob3I+PGF1
dGhvcj5TY2huYXVkaWdlbCwgU29uamE8L2F1dGhvcj48YXV0aG9yPkVkZWxtYW5uLCBGcmFuazwv
YXV0aG9yPjxhdXRob3I+TmllaGF1cywgQ29yZCBGcmllZHJpY2g8L2F1dGhvcj48YXV0aG9yPldl
YmVyLUtyw7xnZXIsIE1hcms8L2F1dGhvcj48YXV0aG9yPkhhYXNlLCBCZWF0cmljZTwvYXV0aG9y
PjxhdXRob3I+TGFobm8sIFJvc2luZTwvYXV0aG9yPjxhdXRob3I+U2VlZ2VycywgSm9hY2hpbTwv
YXV0aG9yPjxhdXRob3I+V2Fzc2VyLCBLYXRyaW48L2F1dGhvcj48YXV0aG9yPldvaGxmYWhydCwg
SmFuaW48L2F1dGhvcj48L2F1dGhvcnM+PC9jb250cmlidXRvcnM+PHRpdGxlcz48dGl0bGU+R3Jv
d3RoLWRpZmZlcmVudGlhdGlvbiBmYWN0b3ItMTUgYW5kIGZ1bmN0aW9uYWwgb3V0Y29tZSBhZnRl
ciBhY3V0ZSBpc2NoZW1pYyBzdHJva2U8L3RpdGxlPjxzZWNvbmRhcnktdGl0bGU+Sm91cm5hbCBv
ZiBOZXVyb2xvZ3k8L3NlY29uZGFyeS10aXRsZT48L3RpdGxlcz48cGVyaW9kaWNhbD48ZnVsbC10
aXRsZT5Kb3VybmFsIG9mIE5ldXJvbG9neTwvZnVsbC10aXRsZT48L3BlcmlvZGljYWw+PHBhZ2Vz
PjE1NzQtMTU3OTwvcGFnZXM+PHZvbHVtZT4yNTk8L3ZvbHVtZT48bnVtYmVyPjg8L251bWJlcj48
ZGF0ZXM+PHllYXI+MjAxMjwveWVhcj48L2RhdGVzPjx1cmxzPjwvdXJscz48L3JlY29yZD48L0Np
dGU+PENpdGU+PEF1dGhvcj5Hcj9TY2hlbDwvQXV0aG9yPjxZZWFyPjIwMTI8L1llYXI+PFJlY051
bT40NTI8L1JlY051bT48cmVjb3JkPjxyZWMtbnVtYmVyPjQ1MjwvcmVjLW51bWJlcj48Zm9yZWln
bi1rZXlzPjxrZXkgYXBwPSJFTiIgZGItaWQ9InhydjJ3YXh2b3Z2eHRzZWFzZXdwZHh6b2Y1MDBz
emVlZngwZiIgdGltZXN0YW1wPSIxNjExMDQ2NTQzIj40NTI8L2tleT48L2ZvcmVpZ24ta2V5cz48
cmVmLXR5cGUgbmFtZT0iSm91cm5hbCBBcnRpY2xlIj4xNzwvcmVmLXR5cGU+PGNvbnRyaWJ1dG9y
cz48YXV0aG9ycz48YXV0aG9yPkdyP1NjaGVsLCBLbGF1czwvYXV0aG9yPjxhdXRob3I+U2NobmF1
ZGlnZWwsIFNvbmphPC9hdXRob3I+PGF1dGhvcj5FZGVsbWFubiwgRnJhbms8L2F1dGhvcj48YXV0
aG9yPk5pZWhhdXMsIENvcmQgRnJpZWRyaWNoPC9hdXRob3I+PGF1dGhvcj5XZWJlci1LcsO8Z2Vy
LCBNYXJrPC9hdXRob3I+PGF1dGhvcj5IYWFzZSwgQmVhdHJpY2U8L2F1dGhvcj48YXV0aG9yPkxh
aG5vLCBSb3NpbmU8L2F1dGhvcj48YXV0aG9yPlNlZWdlcnMsIEpvYWNoaW08L2F1dGhvcj48YXV0
aG9yPldhc3NlciwgS2F0cmluPC9hdXRob3I+PGF1dGhvcj5Xb2hsZmFocnQsIEphbmluPC9hdXRo
b3I+PC9hdXRob3JzPjwvY29udHJpYnV0b3JzPjx0aXRsZXM+PHRpdGxlPkdyb3d0aC1kaWZmZXJl
bnRpYXRpb24gZmFjdG9yLTE1IGFuZCBmdW5jdGlvbmFsIG91dGNvbWUgYWZ0ZXIgYWN1dGUgaXNj
aGVtaWMgc3Ryb2tlPC90aXRsZT48c2Vjb25kYXJ5LXRpdGxlPkpvdXJuYWwgb2YgTmV1cm9sb2d5
PC9zZWNvbmRhcnktdGl0bGU+PC90aXRsZXM+PHBlcmlvZGljYWw+PGZ1bGwtdGl0bGU+Sm91cm5h
bCBvZiBOZXVyb2xvZ3k8L2Z1bGwtdGl0bGU+PC9wZXJpb2RpY2FsPjxwYWdlcz4xNTc0LTE1Nzk8
L3BhZ2VzPjx2b2x1bWU+MjU5PC92b2x1bWU+PG51bWJlcj44PC9udW1iZXI+PGRhdGVzPjx5ZWFy
PjIwMTI8L3llYXI+PC9kYXRlcz48dXJscz48L3VybHM+PC9yZWNvcmQ+PC9DaXRlPjwvRW5kTm90
ZT4A
</w:fldData>
        </w:fldChar>
      </w:r>
      <w:r w:rsidR="003E2BE4">
        <w:rPr>
          <w:rFonts w:ascii="Times New Roman" w:hAnsi="Times New Roman" w:cs="Times New Roman"/>
          <w:sz w:val="24"/>
          <w:szCs w:val="24"/>
        </w:rPr>
        <w:instrText xml:space="preserve"> ADDIN EN.CITE </w:instrText>
      </w:r>
      <w:r w:rsidR="003E2BE4">
        <w:rPr>
          <w:rFonts w:ascii="Times New Roman" w:hAnsi="Times New Roman" w:cs="Times New Roman"/>
          <w:sz w:val="24"/>
          <w:szCs w:val="24"/>
        </w:rPr>
        <w:fldChar w:fldCharType="begin">
          <w:fldData xml:space="preserve">PEVuZE5vdGU+PENpdGU+PEF1dGhvcj5Hcj9TY2hlbDwvQXV0aG9yPjxZZWFyPjIwMTI8L1llYXI+
PFJlY051bT40NTM8L1JlY051bT48RGlzcGxheVRleHQ+PHN0eWxlIGZhY2U9InN1cGVyc2NyaXB0
Ij4zPC9zdHlsZT48L0Rpc3BsYXlUZXh0PjxyZWNvcmQ+PHJlYy1udW1iZXI+NDUzPC9yZWMtbnVt
YmVyPjxmb3JlaWduLWtleXM+PGtleSBhcHA9IkVOIiBkYi1pZD0ieHJ2MndheHZvdnZ4dHNlYXNl
d3BkeHpvZjUwMHN6ZWVmeDBmIiB0aW1lc3RhbXA9IjE2MTEwNDY2NDIiPjQ1Mzwva2V5PjwvZm9y
ZWlnbi1rZXlzPjxyZWYtdHlwZSBuYW1lPSJKb3VybmFsIEFydGljbGUiPjE3PC9yZWYtdHlwZT48
Y29udHJpYnV0b3JzPjxhdXRob3JzPjxhdXRob3I+R3I/U2NoZWwsIEtsYXVzPC9hdXRob3I+PGF1
dGhvcj5TY2huYXVkaWdlbCwgU29uamE8L2F1dGhvcj48YXV0aG9yPkVkZWxtYW5uLCBGcmFuazwv
YXV0aG9yPjxhdXRob3I+TmllaGF1cywgQ29yZCBGcmllZHJpY2g8L2F1dGhvcj48YXV0aG9yPldl
YmVyLUtyw7xnZXIsIE1hcms8L2F1dGhvcj48YXV0aG9yPkhhYXNlLCBCZWF0cmljZTwvYXV0aG9y
PjxhdXRob3I+TGFobm8sIFJvc2luZTwvYXV0aG9yPjxhdXRob3I+U2VlZ2VycywgSm9hY2hpbTwv
YXV0aG9yPjxhdXRob3I+V2Fzc2VyLCBLYXRyaW48L2F1dGhvcj48YXV0aG9yPldvaGxmYWhydCwg
SmFuaW48L2F1dGhvcj48L2F1dGhvcnM+PC9jb250cmlidXRvcnM+PHRpdGxlcz48dGl0bGU+R3Jv
d3RoLWRpZmZlcmVudGlhdGlvbiBmYWN0b3ItMTUgYW5kIGZ1bmN0aW9uYWwgb3V0Y29tZSBhZnRl
ciBhY3V0ZSBpc2NoZW1pYyBzdHJva2U8L3RpdGxlPjxzZWNvbmRhcnktdGl0bGU+Sm91cm5hbCBv
ZiBOZXVyb2xvZ3k8L3NlY29uZGFyeS10aXRsZT48L3RpdGxlcz48cGVyaW9kaWNhbD48ZnVsbC10
aXRsZT5Kb3VybmFsIG9mIE5ldXJvbG9neTwvZnVsbC10aXRsZT48L3BlcmlvZGljYWw+PHBhZ2Vz
PjE1NzQtMTU3OTwvcGFnZXM+PHZvbHVtZT4yNTk8L3ZvbHVtZT48bnVtYmVyPjg8L251bWJlcj48
ZGF0ZXM+PHllYXI+MjAxMjwveWVhcj48L2RhdGVzPjx1cmxzPjwvdXJscz48L3JlY29yZD48L0Np
dGU+PENpdGU+PEF1dGhvcj5Hcj9TY2hlbDwvQXV0aG9yPjxZZWFyPjIwMTI8L1llYXI+PFJlY051
bT40NTI8L1JlY051bT48cmVjb3JkPjxyZWMtbnVtYmVyPjQ1MjwvcmVjLW51bWJlcj48Zm9yZWln
bi1rZXlzPjxrZXkgYXBwPSJFTiIgZGItaWQ9InhydjJ3YXh2b3Z2eHRzZWFzZXdwZHh6b2Y1MDBz
emVlZngwZiIgdGltZXN0YW1wPSIxNjExMDQ2NTQzIj40NTI8L2tleT48L2ZvcmVpZ24ta2V5cz48
cmVmLXR5cGUgbmFtZT0iSm91cm5hbCBBcnRpY2xlIj4xNzwvcmVmLXR5cGU+PGNvbnRyaWJ1dG9y
cz48YXV0aG9ycz48YXV0aG9yPkdyP1NjaGVsLCBLbGF1czwvYXV0aG9yPjxhdXRob3I+U2NobmF1
ZGlnZWwsIFNvbmphPC9hdXRob3I+PGF1dGhvcj5FZGVsbWFubiwgRnJhbms8L2F1dGhvcj48YXV0
aG9yPk5pZWhhdXMsIENvcmQgRnJpZWRyaWNoPC9hdXRob3I+PGF1dGhvcj5XZWJlci1LcsO8Z2Vy
LCBNYXJrPC9hdXRob3I+PGF1dGhvcj5IYWFzZSwgQmVhdHJpY2U8L2F1dGhvcj48YXV0aG9yPkxh
aG5vLCBSb3NpbmU8L2F1dGhvcj48YXV0aG9yPlNlZWdlcnMsIEpvYWNoaW08L2F1dGhvcj48YXV0
aG9yPldhc3NlciwgS2F0cmluPC9hdXRob3I+PGF1dGhvcj5Xb2hsZmFocnQsIEphbmluPC9hdXRo
b3I+PC9hdXRob3JzPjwvY29udHJpYnV0b3JzPjx0aXRsZXM+PHRpdGxlPkdyb3d0aC1kaWZmZXJl
bnRpYXRpb24gZmFjdG9yLTE1IGFuZCBmdW5jdGlvbmFsIG91dGNvbWUgYWZ0ZXIgYWN1dGUgaXNj
aGVtaWMgc3Ryb2tlPC90aXRsZT48c2Vjb25kYXJ5LXRpdGxlPkpvdXJuYWwgb2YgTmV1cm9sb2d5
PC9zZWNvbmRhcnktdGl0bGU+PC90aXRsZXM+PHBlcmlvZGljYWw+PGZ1bGwtdGl0bGU+Sm91cm5h
bCBvZiBOZXVyb2xvZ3k8L2Z1bGwtdGl0bGU+PC9wZXJpb2RpY2FsPjxwYWdlcz4xNTc0LTE1Nzk8
L3BhZ2VzPjx2b2x1bWU+MjU5PC92b2x1bWU+PG51bWJlcj44PC9udW1iZXI+PGRhdGVzPjx5ZWFy
PjIwMTI8L3llYXI+PC9kYXRlcz48dXJscz48L3VybHM+PC9yZWNvcmQ+PC9DaXRlPjwvRW5kTm90
ZT4A
</w:fldData>
        </w:fldChar>
      </w:r>
      <w:r w:rsidR="003E2BE4">
        <w:rPr>
          <w:rFonts w:ascii="Times New Roman" w:hAnsi="Times New Roman" w:cs="Times New Roman"/>
          <w:sz w:val="24"/>
          <w:szCs w:val="24"/>
        </w:rPr>
        <w:instrText xml:space="preserve"> ADDIN EN.CITE.DATA </w:instrText>
      </w:r>
      <w:r w:rsidR="003E2BE4">
        <w:rPr>
          <w:rFonts w:ascii="Times New Roman" w:hAnsi="Times New Roman" w:cs="Times New Roman"/>
          <w:sz w:val="24"/>
          <w:szCs w:val="24"/>
        </w:rPr>
      </w:r>
      <w:r w:rsidR="003E2BE4">
        <w:rPr>
          <w:rFonts w:ascii="Times New Roman" w:hAnsi="Times New Roman" w:cs="Times New Roman"/>
          <w:sz w:val="24"/>
          <w:szCs w:val="24"/>
        </w:rPr>
        <w:fldChar w:fldCharType="end"/>
      </w:r>
      <w:r w:rsidR="003E2BE4">
        <w:rPr>
          <w:rFonts w:ascii="Times New Roman" w:hAnsi="Times New Roman" w:cs="Times New Roman"/>
          <w:sz w:val="24"/>
          <w:szCs w:val="24"/>
        </w:rPr>
      </w:r>
      <w:r w:rsidR="003E2BE4">
        <w:rPr>
          <w:rFonts w:ascii="Times New Roman" w:hAnsi="Times New Roman" w:cs="Times New Roman"/>
          <w:sz w:val="24"/>
          <w:szCs w:val="24"/>
        </w:rPr>
        <w:fldChar w:fldCharType="separate"/>
      </w:r>
      <w:r w:rsidR="003E2BE4" w:rsidRPr="003E2BE4">
        <w:rPr>
          <w:rFonts w:ascii="Times New Roman" w:hAnsi="Times New Roman" w:cs="Times New Roman"/>
          <w:noProof/>
          <w:sz w:val="24"/>
          <w:szCs w:val="24"/>
          <w:vertAlign w:val="superscript"/>
        </w:rPr>
        <w:t>3</w:t>
      </w:r>
      <w:r w:rsidR="003E2BE4">
        <w:rPr>
          <w:rFonts w:ascii="Times New Roman" w:hAnsi="Times New Roman" w:cs="Times New Roman"/>
          <w:sz w:val="24"/>
          <w:szCs w:val="24"/>
        </w:rPr>
        <w:fldChar w:fldCharType="end"/>
      </w:r>
    </w:p>
    <w:p w14:paraId="343B79EC" w14:textId="698DE1BA" w:rsidR="003F54C0" w:rsidDel="003575F7" w:rsidRDefault="003F54C0" w:rsidP="003575F7">
      <w:pPr>
        <w:spacing w:line="360" w:lineRule="auto"/>
        <w:rPr>
          <w:del w:id="205" w:author="cc" w:date="2021-03-18T20:32:00Z"/>
          <w:rFonts w:ascii="Times New Roman" w:hAnsi="Times New Roman" w:cs="Times New Roman"/>
          <w:sz w:val="24"/>
          <w:szCs w:val="24"/>
        </w:rPr>
      </w:pPr>
    </w:p>
    <w:p w14:paraId="68C114BE" w14:textId="41EAF5CE" w:rsidR="003F54C0" w:rsidRDefault="00F11A01">
      <w:pPr>
        <w:spacing w:line="360" w:lineRule="auto"/>
        <w:ind w:firstLineChars="200" w:firstLine="480"/>
        <w:rPr>
          <w:rFonts w:ascii="Times New Roman" w:hAnsi="Times New Roman" w:cs="Times New Roman"/>
          <w:sz w:val="24"/>
          <w:szCs w:val="24"/>
        </w:rPr>
      </w:pPr>
      <w:ins w:id="206" w:author="cc" w:date="2021-01-20T20:12:00Z">
        <w:r>
          <w:rPr>
            <w:rFonts w:ascii="Times New Roman" w:hAnsi="Times New Roman" w:cs="Times New Roman"/>
            <w:sz w:val="24"/>
            <w:szCs w:val="24"/>
          </w:rPr>
          <w:t xml:space="preserve">Stroke produces profound local and systemic immune responses that engage all major </w:t>
        </w:r>
      </w:ins>
      <w:ins w:id="207" w:author="cc" w:date="2021-01-20T20:13:00Z">
        <w:r>
          <w:rPr>
            <w:rFonts w:ascii="Times New Roman" w:hAnsi="Times New Roman" w:cs="Times New Roman"/>
            <w:sz w:val="24"/>
            <w:szCs w:val="24"/>
          </w:rPr>
          <w:t>innate and adaptive immune compartments.</w:t>
        </w:r>
      </w:ins>
      <w:r w:rsidR="003227B0">
        <w:rPr>
          <w:rFonts w:ascii="Times New Roman" w:hAnsi="Times New Roman" w:cs="Times New Roman"/>
          <w:sz w:val="24"/>
          <w:szCs w:val="24"/>
        </w:rPr>
        <w:fldChar w:fldCharType="begin">
          <w:fldData xml:space="preserve">PEVuZE5vdGU+PENpdGU+PEF1dGhvcj5Uc2FpPC9BdXRob3I+PFllYXI+MjAxOTwvWWVhcj48UmVj
TnVtPjEyMjwvUmVjTnVtPjxEaXNwbGF5VGV4dD48c3R5bGUgZmFjZT0ic3VwZXJzY3JpcHQiPjQ8
L3N0eWxlPjwvRGlzcGxheVRleHQ+PHJlY29yZD48cmVjLW51bWJlcj4xMjI8L3JlYy1udW1iZXI+
PGZvcmVpZ24ta2V5cz48a2V5IGFwcD0iRU4iIGRiLWlkPSJ4cnYyd2F4dm92dnh0c2Vhc2V3cGR4
em9mNTAwc3plZWZ4MGYiIHRpbWVzdGFtcD0iMTU5MDcxNDU1OSI+MTIyPC9rZXk+PGtleSBhcHA9
IkVOV2ViIiBkYi1pZD0iIj4wPC9rZXk+PC9mb3JlaWduLWtleXM+PHJlZi10eXBlIG5hbWU9Ikpv
dXJuYWwgQXJ0aWNsZSI+MTc8L3JlZi10eXBlPjxjb250cmlidXRvcnM+PGF1dGhvcnM+PGF1dGhv
cj5Uc2FpLCBBLiBTLjwvYXV0aG9yPjxhdXRob3I+QmVycnksIEsuPC9hdXRob3I+PGF1dGhvcj5C
ZW5leXRvLCBNLiBNLjwvYXV0aG9yPjxhdXRob3I+R2F1ZGlsbGllcmUsIEQuPC9hdXRob3I+PGF1
dGhvcj5HYW5pbywgRS4gQS48L2F1dGhvcj48YXV0aG9yPkN1bG9zLCBBLjwvYXV0aG9yPjxhdXRo
b3I+R2hhZW1pLCBNLiBTLjwvYXV0aG9yPjxhdXRob3I+Q2hvaXN5LCBCLjwvYXV0aG9yPjxhdXRo
b3I+RGplYmFsaSwgSy48L2F1dGhvcj48YXV0aG9yPkVpbmhhdXMsIEouIEYuPC9hdXRob3I+PGF1
dGhvcj5CZXJ0cmFuZCwgQi48L2F1dGhvcj48YXV0aG9yPlRhbmFkYSwgQS48L2F1dGhvcj48YXV0
aG9yPlN0YW5sZXksIE4uPC9hdXRob3I+PGF1dGhvcj5GYWxsYWh6YWRlaCwgUi48L2F1dGhvcj48
YXV0aG9yPkJhY2EsIFEuPC9hdXRob3I+PGF1dGhvcj5RdWFjaCwgTC4gTi48L2F1dGhvcj48YXV0
aG9yPk9zYm9ybiwgRS48L2F1dGhvcj48YXV0aG9yPkRyYWcsIEwuPC9hdXRob3I+PGF1dGhvcj5M
YW5zYmVyZywgTS4gRy48L2F1dGhvcj48YXV0aG9yPkFuZ3N0LCBNLiBTLjwvYXV0aG9yPjxhdXRo
b3I+R2F1ZGlsbGllcmUsIEIuPC9hdXRob3I+PGF1dGhvcj5CdWNrd2FsdGVyLCBNLiBTLjwvYXV0
aG9yPjxhdXRob3I+QWdoYWVlcG91ciwgTi48L2F1dGhvcj48L2F1dGhvcnM+PC9jb250cmlidXRv
cnM+PGF1dGgtYWRkcmVzcz5EZXBhcnRtZW50IG9mIEFuZXN0aGVzaW9sb2d5LCBQZXJpb3BlcmF0
aXZlIGFuZCBQYWluIE1lZGljaW5lLCBTdGFuZm9yZCBTY2hvb2wgb2YgTWVkaWNpbmUsIENBLCBV
U0EuJiN4RDtTdGFuZm9yZCBTdHJva2UgQ2VudGVyLCBTdGFuZm9yZCBTY2hvb2wgb2YgTWVkaWNp
bmUsIENBLCBVU0EuJiN4RDtEZXBhcnRtZW50IG9mIE5ldXJvbG9neSBhbmQgTmV1cm9sb2dpY2Fs
IFNjaWVuY2VzLCBTdGFuZm9yZCBTY2hvb2wgb2YgTWVkaWNpbmUsIENBLCBVU0EuJiN4RDtEaXZp
c2lvbiBvZiBQbGFzdGljIGFuZCBSZWNvbnN0cnVjdGl2ZSBTdXJnZXJ5LCBEZXBhcnRtZW50IG9m
IFN1cmdlcnksIFN0YW5mb3JkIFNjaG9vbCBvZiBNZWRpY2luZSwgQ0EsIFVTQS4mI3hEO0RlcGFy
dG1lbnQgb2YgTmV1cm9zdXJnZXJ5LCBTdGFuZm9yZCBTY2hvb2wgb2YgTWVkaWNpbmUsIENBLCBV
U0EuPC9hdXRoLWFkZHJlc3M+PHRpdGxlcz48dGl0bGU+QSB5ZWFyLWxvbmcgaW1tdW5lIHByb2Zp
bGUgb2YgdGhlIHN5c3RlbWljIHJlc3BvbnNlIGluIGFjdXRlIHN0cm9rZSBzdXJ2aXZvcnM8L3Rp
dGxlPjxzZWNvbmRhcnktdGl0bGU+QnJhaW48L3NlY29uZGFyeS10aXRsZT48L3RpdGxlcz48cGVy
aW9kaWNhbD48ZnVsbC10aXRsZT5CcmFpbjwvZnVsbC10aXRsZT48L3BlcmlvZGljYWw+PHBhZ2Vz
Pjk3OC05OTE8L3BhZ2VzPjx2b2x1bWU+MTQyPC92b2x1bWU+PG51bWJlcj40PC9udW1iZXI+PGVk
aXRpb24+MjAxOS8wMy8xMzwvZWRpdGlvbj48a2V5d29yZHM+PGtleXdvcmQ+QWdlZDwva2V5d29y
ZD48a2V5d29yZD5BZ2VkLCA4MCBhbmQgb3Zlcjwva2V5d29yZD48a2V5d29yZD5CcmFpbiBJc2No
ZW1pYS9jb21wbGljYXRpb25zPC9rZXl3b3JkPjxrZXl3b3JkPkNSRUItQmluZGluZyBQcm90ZWlu
L21ldGFib2xpc208L2tleXdvcmQ+PGtleXdvcmQ+Q29nbml0aW9uLypwaHlzaW9sb2d5PC9rZXl3
b3JkPjxrZXl3b3JkPkNvZ25pdGlvbiBEaXNvcmRlcnMvZXRpb2xvZ3kvaW1tdW5vbG9neTwva2V5
d29yZD48a2V5d29yZD5Db2duaXRpdmUgRHlzZnVuY3Rpb24vY29tcGxpY2F0aW9ucy9pbW11bm9s
b2d5PC9rZXl3b3JkPjxrZXl3b3JkPkNvaG9ydCBTdHVkaWVzPC9rZXl3b3JkPjxrZXl3b3JkPkZl
bWFsZTwva2V5d29yZD48a2V5d29yZD5IdW1hbnM8L2tleXdvcmQ+PGtleXdvcmQ+SW1tdW5vZ2xv
YnVsaW4gTTwva2V5d29yZD48a2V5d29yZD5Mb25naXR1ZGluYWwgU3R1ZGllczwva2V5d29yZD48
a2V5d29yZD5NYWxlPC9rZXl3b3JkPjxrZXl3b3JkPk1pZGRsZSBBZ2VkPC9rZXl3b3JkPjxrZXl3
b3JkPk5ldXRyb3BoaWxzPC9rZXl3b3JkPjxrZXl3b3JkPlNUQVQzIFRyYW5zY3JpcHRpb24gRmFj
dG9yL21ldGFib2xpc208L2tleXdvcmQ+PGtleXdvcmQ+U2lnbmFsIFRyYW5zZHVjdGlvbjwva2V5
d29yZD48a2V5d29yZD5TdHJva2UvY29tcGxpY2F0aW9ucy8qaW1tdW5vbG9neS8qcGh5c2lvcGF0
aG9sb2d5PC9rZXl3b3JkPjxrZXl3b3JkPlN1cnZpdm9yczwva2V5d29yZD48a2V5d29yZD4qY29n
bml0aXZlIG91dGNvbWVzPC9rZXl3b3JkPjxrZXl3b3JkPiptYWNoaW5lIGxlYXJuaW5nPC9rZXl3
b3JkPjxrZXl3b3JkPiptYXNzIGN5dG9tZXRyeTwva2V5d29yZD48a2V5d29yZD4qc3Ryb2tlPC9r
ZXl3b3JkPjxrZXl3b3JkPipzeXN0ZW1pYyBpbW11bm9sb2d5PC9rZXl3b3JkPjwva2V5d29yZHM+
PGRhdGVzPjx5ZWFyPjIwMTk8L3llYXI+PHB1Yi1kYXRlcz48ZGF0ZT5BcHIgMTwvZGF0ZT48L3B1
Yi1kYXRlcz48L2RhdGVzPjxpc2JuPjE0NjAtMjE1NiAoRWxlY3Ryb25pYykmI3hEOzAwMDYtODk1
MCAoTGlua2luZyk8L2lzYm4+PGFjY2Vzc2lvbi1udW0+MzA4NjAyNTg8L2FjY2Vzc2lvbi1udW0+
PHVybHM+PHJlbGF0ZWQtdXJscz48dXJsPmh0dHBzOi8vd3d3Lm5jYmkubmxtLm5paC5nb3YvcHVi
bWVkLzMwODYwMjU4PC91cmw+PC9yZWxhdGVkLXVybHM+PC91cmxzPjxjdXN0b20yPlBNQzY5MzM1
MDg8L2N1c3RvbTI+PGVsZWN0cm9uaWMtcmVzb3VyY2UtbnVtPjEwLjEwOTMvYnJhaW4vYXd6MDIy
PC9lbGVjdHJvbmljLXJlc291cmNlLW51bT48L3JlY29yZD48L0NpdGU+PC9FbmROb3RlPgB=
</w:fldData>
        </w:fldChar>
      </w:r>
      <w:r w:rsidR="003227B0">
        <w:rPr>
          <w:rFonts w:ascii="Times New Roman" w:hAnsi="Times New Roman" w:cs="Times New Roman"/>
          <w:sz w:val="24"/>
          <w:szCs w:val="24"/>
        </w:rPr>
        <w:instrText xml:space="preserve"> ADDIN EN.CITE </w:instrText>
      </w:r>
      <w:r w:rsidR="003227B0">
        <w:rPr>
          <w:rFonts w:ascii="Times New Roman" w:hAnsi="Times New Roman" w:cs="Times New Roman"/>
          <w:sz w:val="24"/>
          <w:szCs w:val="24"/>
        </w:rPr>
        <w:fldChar w:fldCharType="begin">
          <w:fldData xml:space="preserve">PEVuZE5vdGU+PENpdGU+PEF1dGhvcj5Uc2FpPC9BdXRob3I+PFllYXI+MjAxOTwvWWVhcj48UmVj
TnVtPjEyMjwvUmVjTnVtPjxEaXNwbGF5VGV4dD48c3R5bGUgZmFjZT0ic3VwZXJzY3JpcHQiPjQ8
L3N0eWxlPjwvRGlzcGxheVRleHQ+PHJlY29yZD48cmVjLW51bWJlcj4xMjI8L3JlYy1udW1iZXI+
PGZvcmVpZ24ta2V5cz48a2V5IGFwcD0iRU4iIGRiLWlkPSJ4cnYyd2F4dm92dnh0c2Vhc2V3cGR4
em9mNTAwc3plZWZ4MGYiIHRpbWVzdGFtcD0iMTU5MDcxNDU1OSI+MTIyPC9rZXk+PGtleSBhcHA9
IkVOV2ViIiBkYi1pZD0iIj4wPC9rZXk+PC9mb3JlaWduLWtleXM+PHJlZi10eXBlIG5hbWU9Ikpv
dXJuYWwgQXJ0aWNsZSI+MTc8L3JlZi10eXBlPjxjb250cmlidXRvcnM+PGF1dGhvcnM+PGF1dGhv
cj5Uc2FpLCBBLiBTLjwvYXV0aG9yPjxhdXRob3I+QmVycnksIEsuPC9hdXRob3I+PGF1dGhvcj5C
ZW5leXRvLCBNLiBNLjwvYXV0aG9yPjxhdXRob3I+R2F1ZGlsbGllcmUsIEQuPC9hdXRob3I+PGF1
dGhvcj5HYW5pbywgRS4gQS48L2F1dGhvcj48YXV0aG9yPkN1bG9zLCBBLjwvYXV0aG9yPjxhdXRo
b3I+R2hhZW1pLCBNLiBTLjwvYXV0aG9yPjxhdXRob3I+Q2hvaXN5LCBCLjwvYXV0aG9yPjxhdXRo
b3I+RGplYmFsaSwgSy48L2F1dGhvcj48YXV0aG9yPkVpbmhhdXMsIEouIEYuPC9hdXRob3I+PGF1
dGhvcj5CZXJ0cmFuZCwgQi48L2F1dGhvcj48YXV0aG9yPlRhbmFkYSwgQS48L2F1dGhvcj48YXV0
aG9yPlN0YW5sZXksIE4uPC9hdXRob3I+PGF1dGhvcj5GYWxsYWh6YWRlaCwgUi48L2F1dGhvcj48
YXV0aG9yPkJhY2EsIFEuPC9hdXRob3I+PGF1dGhvcj5RdWFjaCwgTC4gTi48L2F1dGhvcj48YXV0
aG9yPk9zYm9ybiwgRS48L2F1dGhvcj48YXV0aG9yPkRyYWcsIEwuPC9hdXRob3I+PGF1dGhvcj5M
YW5zYmVyZywgTS4gRy48L2F1dGhvcj48YXV0aG9yPkFuZ3N0LCBNLiBTLjwvYXV0aG9yPjxhdXRo
b3I+R2F1ZGlsbGllcmUsIEIuPC9hdXRob3I+PGF1dGhvcj5CdWNrd2FsdGVyLCBNLiBTLjwvYXV0
aG9yPjxhdXRob3I+QWdoYWVlcG91ciwgTi48L2F1dGhvcj48L2F1dGhvcnM+PC9jb250cmlidXRv
cnM+PGF1dGgtYWRkcmVzcz5EZXBhcnRtZW50IG9mIEFuZXN0aGVzaW9sb2d5LCBQZXJpb3BlcmF0
aXZlIGFuZCBQYWluIE1lZGljaW5lLCBTdGFuZm9yZCBTY2hvb2wgb2YgTWVkaWNpbmUsIENBLCBV
U0EuJiN4RDtTdGFuZm9yZCBTdHJva2UgQ2VudGVyLCBTdGFuZm9yZCBTY2hvb2wgb2YgTWVkaWNp
bmUsIENBLCBVU0EuJiN4RDtEZXBhcnRtZW50IG9mIE5ldXJvbG9neSBhbmQgTmV1cm9sb2dpY2Fs
IFNjaWVuY2VzLCBTdGFuZm9yZCBTY2hvb2wgb2YgTWVkaWNpbmUsIENBLCBVU0EuJiN4RDtEaXZp
c2lvbiBvZiBQbGFzdGljIGFuZCBSZWNvbnN0cnVjdGl2ZSBTdXJnZXJ5LCBEZXBhcnRtZW50IG9m
IFN1cmdlcnksIFN0YW5mb3JkIFNjaG9vbCBvZiBNZWRpY2luZSwgQ0EsIFVTQS4mI3hEO0RlcGFy
dG1lbnQgb2YgTmV1cm9zdXJnZXJ5LCBTdGFuZm9yZCBTY2hvb2wgb2YgTWVkaWNpbmUsIENBLCBV
U0EuPC9hdXRoLWFkZHJlc3M+PHRpdGxlcz48dGl0bGU+QSB5ZWFyLWxvbmcgaW1tdW5lIHByb2Zp
bGUgb2YgdGhlIHN5c3RlbWljIHJlc3BvbnNlIGluIGFjdXRlIHN0cm9rZSBzdXJ2aXZvcnM8L3Rp
dGxlPjxzZWNvbmRhcnktdGl0bGU+QnJhaW48L3NlY29uZGFyeS10aXRsZT48L3RpdGxlcz48cGVy
aW9kaWNhbD48ZnVsbC10aXRsZT5CcmFpbjwvZnVsbC10aXRsZT48L3BlcmlvZGljYWw+PHBhZ2Vz
Pjk3OC05OTE8L3BhZ2VzPjx2b2x1bWU+MTQyPC92b2x1bWU+PG51bWJlcj40PC9udW1iZXI+PGVk
aXRpb24+MjAxOS8wMy8xMzwvZWRpdGlvbj48a2V5d29yZHM+PGtleXdvcmQ+QWdlZDwva2V5d29y
ZD48a2V5d29yZD5BZ2VkLCA4MCBhbmQgb3Zlcjwva2V5d29yZD48a2V5d29yZD5CcmFpbiBJc2No
ZW1pYS9jb21wbGljYXRpb25zPC9rZXl3b3JkPjxrZXl3b3JkPkNSRUItQmluZGluZyBQcm90ZWlu
L21ldGFib2xpc208L2tleXdvcmQ+PGtleXdvcmQ+Q29nbml0aW9uLypwaHlzaW9sb2d5PC9rZXl3
b3JkPjxrZXl3b3JkPkNvZ25pdGlvbiBEaXNvcmRlcnMvZXRpb2xvZ3kvaW1tdW5vbG9neTwva2V5
d29yZD48a2V5d29yZD5Db2duaXRpdmUgRHlzZnVuY3Rpb24vY29tcGxpY2F0aW9ucy9pbW11bm9s
b2d5PC9rZXl3b3JkPjxrZXl3b3JkPkNvaG9ydCBTdHVkaWVzPC9rZXl3b3JkPjxrZXl3b3JkPkZl
bWFsZTwva2V5d29yZD48a2V5d29yZD5IdW1hbnM8L2tleXdvcmQ+PGtleXdvcmQ+SW1tdW5vZ2xv
YnVsaW4gTTwva2V5d29yZD48a2V5d29yZD5Mb25naXR1ZGluYWwgU3R1ZGllczwva2V5d29yZD48
a2V5d29yZD5NYWxlPC9rZXl3b3JkPjxrZXl3b3JkPk1pZGRsZSBBZ2VkPC9rZXl3b3JkPjxrZXl3
b3JkPk5ldXRyb3BoaWxzPC9rZXl3b3JkPjxrZXl3b3JkPlNUQVQzIFRyYW5zY3JpcHRpb24gRmFj
dG9yL21ldGFib2xpc208L2tleXdvcmQ+PGtleXdvcmQ+U2lnbmFsIFRyYW5zZHVjdGlvbjwva2V5
d29yZD48a2V5d29yZD5TdHJva2UvY29tcGxpY2F0aW9ucy8qaW1tdW5vbG9neS8qcGh5c2lvcGF0
aG9sb2d5PC9rZXl3b3JkPjxrZXl3b3JkPlN1cnZpdm9yczwva2V5d29yZD48a2V5d29yZD4qY29n
bml0aXZlIG91dGNvbWVzPC9rZXl3b3JkPjxrZXl3b3JkPiptYWNoaW5lIGxlYXJuaW5nPC9rZXl3
b3JkPjxrZXl3b3JkPiptYXNzIGN5dG9tZXRyeTwva2V5d29yZD48a2V5d29yZD4qc3Ryb2tlPC9r
ZXl3b3JkPjxrZXl3b3JkPipzeXN0ZW1pYyBpbW11bm9sb2d5PC9rZXl3b3JkPjwva2V5d29yZHM+
PGRhdGVzPjx5ZWFyPjIwMTk8L3llYXI+PHB1Yi1kYXRlcz48ZGF0ZT5BcHIgMTwvZGF0ZT48L3B1
Yi1kYXRlcz48L2RhdGVzPjxpc2JuPjE0NjAtMjE1NiAoRWxlY3Ryb25pYykmI3hEOzAwMDYtODk1
MCAoTGlua2luZyk8L2lzYm4+PGFjY2Vzc2lvbi1udW0+MzA4NjAyNTg8L2FjY2Vzc2lvbi1udW0+
PHVybHM+PHJlbGF0ZWQtdXJscz48dXJsPmh0dHBzOi8vd3d3Lm5jYmkubmxtLm5paC5nb3YvcHVi
bWVkLzMwODYwMjU4PC91cmw+PC9yZWxhdGVkLXVybHM+PC91cmxzPjxjdXN0b20yPlBNQzY5MzM1
MDg8L2N1c3RvbTI+PGVsZWN0cm9uaWMtcmVzb3VyY2UtbnVtPjEwLjEwOTMvYnJhaW4vYXd6MDIy
PC9lbGVjdHJvbmljLXJlc291cmNlLW51bT48L3JlY29yZD48L0NpdGU+PC9FbmROb3RlPgB=
</w:fldData>
        </w:fldChar>
      </w:r>
      <w:r w:rsidR="003227B0">
        <w:rPr>
          <w:rFonts w:ascii="Times New Roman" w:hAnsi="Times New Roman" w:cs="Times New Roman"/>
          <w:sz w:val="24"/>
          <w:szCs w:val="24"/>
        </w:rPr>
        <w:instrText xml:space="preserve"> ADDIN EN.CITE.DATA </w:instrText>
      </w:r>
      <w:r w:rsidR="003227B0">
        <w:rPr>
          <w:rFonts w:ascii="Times New Roman" w:hAnsi="Times New Roman" w:cs="Times New Roman"/>
          <w:sz w:val="24"/>
          <w:szCs w:val="24"/>
        </w:rPr>
      </w:r>
      <w:r w:rsidR="003227B0">
        <w:rPr>
          <w:rFonts w:ascii="Times New Roman" w:hAnsi="Times New Roman" w:cs="Times New Roman"/>
          <w:sz w:val="24"/>
          <w:szCs w:val="24"/>
        </w:rPr>
        <w:fldChar w:fldCharType="end"/>
      </w:r>
      <w:r w:rsidR="003227B0">
        <w:rPr>
          <w:rFonts w:ascii="Times New Roman" w:hAnsi="Times New Roman" w:cs="Times New Roman"/>
          <w:sz w:val="24"/>
          <w:szCs w:val="24"/>
        </w:rPr>
      </w:r>
      <w:r w:rsidR="003227B0">
        <w:rPr>
          <w:rFonts w:ascii="Times New Roman" w:hAnsi="Times New Roman" w:cs="Times New Roman"/>
          <w:sz w:val="24"/>
          <w:szCs w:val="24"/>
        </w:rPr>
        <w:fldChar w:fldCharType="separate"/>
      </w:r>
      <w:r w:rsidR="003227B0" w:rsidRPr="003227B0">
        <w:rPr>
          <w:rFonts w:ascii="Times New Roman" w:hAnsi="Times New Roman" w:cs="Times New Roman"/>
          <w:noProof/>
          <w:sz w:val="24"/>
          <w:szCs w:val="24"/>
          <w:vertAlign w:val="superscript"/>
        </w:rPr>
        <w:t>4</w:t>
      </w:r>
      <w:r w:rsidR="003227B0">
        <w:rPr>
          <w:rFonts w:ascii="Times New Roman" w:hAnsi="Times New Roman" w:cs="Times New Roman"/>
          <w:sz w:val="24"/>
          <w:szCs w:val="24"/>
        </w:rPr>
        <w:fldChar w:fldCharType="end"/>
      </w:r>
      <w:ins w:id="208" w:author="cc" w:date="2021-01-20T20:13:00Z">
        <w:r>
          <w:rPr>
            <w:rFonts w:ascii="Times New Roman" w:hAnsi="Times New Roman" w:cs="Times New Roman"/>
            <w:sz w:val="24"/>
            <w:szCs w:val="24"/>
          </w:rPr>
          <w:t xml:space="preserve"> However, whether </w:t>
        </w:r>
      </w:ins>
      <w:ins w:id="209" w:author="cc" w:date="2021-01-20T20:14:00Z">
        <w:r w:rsidR="003227B0">
          <w:rPr>
            <w:rFonts w:ascii="Times New Roman" w:hAnsi="Times New Roman" w:cs="Times New Roman"/>
            <w:bCs/>
            <w:sz w:val="24"/>
            <w:szCs w:val="24"/>
          </w:rPr>
          <w:t xml:space="preserve">immunophenotype indicators influence the prognosis of acute ischemic </w:t>
        </w:r>
        <w:r w:rsidR="003227B0">
          <w:rPr>
            <w:rFonts w:ascii="Times New Roman" w:hAnsi="Times New Roman" w:cs="Times New Roman" w:hint="eastAsia"/>
            <w:bCs/>
            <w:sz w:val="24"/>
            <w:szCs w:val="24"/>
          </w:rPr>
          <w:t>stroke</w:t>
        </w:r>
        <w:r w:rsidR="003227B0">
          <w:rPr>
            <w:rFonts w:ascii="Times New Roman" w:hAnsi="Times New Roman" w:cs="Times New Roman"/>
            <w:bCs/>
            <w:sz w:val="24"/>
            <w:szCs w:val="24"/>
          </w:rPr>
          <w:t xml:space="preserve"> remains unclear. </w:t>
        </w:r>
      </w:ins>
      <w:r w:rsidR="003C0E66">
        <w:rPr>
          <w:rFonts w:ascii="Times New Roman" w:hAnsi="Times New Roman" w:cs="Times New Roman"/>
          <w:sz w:val="24"/>
          <w:szCs w:val="24"/>
        </w:rPr>
        <w:t xml:space="preserve">Over the past years, </w:t>
      </w:r>
      <w:del w:id="210" w:author="Guobo Chen" w:date="2020-11-13T13:41:00Z">
        <w:r w:rsidR="003C0E66">
          <w:rPr>
            <w:rFonts w:ascii="Times New Roman" w:hAnsi="Times New Roman" w:cs="Times New Roman"/>
            <w:sz w:val="24"/>
            <w:szCs w:val="24"/>
          </w:rPr>
          <w:delText xml:space="preserve">the interest in the </w:delText>
        </w:r>
      </w:del>
      <w:r w:rsidR="003C0E66">
        <w:rPr>
          <w:rFonts w:ascii="Times New Roman" w:hAnsi="Times New Roman" w:cs="Times New Roman"/>
          <w:sz w:val="24"/>
          <w:szCs w:val="24"/>
        </w:rPr>
        <w:t xml:space="preserve">inflammatory response after cerebral ischemia has risen </w:t>
      </w:r>
      <w:ins w:id="211" w:author="Guobo Chen" w:date="2020-11-13T13:41:00Z">
        <w:r w:rsidR="003C0E66">
          <w:rPr>
            <w:rFonts w:ascii="Times New Roman" w:hAnsi="Times New Roman" w:cs="Times New Roman"/>
            <w:sz w:val="24"/>
            <w:szCs w:val="24"/>
          </w:rPr>
          <w:t>broad interests</w:t>
        </w:r>
      </w:ins>
      <w:del w:id="212" w:author="Guobo Chen" w:date="2020-11-13T13:41:00Z">
        <w:r w:rsidR="003C0E66">
          <w:rPr>
            <w:rFonts w:ascii="Times New Roman" w:hAnsi="Times New Roman" w:cs="Times New Roman"/>
            <w:sz w:val="24"/>
            <w:szCs w:val="24"/>
          </w:rPr>
          <w:delText>exponentially</w:delText>
        </w:r>
      </w:del>
      <w:r w:rsidR="003C0E66">
        <w:rPr>
          <w:rFonts w:ascii="Times New Roman" w:hAnsi="Times New Roman" w:cs="Times New Roman"/>
          <w:sz w:val="24"/>
          <w:szCs w:val="24"/>
        </w:rPr>
        <w:fldChar w:fldCharType="begin"/>
      </w:r>
      <w:r w:rsidR="003227B0">
        <w:rPr>
          <w:rFonts w:ascii="Times New Roman" w:hAnsi="Times New Roman" w:cs="Times New Roman"/>
          <w:sz w:val="24"/>
          <w:szCs w:val="24"/>
        </w:rPr>
        <w:instrText xml:space="preserve"> ADDIN EN.CITE &lt;EndNote&gt;&lt;Cite&gt;&lt;Author&gt;Magnus&lt;/Author&gt;&lt;Year&gt;2012&lt;/Year&gt;&lt;RecNum&gt;429&lt;/RecNum&gt;&lt;DisplayText&gt;&lt;style face="superscript"&gt;5&lt;/style&gt;&lt;/DisplayText&gt;&lt;record&gt;&lt;rec-number&gt;429&lt;/rec-number&gt;&lt;foreign-keys&gt;&lt;key app="EN" db-id="xrv2waxvovvxtseasewpdxzof500szeefx0f" timestamp="1605452202"&gt;429&lt;/key&gt;&lt;/foreign-keys&gt;&lt;ref-type name="Journal Article"&gt;17&lt;/ref-type&gt;&lt;contributors&gt;&lt;authors&gt;&lt;author&gt;Magnus, T&lt;/author&gt;&lt;author&gt;Wiendl, H&lt;/author&gt;&lt;author&gt;Kleinschnitz, C&lt;/author&gt;&lt;/authors&gt;&lt;/contributors&gt;&lt;titles&gt;&lt;title&gt;Immune mechanisms of stroke&lt;/title&gt;&lt;secondary-title&gt;Current opinion in neurology&lt;/secondary-title&gt;&lt;/titles&gt;&lt;periodical&gt;&lt;full-title&gt;Current Opinion in Neurology&lt;/full-title&gt;&lt;/periodical&gt;&lt;pages&gt;334-40&lt;/pages&gt;&lt;volume&gt;25&lt;/volume&gt;&lt;number&gt;3&lt;/number&gt;&lt;dates&gt;&lt;year&gt;2012&lt;/year&gt;&lt;/dates&gt;&lt;accession-num&gt;22547104&lt;/accession-num&gt;&lt;label&gt;4.207&lt;/label&gt;&lt;urls&gt;&lt;/urls&gt;&lt;electronic-resource-num&gt;10.1097/WCO.0b013e328352ede6&lt;/electronic-resource-num&gt;&lt;/record&gt;&lt;/Cite&gt;&lt;/EndNote&gt;</w:instrText>
      </w:r>
      <w:r w:rsidR="003C0E66">
        <w:rPr>
          <w:rFonts w:ascii="Times New Roman" w:hAnsi="Times New Roman" w:cs="Times New Roman"/>
          <w:sz w:val="24"/>
          <w:szCs w:val="24"/>
        </w:rPr>
        <w:fldChar w:fldCharType="separate"/>
      </w:r>
      <w:r w:rsidR="003227B0" w:rsidRPr="003227B0">
        <w:rPr>
          <w:rFonts w:ascii="Times New Roman" w:hAnsi="Times New Roman" w:cs="Times New Roman"/>
          <w:noProof/>
          <w:sz w:val="24"/>
          <w:szCs w:val="24"/>
          <w:vertAlign w:val="superscript"/>
        </w:rPr>
        <w:t>5</w:t>
      </w:r>
      <w:r w:rsidR="003C0E66">
        <w:rPr>
          <w:rFonts w:ascii="Times New Roman" w:hAnsi="Times New Roman" w:cs="Times New Roman"/>
          <w:sz w:val="24"/>
          <w:szCs w:val="24"/>
        </w:rPr>
        <w:fldChar w:fldCharType="end"/>
      </w:r>
      <w:r w:rsidR="003C0E66">
        <w:rPr>
          <w:rFonts w:ascii="Times New Roman" w:hAnsi="Times New Roman" w:cs="Times New Roman"/>
          <w:sz w:val="24"/>
          <w:szCs w:val="24"/>
        </w:rPr>
        <w:t>. Poststroke immune regulation including accumulation of microglia and infiltration of the ischemic hemisphere by macrophages, lymphocytes, dendritic cells (DCs) and neutrophilic flux. The extent of neuronal damage seems to correlate with the degree of innate immune activity and numerous studies have demonstrated the critical role of the cellular and humoral immune system in postischemic brain injury</w:t>
      </w:r>
      <w:r w:rsidR="003C0E66">
        <w:rPr>
          <w:rFonts w:ascii="Times New Roman" w:hAnsi="Times New Roman" w:cs="Times New Roman"/>
          <w:sz w:val="24"/>
          <w:szCs w:val="24"/>
        </w:rPr>
        <w:fldChar w:fldCharType="begin"/>
      </w:r>
      <w:r w:rsidR="003227B0">
        <w:rPr>
          <w:rFonts w:ascii="Times New Roman" w:hAnsi="Times New Roman" w:cs="Times New Roman"/>
          <w:sz w:val="24"/>
          <w:szCs w:val="24"/>
        </w:rPr>
        <w:instrText xml:space="preserve"> ADDIN EN.CITE &lt;EndNote&gt;&lt;Cite&gt;&lt;Author&gt;Dirnagl&lt;/Author&gt;&lt;Year&gt;1999&lt;/Year&gt;&lt;RecNum&gt;13&lt;/RecNum&gt;&lt;DisplayText&gt;&lt;style face="superscript"&gt;6&lt;/style&gt;&lt;/DisplayText&gt;&lt;record&gt;&lt;rec-number&gt;13&lt;/rec-number&gt;&lt;foreign-keys&gt;&lt;key app="EN" db-id="e99pvtt0etdwfmeaf5xpr2vnx2a9epwdap9s" timestamp="1583064200" guid="4907fd16-96a0-4e6a-a152-3a42399b8558"&gt;13&lt;/key&gt;&lt;/foreign-keys&gt;&lt;ref-type name="Journal Article"&gt;17&lt;/ref-type&gt;&lt;contributors&gt;&lt;authors&gt;&lt;author&gt;Dirnagl, U.&lt;/author&gt;&lt;author&gt;Iadecola, C.&lt;/author&gt;&lt;author&gt;Moskowitz, M. A.&lt;/author&gt;&lt;/authors&gt;&lt;/contributors&gt;&lt;auth-address&gt;Dept of Neurology, Charite Hospital, 10098 Berlin, Germany.&lt;/auth-address&gt;&lt;titles&gt;&lt;title&gt;Pathobiology of ischaemic stroke: an integrated view&lt;/title&gt;&lt;secondary-title&gt;Trends Neurosci&lt;/secondary-title&gt;&lt;/titles&gt;&lt;periodical&gt;&lt;full-title&gt;Trends Neurosci&lt;/full-title&gt;&lt;/periodical&gt;&lt;pages&gt;391-7&lt;/pages&gt;&lt;volume&gt;22&lt;/volume&gt;&lt;number&gt;9&lt;/number&gt;&lt;edition&gt;1999/08/11&lt;/edition&gt;&lt;keywords&gt;&lt;keyword&gt;Acute-Phase Reaction/metabolism/physiopathology&lt;/keyword&gt;&lt;keyword&gt;Apoptosis&lt;/keyword&gt;&lt;keyword&gt;Brain/*metabolism/physiopathology&lt;/keyword&gt;&lt;keyword&gt;Brain Ischemia/enzymology/*metabolism/*physiopathology&lt;/keyword&gt;&lt;keyword&gt;Cerebrovascular Disorders/enzymology/*metabolism/*physiopathology&lt;/keyword&gt;&lt;keyword&gt;Cyclooxygenase 2&lt;/keyword&gt;&lt;keyword&gt;Humans&lt;/keyword&gt;&lt;keyword&gt;Inflammation&lt;/keyword&gt;&lt;keyword&gt;Isoenzymes/metabolism&lt;/keyword&gt;&lt;keyword&gt;Membrane Proteins&lt;/keyword&gt;&lt;keyword&gt;Nerve Degeneration/metabolism/physiopathology&lt;/keyword&gt;&lt;keyword&gt;Nitric Oxide Synthase/metabolism&lt;/keyword&gt;&lt;keyword&gt;Nitric Oxide Synthase Type II&lt;/keyword&gt;&lt;keyword&gt;Prostaglandin-Endoperoxide Synthases/metabolism&lt;/keyword&gt;&lt;keyword&gt;Receptors, Glutamate/metabolism&lt;/keyword&gt;&lt;/keywords&gt;&lt;dates&gt;&lt;year&gt;1999&lt;/year&gt;&lt;pub-dates&gt;&lt;date&gt;Sep&lt;/date&gt;&lt;/pub-dates&gt;&lt;/dates&gt;&lt;isbn&gt;0166-2236 (Print)&amp;#xD;0166-2236 (Linking)&lt;/isbn&gt;&lt;accession-num&gt;10441299&lt;/accession-num&gt;&lt;urls&gt;&lt;related-urls&gt;&lt;url&gt;https://www.ncbi.nlm.nih.gov/pubmed/10441299&lt;/url&gt;&lt;/related-urls&gt;&lt;/urls&gt;&lt;electronic-resource-num&gt;10.1016/s0166-2236(99)01401-0&lt;/electronic-resource-num&gt;&lt;/record&gt;&lt;/Cite&gt;&lt;/EndNote&gt;</w:instrText>
      </w:r>
      <w:r w:rsidR="003C0E66">
        <w:rPr>
          <w:rFonts w:ascii="Times New Roman" w:hAnsi="Times New Roman" w:cs="Times New Roman"/>
          <w:sz w:val="24"/>
          <w:szCs w:val="24"/>
        </w:rPr>
        <w:fldChar w:fldCharType="separate"/>
      </w:r>
      <w:r w:rsidR="003227B0" w:rsidRPr="003227B0">
        <w:rPr>
          <w:rFonts w:ascii="Times New Roman" w:hAnsi="Times New Roman" w:cs="Times New Roman"/>
          <w:noProof/>
          <w:sz w:val="24"/>
          <w:szCs w:val="24"/>
          <w:vertAlign w:val="superscript"/>
        </w:rPr>
        <w:t>6</w:t>
      </w:r>
      <w:r w:rsidR="003C0E66">
        <w:rPr>
          <w:rFonts w:ascii="Times New Roman" w:hAnsi="Times New Roman" w:cs="Times New Roman"/>
          <w:sz w:val="24"/>
          <w:szCs w:val="24"/>
        </w:rPr>
        <w:fldChar w:fldCharType="end"/>
      </w:r>
      <w:r w:rsidR="003C0E66">
        <w:rPr>
          <w:rFonts w:ascii="Times New Roman" w:hAnsi="Times New Roman" w:cs="Times New Roman"/>
          <w:sz w:val="24"/>
          <w:szCs w:val="24"/>
        </w:rPr>
        <w:t xml:space="preserve">. Therefore, as a pivotal role in </w:t>
      </w:r>
      <w:r w:rsidR="003C0E66">
        <w:rPr>
          <w:rFonts w:ascii="Times New Roman" w:hAnsi="Times New Roman" w:cs="Times New Roman" w:hint="eastAsia"/>
          <w:sz w:val="24"/>
          <w:szCs w:val="24"/>
        </w:rPr>
        <w:t>c</w:t>
      </w:r>
      <w:r w:rsidR="003C0E66">
        <w:rPr>
          <w:rFonts w:ascii="Times New Roman" w:hAnsi="Times New Roman" w:cs="Times New Roman"/>
          <w:sz w:val="24"/>
          <w:szCs w:val="24"/>
        </w:rPr>
        <w:t>erebral vascular disease, immune system requires extensive studies.</w:t>
      </w:r>
    </w:p>
    <w:p w14:paraId="589E8A0F" w14:textId="3D0B4EA7" w:rsidR="003F54C0" w:rsidRDefault="003F54C0">
      <w:pPr>
        <w:spacing w:line="360" w:lineRule="auto"/>
        <w:rPr>
          <w:ins w:id="213" w:author="cc" w:date="2021-03-19T22:02:00Z"/>
          <w:rFonts w:ascii="Times New Roman" w:hAnsi="Times New Roman" w:cs="Times New Roman"/>
          <w:color w:val="FF0000"/>
          <w:sz w:val="24"/>
          <w:szCs w:val="24"/>
        </w:rPr>
      </w:pPr>
    </w:p>
    <w:p w14:paraId="75D542CB" w14:textId="5EFC19B9" w:rsidR="00930CB5" w:rsidRPr="00930CB5" w:rsidRDefault="00930CB5" w:rsidP="00930CB5">
      <w:pPr>
        <w:spacing w:line="360" w:lineRule="auto"/>
        <w:ind w:firstLineChars="200" w:firstLine="480"/>
        <w:rPr>
          <w:rFonts w:ascii="Times New Roman" w:hAnsi="Times New Roman" w:cs="Times New Roman" w:hint="eastAsia"/>
          <w:sz w:val="24"/>
          <w:szCs w:val="24"/>
          <w:rPrChange w:id="214" w:author="cc" w:date="2021-03-19T22:02:00Z">
            <w:rPr>
              <w:rFonts w:ascii="Times New Roman" w:hAnsi="Times New Roman" w:cs="Times New Roman" w:hint="eastAsia"/>
              <w:color w:val="FF0000"/>
              <w:sz w:val="24"/>
              <w:szCs w:val="24"/>
            </w:rPr>
          </w:rPrChange>
        </w:rPr>
      </w:pPr>
      <w:ins w:id="215" w:author="cc" w:date="2021-03-19T22:02:00Z">
        <w:r w:rsidRPr="00930CB5">
          <w:rPr>
            <w:rFonts w:ascii="Times New Roman" w:hAnsi="Times New Roman" w:cs="Times New Roman"/>
            <w:sz w:val="24"/>
            <w:szCs w:val="24"/>
          </w:rPr>
          <w:t>Circulating neutrophils predominate in humans(50–70%), while in rodents, circulating leukocytes mainly</w:t>
        </w:r>
      </w:ins>
      <w:ins w:id="216" w:author="cc" w:date="2021-03-19T22:03:00Z">
        <w:r>
          <w:rPr>
            <w:rFonts w:ascii="Times New Roman" w:hAnsi="Times New Roman" w:cs="Times New Roman" w:hint="eastAsia"/>
            <w:sz w:val="24"/>
            <w:szCs w:val="24"/>
          </w:rPr>
          <w:t xml:space="preserve"> </w:t>
        </w:r>
      </w:ins>
      <w:ins w:id="217" w:author="cc" w:date="2021-03-19T22:02:00Z">
        <w:r w:rsidRPr="00930CB5">
          <w:rPr>
            <w:rFonts w:ascii="Times New Roman" w:hAnsi="Times New Roman" w:cs="Times New Roman"/>
            <w:sz w:val="24"/>
            <w:szCs w:val="24"/>
          </w:rPr>
          <w:t>consist of lymphocytes (75–90%). Besides potential differences between humans and animals, poststroke neuroinflammation and the efficacy of anti-inflammatory treatments</w:t>
        </w:r>
      </w:ins>
      <w:ins w:id="218" w:author="cc" w:date="2021-03-19T22:03:00Z">
        <w:r>
          <w:rPr>
            <w:rFonts w:ascii="Times New Roman" w:hAnsi="Times New Roman" w:cs="Times New Roman" w:hint="eastAsia"/>
            <w:sz w:val="24"/>
            <w:szCs w:val="24"/>
          </w:rPr>
          <w:t xml:space="preserve"> </w:t>
        </w:r>
      </w:ins>
      <w:ins w:id="219" w:author="cc" w:date="2021-03-19T22:02:00Z">
        <w:r w:rsidRPr="00930CB5">
          <w:rPr>
            <w:rFonts w:ascii="Times New Roman" w:hAnsi="Times New Roman" w:cs="Times New Roman"/>
            <w:sz w:val="24"/>
            <w:szCs w:val="24"/>
          </w:rPr>
          <w:t>differ substantially among commonly used animal stroke</w:t>
        </w:r>
      </w:ins>
      <w:ins w:id="220" w:author="cc" w:date="2021-03-19T22:03:00Z">
        <w:r>
          <w:rPr>
            <w:rFonts w:ascii="Times New Roman" w:hAnsi="Times New Roman" w:cs="Times New Roman" w:hint="eastAsia"/>
            <w:sz w:val="24"/>
            <w:szCs w:val="24"/>
          </w:rPr>
          <w:t xml:space="preserve"> </w:t>
        </w:r>
      </w:ins>
      <w:ins w:id="221" w:author="cc" w:date="2021-03-19T22:02:00Z">
        <w:r w:rsidRPr="00930CB5">
          <w:rPr>
            <w:rFonts w:ascii="Times New Roman" w:hAnsi="Times New Roman" w:cs="Times New Roman"/>
            <w:sz w:val="24"/>
            <w:szCs w:val="24"/>
            <w:rPrChange w:id="222" w:author="cc" w:date="2021-03-19T22:02:00Z">
              <w:rPr>
                <w:rFonts w:ascii="Times New Roman" w:hAnsi="Times New Roman" w:cs="Times New Roman"/>
                <w:color w:val="FF0000"/>
                <w:sz w:val="24"/>
                <w:szCs w:val="24"/>
              </w:rPr>
            </w:rPrChange>
          </w:rPr>
          <w:t>models suggesting that this heterogeneity contributes to the</w:t>
        </w:r>
      </w:ins>
      <w:ins w:id="223" w:author="cc" w:date="2021-03-19T22:03:00Z">
        <w:r>
          <w:rPr>
            <w:rFonts w:ascii="Times New Roman" w:hAnsi="Times New Roman" w:cs="Times New Roman" w:hint="eastAsia"/>
            <w:sz w:val="24"/>
            <w:szCs w:val="24"/>
          </w:rPr>
          <w:t xml:space="preserve"> </w:t>
        </w:r>
      </w:ins>
      <w:ins w:id="224" w:author="cc" w:date="2021-03-19T22:02:00Z">
        <w:r w:rsidRPr="00930CB5">
          <w:rPr>
            <w:rFonts w:ascii="Times New Roman" w:hAnsi="Times New Roman" w:cs="Times New Roman"/>
            <w:sz w:val="24"/>
            <w:szCs w:val="24"/>
            <w:rPrChange w:id="225" w:author="cc" w:date="2021-03-19T22:02:00Z">
              <w:rPr>
                <w:rFonts w:ascii="Times New Roman" w:hAnsi="Times New Roman" w:cs="Times New Roman"/>
                <w:color w:val="FF0000"/>
                <w:sz w:val="24"/>
                <w:szCs w:val="24"/>
              </w:rPr>
            </w:rPrChange>
          </w:rPr>
          <w:t xml:space="preserve">translational failure. Altogether, single studies analyzing the post-ischemic immune cell infiltration revealed inconclusive results. </w:t>
        </w:r>
      </w:ins>
    </w:p>
    <w:p w14:paraId="552351FE" w14:textId="205CD16A" w:rsidR="003F54C0" w:rsidRDefault="003C0E66">
      <w:pPr>
        <w:spacing w:line="360" w:lineRule="auto"/>
        <w:ind w:firstLineChars="200" w:firstLine="480"/>
        <w:rPr>
          <w:ins w:id="226" w:author="Guobo Chen" w:date="2020-11-12T21:10:00Z"/>
          <w:rFonts w:ascii="Times New Roman" w:hAnsi="Times New Roman" w:cs="Times New Roman"/>
          <w:sz w:val="24"/>
          <w:szCs w:val="24"/>
        </w:rPr>
      </w:pPr>
      <w:del w:id="227" w:author="Guobo Chen" w:date="2020-11-13T13:46:00Z">
        <w:r>
          <w:rPr>
            <w:rFonts w:ascii="Times New Roman" w:hAnsi="Times New Roman" w:cs="Times New Roman"/>
            <w:sz w:val="24"/>
            <w:szCs w:val="24"/>
          </w:rPr>
          <w:lastRenderedPageBreak/>
          <w:delText>Although i</w:delText>
        </w:r>
      </w:del>
      <w:ins w:id="228" w:author="Guobo Chen" w:date="2020-11-13T13:46:00Z">
        <w:r>
          <w:rPr>
            <w:rFonts w:ascii="Times New Roman" w:hAnsi="Times New Roman" w:cs="Times New Roman"/>
            <w:sz w:val="24"/>
            <w:szCs w:val="24"/>
          </w:rPr>
          <w:t>I</w:t>
        </w:r>
      </w:ins>
      <w:r>
        <w:rPr>
          <w:rFonts w:ascii="Times New Roman" w:hAnsi="Times New Roman" w:cs="Times New Roman"/>
          <w:sz w:val="24"/>
          <w:szCs w:val="24"/>
        </w:rPr>
        <w:t xml:space="preserve">n experimental animal models </w:t>
      </w:r>
      <w:ins w:id="229" w:author="Guobo Chen" w:date="2020-11-12T20:40:00Z">
        <w:r>
          <w:rPr>
            <w:rFonts w:ascii="Times New Roman" w:hAnsi="Times New Roman" w:cs="Times New Roman"/>
            <w:sz w:val="24"/>
            <w:szCs w:val="24"/>
          </w:rPr>
          <w:t>such as</w:t>
        </w:r>
      </w:ins>
      <w:del w:id="230" w:author="Guobo Chen" w:date="2020-11-12T20:40:00Z">
        <w:r>
          <w:rPr>
            <w:rFonts w:ascii="Times New Roman" w:hAnsi="Times New Roman" w:cs="Times New Roman"/>
            <w:sz w:val="24"/>
            <w:szCs w:val="24"/>
          </w:rPr>
          <w:delText>in</w:delText>
        </w:r>
      </w:del>
      <w:r>
        <w:rPr>
          <w:rFonts w:ascii="Times New Roman" w:hAnsi="Times New Roman" w:cs="Times New Roman"/>
          <w:sz w:val="24"/>
          <w:szCs w:val="24"/>
        </w:rPr>
        <w:t xml:space="preserve"> mice and rat, the crucial functions of invading immune cells and proinflammatory cytokines </w:t>
      </w:r>
      <w:ins w:id="231" w:author="Guobo Chen" w:date="2020-11-12T20:41:00Z">
        <w:r>
          <w:rPr>
            <w:rFonts w:ascii="Times New Roman" w:hAnsi="Times New Roman" w:cs="Times New Roman"/>
            <w:sz w:val="24"/>
            <w:szCs w:val="24"/>
          </w:rPr>
          <w:t>have been</w:t>
        </w:r>
      </w:ins>
      <w:del w:id="232" w:author="Guobo Chen" w:date="2020-11-12T20:41:00Z">
        <w:r>
          <w:rPr>
            <w:rFonts w:ascii="Times New Roman" w:hAnsi="Times New Roman" w:cs="Times New Roman"/>
            <w:sz w:val="24"/>
            <w:szCs w:val="24"/>
          </w:rPr>
          <w:delText>are</w:delText>
        </w:r>
      </w:del>
      <w:r>
        <w:rPr>
          <w:rFonts w:ascii="Times New Roman" w:hAnsi="Times New Roman" w:cs="Times New Roman"/>
          <w:sz w:val="24"/>
          <w:szCs w:val="24"/>
        </w:rPr>
        <w:t xml:space="preserve"> well </w:t>
      </w:r>
      <w:del w:id="233" w:author="Guobo Chen" w:date="2020-11-13T13:45:00Z">
        <w:r>
          <w:rPr>
            <w:rFonts w:ascii="Times New Roman" w:hAnsi="Times New Roman" w:cs="Times New Roman"/>
            <w:sz w:val="24"/>
            <w:szCs w:val="24"/>
          </w:rPr>
          <w:delText>accepted</w:delText>
        </w:r>
      </w:del>
      <w:del w:id="234" w:author="123" w:date="2020-11-15T23:20:00Z">
        <w:r>
          <w:rPr>
            <w:rFonts w:ascii="Times New Roman" w:hAnsi="Times New Roman" w:cs="Times New Roman"/>
            <w:sz w:val="24"/>
            <w:szCs w:val="24"/>
          </w:rPr>
          <w:fldChar w:fldCharType="begin">
            <w:fldData xml:space="preserve">PEVuZE5vdGU+PENpdGU+PEF1dGhvcj5MaWVzejwvQXV0aG9yPjxZZWFyPjIwMDk8L1llYXI+PFJl
Y051bT4xMTQ8L1JlY051bT48RGlzcGxheVRleHQ+PHN0eWxlIGZhY2U9InN1cGVyc2NyaXB0Ij43
LTEwPC9zdHlsZT48L0Rpc3BsYXlUZXh0PjxyZWNvcmQ+PHJlYy1udW1iZXI+MTE0PC9yZWMtbnVt
YmVyPjxmb3JlaWduLWtleXM+PGtleSBhcHA9IkVOIiBkYi1pZD0ieHJ2MndheHZvdnZ4dHNlYXNl
d3BkeHpvZjUwMHN6ZWVmeDBmIiB0aW1lc3RhbXA9IjE1OTA3MTQ1MDIiPjExNDwva2V5PjxrZXkg
YXBwPSJFTldlYiIgZGItaWQ9IiI+MDwva2V5PjwvZm9yZWlnbi1rZXlzPjxyZWYtdHlwZSBuYW1l
PSJKb3VybmFsIEFydGljbGUiPjE3PC9yZWYtdHlwZT48Y29udHJpYnV0b3JzPjxhdXRob3JzPjxh
dXRob3I+TGllc3osIEEuPC9hdXRob3I+PGF1dGhvcj5TdXJpLVBheWVyLCBFLjwvYXV0aG9yPjxh
dXRob3I+VmVsdGthbXAsIEMuPC9hdXRob3I+PGF1dGhvcj5Eb2VyciwgSC48L2F1dGhvcj48YXV0
aG9yPlNvbW1lciwgQy48L2F1dGhvcj48YXV0aG9yPlJpdmVzdCwgUy48L2F1dGhvcj48YXV0aG9y
PkdpZXNlLCBULjwvYXV0aG9yPjxhdXRob3I+VmVsdGthbXAsIFIuPC9hdXRob3I+PC9hdXRob3Jz
PjwvY29udHJpYnV0b3JzPjxhdXRoLWFkZHJlc3M+RGVwYXJ0bWVudCBvZiBOZXVyb2xvZ3ksIFVu
aXZlcnNpdHkgSGVpZGVsYmVyZywgSW0gTmV1ZW5oZWltZXIgRmVsZCA0MDAsIDY5MTIwIEhlaWRl
bGJlcmcsIEdlcm1hbnkuPC9hdXRoLWFkZHJlc3M+PHRpdGxlcz48dGl0bGU+UmVndWxhdG9yeSBU
IGNlbGxzIGFyZSBrZXkgY2VyZWJyb3Byb3RlY3RpdmUgaW1tdW5vbW9kdWxhdG9ycyBpbiBhY3V0
ZSBleHBlcmltZW50YWwgc3Ryb2tlPC90aXRsZT48c2Vjb25kYXJ5LXRpdGxlPk5hdCBNZWQ8L3Nl
Y29uZGFyeS10aXRsZT48L3RpdGxlcz48cGVyaW9kaWNhbD48ZnVsbC10aXRsZT5OYXQgTWVkPC9m
dWxsLXRpdGxlPjwvcGVyaW9kaWNhbD48cGFnZXM+MTkyLTk8L3BhZ2VzPjx2b2x1bWU+MTU8L3Zv
bHVtZT48bnVtYmVyPjI8L251bWJlcj48ZWRpdGlvbj4yMDA5LzAxLzI3PC9lZGl0aW9uPjxrZXl3
b3Jkcz48a2V5d29yZD5BbmltYWxzPC9rZXl3b3JkPjxrZXl3b3JkPkJyYWluL21ldGFib2xpc208
L2tleXdvcmQ+PGtleXdvcmQ+Q3l0b2tpbmVzL21ldGFib2xpc208L2tleXdvcmQ+PGtleXdvcmQ+
KkN5dG9wcm90ZWN0aW9uPC9rZXl3b3JkPjxrZXl3b3JkPkVuenltZS1MaW5rZWQgSW1tdW5vc29y
YmVudCBBc3NheTwva2V5d29yZD48a2V5d29yZD5GbG93IEN5dG9tZXRyeTwva2V5d29yZD48a2V5
d29yZD5JbmZsYW1tYXRpb24gTWVkaWF0b3JzL21ldGFib2xpc208L2tleXdvcmQ+PGtleXdvcmQ+
SW50ZXJsZXVraW4tMTAvZ2VuZXRpY3MvbWV0YWJvbGlzbTwva2V5d29yZD48a2V5d29yZD5MeW1w
aG9jeXRlIERlcGxldGlvbjwva2V5d29yZD48a2V5d29yZD5NaWNlPC9rZXl3b3JkPjxrZXl3b3Jk
Pk1pY2UsIEluYnJlZCBDNTdCTDwva2V5d29yZD48a2V5d29yZD5NaWNlLCBLbm9ja291dDwva2V5
d29yZD48a2V5d29yZD5SZXZlcnNlIFRyYW5zY3JpcHRhc2UgUG9seW1lcmFzZSBDaGFpbiBSZWFj
dGlvbjwva2V5d29yZD48a2V5d29yZD5TdHJva2UvKmltbXVub2xvZ3kvbWV0YWJvbGlzbS9wYXRo
b2xvZ3k8L2tleXdvcmQ+PGtleXdvcmQ+VC1MeW1waG9jeXRlcywgUmVndWxhdG9yeS8qaW1tdW5v
bG9neTwva2V5d29yZD48L2tleXdvcmRzPjxkYXRlcz48eWVhcj4yMDA5PC95ZWFyPjxwdWItZGF0
ZXM+PGRhdGU+RmViPC9kYXRlPjwvcHViLWRhdGVzPjwvZGF0ZXM+PGlzYm4+MTU0Ni0xNzBYIChF
bGVjdHJvbmljKSYjeEQ7MTA3OC04OTU2IChMaW5raW5nKTwvaXNibj48YWNjZXNzaW9uLW51bT4x
OTE2OTI2MzwvYWNjZXNzaW9uLW51bT48dXJscz48cmVsYXRlZC11cmxzPjx1cmw+aHR0cHM6Ly93
d3cubmNiaS5ubG0ubmloLmdvdi9wdWJtZWQvMTkxNjkyNjM8L3VybD48L3JlbGF0ZWQtdXJscz48
L3VybHM+PGVsZWN0cm9uaWMtcmVzb3VyY2UtbnVtPjEwLjEwMzgvbm0uMTkyNzwvZWxlY3Ryb25p
Yy1yZXNvdXJjZS1udW0+PC9yZWNvcmQ+PC9DaXRlPjxDaXRlPjxBdXRob3I+R2VlPC9BdXRob3I+
PFllYXI+MjAwODwvWWVhcj48UmVjTnVtPjE2PC9SZWNOdW0+PHJlY29yZD48cmVjLW51bWJlcj4x
NjwvcmVjLW51bWJlcj48Zm9yZWlnbi1rZXlzPjxrZXkgYXBwPSJFTiIgZGItaWQ9ImU5OXB2dHQw
ZXRkd2ZtZWFmNXhwcjJ2bngyYTllcHdkYXA5cyIgdGltZXN0YW1wPSIxNTgzMDY0MzI0IiBndWlk
PSIwNDA4MTkyMi1kMDlkLTRkYzYtOWM5MC1kYjhlZTVhOWExMDciPjE2PC9rZXk+PC9mb3JlaWdu
LWtleXM+PHJlZi10eXBlIG5hbWU9IkpvdXJuYWwgQXJ0aWNsZSI+MTc8L3JlZi10eXBlPjxjb250
cmlidXRvcnM+PGF1dGhvcnM+PGF1dGhvcj5HZWUsIEouIE0uPC9hdXRob3I+PGF1dGhvcj5LYWxp
bCwgQS48L2F1dGhvcj48YXV0aG9yPlRodWxsYmVyeSwgTS48L2F1dGhvcj48YXV0aG9yPkJlY2tl
ciwgSy4gSi48L2F1dGhvcj48L2F1dGhvcnM+PC9jb250cmlidXRvcnM+PGF1dGgtYWRkcmVzcz5E
ZXBhcnRtZW50IG9mIE5ldXJvbG9neSwgVW5pdmVyc2l0eSBvZiBXYXNoaW5ndG9uIFNjaG9vbCBv
ZiBNZWRpY2luZSwgSGFyYm9ydmlldyBNZWRpY2FsIENlbnRlciwgU2VhdHRsZSwgV0EsIFVTQS48
L2F1dGgtYWRkcmVzcz48dGl0bGVzPjx0aXRsZT5JbmR1Y3Rpb24gb2YgaW1tdW5vbG9naWMgdG9s
ZXJhbmNlIHRvIG15ZWxpbiBiYXNpYyBwcm90ZWluIHByZXZlbnRzIGNlbnRyYWwgbmVydm91cyBz
eXN0ZW0gYXV0b2ltbXVuaXR5IGFuZCBpbXByb3ZlcyBvdXRjb21lIGFmdGVyIHN0cm9rZTwvdGl0
bGU+PHNlY29uZGFyeS10aXRsZT5TdHJva2U8L3NlY29uZGFyeS10aXRsZT48L3RpdGxlcz48cGVy
aW9kaWNhbD48ZnVsbC10aXRsZT5TdHJva2U8L2Z1bGwtdGl0bGU+PC9wZXJpb2RpY2FsPjxwYWdl
cz4xNTc1LTgyPC9wYWdlcz48dm9sdW1lPjM5PC92b2x1bWU+PG51bWJlcj41PC9udW1iZXI+PGVk
aXRpb24+MjAwOC8wMy8wODwvZWRpdGlvbj48a2V5d29yZHM+PGtleXdvcmQ+QWRtaW5pc3RyYXRp
b24sIEludHJhbmFzYWw8L2tleXdvcmQ+PGtleXdvcmQ+QW5pbWFsczwva2V5d29yZD48a2V5d29y
ZD5BdXRvaW1tdW5lIERpc2Vhc2VzIG9mIHRoZSBOZXJ2b3VzIFN5c3RlbS8qZHJ1ZyB0aGVyYXB5
L3BoeXNpb3BhdGhvbG9neTwva2V5d29yZD48a2V5d29yZD5BdXRvaW1tdW5pdHkvZHJ1ZyBlZmZl
Y3RzL2ltbXVub2xvZ3k8L2tleXdvcmQ+PGtleXdvcmQ+QmlvbWFya2Vycy9hbmFseXNpcy9ibG9v
ZDwva2V5d29yZD48a2V5d29yZD5DaGVtb2tpbmUgQ1gzQ0wxL2FuYWx5c2lzL2Jsb29kPC9rZXl3
b3JkPjxrZXl3b3JkPkVuY2VwaGFsaXRpcy8qZHJ1ZyB0aGVyYXB5L2ltbXVub2xvZ3kvcGh5c2lv
cGF0aG9sb2d5PC9rZXl3b3JkPjxrZXl3b3JkPkltbXVuZSBUb2xlcmFuY2UvKmRydWcgZWZmZWN0
cy9pbW11bm9sb2d5PC9rZXl3b3JkPjxrZXl3b3JkPkltbXVuaXR5LCBDZWxsdWxhci9kcnVnIGVm
ZmVjdHMvaW1tdW5vbG9neTwva2V5d29yZD48a2V5d29yZD5JbW11bm90aGVyYXB5LyptZXRob2Rz
PC9rZXl3b3JkPjxrZXl3b3JkPkluZmFyY3Rpb24sIE1pZGRsZSBDZXJlYnJhbCBBcnRlcnkvY29t
cGxpY2F0aW9ucy9pbW11bm9sb2d5L3BoeXNpb3BhdGhvbG9neTwva2V5d29yZD48a2V5d29yZD5N
YWxlPC9rZXl3b3JkPjxrZXl3b3JkPk15ZWxpbiBCYXNpYyBQcm90ZWluLyppbW11bm9sb2d5L3Ro
ZXJhcGV1dGljIHVzZTwva2V5d29yZD48a2V5d29yZD5PdmFsYnVtaW4vaW1tdW5vbG9neS9waGFy
bWFjb2xvZ3k8L2tleXdvcmQ+PGtleXdvcmQ+UmF0czwva2V5d29yZD48a2V5d29yZD5SYXRzLCBJ
bmJyZWQgTGV3PC9rZXl3b3JkPjxrZXl3b3JkPlN0cm9rZS8qY29tcGxpY2F0aW9ucy9pbW11bm9s
b2d5L3BoeXNpb3BhdGhvbG9neTwva2V5d29yZD48a2V5d29yZD5ULUx5bXBob2N5dGVzLCBSZWd1
bGF0b3J5L2RydWcgZWZmZWN0cy9pbW11bm9sb2d5PC9rZXl3b3JkPjxrZXl3b3JkPlRyZWF0bWVu
dCBPdXRjb21lPC9rZXl3b3JkPjwva2V5d29yZHM+PGRhdGVzPjx5ZWFyPjIwMDg8L3llYXI+PHB1
Yi1kYXRlcz48ZGF0ZT5NYXk8L2RhdGU+PC9wdWItZGF0ZXM+PC9kYXRlcz48aXNibj4xNTI0LTQ2
MjggKEVsZWN0cm9uaWMpJiN4RDswMDM5LTI0OTkgKExpbmtpbmcpPC9pc2JuPjxhY2Nlc3Npb24t
bnVtPjE4MzIzNDk2PC9hY2Nlc3Npb24tbnVtPjx1cmxzPjxyZWxhdGVkLXVybHM+PHVybD5odHRw
czovL3d3dy5uY2JpLm5sbS5uaWguZ292L3B1Ym1lZC8xODMyMzQ5NjwvdXJsPjwvcmVsYXRlZC11
cmxzPjwvdXJscz48Y3VzdG9tMj5QTUMyNjY4OTMwPC9jdXN0b20yPjxlbGVjdHJvbmljLXJlc291
cmNlLW51bT4xMC4xMTYxL1NUUk9LRUFIQS4xMDcuNTAxNDg2PC9lbGVjdHJvbmljLXJlc291cmNl
LW51bT48L3JlY29yZD48L0NpdGU+PENpdGU+PEF1dGhvcj5HZWxkZXJibG9tPC9BdXRob3I+PFll
YXI+MjAwOTwvWWVhcj48UmVjTnVtPjE2OTwvUmVjTnVtPjxyZWNvcmQ+PHJlYy1udW1iZXI+MTY5
PC9yZWMtbnVtYmVyPjxmb3JlaWduLWtleXM+PGtleSBhcHA9IkVOIiBkYi1pZD0ieHJ2MndheHZv
dnZ4dHNlYXNld3BkeHpvZjUwMHN6ZWVmeDBmIiB0aW1lc3RhbXA9IjE1OTIyMTkzOTIiPjE2OTwv
a2V5PjxrZXkgYXBwPSJFTldlYiIgZGItaWQ9IiI+MDwva2V5PjwvZm9yZWlnbi1rZXlzPjxyZWYt
dHlwZSBuYW1lPSJKb3VybmFsIEFydGljbGUiPjE3PC9yZWYtdHlwZT48Y29udHJpYnV0b3JzPjxh
dXRob3JzPjxhdXRob3I+R2VsZGVyYmxvbSwgTS48L2F1dGhvcj48YXV0aG9yPkxleXBvbGR0LCBG
LjwvYXV0aG9yPjxhdXRob3I+U3RlaW5iYWNoLCBLLjwvYXV0aG9yPjxhdXRob3I+QmVocmVucywg
RC48L2F1dGhvcj48YXV0aG9yPkNob2UsIEMuIFUuPC9hdXRob3I+PGF1dGhvcj5TaWxlciwgRC4g
QS48L2F1dGhvcj48YXV0aG9yPkFydW11Z2FtLCBULiBWLjwvYXV0aG9yPjxhdXRob3I+T3J0aGV5
LCBFLjwvYXV0aG9yPjxhdXRob3I+R2VybG9mZiwgQy48L2F1dGhvcj48YXV0aG9yPlRvbG9zYSwg
RS48L2F1dGhvcj48YXV0aG9yPk1hZ251cywgVC48L2F1dGhvcj48L2F1dGhvcnM+PC9jb250cmli
dXRvcnM+PGF1dGgtYWRkcmVzcz5EZXBhcnRtZW50IG9mIE5ldXJvbG9neSwgVW5pdmVyc2l0eSBN
ZWRpY2FsIENlbnRlciBIYW1idXJnLUVwcGVuZG9yZiwgSGFtYnVyZywgR2VybWFueS4gbS5nZWxk
ZXJibG9tQHVrZS51bmktaGFtYnVyZy5kZS48L2F1dGgtYWRkcmVzcz48dGl0bGVzPjx0aXRsZT5U
ZW1wb3JhbCBhbmQgc3BhdGlhbCBkeW5hbWljcyBvZiBjZXJlYnJhbCBpbW11bmUgY2VsbCBhY2N1
bXVsYXRpb24gaW4gc3Ryb2tlPC90aXRsZT48c2Vjb25kYXJ5LXRpdGxlPlN0cm9rZTwvc2Vjb25k
YXJ5LXRpdGxlPjwvdGl0bGVzPjxwZXJpb2RpY2FsPjxmdWxsLXRpdGxlPlN0cm9rZTwvZnVsbC10
aXRsZT48L3BlcmlvZGljYWw+PHBhZ2VzPjE4NDktNTc8L3BhZ2VzPjx2b2x1bWU+NDA8L3ZvbHVt
ZT48bnVtYmVyPjU8L251bWJlcj48ZWRpdGlvbj4yMDA5LzAzLzA3PC9lZGl0aW9uPjxrZXl3b3Jk
cz48a2V5d29yZD5BbmltYWxzPC9rZXl3b3JkPjxrZXl3b3JkPkFudGlnZW4tUHJlc2VudGluZyBD
ZWxscy9pbW11bm9sb2d5PC9rZXl3b3JkPjxrZXl3b3JkPkRlbmRyaXRpYyBDZWxscy9pbW11bm9s
b2d5PC9rZXl3b3JkPjxrZXl3b3JkPkZsb3cgQ3l0b21ldHJ5PC9rZXl3b3JkPjxrZXl3b3JkPkZv
cmtoZWFkIFRyYW5zY3JpcHRpb24gRmFjdG9ycy9iaW9zeW50aGVzaXMvZ2VuZXRpY3M8L2tleXdv
cmQ+PGtleXdvcmQ+SW1tdW5pdHksIENlbGx1bGFyLyppbW11bm9sb2d5PC9rZXl3b3JkPjxrZXl3
b3JkPkltbXVub2hpc3RvY2hlbWlzdHJ5PC9rZXl3b3JkPjxrZXl3b3JkPkluZmFyY3Rpb24sIE1p
ZGRsZSBDZXJlYnJhbCBBcnRlcnkvaW1tdW5vbG9neS9wYXRob2xvZ3k8L2tleXdvcmQ+PGtleXdv
cmQ+SW5mbGFtbWF0aW9uL3BhdGhvbG9neTwva2V5d29yZD48a2V5d29yZD5LaWxsZXIgQ2VsbHMs
IE5hdHVyYWwvaW1tdW5vbG9neTwva2V5d29yZD48a2V5d29yZD5LaW5ldGljczwva2V5d29yZD48
a2V5d29yZD5MeW1waG9jeXRlcy9pbW11bm9sb2d5PC9rZXl3b3JkPjxrZXl3b3JkPk1hY3JvcGhh
Z2VzL2ltbXVub2xvZ3k8L2tleXdvcmQ+PGtleXdvcmQ+TWljZTwva2V5d29yZD48a2V5d29yZD5N
aWNlLCBJbmJyZWQgQzU3Qkw8L2tleXdvcmQ+PGtleXdvcmQ+TWljcm9nbGlhL2ltbXVub2xvZ3k8
L2tleXdvcmQ+PGtleXdvcmQ+TmV1dHJvcGhpbHMvaW1tdW5vbG9neTwva2V5d29yZD48a2V5d29y
ZD5SZXBlcmZ1c2lvbiBJbmp1cnkvaW1tdW5vbG9neTwva2V5d29yZD48a2V5d29yZD5TdHJva2Uv
KmltbXVub2xvZ3kvcGF0aG9sb2d5PC9rZXl3b3JkPjwva2V5d29yZHM+PGRhdGVzPjx5ZWFyPjIw
MDk8L3llYXI+PHB1Yi1kYXRlcz48ZGF0ZT5NYXk8L2RhdGU+PC9wdWItZGF0ZXM+PC9kYXRlcz48
aXNibj4xNTI0LTQ2MjggKEVsZWN0cm9uaWMpJiN4RDswMDM5LTI0OTkgKExpbmtpbmcpPC9pc2Ju
PjxhY2Nlc3Npb24tbnVtPjE5MjY1MDU1PC9hY2Nlc3Npb24tbnVtPjx1cmxzPjxyZWxhdGVkLXVy
bHM+PHVybD5odHRwczovL3d3dy5uY2JpLm5sbS5uaWguZ292L3B1Ym1lZC8xOTI2NTA1NTwvdXJs
PjwvcmVsYXRlZC11cmxzPjwvdXJscz48ZWxlY3Ryb25pYy1yZXNvdXJjZS1udW0+MTAuMTE2MS9T
VFJPS0VBSEEuMTA4LjUzNDUwMzwvZWxlY3Ryb25pYy1yZXNvdXJjZS1udW0+PC9yZWNvcmQ+PC9D
aXRlPjxDaXRlPjxBdXRob3I+WWlsbWF6PC9BdXRob3I+PFllYXI+MjAwNjwvWWVhcj48UmVjTnVt
PjE1PC9SZWNOdW0+PHJlY29yZD48cmVjLW51bWJlcj4xNTwvcmVjLW51bWJlcj48Zm9yZWlnbi1r
ZXlzPjxrZXkgYXBwPSJFTiIgZGItaWQ9ImU5OXB2dHQwZXRkd2ZtZWFmNXhwcjJ2bngyYTllcHdk
YXA5cyIgdGltZXN0YW1wPSIxNTgzMDY0MjgxIiBndWlkPSI4ODUzZmJmMy1jZjBkLTQwMGQtODJm
Ni0zYTMxMTk5NzI5ZTIiPjE1PC9rZXk+PC9mb3JlaWduLWtleXM+PHJlZi10eXBlIG5hbWU9Ikpv
dXJuYWwgQXJ0aWNsZSI+MTc8L3JlZi10eXBlPjxjb250cmlidXRvcnM+PGF1dGhvcnM+PGF1dGhv
cj5ZaWxtYXosIEcuPC9hdXRob3I+PGF1dGhvcj5BcnVtdWdhbSwgVC4gVi48L2F1dGhvcj48YXV0
aG9yPlN0b2tlcywgSy4gWS48L2F1dGhvcj48YXV0aG9yPkdyYW5nZXIsIEQuIE4uPC9hdXRob3I+
PC9hdXRob3JzPjwvY29udHJpYnV0b3JzPjxhdXRoLWFkZHJlc3M+RGVwYXJ0bWVudCBvZiBNb2xl
Y3VsYXIgYW5kIENlbGx1bGFyIFBoeXNpb2xvZ3ksIExvdWlzaWFuYSBTdGF0ZSBVbml2ZXJzaXR5
IEhlYWx0aCBTY2llbmNlcyBDZW50ZXIsIFNocmV2ZXBvcnQsIExBIDcxMTMwLTM5MzIsIFVTQS48
L2F1dGgtYWRkcmVzcz48dGl0bGVzPjx0aXRsZT5Sb2xlIG9mIFQgbHltcGhvY3l0ZXMgYW5kIGlu
dGVyZmVyb24tZ2FtbWEgaW4gaXNjaGVtaWMgc3Ryb2tlPC90aXRsZT48c2Vjb25kYXJ5LXRpdGxl
PkNpcmN1bGF0aW9uPC9zZWNvbmRhcnktdGl0bGU+PC90aXRsZXM+PHBlcmlvZGljYWw+PGZ1bGwt
dGl0bGU+Q2lyY3VsYXRpb248L2Z1bGwtdGl0bGU+PC9wZXJpb2RpY2FsPjxwYWdlcz4yMTA1LTEy
PC9wYWdlcz48dm9sdW1lPjExMzwvdm9sdW1lPjxudW1iZXI+MTc8L251bWJlcj48ZWRpdGlvbj4y
MDA2LzA0LzI2PC9lZGl0aW9uPjxrZXl3b3Jkcz48a2V5d29yZD5BbmltYWxzPC9rZXl3b3JkPjxr
ZXl3b3JkPkJsb29kIFByZXNzdXJlPC9rZXl3b3JkPjxrZXl3b3JkPkJyYWluIElzY2hlbWlhLypl
dGlvbG9neTwva2V5d29yZD48a2V5d29yZD5DZWxsIEFkaGVzaW9uPC9rZXl3b3JkPjxrZXl3b3Jk
PkNlcmVicm92YXNjdWxhciBDaXJjdWxhdGlvbjwva2V5d29yZD48a2V5d29yZD5JbnRlcmZlcm9u
LWdhbW1hLypwaHlzaW9sb2d5PC9rZXl3b3JkPjxrZXl3b3JkPk1hbGU8L2tleXdvcmQ+PGtleXdv
cmQ+TWljZTwva2V5d29yZD48a2V5d29yZD5NaWNlLCBJbmJyZWQgQzU3Qkw8L2tleXdvcmQ+PGtl
eXdvcmQ+TmV1dHJvcGhpbHMvcGh5c2lvbG9neTwva2V5d29yZD48a2V5d29yZD5SZXBlcmZ1c2lv
biBJbmp1cnkvZXRpb2xvZ3k8L2tleXdvcmQ+PGtleXdvcmQ+U3Ryb2tlLypldGlvbG9neTwva2V5
d29yZD48a2V5d29yZD5ULUx5bXBob2N5dGVzLypwaHlzaW9sb2d5PC9rZXl3b3JkPjwva2V5d29y
ZHM+PGRhdGVzPjx5ZWFyPjIwMDY8L3llYXI+PHB1Yi1kYXRlcz48ZGF0ZT5NYXkgMjwvZGF0ZT48
L3B1Yi1kYXRlcz48L2RhdGVzPjxpc2JuPjE1MjQtNDUzOSAoRWxlY3Ryb25pYykmI3hEOzAwMDkt
NzMyMiAoTGlua2luZyk8L2lzYm4+PGFjY2Vzc2lvbi1udW0+MTY2MzYxNzM8L2FjY2Vzc2lvbi1u
dW0+PHVybHM+PHJlbGF0ZWQtdXJscz48dXJsPmh0dHBzOi8vd3d3Lm5jYmkubmxtLm5paC5nb3Yv
cHVibWVkLzE2NjM2MTczPC91cmw+PC9yZWxhdGVkLXVybHM+PC91cmxzPjxlbGVjdHJvbmljLXJl
c291cmNlLW51bT4xMC4xMTYxL0NJUkNVTEFUSU9OQUhBLjEwNS41OTMwNDY8L2VsZWN0cm9uaWMt
cmVzb3VyY2UtbnVtPjwvcmVjb3JkPjwvQ2l0ZT48L0VuZE5vdGU+AG==
</w:fldData>
          </w:fldChar>
        </w:r>
      </w:del>
      <w:r w:rsidR="003227B0">
        <w:rPr>
          <w:rFonts w:ascii="Times New Roman" w:hAnsi="Times New Roman" w:cs="Times New Roman"/>
          <w:sz w:val="24"/>
          <w:szCs w:val="24"/>
        </w:rPr>
        <w:instrText xml:space="preserve"> ADDIN EN.CITE </w:instrText>
      </w:r>
      <w:r w:rsidR="003227B0">
        <w:rPr>
          <w:rFonts w:ascii="Times New Roman" w:hAnsi="Times New Roman" w:cs="Times New Roman"/>
          <w:sz w:val="24"/>
          <w:szCs w:val="24"/>
        </w:rPr>
        <w:fldChar w:fldCharType="begin">
          <w:fldData xml:space="preserve">PEVuZE5vdGU+PENpdGU+PEF1dGhvcj5MaWVzejwvQXV0aG9yPjxZZWFyPjIwMDk8L1llYXI+PFJl
Y051bT4xMTQ8L1JlY051bT48RGlzcGxheVRleHQ+PHN0eWxlIGZhY2U9InN1cGVyc2NyaXB0Ij43
LTEwPC9zdHlsZT48L0Rpc3BsYXlUZXh0PjxyZWNvcmQ+PHJlYy1udW1iZXI+MTE0PC9yZWMtbnVt
YmVyPjxmb3JlaWduLWtleXM+PGtleSBhcHA9IkVOIiBkYi1pZD0ieHJ2MndheHZvdnZ4dHNlYXNl
d3BkeHpvZjUwMHN6ZWVmeDBmIiB0aW1lc3RhbXA9IjE1OTA3MTQ1MDIiPjExNDwva2V5PjxrZXkg
YXBwPSJFTldlYiIgZGItaWQ9IiI+MDwva2V5PjwvZm9yZWlnbi1rZXlzPjxyZWYtdHlwZSBuYW1l
PSJKb3VybmFsIEFydGljbGUiPjE3PC9yZWYtdHlwZT48Y29udHJpYnV0b3JzPjxhdXRob3JzPjxh
dXRob3I+TGllc3osIEEuPC9hdXRob3I+PGF1dGhvcj5TdXJpLVBheWVyLCBFLjwvYXV0aG9yPjxh
dXRob3I+VmVsdGthbXAsIEMuPC9hdXRob3I+PGF1dGhvcj5Eb2VyciwgSC48L2F1dGhvcj48YXV0
aG9yPlNvbW1lciwgQy48L2F1dGhvcj48YXV0aG9yPlJpdmVzdCwgUy48L2F1dGhvcj48YXV0aG9y
PkdpZXNlLCBULjwvYXV0aG9yPjxhdXRob3I+VmVsdGthbXAsIFIuPC9hdXRob3I+PC9hdXRob3Jz
PjwvY29udHJpYnV0b3JzPjxhdXRoLWFkZHJlc3M+RGVwYXJ0bWVudCBvZiBOZXVyb2xvZ3ksIFVu
aXZlcnNpdHkgSGVpZGVsYmVyZywgSW0gTmV1ZW5oZWltZXIgRmVsZCA0MDAsIDY5MTIwIEhlaWRl
bGJlcmcsIEdlcm1hbnkuPC9hdXRoLWFkZHJlc3M+PHRpdGxlcz48dGl0bGU+UmVndWxhdG9yeSBU
IGNlbGxzIGFyZSBrZXkgY2VyZWJyb3Byb3RlY3RpdmUgaW1tdW5vbW9kdWxhdG9ycyBpbiBhY3V0
ZSBleHBlcmltZW50YWwgc3Ryb2tlPC90aXRsZT48c2Vjb25kYXJ5LXRpdGxlPk5hdCBNZWQ8L3Nl
Y29uZGFyeS10aXRsZT48L3RpdGxlcz48cGVyaW9kaWNhbD48ZnVsbC10aXRsZT5OYXQgTWVkPC9m
dWxsLXRpdGxlPjwvcGVyaW9kaWNhbD48cGFnZXM+MTkyLTk8L3BhZ2VzPjx2b2x1bWU+MTU8L3Zv
bHVtZT48bnVtYmVyPjI8L251bWJlcj48ZWRpdGlvbj4yMDA5LzAxLzI3PC9lZGl0aW9uPjxrZXl3
b3Jkcz48a2V5d29yZD5BbmltYWxzPC9rZXl3b3JkPjxrZXl3b3JkPkJyYWluL21ldGFib2xpc208
L2tleXdvcmQ+PGtleXdvcmQ+Q3l0b2tpbmVzL21ldGFib2xpc208L2tleXdvcmQ+PGtleXdvcmQ+
KkN5dG9wcm90ZWN0aW9uPC9rZXl3b3JkPjxrZXl3b3JkPkVuenltZS1MaW5rZWQgSW1tdW5vc29y
YmVudCBBc3NheTwva2V5d29yZD48a2V5d29yZD5GbG93IEN5dG9tZXRyeTwva2V5d29yZD48a2V5
d29yZD5JbmZsYW1tYXRpb24gTWVkaWF0b3JzL21ldGFib2xpc208L2tleXdvcmQ+PGtleXdvcmQ+
SW50ZXJsZXVraW4tMTAvZ2VuZXRpY3MvbWV0YWJvbGlzbTwva2V5d29yZD48a2V5d29yZD5MeW1w
aG9jeXRlIERlcGxldGlvbjwva2V5d29yZD48a2V5d29yZD5NaWNlPC9rZXl3b3JkPjxrZXl3b3Jk
Pk1pY2UsIEluYnJlZCBDNTdCTDwva2V5d29yZD48a2V5d29yZD5NaWNlLCBLbm9ja291dDwva2V5
d29yZD48a2V5d29yZD5SZXZlcnNlIFRyYW5zY3JpcHRhc2UgUG9seW1lcmFzZSBDaGFpbiBSZWFj
dGlvbjwva2V5d29yZD48a2V5d29yZD5TdHJva2UvKmltbXVub2xvZ3kvbWV0YWJvbGlzbS9wYXRo
b2xvZ3k8L2tleXdvcmQ+PGtleXdvcmQ+VC1MeW1waG9jeXRlcywgUmVndWxhdG9yeS8qaW1tdW5v
bG9neTwva2V5d29yZD48L2tleXdvcmRzPjxkYXRlcz48eWVhcj4yMDA5PC95ZWFyPjxwdWItZGF0
ZXM+PGRhdGU+RmViPC9kYXRlPjwvcHViLWRhdGVzPjwvZGF0ZXM+PGlzYm4+MTU0Ni0xNzBYIChF
bGVjdHJvbmljKSYjeEQ7MTA3OC04OTU2IChMaW5raW5nKTwvaXNibj48YWNjZXNzaW9uLW51bT4x
OTE2OTI2MzwvYWNjZXNzaW9uLW51bT48dXJscz48cmVsYXRlZC11cmxzPjx1cmw+aHR0cHM6Ly93
d3cubmNiaS5ubG0ubmloLmdvdi9wdWJtZWQvMTkxNjkyNjM8L3VybD48L3JlbGF0ZWQtdXJscz48
L3VybHM+PGVsZWN0cm9uaWMtcmVzb3VyY2UtbnVtPjEwLjEwMzgvbm0uMTkyNzwvZWxlY3Ryb25p
Yy1yZXNvdXJjZS1udW0+PC9yZWNvcmQ+PC9DaXRlPjxDaXRlPjxBdXRob3I+R2VlPC9BdXRob3I+
PFllYXI+MjAwODwvWWVhcj48UmVjTnVtPjE2PC9SZWNOdW0+PHJlY29yZD48cmVjLW51bWJlcj4x
NjwvcmVjLW51bWJlcj48Zm9yZWlnbi1rZXlzPjxrZXkgYXBwPSJFTiIgZGItaWQ9ImU5OXB2dHQw
ZXRkd2ZtZWFmNXhwcjJ2bngyYTllcHdkYXA5cyIgdGltZXN0YW1wPSIxNTgzMDY0MzI0IiBndWlk
PSIwNDA4MTkyMi1kMDlkLTRkYzYtOWM5MC1kYjhlZTVhOWExMDciPjE2PC9rZXk+PC9mb3JlaWdu
LWtleXM+PHJlZi10eXBlIG5hbWU9IkpvdXJuYWwgQXJ0aWNsZSI+MTc8L3JlZi10eXBlPjxjb250
cmlidXRvcnM+PGF1dGhvcnM+PGF1dGhvcj5HZWUsIEouIE0uPC9hdXRob3I+PGF1dGhvcj5LYWxp
bCwgQS48L2F1dGhvcj48YXV0aG9yPlRodWxsYmVyeSwgTS48L2F1dGhvcj48YXV0aG9yPkJlY2tl
ciwgSy4gSi48L2F1dGhvcj48L2F1dGhvcnM+PC9jb250cmlidXRvcnM+PGF1dGgtYWRkcmVzcz5E
ZXBhcnRtZW50IG9mIE5ldXJvbG9neSwgVW5pdmVyc2l0eSBvZiBXYXNoaW5ndG9uIFNjaG9vbCBv
ZiBNZWRpY2luZSwgSGFyYm9ydmlldyBNZWRpY2FsIENlbnRlciwgU2VhdHRsZSwgV0EsIFVTQS48
L2F1dGgtYWRkcmVzcz48dGl0bGVzPjx0aXRsZT5JbmR1Y3Rpb24gb2YgaW1tdW5vbG9naWMgdG9s
ZXJhbmNlIHRvIG15ZWxpbiBiYXNpYyBwcm90ZWluIHByZXZlbnRzIGNlbnRyYWwgbmVydm91cyBz
eXN0ZW0gYXV0b2ltbXVuaXR5IGFuZCBpbXByb3ZlcyBvdXRjb21lIGFmdGVyIHN0cm9rZTwvdGl0
bGU+PHNlY29uZGFyeS10aXRsZT5TdHJva2U8L3NlY29uZGFyeS10aXRsZT48L3RpdGxlcz48cGVy
aW9kaWNhbD48ZnVsbC10aXRsZT5TdHJva2U8L2Z1bGwtdGl0bGU+PC9wZXJpb2RpY2FsPjxwYWdl
cz4xNTc1LTgyPC9wYWdlcz48dm9sdW1lPjM5PC92b2x1bWU+PG51bWJlcj41PC9udW1iZXI+PGVk
aXRpb24+MjAwOC8wMy8wODwvZWRpdGlvbj48a2V5d29yZHM+PGtleXdvcmQ+QWRtaW5pc3RyYXRp
b24sIEludHJhbmFzYWw8L2tleXdvcmQ+PGtleXdvcmQ+QW5pbWFsczwva2V5d29yZD48a2V5d29y
ZD5BdXRvaW1tdW5lIERpc2Vhc2VzIG9mIHRoZSBOZXJ2b3VzIFN5c3RlbS8qZHJ1ZyB0aGVyYXB5
L3BoeXNpb3BhdGhvbG9neTwva2V5d29yZD48a2V5d29yZD5BdXRvaW1tdW5pdHkvZHJ1ZyBlZmZl
Y3RzL2ltbXVub2xvZ3k8L2tleXdvcmQ+PGtleXdvcmQ+QmlvbWFya2Vycy9hbmFseXNpcy9ibG9v
ZDwva2V5d29yZD48a2V5d29yZD5DaGVtb2tpbmUgQ1gzQ0wxL2FuYWx5c2lzL2Jsb29kPC9rZXl3
b3JkPjxrZXl3b3JkPkVuY2VwaGFsaXRpcy8qZHJ1ZyB0aGVyYXB5L2ltbXVub2xvZ3kvcGh5c2lv
cGF0aG9sb2d5PC9rZXl3b3JkPjxrZXl3b3JkPkltbXVuZSBUb2xlcmFuY2UvKmRydWcgZWZmZWN0
cy9pbW11bm9sb2d5PC9rZXl3b3JkPjxrZXl3b3JkPkltbXVuaXR5LCBDZWxsdWxhci9kcnVnIGVm
ZmVjdHMvaW1tdW5vbG9neTwva2V5d29yZD48a2V5d29yZD5JbW11bm90aGVyYXB5LyptZXRob2Rz
PC9rZXl3b3JkPjxrZXl3b3JkPkluZmFyY3Rpb24sIE1pZGRsZSBDZXJlYnJhbCBBcnRlcnkvY29t
cGxpY2F0aW9ucy9pbW11bm9sb2d5L3BoeXNpb3BhdGhvbG9neTwva2V5d29yZD48a2V5d29yZD5N
YWxlPC9rZXl3b3JkPjxrZXl3b3JkPk15ZWxpbiBCYXNpYyBQcm90ZWluLyppbW11bm9sb2d5L3Ro
ZXJhcGV1dGljIHVzZTwva2V5d29yZD48a2V5d29yZD5PdmFsYnVtaW4vaW1tdW5vbG9neS9waGFy
bWFjb2xvZ3k8L2tleXdvcmQ+PGtleXdvcmQ+UmF0czwva2V5d29yZD48a2V5d29yZD5SYXRzLCBJ
bmJyZWQgTGV3PC9rZXl3b3JkPjxrZXl3b3JkPlN0cm9rZS8qY29tcGxpY2F0aW9ucy9pbW11bm9s
b2d5L3BoeXNpb3BhdGhvbG9neTwva2V5d29yZD48a2V5d29yZD5ULUx5bXBob2N5dGVzLCBSZWd1
bGF0b3J5L2RydWcgZWZmZWN0cy9pbW11bm9sb2d5PC9rZXl3b3JkPjxrZXl3b3JkPlRyZWF0bWVu
dCBPdXRjb21lPC9rZXl3b3JkPjwva2V5d29yZHM+PGRhdGVzPjx5ZWFyPjIwMDg8L3llYXI+PHB1
Yi1kYXRlcz48ZGF0ZT5NYXk8L2RhdGU+PC9wdWItZGF0ZXM+PC9kYXRlcz48aXNibj4xNTI0LTQ2
MjggKEVsZWN0cm9uaWMpJiN4RDswMDM5LTI0OTkgKExpbmtpbmcpPC9pc2JuPjxhY2Nlc3Npb24t
bnVtPjE4MzIzNDk2PC9hY2Nlc3Npb24tbnVtPjx1cmxzPjxyZWxhdGVkLXVybHM+PHVybD5odHRw
czovL3d3dy5uY2JpLm5sbS5uaWguZ292L3B1Ym1lZC8xODMyMzQ5NjwvdXJsPjwvcmVsYXRlZC11
cmxzPjwvdXJscz48Y3VzdG9tMj5QTUMyNjY4OTMwPC9jdXN0b20yPjxlbGVjdHJvbmljLXJlc291
cmNlLW51bT4xMC4xMTYxL1NUUk9LRUFIQS4xMDcuNTAxNDg2PC9lbGVjdHJvbmljLXJlc291cmNl
LW51bT48L3JlY29yZD48L0NpdGU+PENpdGU+PEF1dGhvcj5HZWxkZXJibG9tPC9BdXRob3I+PFll
YXI+MjAwOTwvWWVhcj48UmVjTnVtPjE2OTwvUmVjTnVtPjxyZWNvcmQ+PHJlYy1udW1iZXI+MTY5
PC9yZWMtbnVtYmVyPjxmb3JlaWduLWtleXM+PGtleSBhcHA9IkVOIiBkYi1pZD0ieHJ2MndheHZv
dnZ4dHNlYXNld3BkeHpvZjUwMHN6ZWVmeDBmIiB0aW1lc3RhbXA9IjE1OTIyMTkzOTIiPjE2OTwv
a2V5PjxrZXkgYXBwPSJFTldlYiIgZGItaWQ9IiI+MDwva2V5PjwvZm9yZWlnbi1rZXlzPjxyZWYt
dHlwZSBuYW1lPSJKb3VybmFsIEFydGljbGUiPjE3PC9yZWYtdHlwZT48Y29udHJpYnV0b3JzPjxh
dXRob3JzPjxhdXRob3I+R2VsZGVyYmxvbSwgTS48L2F1dGhvcj48YXV0aG9yPkxleXBvbGR0LCBG
LjwvYXV0aG9yPjxhdXRob3I+U3RlaW5iYWNoLCBLLjwvYXV0aG9yPjxhdXRob3I+QmVocmVucywg
RC48L2F1dGhvcj48YXV0aG9yPkNob2UsIEMuIFUuPC9hdXRob3I+PGF1dGhvcj5TaWxlciwgRC4g
QS48L2F1dGhvcj48YXV0aG9yPkFydW11Z2FtLCBULiBWLjwvYXV0aG9yPjxhdXRob3I+T3J0aGV5
LCBFLjwvYXV0aG9yPjxhdXRob3I+R2VybG9mZiwgQy48L2F1dGhvcj48YXV0aG9yPlRvbG9zYSwg
RS48L2F1dGhvcj48YXV0aG9yPk1hZ251cywgVC48L2F1dGhvcj48L2F1dGhvcnM+PC9jb250cmli
dXRvcnM+PGF1dGgtYWRkcmVzcz5EZXBhcnRtZW50IG9mIE5ldXJvbG9neSwgVW5pdmVyc2l0eSBN
ZWRpY2FsIENlbnRlciBIYW1idXJnLUVwcGVuZG9yZiwgSGFtYnVyZywgR2VybWFueS4gbS5nZWxk
ZXJibG9tQHVrZS51bmktaGFtYnVyZy5kZS48L2F1dGgtYWRkcmVzcz48dGl0bGVzPjx0aXRsZT5U
ZW1wb3JhbCBhbmQgc3BhdGlhbCBkeW5hbWljcyBvZiBjZXJlYnJhbCBpbW11bmUgY2VsbCBhY2N1
bXVsYXRpb24gaW4gc3Ryb2tlPC90aXRsZT48c2Vjb25kYXJ5LXRpdGxlPlN0cm9rZTwvc2Vjb25k
YXJ5LXRpdGxlPjwvdGl0bGVzPjxwZXJpb2RpY2FsPjxmdWxsLXRpdGxlPlN0cm9rZTwvZnVsbC10
aXRsZT48L3BlcmlvZGljYWw+PHBhZ2VzPjE4NDktNTc8L3BhZ2VzPjx2b2x1bWU+NDA8L3ZvbHVt
ZT48bnVtYmVyPjU8L251bWJlcj48ZWRpdGlvbj4yMDA5LzAzLzA3PC9lZGl0aW9uPjxrZXl3b3Jk
cz48a2V5d29yZD5BbmltYWxzPC9rZXl3b3JkPjxrZXl3b3JkPkFudGlnZW4tUHJlc2VudGluZyBD
ZWxscy9pbW11bm9sb2d5PC9rZXl3b3JkPjxrZXl3b3JkPkRlbmRyaXRpYyBDZWxscy9pbW11bm9s
b2d5PC9rZXl3b3JkPjxrZXl3b3JkPkZsb3cgQ3l0b21ldHJ5PC9rZXl3b3JkPjxrZXl3b3JkPkZv
cmtoZWFkIFRyYW5zY3JpcHRpb24gRmFjdG9ycy9iaW9zeW50aGVzaXMvZ2VuZXRpY3M8L2tleXdv
cmQ+PGtleXdvcmQ+SW1tdW5pdHksIENlbGx1bGFyLyppbW11bm9sb2d5PC9rZXl3b3JkPjxrZXl3
b3JkPkltbXVub2hpc3RvY2hlbWlzdHJ5PC9rZXl3b3JkPjxrZXl3b3JkPkluZmFyY3Rpb24sIE1p
ZGRsZSBDZXJlYnJhbCBBcnRlcnkvaW1tdW5vbG9neS9wYXRob2xvZ3k8L2tleXdvcmQ+PGtleXdv
cmQ+SW5mbGFtbWF0aW9uL3BhdGhvbG9neTwva2V5d29yZD48a2V5d29yZD5LaWxsZXIgQ2VsbHMs
IE5hdHVyYWwvaW1tdW5vbG9neTwva2V5d29yZD48a2V5d29yZD5LaW5ldGljczwva2V5d29yZD48
a2V5d29yZD5MeW1waG9jeXRlcy9pbW11bm9sb2d5PC9rZXl3b3JkPjxrZXl3b3JkPk1hY3JvcGhh
Z2VzL2ltbXVub2xvZ3k8L2tleXdvcmQ+PGtleXdvcmQ+TWljZTwva2V5d29yZD48a2V5d29yZD5N
aWNlLCBJbmJyZWQgQzU3Qkw8L2tleXdvcmQ+PGtleXdvcmQ+TWljcm9nbGlhL2ltbXVub2xvZ3k8
L2tleXdvcmQ+PGtleXdvcmQ+TmV1dHJvcGhpbHMvaW1tdW5vbG9neTwva2V5d29yZD48a2V5d29y
ZD5SZXBlcmZ1c2lvbiBJbmp1cnkvaW1tdW5vbG9neTwva2V5d29yZD48a2V5d29yZD5TdHJva2Uv
KmltbXVub2xvZ3kvcGF0aG9sb2d5PC9rZXl3b3JkPjwva2V5d29yZHM+PGRhdGVzPjx5ZWFyPjIw
MDk8L3llYXI+PHB1Yi1kYXRlcz48ZGF0ZT5NYXk8L2RhdGU+PC9wdWItZGF0ZXM+PC9kYXRlcz48
aXNibj4xNTI0LTQ2MjggKEVsZWN0cm9uaWMpJiN4RDswMDM5LTI0OTkgKExpbmtpbmcpPC9pc2Ju
PjxhY2Nlc3Npb24tbnVtPjE5MjY1MDU1PC9hY2Nlc3Npb24tbnVtPjx1cmxzPjxyZWxhdGVkLXVy
bHM+PHVybD5odHRwczovL3d3dy5uY2JpLm5sbS5uaWguZ292L3B1Ym1lZC8xOTI2NTA1NTwvdXJs
PjwvcmVsYXRlZC11cmxzPjwvdXJscz48ZWxlY3Ryb25pYy1yZXNvdXJjZS1udW0+MTAuMTE2MS9T
VFJPS0VBSEEuMTA4LjUzNDUwMzwvZWxlY3Ryb25pYy1yZXNvdXJjZS1udW0+PC9yZWNvcmQ+PC9D
aXRlPjxDaXRlPjxBdXRob3I+WWlsbWF6PC9BdXRob3I+PFllYXI+MjAwNjwvWWVhcj48UmVjTnVt
PjE1PC9SZWNOdW0+PHJlY29yZD48cmVjLW51bWJlcj4xNTwvcmVjLW51bWJlcj48Zm9yZWlnbi1r
ZXlzPjxrZXkgYXBwPSJFTiIgZGItaWQ9ImU5OXB2dHQwZXRkd2ZtZWFmNXhwcjJ2bngyYTllcHdk
YXA5cyIgdGltZXN0YW1wPSIxNTgzMDY0MjgxIiBndWlkPSI4ODUzZmJmMy1jZjBkLTQwMGQtODJm
Ni0zYTMxMTk5NzI5ZTIiPjE1PC9rZXk+PC9mb3JlaWduLWtleXM+PHJlZi10eXBlIG5hbWU9Ikpv
dXJuYWwgQXJ0aWNsZSI+MTc8L3JlZi10eXBlPjxjb250cmlidXRvcnM+PGF1dGhvcnM+PGF1dGhv
cj5ZaWxtYXosIEcuPC9hdXRob3I+PGF1dGhvcj5BcnVtdWdhbSwgVC4gVi48L2F1dGhvcj48YXV0
aG9yPlN0b2tlcywgSy4gWS48L2F1dGhvcj48YXV0aG9yPkdyYW5nZXIsIEQuIE4uPC9hdXRob3I+
PC9hdXRob3JzPjwvY29udHJpYnV0b3JzPjxhdXRoLWFkZHJlc3M+RGVwYXJ0bWVudCBvZiBNb2xl
Y3VsYXIgYW5kIENlbGx1bGFyIFBoeXNpb2xvZ3ksIExvdWlzaWFuYSBTdGF0ZSBVbml2ZXJzaXR5
IEhlYWx0aCBTY2llbmNlcyBDZW50ZXIsIFNocmV2ZXBvcnQsIExBIDcxMTMwLTM5MzIsIFVTQS48
L2F1dGgtYWRkcmVzcz48dGl0bGVzPjx0aXRsZT5Sb2xlIG9mIFQgbHltcGhvY3l0ZXMgYW5kIGlu
dGVyZmVyb24tZ2FtbWEgaW4gaXNjaGVtaWMgc3Ryb2tlPC90aXRsZT48c2Vjb25kYXJ5LXRpdGxl
PkNpcmN1bGF0aW9uPC9zZWNvbmRhcnktdGl0bGU+PC90aXRsZXM+PHBlcmlvZGljYWw+PGZ1bGwt
dGl0bGU+Q2lyY3VsYXRpb248L2Z1bGwtdGl0bGU+PC9wZXJpb2RpY2FsPjxwYWdlcz4yMTA1LTEy
PC9wYWdlcz48dm9sdW1lPjExMzwvdm9sdW1lPjxudW1iZXI+MTc8L251bWJlcj48ZWRpdGlvbj4y
MDA2LzA0LzI2PC9lZGl0aW9uPjxrZXl3b3Jkcz48a2V5d29yZD5BbmltYWxzPC9rZXl3b3JkPjxr
ZXl3b3JkPkJsb29kIFByZXNzdXJlPC9rZXl3b3JkPjxrZXl3b3JkPkJyYWluIElzY2hlbWlhLypl
dGlvbG9neTwva2V5d29yZD48a2V5d29yZD5DZWxsIEFkaGVzaW9uPC9rZXl3b3JkPjxrZXl3b3Jk
PkNlcmVicm92YXNjdWxhciBDaXJjdWxhdGlvbjwva2V5d29yZD48a2V5d29yZD5JbnRlcmZlcm9u
LWdhbW1hLypwaHlzaW9sb2d5PC9rZXl3b3JkPjxrZXl3b3JkPk1hbGU8L2tleXdvcmQ+PGtleXdv
cmQ+TWljZTwva2V5d29yZD48a2V5d29yZD5NaWNlLCBJbmJyZWQgQzU3Qkw8L2tleXdvcmQ+PGtl
eXdvcmQ+TmV1dHJvcGhpbHMvcGh5c2lvbG9neTwva2V5d29yZD48a2V5d29yZD5SZXBlcmZ1c2lv
biBJbmp1cnkvZXRpb2xvZ3k8L2tleXdvcmQ+PGtleXdvcmQ+U3Ryb2tlLypldGlvbG9neTwva2V5
d29yZD48a2V5d29yZD5ULUx5bXBob2N5dGVzLypwaHlzaW9sb2d5PC9rZXl3b3JkPjwva2V5d29y
ZHM+PGRhdGVzPjx5ZWFyPjIwMDY8L3llYXI+PHB1Yi1kYXRlcz48ZGF0ZT5NYXkgMjwvZGF0ZT48
L3B1Yi1kYXRlcz48L2RhdGVzPjxpc2JuPjE1MjQtNDUzOSAoRWxlY3Ryb25pYykmI3hEOzAwMDkt
NzMyMiAoTGlua2luZyk8L2lzYm4+PGFjY2Vzc2lvbi1udW0+MTY2MzYxNzM8L2FjY2Vzc2lvbi1u
dW0+PHVybHM+PHJlbGF0ZWQtdXJscz48dXJsPmh0dHBzOi8vd3d3Lm5jYmkubmxtLm5paC5nb3Yv
cHVibWVkLzE2NjM2MTczPC91cmw+PC9yZWxhdGVkLXVybHM+PC91cmxzPjxlbGVjdHJvbmljLXJl
c291cmNlLW51bT4xMC4xMTYxL0NJUkNVTEFUSU9OQUhBLjEwNS41OTMwNDY8L2VsZWN0cm9uaWMt
cmVzb3VyY2UtbnVtPjwvcmVjb3JkPjwvQ2l0ZT48L0VuZE5vdGU+AG==
</w:fldData>
        </w:fldChar>
      </w:r>
      <w:r w:rsidR="003227B0">
        <w:rPr>
          <w:rFonts w:ascii="Times New Roman" w:hAnsi="Times New Roman" w:cs="Times New Roman"/>
          <w:sz w:val="24"/>
          <w:szCs w:val="24"/>
        </w:rPr>
        <w:instrText xml:space="preserve"> ADDIN EN.CITE.DATA </w:instrText>
      </w:r>
      <w:r w:rsidR="003227B0">
        <w:rPr>
          <w:rFonts w:ascii="Times New Roman" w:hAnsi="Times New Roman" w:cs="Times New Roman"/>
          <w:sz w:val="24"/>
          <w:szCs w:val="24"/>
        </w:rPr>
      </w:r>
      <w:r w:rsidR="003227B0">
        <w:rPr>
          <w:rFonts w:ascii="Times New Roman" w:hAnsi="Times New Roman" w:cs="Times New Roman"/>
          <w:sz w:val="24"/>
          <w:szCs w:val="24"/>
        </w:rPr>
        <w:fldChar w:fldCharType="end"/>
      </w:r>
      <w:del w:id="235" w:author="123" w:date="2020-11-15T23:20:00Z">
        <w:r>
          <w:rPr>
            <w:rFonts w:ascii="Times New Roman" w:hAnsi="Times New Roman" w:cs="Times New Roman"/>
            <w:sz w:val="24"/>
            <w:szCs w:val="24"/>
          </w:rPr>
        </w:r>
        <w:r>
          <w:rPr>
            <w:rFonts w:ascii="Times New Roman" w:hAnsi="Times New Roman" w:cs="Times New Roman"/>
            <w:sz w:val="24"/>
            <w:szCs w:val="24"/>
          </w:rPr>
          <w:fldChar w:fldCharType="separate"/>
        </w:r>
      </w:del>
      <w:r w:rsidR="003227B0" w:rsidRPr="003227B0">
        <w:rPr>
          <w:rFonts w:ascii="Times New Roman" w:hAnsi="Times New Roman" w:cs="Times New Roman"/>
          <w:noProof/>
          <w:sz w:val="24"/>
          <w:szCs w:val="24"/>
          <w:vertAlign w:val="superscript"/>
        </w:rPr>
        <w:t>7-10</w:t>
      </w:r>
      <w:del w:id="236" w:author="123" w:date="2020-11-15T23:20:00Z">
        <w:r>
          <w:rPr>
            <w:rFonts w:ascii="Times New Roman" w:hAnsi="Times New Roman" w:cs="Times New Roman"/>
            <w:sz w:val="24"/>
            <w:szCs w:val="24"/>
          </w:rPr>
          <w:fldChar w:fldCharType="end"/>
        </w:r>
      </w:del>
      <w:ins w:id="237" w:author="Guobo Chen" w:date="2020-11-13T13:45:00Z">
        <w:r>
          <w:rPr>
            <w:rFonts w:ascii="Times New Roman" w:hAnsi="Times New Roman" w:cs="Times New Roman"/>
            <w:sz w:val="24"/>
            <w:szCs w:val="24"/>
          </w:rPr>
          <w:t>investigated</w:t>
        </w:r>
        <w:r>
          <w:rPr>
            <w:rFonts w:ascii="Times New Roman" w:hAnsi="Times New Roman" w:cs="Times New Roman"/>
            <w:sz w:val="24"/>
            <w:szCs w:val="24"/>
          </w:rPr>
          <w:fldChar w:fldCharType="begin">
            <w:fldData xml:space="preserve">PEVuZE5vdGU+PENpdGU+PEF1dGhvcj5MaWVzejwvQXV0aG9yPjxZZWFyPjIwMDk8L1llYXI+PFJl
Y051bT4xMTQ8L1JlY051bT48RGlzcGxheVRleHQ+PHN0eWxlIGZhY2U9InN1cGVyc2NyaXB0Ij43
LTEwPC9zdHlsZT48L0Rpc3BsYXlUZXh0PjxyZWNvcmQ+PHJlYy1udW1iZXI+MTE0PC9yZWMtbnVt
YmVyPjxmb3JlaWduLWtleXM+PGtleSBhcHA9IkVOIiBkYi1pZD0ieHJ2MndheHZvdnZ4dHNlYXNl
d3BkeHpvZjUwMHN6ZWVmeDBmIiB0aW1lc3RhbXA9IjE1OTA3MTQ1MDIiPjExNDwva2V5PjxrZXkg
YXBwPSJFTldlYiIgZGItaWQ9IiI+MDwva2V5PjwvZm9yZWlnbi1rZXlzPjxyZWYtdHlwZSBuYW1l
PSJKb3VybmFsIEFydGljbGUiPjE3PC9yZWYtdHlwZT48Y29udHJpYnV0b3JzPjxhdXRob3JzPjxh
dXRob3I+TGllc3osIEEuPC9hdXRob3I+PGF1dGhvcj5TdXJpLVBheWVyLCBFLjwvYXV0aG9yPjxh
dXRob3I+VmVsdGthbXAsIEMuPC9hdXRob3I+PGF1dGhvcj5Eb2VyciwgSC48L2F1dGhvcj48YXV0
aG9yPlNvbW1lciwgQy48L2F1dGhvcj48YXV0aG9yPlJpdmVzdCwgUy48L2F1dGhvcj48YXV0aG9y
PkdpZXNlLCBULjwvYXV0aG9yPjxhdXRob3I+VmVsdGthbXAsIFIuPC9hdXRob3I+PC9hdXRob3Jz
PjwvY29udHJpYnV0b3JzPjxhdXRoLWFkZHJlc3M+RGVwYXJ0bWVudCBvZiBOZXVyb2xvZ3ksIFVu
aXZlcnNpdHkgSGVpZGVsYmVyZywgSW0gTmV1ZW5oZWltZXIgRmVsZCA0MDAsIDY5MTIwIEhlaWRl
bGJlcmcsIEdlcm1hbnkuPC9hdXRoLWFkZHJlc3M+PHRpdGxlcz48dGl0bGU+UmVndWxhdG9yeSBU
IGNlbGxzIGFyZSBrZXkgY2VyZWJyb3Byb3RlY3RpdmUgaW1tdW5vbW9kdWxhdG9ycyBpbiBhY3V0
ZSBleHBlcmltZW50YWwgc3Ryb2tlPC90aXRsZT48c2Vjb25kYXJ5LXRpdGxlPk5hdCBNZWQ8L3Nl
Y29uZGFyeS10aXRsZT48L3RpdGxlcz48cGVyaW9kaWNhbD48ZnVsbC10aXRsZT5OYXQgTWVkPC9m
dWxsLXRpdGxlPjwvcGVyaW9kaWNhbD48cGFnZXM+MTkyLTk8L3BhZ2VzPjx2b2x1bWU+MTU8L3Zv
bHVtZT48bnVtYmVyPjI8L251bWJlcj48ZWRpdGlvbj4yMDA5LzAxLzI3PC9lZGl0aW9uPjxrZXl3
b3Jkcz48a2V5d29yZD5BbmltYWxzPC9rZXl3b3JkPjxrZXl3b3JkPkJyYWluL21ldGFib2xpc208
L2tleXdvcmQ+PGtleXdvcmQ+Q3l0b2tpbmVzL21ldGFib2xpc208L2tleXdvcmQ+PGtleXdvcmQ+
KkN5dG9wcm90ZWN0aW9uPC9rZXl3b3JkPjxrZXl3b3JkPkVuenltZS1MaW5rZWQgSW1tdW5vc29y
YmVudCBBc3NheTwva2V5d29yZD48a2V5d29yZD5GbG93IEN5dG9tZXRyeTwva2V5d29yZD48a2V5
d29yZD5JbmZsYW1tYXRpb24gTWVkaWF0b3JzL21ldGFib2xpc208L2tleXdvcmQ+PGtleXdvcmQ+
SW50ZXJsZXVraW4tMTAvZ2VuZXRpY3MvbWV0YWJvbGlzbTwva2V5d29yZD48a2V5d29yZD5MeW1w
aG9jeXRlIERlcGxldGlvbjwva2V5d29yZD48a2V5d29yZD5NaWNlPC9rZXl3b3JkPjxrZXl3b3Jk
Pk1pY2UsIEluYnJlZCBDNTdCTDwva2V5d29yZD48a2V5d29yZD5NaWNlLCBLbm9ja291dDwva2V5
d29yZD48a2V5d29yZD5SZXZlcnNlIFRyYW5zY3JpcHRhc2UgUG9seW1lcmFzZSBDaGFpbiBSZWFj
dGlvbjwva2V5d29yZD48a2V5d29yZD5TdHJva2UvKmltbXVub2xvZ3kvbWV0YWJvbGlzbS9wYXRo
b2xvZ3k8L2tleXdvcmQ+PGtleXdvcmQ+VC1MeW1waG9jeXRlcywgUmVndWxhdG9yeS8qaW1tdW5v
bG9neTwva2V5d29yZD48L2tleXdvcmRzPjxkYXRlcz48eWVhcj4yMDA5PC95ZWFyPjxwdWItZGF0
ZXM+PGRhdGU+RmViPC9kYXRlPjwvcHViLWRhdGVzPjwvZGF0ZXM+PGlzYm4+MTU0Ni0xNzBYIChF
bGVjdHJvbmljKSYjeEQ7MTA3OC04OTU2IChMaW5raW5nKTwvaXNibj48YWNjZXNzaW9uLW51bT4x
OTE2OTI2MzwvYWNjZXNzaW9uLW51bT48dXJscz48cmVsYXRlZC11cmxzPjx1cmw+aHR0cHM6Ly93
d3cubmNiaS5ubG0ubmloLmdvdi9wdWJtZWQvMTkxNjkyNjM8L3VybD48L3JlbGF0ZWQtdXJscz48
L3VybHM+PGVsZWN0cm9uaWMtcmVzb3VyY2UtbnVtPjEwLjEwMzgvbm0uMTkyNzwvZWxlY3Ryb25p
Yy1yZXNvdXJjZS1udW0+PC9yZWNvcmQ+PC9DaXRlPjxDaXRlPjxBdXRob3I+R2VlPC9BdXRob3I+
PFllYXI+MjAwODwvWWVhcj48UmVjTnVtPjE2PC9SZWNOdW0+PHJlY29yZD48cmVjLW51bWJlcj4x
NjwvcmVjLW51bWJlcj48Zm9yZWlnbi1rZXlzPjxrZXkgYXBwPSJFTiIgZGItaWQ9ImU5OXB2dHQw
ZXRkd2ZtZWFmNXhwcjJ2bngyYTllcHdkYXA5cyIgdGltZXN0YW1wPSIxNTgzMDY0MzI0IiBndWlk
PSIwNDA4MTkyMi1kMDlkLTRkYzYtOWM5MC1kYjhlZTVhOWExMDciPjE2PC9rZXk+PC9mb3JlaWdu
LWtleXM+PHJlZi10eXBlIG5hbWU9IkpvdXJuYWwgQXJ0aWNsZSI+MTc8L3JlZi10eXBlPjxjb250
cmlidXRvcnM+PGF1dGhvcnM+PGF1dGhvcj5HZWUsIEouIE0uPC9hdXRob3I+PGF1dGhvcj5LYWxp
bCwgQS48L2F1dGhvcj48YXV0aG9yPlRodWxsYmVyeSwgTS48L2F1dGhvcj48YXV0aG9yPkJlY2tl
ciwgSy4gSi48L2F1dGhvcj48L2F1dGhvcnM+PC9jb250cmlidXRvcnM+PGF1dGgtYWRkcmVzcz5E
ZXBhcnRtZW50IG9mIE5ldXJvbG9neSwgVW5pdmVyc2l0eSBvZiBXYXNoaW5ndG9uIFNjaG9vbCBv
ZiBNZWRpY2luZSwgSGFyYm9ydmlldyBNZWRpY2FsIENlbnRlciwgU2VhdHRsZSwgV0EsIFVTQS48
L2F1dGgtYWRkcmVzcz48dGl0bGVzPjx0aXRsZT5JbmR1Y3Rpb24gb2YgaW1tdW5vbG9naWMgdG9s
ZXJhbmNlIHRvIG15ZWxpbiBiYXNpYyBwcm90ZWluIHByZXZlbnRzIGNlbnRyYWwgbmVydm91cyBz
eXN0ZW0gYXV0b2ltbXVuaXR5IGFuZCBpbXByb3ZlcyBvdXRjb21lIGFmdGVyIHN0cm9rZTwvdGl0
bGU+PHNlY29uZGFyeS10aXRsZT5TdHJva2U8L3NlY29uZGFyeS10aXRsZT48L3RpdGxlcz48cGVy
aW9kaWNhbD48ZnVsbC10aXRsZT5TdHJva2U8L2Z1bGwtdGl0bGU+PC9wZXJpb2RpY2FsPjxwYWdl
cz4xNTc1LTgyPC9wYWdlcz48dm9sdW1lPjM5PC92b2x1bWU+PG51bWJlcj41PC9udW1iZXI+PGVk
aXRpb24+MjAwOC8wMy8wODwvZWRpdGlvbj48a2V5d29yZHM+PGtleXdvcmQ+QWRtaW5pc3RyYXRp
b24sIEludHJhbmFzYWw8L2tleXdvcmQ+PGtleXdvcmQ+QW5pbWFsczwva2V5d29yZD48a2V5d29y
ZD5BdXRvaW1tdW5lIERpc2Vhc2VzIG9mIHRoZSBOZXJ2b3VzIFN5c3RlbS8qZHJ1ZyB0aGVyYXB5
L3BoeXNpb3BhdGhvbG9neTwva2V5d29yZD48a2V5d29yZD5BdXRvaW1tdW5pdHkvZHJ1ZyBlZmZl
Y3RzL2ltbXVub2xvZ3k8L2tleXdvcmQ+PGtleXdvcmQ+QmlvbWFya2Vycy9hbmFseXNpcy9ibG9v
ZDwva2V5d29yZD48a2V5d29yZD5DaGVtb2tpbmUgQ1gzQ0wxL2FuYWx5c2lzL2Jsb29kPC9rZXl3
b3JkPjxrZXl3b3JkPkVuY2VwaGFsaXRpcy8qZHJ1ZyB0aGVyYXB5L2ltbXVub2xvZ3kvcGh5c2lv
cGF0aG9sb2d5PC9rZXl3b3JkPjxrZXl3b3JkPkltbXVuZSBUb2xlcmFuY2UvKmRydWcgZWZmZWN0
cy9pbW11bm9sb2d5PC9rZXl3b3JkPjxrZXl3b3JkPkltbXVuaXR5LCBDZWxsdWxhci9kcnVnIGVm
ZmVjdHMvaW1tdW5vbG9neTwva2V5d29yZD48a2V5d29yZD5JbW11bm90aGVyYXB5LyptZXRob2Rz
PC9rZXl3b3JkPjxrZXl3b3JkPkluZmFyY3Rpb24sIE1pZGRsZSBDZXJlYnJhbCBBcnRlcnkvY29t
cGxpY2F0aW9ucy9pbW11bm9sb2d5L3BoeXNpb3BhdGhvbG9neTwva2V5d29yZD48a2V5d29yZD5N
YWxlPC9rZXl3b3JkPjxrZXl3b3JkPk15ZWxpbiBCYXNpYyBQcm90ZWluLyppbW11bm9sb2d5L3Ro
ZXJhcGV1dGljIHVzZTwva2V5d29yZD48a2V5d29yZD5PdmFsYnVtaW4vaW1tdW5vbG9neS9waGFy
bWFjb2xvZ3k8L2tleXdvcmQ+PGtleXdvcmQ+UmF0czwva2V5d29yZD48a2V5d29yZD5SYXRzLCBJ
bmJyZWQgTGV3PC9rZXl3b3JkPjxrZXl3b3JkPlN0cm9rZS8qY29tcGxpY2F0aW9ucy9pbW11bm9s
b2d5L3BoeXNpb3BhdGhvbG9neTwva2V5d29yZD48a2V5d29yZD5ULUx5bXBob2N5dGVzLCBSZWd1
bGF0b3J5L2RydWcgZWZmZWN0cy9pbW11bm9sb2d5PC9rZXl3b3JkPjxrZXl3b3JkPlRyZWF0bWVu
dCBPdXRjb21lPC9rZXl3b3JkPjwva2V5d29yZHM+PGRhdGVzPjx5ZWFyPjIwMDg8L3llYXI+PHB1
Yi1kYXRlcz48ZGF0ZT5NYXk8L2RhdGU+PC9wdWItZGF0ZXM+PC9kYXRlcz48aXNibj4xNTI0LTQ2
MjggKEVsZWN0cm9uaWMpJiN4RDswMDM5LTI0OTkgKExpbmtpbmcpPC9pc2JuPjxhY2Nlc3Npb24t
bnVtPjE4MzIzNDk2PC9hY2Nlc3Npb24tbnVtPjx1cmxzPjxyZWxhdGVkLXVybHM+PHVybD5odHRw
czovL3d3dy5uY2JpLm5sbS5uaWguZ292L3B1Ym1lZC8xODMyMzQ5NjwvdXJsPjwvcmVsYXRlZC11
cmxzPjwvdXJscz48Y3VzdG9tMj5QTUMyNjY4OTMwPC9jdXN0b20yPjxlbGVjdHJvbmljLXJlc291
cmNlLW51bT4xMC4xMTYxL1NUUk9LRUFIQS4xMDcuNTAxNDg2PC9lbGVjdHJvbmljLXJlc291cmNl
LW51bT48L3JlY29yZD48L0NpdGU+PENpdGU+PEF1dGhvcj5HZWxkZXJibG9tPC9BdXRob3I+PFll
YXI+MjAwOTwvWWVhcj48UmVjTnVtPjE2OTwvUmVjTnVtPjxyZWNvcmQ+PHJlYy1udW1iZXI+MTY5
PC9yZWMtbnVtYmVyPjxmb3JlaWduLWtleXM+PGtleSBhcHA9IkVOIiBkYi1pZD0ieHJ2MndheHZv
dnZ4dHNlYXNld3BkeHpvZjUwMHN6ZWVmeDBmIiB0aW1lc3RhbXA9IjE1OTIyMTkzOTIiPjE2OTwv
a2V5PjxrZXkgYXBwPSJFTldlYiIgZGItaWQ9IiI+MDwva2V5PjwvZm9yZWlnbi1rZXlzPjxyZWYt
dHlwZSBuYW1lPSJKb3VybmFsIEFydGljbGUiPjE3PC9yZWYtdHlwZT48Y29udHJpYnV0b3JzPjxh
dXRob3JzPjxhdXRob3I+R2VsZGVyYmxvbSwgTS48L2F1dGhvcj48YXV0aG9yPkxleXBvbGR0LCBG
LjwvYXV0aG9yPjxhdXRob3I+U3RlaW5iYWNoLCBLLjwvYXV0aG9yPjxhdXRob3I+QmVocmVucywg
RC48L2F1dGhvcj48YXV0aG9yPkNob2UsIEMuIFUuPC9hdXRob3I+PGF1dGhvcj5TaWxlciwgRC4g
QS48L2F1dGhvcj48YXV0aG9yPkFydW11Z2FtLCBULiBWLjwvYXV0aG9yPjxhdXRob3I+T3J0aGV5
LCBFLjwvYXV0aG9yPjxhdXRob3I+R2VybG9mZiwgQy48L2F1dGhvcj48YXV0aG9yPlRvbG9zYSwg
RS48L2F1dGhvcj48YXV0aG9yPk1hZ251cywgVC48L2F1dGhvcj48L2F1dGhvcnM+PC9jb250cmli
dXRvcnM+PGF1dGgtYWRkcmVzcz5EZXBhcnRtZW50IG9mIE5ldXJvbG9neSwgVW5pdmVyc2l0eSBN
ZWRpY2FsIENlbnRlciBIYW1idXJnLUVwcGVuZG9yZiwgSGFtYnVyZywgR2VybWFueS4gbS5nZWxk
ZXJibG9tQHVrZS51bmktaGFtYnVyZy5kZS48L2F1dGgtYWRkcmVzcz48dGl0bGVzPjx0aXRsZT5U
ZW1wb3JhbCBhbmQgc3BhdGlhbCBkeW5hbWljcyBvZiBjZXJlYnJhbCBpbW11bmUgY2VsbCBhY2N1
bXVsYXRpb24gaW4gc3Ryb2tlPC90aXRsZT48c2Vjb25kYXJ5LXRpdGxlPlN0cm9rZTwvc2Vjb25k
YXJ5LXRpdGxlPjwvdGl0bGVzPjxwZXJpb2RpY2FsPjxmdWxsLXRpdGxlPlN0cm9rZTwvZnVsbC10
aXRsZT48L3BlcmlvZGljYWw+PHBhZ2VzPjE4NDktNTc8L3BhZ2VzPjx2b2x1bWU+NDA8L3ZvbHVt
ZT48bnVtYmVyPjU8L251bWJlcj48ZWRpdGlvbj4yMDA5LzAzLzA3PC9lZGl0aW9uPjxrZXl3b3Jk
cz48a2V5d29yZD5BbmltYWxzPC9rZXl3b3JkPjxrZXl3b3JkPkFudGlnZW4tUHJlc2VudGluZyBD
ZWxscy9pbW11bm9sb2d5PC9rZXl3b3JkPjxrZXl3b3JkPkRlbmRyaXRpYyBDZWxscy9pbW11bm9s
b2d5PC9rZXl3b3JkPjxrZXl3b3JkPkZsb3cgQ3l0b21ldHJ5PC9rZXl3b3JkPjxrZXl3b3JkPkZv
cmtoZWFkIFRyYW5zY3JpcHRpb24gRmFjdG9ycy9iaW9zeW50aGVzaXMvZ2VuZXRpY3M8L2tleXdv
cmQ+PGtleXdvcmQ+SW1tdW5pdHksIENlbGx1bGFyLyppbW11bm9sb2d5PC9rZXl3b3JkPjxrZXl3
b3JkPkltbXVub2hpc3RvY2hlbWlzdHJ5PC9rZXl3b3JkPjxrZXl3b3JkPkluZmFyY3Rpb24sIE1p
ZGRsZSBDZXJlYnJhbCBBcnRlcnkvaW1tdW5vbG9neS9wYXRob2xvZ3k8L2tleXdvcmQ+PGtleXdv
cmQ+SW5mbGFtbWF0aW9uL3BhdGhvbG9neTwva2V5d29yZD48a2V5d29yZD5LaWxsZXIgQ2VsbHMs
IE5hdHVyYWwvaW1tdW5vbG9neTwva2V5d29yZD48a2V5d29yZD5LaW5ldGljczwva2V5d29yZD48
a2V5d29yZD5MeW1waG9jeXRlcy9pbW11bm9sb2d5PC9rZXl3b3JkPjxrZXl3b3JkPk1hY3JvcGhh
Z2VzL2ltbXVub2xvZ3k8L2tleXdvcmQ+PGtleXdvcmQ+TWljZTwva2V5d29yZD48a2V5d29yZD5N
aWNlLCBJbmJyZWQgQzU3Qkw8L2tleXdvcmQ+PGtleXdvcmQ+TWljcm9nbGlhL2ltbXVub2xvZ3k8
L2tleXdvcmQ+PGtleXdvcmQ+TmV1dHJvcGhpbHMvaW1tdW5vbG9neTwva2V5d29yZD48a2V5d29y
ZD5SZXBlcmZ1c2lvbiBJbmp1cnkvaW1tdW5vbG9neTwva2V5d29yZD48a2V5d29yZD5TdHJva2Uv
KmltbXVub2xvZ3kvcGF0aG9sb2d5PC9rZXl3b3JkPjwva2V5d29yZHM+PGRhdGVzPjx5ZWFyPjIw
MDk8L3llYXI+PHB1Yi1kYXRlcz48ZGF0ZT5NYXk8L2RhdGU+PC9wdWItZGF0ZXM+PC9kYXRlcz48
aXNibj4xNTI0LTQ2MjggKEVsZWN0cm9uaWMpJiN4RDswMDM5LTI0OTkgKExpbmtpbmcpPC9pc2Ju
PjxhY2Nlc3Npb24tbnVtPjE5MjY1MDU1PC9hY2Nlc3Npb24tbnVtPjx1cmxzPjxyZWxhdGVkLXVy
bHM+PHVybD5odHRwczovL3d3dy5uY2JpLm5sbS5uaWguZ292L3B1Ym1lZC8xOTI2NTA1NTwvdXJs
PjwvcmVsYXRlZC11cmxzPjwvdXJscz48ZWxlY3Ryb25pYy1yZXNvdXJjZS1udW0+MTAuMTE2MS9T
VFJPS0VBSEEuMTA4LjUzNDUwMzwvZWxlY3Ryb25pYy1yZXNvdXJjZS1udW0+PC9yZWNvcmQ+PC9D
aXRlPjxDaXRlPjxBdXRob3I+WWlsbWF6PC9BdXRob3I+PFllYXI+MjAwNjwvWWVhcj48UmVjTnVt
PjE1PC9SZWNOdW0+PHJlY29yZD48cmVjLW51bWJlcj4xNTwvcmVjLW51bWJlcj48Zm9yZWlnbi1r
ZXlzPjxrZXkgYXBwPSJFTiIgZGItaWQ9ImU5OXB2dHQwZXRkd2ZtZWFmNXhwcjJ2bngyYTllcHdk
YXA5cyIgdGltZXN0YW1wPSIxNTgzMDY0MjgxIiBndWlkPSI4ODUzZmJmMy1jZjBkLTQwMGQtODJm
Ni0zYTMxMTk5NzI5ZTIiPjE1PC9rZXk+PC9mb3JlaWduLWtleXM+PHJlZi10eXBlIG5hbWU9Ikpv
dXJuYWwgQXJ0aWNsZSI+MTc8L3JlZi10eXBlPjxjb250cmlidXRvcnM+PGF1dGhvcnM+PGF1dGhv
cj5ZaWxtYXosIEcuPC9hdXRob3I+PGF1dGhvcj5BcnVtdWdhbSwgVC4gVi48L2F1dGhvcj48YXV0
aG9yPlN0b2tlcywgSy4gWS48L2F1dGhvcj48YXV0aG9yPkdyYW5nZXIsIEQuIE4uPC9hdXRob3I+
PC9hdXRob3JzPjwvY29udHJpYnV0b3JzPjxhdXRoLWFkZHJlc3M+RGVwYXJ0bWVudCBvZiBNb2xl
Y3VsYXIgYW5kIENlbGx1bGFyIFBoeXNpb2xvZ3ksIExvdWlzaWFuYSBTdGF0ZSBVbml2ZXJzaXR5
IEhlYWx0aCBTY2llbmNlcyBDZW50ZXIsIFNocmV2ZXBvcnQsIExBIDcxMTMwLTM5MzIsIFVTQS48
L2F1dGgtYWRkcmVzcz48dGl0bGVzPjx0aXRsZT5Sb2xlIG9mIFQgbHltcGhvY3l0ZXMgYW5kIGlu
dGVyZmVyb24tZ2FtbWEgaW4gaXNjaGVtaWMgc3Ryb2tlPC90aXRsZT48c2Vjb25kYXJ5LXRpdGxl
PkNpcmN1bGF0aW9uPC9zZWNvbmRhcnktdGl0bGU+PC90aXRsZXM+PHBlcmlvZGljYWw+PGZ1bGwt
dGl0bGU+Q2lyY3VsYXRpb248L2Z1bGwtdGl0bGU+PC9wZXJpb2RpY2FsPjxwYWdlcz4yMTA1LTEy
PC9wYWdlcz48dm9sdW1lPjExMzwvdm9sdW1lPjxudW1iZXI+MTc8L251bWJlcj48ZWRpdGlvbj4y
MDA2LzA0LzI2PC9lZGl0aW9uPjxrZXl3b3Jkcz48a2V5d29yZD5BbmltYWxzPC9rZXl3b3JkPjxr
ZXl3b3JkPkJsb29kIFByZXNzdXJlPC9rZXl3b3JkPjxrZXl3b3JkPkJyYWluIElzY2hlbWlhLypl
dGlvbG9neTwva2V5d29yZD48a2V5d29yZD5DZWxsIEFkaGVzaW9uPC9rZXl3b3JkPjxrZXl3b3Jk
PkNlcmVicm92YXNjdWxhciBDaXJjdWxhdGlvbjwva2V5d29yZD48a2V5d29yZD5JbnRlcmZlcm9u
LWdhbW1hLypwaHlzaW9sb2d5PC9rZXl3b3JkPjxrZXl3b3JkPk1hbGU8L2tleXdvcmQ+PGtleXdv
cmQ+TWljZTwva2V5d29yZD48a2V5d29yZD5NaWNlLCBJbmJyZWQgQzU3Qkw8L2tleXdvcmQ+PGtl
eXdvcmQ+TmV1dHJvcGhpbHMvcGh5c2lvbG9neTwva2V5d29yZD48a2V5d29yZD5SZXBlcmZ1c2lv
biBJbmp1cnkvZXRpb2xvZ3k8L2tleXdvcmQ+PGtleXdvcmQ+U3Ryb2tlLypldGlvbG9neTwva2V5
d29yZD48a2V5d29yZD5ULUx5bXBob2N5dGVzLypwaHlzaW9sb2d5PC9rZXl3b3JkPjwva2V5d29y
ZHM+PGRhdGVzPjx5ZWFyPjIwMDY8L3llYXI+PHB1Yi1kYXRlcz48ZGF0ZT5NYXkgMjwvZGF0ZT48
L3B1Yi1kYXRlcz48L2RhdGVzPjxpc2JuPjE1MjQtNDUzOSAoRWxlY3Ryb25pYykmI3hEOzAwMDkt
NzMyMiAoTGlua2luZyk8L2lzYm4+PGFjY2Vzc2lvbi1udW0+MTY2MzYxNzM8L2FjY2Vzc2lvbi1u
dW0+PHVybHM+PHJlbGF0ZWQtdXJscz48dXJsPmh0dHBzOi8vd3d3Lm5jYmkubmxtLm5paC5nb3Yv
cHVibWVkLzE2NjM2MTczPC91cmw+PC9yZWxhdGVkLXVybHM+PC91cmxzPjxlbGVjdHJvbmljLXJl
c291cmNlLW51bT4xMC4xMTYxL0NJUkNVTEFUSU9OQUhBLjEwNS41OTMwNDY8L2VsZWN0cm9uaWMt
cmVzb3VyY2UtbnVtPjwvcmVjb3JkPjwvQ2l0ZT48L0VuZE5vdGU+AG==
</w:fldData>
          </w:fldChar>
        </w:r>
      </w:ins>
      <w:r w:rsidR="003227B0">
        <w:rPr>
          <w:rFonts w:ascii="Times New Roman" w:hAnsi="Times New Roman" w:cs="Times New Roman"/>
          <w:sz w:val="24"/>
          <w:szCs w:val="24"/>
        </w:rPr>
        <w:instrText xml:space="preserve"> ADDIN EN.CITE </w:instrText>
      </w:r>
      <w:r w:rsidR="003227B0">
        <w:rPr>
          <w:rFonts w:ascii="Times New Roman" w:hAnsi="Times New Roman" w:cs="Times New Roman"/>
          <w:sz w:val="24"/>
          <w:szCs w:val="24"/>
        </w:rPr>
        <w:fldChar w:fldCharType="begin">
          <w:fldData xml:space="preserve">PEVuZE5vdGU+PENpdGU+PEF1dGhvcj5MaWVzejwvQXV0aG9yPjxZZWFyPjIwMDk8L1llYXI+PFJl
Y051bT4xMTQ8L1JlY051bT48RGlzcGxheVRleHQ+PHN0eWxlIGZhY2U9InN1cGVyc2NyaXB0Ij43
LTEwPC9zdHlsZT48L0Rpc3BsYXlUZXh0PjxyZWNvcmQ+PHJlYy1udW1iZXI+MTE0PC9yZWMtbnVt
YmVyPjxmb3JlaWduLWtleXM+PGtleSBhcHA9IkVOIiBkYi1pZD0ieHJ2MndheHZvdnZ4dHNlYXNl
d3BkeHpvZjUwMHN6ZWVmeDBmIiB0aW1lc3RhbXA9IjE1OTA3MTQ1MDIiPjExNDwva2V5PjxrZXkg
YXBwPSJFTldlYiIgZGItaWQ9IiI+MDwva2V5PjwvZm9yZWlnbi1rZXlzPjxyZWYtdHlwZSBuYW1l
PSJKb3VybmFsIEFydGljbGUiPjE3PC9yZWYtdHlwZT48Y29udHJpYnV0b3JzPjxhdXRob3JzPjxh
dXRob3I+TGllc3osIEEuPC9hdXRob3I+PGF1dGhvcj5TdXJpLVBheWVyLCBFLjwvYXV0aG9yPjxh
dXRob3I+VmVsdGthbXAsIEMuPC9hdXRob3I+PGF1dGhvcj5Eb2VyciwgSC48L2F1dGhvcj48YXV0
aG9yPlNvbW1lciwgQy48L2F1dGhvcj48YXV0aG9yPlJpdmVzdCwgUy48L2F1dGhvcj48YXV0aG9y
PkdpZXNlLCBULjwvYXV0aG9yPjxhdXRob3I+VmVsdGthbXAsIFIuPC9hdXRob3I+PC9hdXRob3Jz
PjwvY29udHJpYnV0b3JzPjxhdXRoLWFkZHJlc3M+RGVwYXJ0bWVudCBvZiBOZXVyb2xvZ3ksIFVu
aXZlcnNpdHkgSGVpZGVsYmVyZywgSW0gTmV1ZW5oZWltZXIgRmVsZCA0MDAsIDY5MTIwIEhlaWRl
bGJlcmcsIEdlcm1hbnkuPC9hdXRoLWFkZHJlc3M+PHRpdGxlcz48dGl0bGU+UmVndWxhdG9yeSBU
IGNlbGxzIGFyZSBrZXkgY2VyZWJyb3Byb3RlY3RpdmUgaW1tdW5vbW9kdWxhdG9ycyBpbiBhY3V0
ZSBleHBlcmltZW50YWwgc3Ryb2tlPC90aXRsZT48c2Vjb25kYXJ5LXRpdGxlPk5hdCBNZWQ8L3Nl
Y29uZGFyeS10aXRsZT48L3RpdGxlcz48cGVyaW9kaWNhbD48ZnVsbC10aXRsZT5OYXQgTWVkPC9m
dWxsLXRpdGxlPjwvcGVyaW9kaWNhbD48cGFnZXM+MTkyLTk8L3BhZ2VzPjx2b2x1bWU+MTU8L3Zv
bHVtZT48bnVtYmVyPjI8L251bWJlcj48ZWRpdGlvbj4yMDA5LzAxLzI3PC9lZGl0aW9uPjxrZXl3
b3Jkcz48a2V5d29yZD5BbmltYWxzPC9rZXl3b3JkPjxrZXl3b3JkPkJyYWluL21ldGFib2xpc208
L2tleXdvcmQ+PGtleXdvcmQ+Q3l0b2tpbmVzL21ldGFib2xpc208L2tleXdvcmQ+PGtleXdvcmQ+
KkN5dG9wcm90ZWN0aW9uPC9rZXl3b3JkPjxrZXl3b3JkPkVuenltZS1MaW5rZWQgSW1tdW5vc29y
YmVudCBBc3NheTwva2V5d29yZD48a2V5d29yZD5GbG93IEN5dG9tZXRyeTwva2V5d29yZD48a2V5
d29yZD5JbmZsYW1tYXRpb24gTWVkaWF0b3JzL21ldGFib2xpc208L2tleXdvcmQ+PGtleXdvcmQ+
SW50ZXJsZXVraW4tMTAvZ2VuZXRpY3MvbWV0YWJvbGlzbTwva2V5d29yZD48a2V5d29yZD5MeW1w
aG9jeXRlIERlcGxldGlvbjwva2V5d29yZD48a2V5d29yZD5NaWNlPC9rZXl3b3JkPjxrZXl3b3Jk
Pk1pY2UsIEluYnJlZCBDNTdCTDwva2V5d29yZD48a2V5d29yZD5NaWNlLCBLbm9ja291dDwva2V5
d29yZD48a2V5d29yZD5SZXZlcnNlIFRyYW5zY3JpcHRhc2UgUG9seW1lcmFzZSBDaGFpbiBSZWFj
dGlvbjwva2V5d29yZD48a2V5d29yZD5TdHJva2UvKmltbXVub2xvZ3kvbWV0YWJvbGlzbS9wYXRo
b2xvZ3k8L2tleXdvcmQ+PGtleXdvcmQ+VC1MeW1waG9jeXRlcywgUmVndWxhdG9yeS8qaW1tdW5v
bG9neTwva2V5d29yZD48L2tleXdvcmRzPjxkYXRlcz48eWVhcj4yMDA5PC95ZWFyPjxwdWItZGF0
ZXM+PGRhdGU+RmViPC9kYXRlPjwvcHViLWRhdGVzPjwvZGF0ZXM+PGlzYm4+MTU0Ni0xNzBYIChF
bGVjdHJvbmljKSYjeEQ7MTA3OC04OTU2IChMaW5raW5nKTwvaXNibj48YWNjZXNzaW9uLW51bT4x
OTE2OTI2MzwvYWNjZXNzaW9uLW51bT48dXJscz48cmVsYXRlZC11cmxzPjx1cmw+aHR0cHM6Ly93
d3cubmNiaS5ubG0ubmloLmdvdi9wdWJtZWQvMTkxNjkyNjM8L3VybD48L3JlbGF0ZWQtdXJscz48
L3VybHM+PGVsZWN0cm9uaWMtcmVzb3VyY2UtbnVtPjEwLjEwMzgvbm0uMTkyNzwvZWxlY3Ryb25p
Yy1yZXNvdXJjZS1udW0+PC9yZWNvcmQ+PC9DaXRlPjxDaXRlPjxBdXRob3I+R2VlPC9BdXRob3I+
PFllYXI+MjAwODwvWWVhcj48UmVjTnVtPjE2PC9SZWNOdW0+PHJlY29yZD48cmVjLW51bWJlcj4x
NjwvcmVjLW51bWJlcj48Zm9yZWlnbi1rZXlzPjxrZXkgYXBwPSJFTiIgZGItaWQ9ImU5OXB2dHQw
ZXRkd2ZtZWFmNXhwcjJ2bngyYTllcHdkYXA5cyIgdGltZXN0YW1wPSIxNTgzMDY0MzI0IiBndWlk
PSIwNDA4MTkyMi1kMDlkLTRkYzYtOWM5MC1kYjhlZTVhOWExMDciPjE2PC9rZXk+PC9mb3JlaWdu
LWtleXM+PHJlZi10eXBlIG5hbWU9IkpvdXJuYWwgQXJ0aWNsZSI+MTc8L3JlZi10eXBlPjxjb250
cmlidXRvcnM+PGF1dGhvcnM+PGF1dGhvcj5HZWUsIEouIE0uPC9hdXRob3I+PGF1dGhvcj5LYWxp
bCwgQS48L2F1dGhvcj48YXV0aG9yPlRodWxsYmVyeSwgTS48L2F1dGhvcj48YXV0aG9yPkJlY2tl
ciwgSy4gSi48L2F1dGhvcj48L2F1dGhvcnM+PC9jb250cmlidXRvcnM+PGF1dGgtYWRkcmVzcz5E
ZXBhcnRtZW50IG9mIE5ldXJvbG9neSwgVW5pdmVyc2l0eSBvZiBXYXNoaW5ndG9uIFNjaG9vbCBv
ZiBNZWRpY2luZSwgSGFyYm9ydmlldyBNZWRpY2FsIENlbnRlciwgU2VhdHRsZSwgV0EsIFVTQS48
L2F1dGgtYWRkcmVzcz48dGl0bGVzPjx0aXRsZT5JbmR1Y3Rpb24gb2YgaW1tdW5vbG9naWMgdG9s
ZXJhbmNlIHRvIG15ZWxpbiBiYXNpYyBwcm90ZWluIHByZXZlbnRzIGNlbnRyYWwgbmVydm91cyBz
eXN0ZW0gYXV0b2ltbXVuaXR5IGFuZCBpbXByb3ZlcyBvdXRjb21lIGFmdGVyIHN0cm9rZTwvdGl0
bGU+PHNlY29uZGFyeS10aXRsZT5TdHJva2U8L3NlY29uZGFyeS10aXRsZT48L3RpdGxlcz48cGVy
aW9kaWNhbD48ZnVsbC10aXRsZT5TdHJva2U8L2Z1bGwtdGl0bGU+PC9wZXJpb2RpY2FsPjxwYWdl
cz4xNTc1LTgyPC9wYWdlcz48dm9sdW1lPjM5PC92b2x1bWU+PG51bWJlcj41PC9udW1iZXI+PGVk
aXRpb24+MjAwOC8wMy8wODwvZWRpdGlvbj48a2V5d29yZHM+PGtleXdvcmQ+QWRtaW5pc3RyYXRp
b24sIEludHJhbmFzYWw8L2tleXdvcmQ+PGtleXdvcmQ+QW5pbWFsczwva2V5d29yZD48a2V5d29y
ZD5BdXRvaW1tdW5lIERpc2Vhc2VzIG9mIHRoZSBOZXJ2b3VzIFN5c3RlbS8qZHJ1ZyB0aGVyYXB5
L3BoeXNpb3BhdGhvbG9neTwva2V5d29yZD48a2V5d29yZD5BdXRvaW1tdW5pdHkvZHJ1ZyBlZmZl
Y3RzL2ltbXVub2xvZ3k8L2tleXdvcmQ+PGtleXdvcmQ+QmlvbWFya2Vycy9hbmFseXNpcy9ibG9v
ZDwva2V5d29yZD48a2V5d29yZD5DaGVtb2tpbmUgQ1gzQ0wxL2FuYWx5c2lzL2Jsb29kPC9rZXl3
b3JkPjxrZXl3b3JkPkVuY2VwaGFsaXRpcy8qZHJ1ZyB0aGVyYXB5L2ltbXVub2xvZ3kvcGh5c2lv
cGF0aG9sb2d5PC9rZXl3b3JkPjxrZXl3b3JkPkltbXVuZSBUb2xlcmFuY2UvKmRydWcgZWZmZWN0
cy9pbW11bm9sb2d5PC9rZXl3b3JkPjxrZXl3b3JkPkltbXVuaXR5LCBDZWxsdWxhci9kcnVnIGVm
ZmVjdHMvaW1tdW5vbG9neTwva2V5d29yZD48a2V5d29yZD5JbW11bm90aGVyYXB5LyptZXRob2Rz
PC9rZXl3b3JkPjxrZXl3b3JkPkluZmFyY3Rpb24sIE1pZGRsZSBDZXJlYnJhbCBBcnRlcnkvY29t
cGxpY2F0aW9ucy9pbW11bm9sb2d5L3BoeXNpb3BhdGhvbG9neTwva2V5d29yZD48a2V5d29yZD5N
YWxlPC9rZXl3b3JkPjxrZXl3b3JkPk15ZWxpbiBCYXNpYyBQcm90ZWluLyppbW11bm9sb2d5L3Ro
ZXJhcGV1dGljIHVzZTwva2V5d29yZD48a2V5d29yZD5PdmFsYnVtaW4vaW1tdW5vbG9neS9waGFy
bWFjb2xvZ3k8L2tleXdvcmQ+PGtleXdvcmQ+UmF0czwva2V5d29yZD48a2V5d29yZD5SYXRzLCBJ
bmJyZWQgTGV3PC9rZXl3b3JkPjxrZXl3b3JkPlN0cm9rZS8qY29tcGxpY2F0aW9ucy9pbW11bm9s
b2d5L3BoeXNpb3BhdGhvbG9neTwva2V5d29yZD48a2V5d29yZD5ULUx5bXBob2N5dGVzLCBSZWd1
bGF0b3J5L2RydWcgZWZmZWN0cy9pbW11bm9sb2d5PC9rZXl3b3JkPjxrZXl3b3JkPlRyZWF0bWVu
dCBPdXRjb21lPC9rZXl3b3JkPjwva2V5d29yZHM+PGRhdGVzPjx5ZWFyPjIwMDg8L3llYXI+PHB1
Yi1kYXRlcz48ZGF0ZT5NYXk8L2RhdGU+PC9wdWItZGF0ZXM+PC9kYXRlcz48aXNibj4xNTI0LTQ2
MjggKEVsZWN0cm9uaWMpJiN4RDswMDM5LTI0OTkgKExpbmtpbmcpPC9pc2JuPjxhY2Nlc3Npb24t
bnVtPjE4MzIzNDk2PC9hY2Nlc3Npb24tbnVtPjx1cmxzPjxyZWxhdGVkLXVybHM+PHVybD5odHRw
czovL3d3dy5uY2JpLm5sbS5uaWguZ292L3B1Ym1lZC8xODMyMzQ5NjwvdXJsPjwvcmVsYXRlZC11
cmxzPjwvdXJscz48Y3VzdG9tMj5QTUMyNjY4OTMwPC9jdXN0b20yPjxlbGVjdHJvbmljLXJlc291
cmNlLW51bT4xMC4xMTYxL1NUUk9LRUFIQS4xMDcuNTAxNDg2PC9lbGVjdHJvbmljLXJlc291cmNl
LW51bT48L3JlY29yZD48L0NpdGU+PENpdGU+PEF1dGhvcj5HZWxkZXJibG9tPC9BdXRob3I+PFll
YXI+MjAwOTwvWWVhcj48UmVjTnVtPjE2OTwvUmVjTnVtPjxyZWNvcmQ+PHJlYy1udW1iZXI+MTY5
PC9yZWMtbnVtYmVyPjxmb3JlaWduLWtleXM+PGtleSBhcHA9IkVOIiBkYi1pZD0ieHJ2MndheHZv
dnZ4dHNlYXNld3BkeHpvZjUwMHN6ZWVmeDBmIiB0aW1lc3RhbXA9IjE1OTIyMTkzOTIiPjE2OTwv
a2V5PjxrZXkgYXBwPSJFTldlYiIgZGItaWQ9IiI+MDwva2V5PjwvZm9yZWlnbi1rZXlzPjxyZWYt
dHlwZSBuYW1lPSJKb3VybmFsIEFydGljbGUiPjE3PC9yZWYtdHlwZT48Y29udHJpYnV0b3JzPjxh
dXRob3JzPjxhdXRob3I+R2VsZGVyYmxvbSwgTS48L2F1dGhvcj48YXV0aG9yPkxleXBvbGR0LCBG
LjwvYXV0aG9yPjxhdXRob3I+U3RlaW5iYWNoLCBLLjwvYXV0aG9yPjxhdXRob3I+QmVocmVucywg
RC48L2F1dGhvcj48YXV0aG9yPkNob2UsIEMuIFUuPC9hdXRob3I+PGF1dGhvcj5TaWxlciwgRC4g
QS48L2F1dGhvcj48YXV0aG9yPkFydW11Z2FtLCBULiBWLjwvYXV0aG9yPjxhdXRob3I+T3J0aGV5
LCBFLjwvYXV0aG9yPjxhdXRob3I+R2VybG9mZiwgQy48L2F1dGhvcj48YXV0aG9yPlRvbG9zYSwg
RS48L2F1dGhvcj48YXV0aG9yPk1hZ251cywgVC48L2F1dGhvcj48L2F1dGhvcnM+PC9jb250cmli
dXRvcnM+PGF1dGgtYWRkcmVzcz5EZXBhcnRtZW50IG9mIE5ldXJvbG9neSwgVW5pdmVyc2l0eSBN
ZWRpY2FsIENlbnRlciBIYW1idXJnLUVwcGVuZG9yZiwgSGFtYnVyZywgR2VybWFueS4gbS5nZWxk
ZXJibG9tQHVrZS51bmktaGFtYnVyZy5kZS48L2F1dGgtYWRkcmVzcz48dGl0bGVzPjx0aXRsZT5U
ZW1wb3JhbCBhbmQgc3BhdGlhbCBkeW5hbWljcyBvZiBjZXJlYnJhbCBpbW11bmUgY2VsbCBhY2N1
bXVsYXRpb24gaW4gc3Ryb2tlPC90aXRsZT48c2Vjb25kYXJ5LXRpdGxlPlN0cm9rZTwvc2Vjb25k
YXJ5LXRpdGxlPjwvdGl0bGVzPjxwZXJpb2RpY2FsPjxmdWxsLXRpdGxlPlN0cm9rZTwvZnVsbC10
aXRsZT48L3BlcmlvZGljYWw+PHBhZ2VzPjE4NDktNTc8L3BhZ2VzPjx2b2x1bWU+NDA8L3ZvbHVt
ZT48bnVtYmVyPjU8L251bWJlcj48ZWRpdGlvbj4yMDA5LzAzLzA3PC9lZGl0aW9uPjxrZXl3b3Jk
cz48a2V5d29yZD5BbmltYWxzPC9rZXl3b3JkPjxrZXl3b3JkPkFudGlnZW4tUHJlc2VudGluZyBD
ZWxscy9pbW11bm9sb2d5PC9rZXl3b3JkPjxrZXl3b3JkPkRlbmRyaXRpYyBDZWxscy9pbW11bm9s
b2d5PC9rZXl3b3JkPjxrZXl3b3JkPkZsb3cgQ3l0b21ldHJ5PC9rZXl3b3JkPjxrZXl3b3JkPkZv
cmtoZWFkIFRyYW5zY3JpcHRpb24gRmFjdG9ycy9iaW9zeW50aGVzaXMvZ2VuZXRpY3M8L2tleXdv
cmQ+PGtleXdvcmQ+SW1tdW5pdHksIENlbGx1bGFyLyppbW11bm9sb2d5PC9rZXl3b3JkPjxrZXl3
b3JkPkltbXVub2hpc3RvY2hlbWlzdHJ5PC9rZXl3b3JkPjxrZXl3b3JkPkluZmFyY3Rpb24sIE1p
ZGRsZSBDZXJlYnJhbCBBcnRlcnkvaW1tdW5vbG9neS9wYXRob2xvZ3k8L2tleXdvcmQ+PGtleXdv
cmQ+SW5mbGFtbWF0aW9uL3BhdGhvbG9neTwva2V5d29yZD48a2V5d29yZD5LaWxsZXIgQ2VsbHMs
IE5hdHVyYWwvaW1tdW5vbG9neTwva2V5d29yZD48a2V5d29yZD5LaW5ldGljczwva2V5d29yZD48
a2V5d29yZD5MeW1waG9jeXRlcy9pbW11bm9sb2d5PC9rZXl3b3JkPjxrZXl3b3JkPk1hY3JvcGhh
Z2VzL2ltbXVub2xvZ3k8L2tleXdvcmQ+PGtleXdvcmQ+TWljZTwva2V5d29yZD48a2V5d29yZD5N
aWNlLCBJbmJyZWQgQzU3Qkw8L2tleXdvcmQ+PGtleXdvcmQ+TWljcm9nbGlhL2ltbXVub2xvZ3k8
L2tleXdvcmQ+PGtleXdvcmQ+TmV1dHJvcGhpbHMvaW1tdW5vbG9neTwva2V5d29yZD48a2V5d29y
ZD5SZXBlcmZ1c2lvbiBJbmp1cnkvaW1tdW5vbG9neTwva2V5d29yZD48a2V5d29yZD5TdHJva2Uv
KmltbXVub2xvZ3kvcGF0aG9sb2d5PC9rZXl3b3JkPjwva2V5d29yZHM+PGRhdGVzPjx5ZWFyPjIw
MDk8L3llYXI+PHB1Yi1kYXRlcz48ZGF0ZT5NYXk8L2RhdGU+PC9wdWItZGF0ZXM+PC9kYXRlcz48
aXNibj4xNTI0LTQ2MjggKEVsZWN0cm9uaWMpJiN4RDswMDM5LTI0OTkgKExpbmtpbmcpPC9pc2Ju
PjxhY2Nlc3Npb24tbnVtPjE5MjY1MDU1PC9hY2Nlc3Npb24tbnVtPjx1cmxzPjxyZWxhdGVkLXVy
bHM+PHVybD5odHRwczovL3d3dy5uY2JpLm5sbS5uaWguZ292L3B1Ym1lZC8xOTI2NTA1NTwvdXJs
PjwvcmVsYXRlZC11cmxzPjwvdXJscz48ZWxlY3Ryb25pYy1yZXNvdXJjZS1udW0+MTAuMTE2MS9T
VFJPS0VBSEEuMTA4LjUzNDUwMzwvZWxlY3Ryb25pYy1yZXNvdXJjZS1udW0+PC9yZWNvcmQ+PC9D
aXRlPjxDaXRlPjxBdXRob3I+WWlsbWF6PC9BdXRob3I+PFllYXI+MjAwNjwvWWVhcj48UmVjTnVt
PjE1PC9SZWNOdW0+PHJlY29yZD48cmVjLW51bWJlcj4xNTwvcmVjLW51bWJlcj48Zm9yZWlnbi1r
ZXlzPjxrZXkgYXBwPSJFTiIgZGItaWQ9ImU5OXB2dHQwZXRkd2ZtZWFmNXhwcjJ2bngyYTllcHdk
YXA5cyIgdGltZXN0YW1wPSIxNTgzMDY0MjgxIiBndWlkPSI4ODUzZmJmMy1jZjBkLTQwMGQtODJm
Ni0zYTMxMTk5NzI5ZTIiPjE1PC9rZXk+PC9mb3JlaWduLWtleXM+PHJlZi10eXBlIG5hbWU9Ikpv
dXJuYWwgQXJ0aWNsZSI+MTc8L3JlZi10eXBlPjxjb250cmlidXRvcnM+PGF1dGhvcnM+PGF1dGhv
cj5ZaWxtYXosIEcuPC9hdXRob3I+PGF1dGhvcj5BcnVtdWdhbSwgVC4gVi48L2F1dGhvcj48YXV0
aG9yPlN0b2tlcywgSy4gWS48L2F1dGhvcj48YXV0aG9yPkdyYW5nZXIsIEQuIE4uPC9hdXRob3I+
PC9hdXRob3JzPjwvY29udHJpYnV0b3JzPjxhdXRoLWFkZHJlc3M+RGVwYXJ0bWVudCBvZiBNb2xl
Y3VsYXIgYW5kIENlbGx1bGFyIFBoeXNpb2xvZ3ksIExvdWlzaWFuYSBTdGF0ZSBVbml2ZXJzaXR5
IEhlYWx0aCBTY2llbmNlcyBDZW50ZXIsIFNocmV2ZXBvcnQsIExBIDcxMTMwLTM5MzIsIFVTQS48
L2F1dGgtYWRkcmVzcz48dGl0bGVzPjx0aXRsZT5Sb2xlIG9mIFQgbHltcGhvY3l0ZXMgYW5kIGlu
dGVyZmVyb24tZ2FtbWEgaW4gaXNjaGVtaWMgc3Ryb2tlPC90aXRsZT48c2Vjb25kYXJ5LXRpdGxl
PkNpcmN1bGF0aW9uPC9zZWNvbmRhcnktdGl0bGU+PC90aXRsZXM+PHBlcmlvZGljYWw+PGZ1bGwt
dGl0bGU+Q2lyY3VsYXRpb248L2Z1bGwtdGl0bGU+PC9wZXJpb2RpY2FsPjxwYWdlcz4yMTA1LTEy
PC9wYWdlcz48dm9sdW1lPjExMzwvdm9sdW1lPjxudW1iZXI+MTc8L251bWJlcj48ZWRpdGlvbj4y
MDA2LzA0LzI2PC9lZGl0aW9uPjxrZXl3b3Jkcz48a2V5d29yZD5BbmltYWxzPC9rZXl3b3JkPjxr
ZXl3b3JkPkJsb29kIFByZXNzdXJlPC9rZXl3b3JkPjxrZXl3b3JkPkJyYWluIElzY2hlbWlhLypl
dGlvbG9neTwva2V5d29yZD48a2V5d29yZD5DZWxsIEFkaGVzaW9uPC9rZXl3b3JkPjxrZXl3b3Jk
PkNlcmVicm92YXNjdWxhciBDaXJjdWxhdGlvbjwva2V5d29yZD48a2V5d29yZD5JbnRlcmZlcm9u
LWdhbW1hLypwaHlzaW9sb2d5PC9rZXl3b3JkPjxrZXl3b3JkPk1hbGU8L2tleXdvcmQ+PGtleXdv
cmQ+TWljZTwva2V5d29yZD48a2V5d29yZD5NaWNlLCBJbmJyZWQgQzU3Qkw8L2tleXdvcmQ+PGtl
eXdvcmQ+TmV1dHJvcGhpbHMvcGh5c2lvbG9neTwva2V5d29yZD48a2V5d29yZD5SZXBlcmZ1c2lv
biBJbmp1cnkvZXRpb2xvZ3k8L2tleXdvcmQ+PGtleXdvcmQ+U3Ryb2tlLypldGlvbG9neTwva2V5
d29yZD48a2V5d29yZD5ULUx5bXBob2N5dGVzLypwaHlzaW9sb2d5PC9rZXl3b3JkPjwva2V5d29y
ZHM+PGRhdGVzPjx5ZWFyPjIwMDY8L3llYXI+PHB1Yi1kYXRlcz48ZGF0ZT5NYXkgMjwvZGF0ZT48
L3B1Yi1kYXRlcz48L2RhdGVzPjxpc2JuPjE1MjQtNDUzOSAoRWxlY3Ryb25pYykmI3hEOzAwMDkt
NzMyMiAoTGlua2luZyk8L2lzYm4+PGFjY2Vzc2lvbi1udW0+MTY2MzYxNzM8L2FjY2Vzc2lvbi1u
dW0+PHVybHM+PHJlbGF0ZWQtdXJscz48dXJsPmh0dHBzOi8vd3d3Lm5jYmkubmxtLm5paC5nb3Yv
cHVibWVkLzE2NjM2MTczPC91cmw+PC9yZWxhdGVkLXVybHM+PC91cmxzPjxlbGVjdHJvbmljLXJl
c291cmNlLW51bT4xMC4xMTYxL0NJUkNVTEFUSU9OQUhBLjEwNS41OTMwNDY8L2VsZWN0cm9uaWMt
cmVzb3VyY2UtbnVtPjwvcmVjb3JkPjwvQ2l0ZT48L0VuZE5vdGU+AG==
</w:fldData>
        </w:fldChar>
      </w:r>
      <w:r w:rsidR="003227B0">
        <w:rPr>
          <w:rFonts w:ascii="Times New Roman" w:hAnsi="Times New Roman" w:cs="Times New Roman"/>
          <w:sz w:val="24"/>
          <w:szCs w:val="24"/>
        </w:rPr>
        <w:instrText xml:space="preserve"> ADDIN EN.CITE.DATA </w:instrText>
      </w:r>
      <w:r w:rsidR="003227B0">
        <w:rPr>
          <w:rFonts w:ascii="Times New Roman" w:hAnsi="Times New Roman" w:cs="Times New Roman"/>
          <w:sz w:val="24"/>
          <w:szCs w:val="24"/>
        </w:rPr>
      </w:r>
      <w:r w:rsidR="003227B0">
        <w:rPr>
          <w:rFonts w:ascii="Times New Roman" w:hAnsi="Times New Roman" w:cs="Times New Roman"/>
          <w:sz w:val="24"/>
          <w:szCs w:val="24"/>
        </w:rPr>
        <w:fldChar w:fldCharType="end"/>
      </w:r>
      <w:ins w:id="238" w:author="Guobo Chen" w:date="2020-11-13T13:45:00Z">
        <w:r>
          <w:rPr>
            <w:rFonts w:ascii="Times New Roman" w:hAnsi="Times New Roman" w:cs="Times New Roman"/>
            <w:sz w:val="24"/>
            <w:szCs w:val="24"/>
          </w:rPr>
        </w:r>
        <w:r>
          <w:rPr>
            <w:rFonts w:ascii="Times New Roman" w:hAnsi="Times New Roman" w:cs="Times New Roman"/>
            <w:sz w:val="24"/>
            <w:szCs w:val="24"/>
          </w:rPr>
          <w:fldChar w:fldCharType="separate"/>
        </w:r>
      </w:ins>
      <w:r w:rsidR="003227B0" w:rsidRPr="003227B0">
        <w:rPr>
          <w:rFonts w:ascii="Times New Roman" w:hAnsi="Times New Roman" w:cs="Times New Roman"/>
          <w:noProof/>
          <w:sz w:val="24"/>
          <w:szCs w:val="24"/>
          <w:vertAlign w:val="superscript"/>
        </w:rPr>
        <w:t>7-10</w:t>
      </w:r>
      <w:ins w:id="239" w:author="Guobo Chen" w:date="2020-11-13T13:45:00Z">
        <w:r>
          <w:rPr>
            <w:rFonts w:ascii="Times New Roman" w:hAnsi="Times New Roman" w:cs="Times New Roman"/>
            <w:sz w:val="24"/>
            <w:szCs w:val="24"/>
          </w:rPr>
          <w:fldChar w:fldCharType="end"/>
        </w:r>
      </w:ins>
      <w:ins w:id="240" w:author="Guobo Chen" w:date="2020-11-13T13:46:00Z">
        <w:r>
          <w:rPr>
            <w:rFonts w:ascii="Times New Roman" w:hAnsi="Times New Roman" w:cs="Times New Roman"/>
            <w:sz w:val="24"/>
            <w:szCs w:val="24"/>
          </w:rPr>
          <w:t>,</w:t>
        </w:r>
      </w:ins>
      <w:del w:id="241" w:author="Guobo Chen" w:date="2020-11-13T13:46:00Z">
        <w:r>
          <w:rPr>
            <w:rFonts w:ascii="Times New Roman" w:hAnsi="Times New Roman" w:cs="Times New Roman"/>
            <w:sz w:val="24"/>
            <w:szCs w:val="24"/>
          </w:rPr>
          <w:delText>.</w:delText>
        </w:r>
      </w:del>
      <w:r>
        <w:rPr>
          <w:rFonts w:ascii="Times New Roman" w:hAnsi="Times New Roman" w:cs="Times New Roman"/>
          <w:sz w:val="24"/>
          <w:szCs w:val="24"/>
        </w:rPr>
        <w:t xml:space="preserve"> </w:t>
      </w:r>
      <w:del w:id="242" w:author="Guobo Chen" w:date="2020-11-13T13:46:00Z">
        <w:r>
          <w:rPr>
            <w:rFonts w:ascii="Times New Roman" w:hAnsi="Times New Roman" w:cs="Times New Roman"/>
            <w:sz w:val="24"/>
            <w:szCs w:val="24"/>
          </w:rPr>
          <w:delText xml:space="preserve">However, </w:delText>
        </w:r>
      </w:del>
      <w:ins w:id="243" w:author="Guobo Chen" w:date="2020-11-13T13:46:00Z">
        <w:r>
          <w:rPr>
            <w:rFonts w:ascii="Times New Roman" w:hAnsi="Times New Roman" w:cs="Times New Roman"/>
            <w:sz w:val="24"/>
            <w:szCs w:val="24"/>
          </w:rPr>
          <w:t xml:space="preserve">while </w:t>
        </w:r>
      </w:ins>
      <w:del w:id="244" w:author="Guobo Chen" w:date="2020-11-13T13:46:00Z">
        <w:r>
          <w:rPr>
            <w:rFonts w:ascii="Times New Roman" w:hAnsi="Times New Roman" w:cs="Times New Roman"/>
            <w:sz w:val="24"/>
            <w:szCs w:val="24"/>
          </w:rPr>
          <w:delText>limited researches were focused on human</w:delText>
        </w:r>
        <w:r>
          <w:rPr>
            <w:rFonts w:ascii="Times New Roman" w:hAnsi="Times New Roman" w:cs="Times New Roman" w:hint="eastAsia"/>
            <w:sz w:val="24"/>
            <w:szCs w:val="24"/>
          </w:rPr>
          <w:delText>,</w:delText>
        </w:r>
        <w:r>
          <w:rPr>
            <w:rFonts w:ascii="Times New Roman" w:hAnsi="Times New Roman" w:cs="Times New Roman"/>
            <w:sz w:val="24"/>
            <w:szCs w:val="24"/>
          </w:rPr>
          <w:delText xml:space="preserve"> </w:delText>
        </w:r>
      </w:del>
      <w:r>
        <w:rPr>
          <w:rFonts w:ascii="Times New Roman" w:hAnsi="Times New Roman" w:cs="Times New Roman"/>
          <w:sz w:val="24"/>
          <w:szCs w:val="24"/>
        </w:rPr>
        <w:t xml:space="preserve">the whole immune reaction pictures in human ischemic stroke is barely unknown. </w:t>
      </w:r>
      <w:del w:id="245" w:author="Guobo Chen" w:date="2020-11-13T13:47:00Z">
        <w:r>
          <w:rPr>
            <w:rFonts w:ascii="Times New Roman" w:hAnsi="Times New Roman" w:cs="Times New Roman"/>
            <w:sz w:val="24"/>
            <w:szCs w:val="24"/>
          </w:rPr>
          <w:delText>In addition, e</w:delText>
        </w:r>
      </w:del>
      <w:ins w:id="246" w:author="Guobo Chen" w:date="2020-11-13T13:47:00Z">
        <w:r>
          <w:rPr>
            <w:rFonts w:ascii="Times New Roman" w:hAnsi="Times New Roman" w:cs="Times New Roman"/>
            <w:sz w:val="24"/>
            <w:szCs w:val="24"/>
          </w:rPr>
          <w:t>E</w:t>
        </w:r>
      </w:ins>
      <w:r>
        <w:rPr>
          <w:rFonts w:ascii="Times New Roman" w:hAnsi="Times New Roman" w:cs="Times New Roman"/>
          <w:sz w:val="24"/>
          <w:szCs w:val="24"/>
        </w:rPr>
        <w:t xml:space="preserve">ven the poststroke immune regulation were mainly focused on local lesion, such as resident immune cells and cytokines, whereas, the activation in </w:t>
      </w:r>
      <w:ins w:id="247" w:author="Guobo Chen" w:date="2020-11-12T20:44:00Z">
        <w:r>
          <w:rPr>
            <w:rFonts w:ascii="Times New Roman" w:hAnsi="Times New Roman" w:cs="Times New Roman" w:hint="eastAsia"/>
            <w:sz w:val="24"/>
            <w:szCs w:val="24"/>
          </w:rPr>
          <w:t>p</w:t>
        </w:r>
      </w:ins>
      <w:del w:id="248" w:author="Guobo Chen" w:date="2020-11-12T20:44:00Z">
        <w:r>
          <w:rPr>
            <w:rFonts w:ascii="Times New Roman" w:hAnsi="Times New Roman" w:cs="Times New Roman"/>
            <w:sz w:val="24"/>
            <w:szCs w:val="24"/>
          </w:rPr>
          <w:delText>P</w:delText>
        </w:r>
      </w:del>
      <w:r>
        <w:rPr>
          <w:rFonts w:ascii="Times New Roman" w:hAnsi="Times New Roman" w:cs="Times New Roman"/>
          <w:sz w:val="24"/>
          <w:szCs w:val="24"/>
        </w:rPr>
        <w:t xml:space="preserve">eripheral blood circulation were limited. </w:t>
      </w:r>
      <w:del w:id="249" w:author="Guobo Chen" w:date="2020-11-13T13:53:00Z">
        <w:r>
          <w:rPr>
            <w:rFonts w:ascii="Times New Roman" w:hAnsi="Times New Roman" w:cs="Times New Roman" w:hint="eastAsia"/>
            <w:sz w:val="24"/>
            <w:szCs w:val="24"/>
          </w:rPr>
          <w:delText>Actually</w:delText>
        </w:r>
        <w:r>
          <w:rPr>
            <w:rFonts w:ascii="Times New Roman" w:hAnsi="Times New Roman" w:cs="Times New Roman"/>
            <w:sz w:val="24"/>
            <w:szCs w:val="24"/>
          </w:rPr>
          <w:delText xml:space="preserve">, </w:delText>
        </w:r>
      </w:del>
      <w:ins w:id="250" w:author="Guobo Chen" w:date="2020-11-13T13:53:00Z">
        <w:r>
          <w:rPr>
            <w:rFonts w:ascii="Times New Roman" w:hAnsi="Times New Roman" w:cs="Times New Roman"/>
            <w:sz w:val="24"/>
            <w:szCs w:val="24"/>
          </w:rPr>
          <w:t xml:space="preserve">Given the </w:t>
        </w:r>
      </w:ins>
      <w:r>
        <w:rPr>
          <w:rFonts w:ascii="Times New Roman" w:hAnsi="Times New Roman" w:cs="Times New Roman"/>
          <w:sz w:val="24"/>
          <w:szCs w:val="24"/>
        </w:rPr>
        <w:t xml:space="preserve">differences of systemic blood and immune responses </w:t>
      </w:r>
      <w:ins w:id="251" w:author="Guobo Chen" w:date="2020-11-13T13:52:00Z">
        <w:r>
          <w:rPr>
            <w:rFonts w:ascii="Times New Roman" w:hAnsi="Times New Roman" w:cs="Times New Roman"/>
            <w:sz w:val="24"/>
            <w:szCs w:val="24"/>
          </w:rPr>
          <w:t>in be</w:t>
        </w:r>
      </w:ins>
      <w:ins w:id="252" w:author="Guobo Chen" w:date="2020-11-13T13:53:00Z">
        <w:r>
          <w:rPr>
            <w:rFonts w:ascii="Times New Roman" w:hAnsi="Times New Roman" w:cs="Times New Roman"/>
            <w:sz w:val="24"/>
            <w:szCs w:val="24"/>
          </w:rPr>
          <w:t>t</w:t>
        </w:r>
      </w:ins>
      <w:ins w:id="253" w:author="Guobo Chen" w:date="2020-11-13T13:52:00Z">
        <w:r>
          <w:rPr>
            <w:rFonts w:ascii="Times New Roman" w:hAnsi="Times New Roman" w:cs="Times New Roman"/>
            <w:sz w:val="24"/>
            <w:szCs w:val="24"/>
          </w:rPr>
          <w:t>ween</w:t>
        </w:r>
      </w:ins>
      <w:del w:id="254" w:author="Guobo Chen" w:date="2020-11-13T13:52:00Z">
        <w:r>
          <w:rPr>
            <w:rFonts w:ascii="Times New Roman" w:hAnsi="Times New Roman" w:cs="Times New Roman"/>
            <w:sz w:val="24"/>
            <w:szCs w:val="24"/>
          </w:rPr>
          <w:delText>in</w:delText>
        </w:r>
      </w:del>
      <w:r>
        <w:rPr>
          <w:rFonts w:ascii="Times New Roman" w:hAnsi="Times New Roman" w:cs="Times New Roman"/>
          <w:sz w:val="24"/>
          <w:szCs w:val="24"/>
        </w:rPr>
        <w:t xml:space="preserve"> animal models </w:t>
      </w:r>
      <w:ins w:id="255" w:author="Guobo Chen" w:date="2020-11-13T13:53:00Z">
        <w:r>
          <w:rPr>
            <w:rFonts w:ascii="Times New Roman" w:hAnsi="Times New Roman" w:cs="Times New Roman"/>
            <w:sz w:val="24"/>
            <w:szCs w:val="24"/>
          </w:rPr>
          <w:t>and</w:t>
        </w:r>
      </w:ins>
      <w:del w:id="256" w:author="Guobo Chen" w:date="2020-11-13T13:53:00Z">
        <w:r>
          <w:rPr>
            <w:rFonts w:ascii="Times New Roman" w:hAnsi="Times New Roman" w:cs="Times New Roman"/>
            <w:sz w:val="24"/>
            <w:szCs w:val="24"/>
          </w:rPr>
          <w:delText>vs.</w:delText>
        </w:r>
      </w:del>
      <w:r>
        <w:rPr>
          <w:rFonts w:ascii="Times New Roman" w:hAnsi="Times New Roman" w:cs="Times New Roman"/>
          <w:sz w:val="24"/>
          <w:szCs w:val="24"/>
        </w:rPr>
        <w:t xml:space="preserve"> human</w:t>
      </w:r>
      <w:ins w:id="257" w:author="Guobo Chen" w:date="2020-11-13T13:53:00Z">
        <w:r>
          <w:rPr>
            <w:rFonts w:ascii="Times New Roman" w:hAnsi="Times New Roman" w:cs="Times New Roman"/>
            <w:sz w:val="24"/>
            <w:szCs w:val="24"/>
          </w:rPr>
          <w:t>,</w:t>
        </w:r>
      </w:ins>
      <w:r>
        <w:rPr>
          <w:rFonts w:ascii="Times New Roman" w:hAnsi="Times New Roman" w:cs="Times New Roman"/>
          <w:sz w:val="24"/>
          <w:szCs w:val="24"/>
        </w:rPr>
        <w:t xml:space="preserve"> </w:t>
      </w:r>
      <w:ins w:id="258" w:author="Guobo Chen" w:date="2020-11-13T13:54:00Z">
        <w:r>
          <w:rPr>
            <w:rFonts w:ascii="Times New Roman" w:hAnsi="Times New Roman" w:cs="Times New Roman"/>
            <w:sz w:val="24"/>
            <w:szCs w:val="24"/>
          </w:rPr>
          <w:t xml:space="preserve">it poses a challenge how to </w:t>
        </w:r>
      </w:ins>
      <w:del w:id="259" w:author="Guobo Chen" w:date="2020-11-13T13:53:00Z">
        <w:r>
          <w:rPr>
            <w:rFonts w:ascii="Times New Roman" w:hAnsi="Times New Roman" w:cs="Times New Roman"/>
            <w:sz w:val="24"/>
            <w:szCs w:val="24"/>
          </w:rPr>
          <w:delText xml:space="preserve">patients </w:delText>
        </w:r>
      </w:del>
      <w:del w:id="260" w:author="Guobo Chen" w:date="2020-11-13T13:54:00Z">
        <w:r>
          <w:rPr>
            <w:rFonts w:ascii="Times New Roman" w:hAnsi="Times New Roman" w:cs="Times New Roman"/>
            <w:sz w:val="24"/>
            <w:szCs w:val="24"/>
          </w:rPr>
          <w:delText>makes difficult in</w:delText>
        </w:r>
      </w:del>
      <w:ins w:id="261" w:author="Guobo Chen" w:date="2020-11-13T13:54:00Z">
        <w:r>
          <w:rPr>
            <w:rFonts w:ascii="Times New Roman" w:hAnsi="Times New Roman" w:cs="Times New Roman"/>
            <w:sz w:val="24"/>
            <w:szCs w:val="24"/>
          </w:rPr>
          <w:t>transform discoveries in animal models</w:t>
        </w:r>
      </w:ins>
      <w:r>
        <w:rPr>
          <w:rFonts w:ascii="Times New Roman" w:hAnsi="Times New Roman" w:cs="Times New Roman"/>
          <w:sz w:val="24"/>
          <w:szCs w:val="24"/>
        </w:rPr>
        <w:t xml:space="preserve"> </w:t>
      </w:r>
      <w:ins w:id="262" w:author="Guobo Chen" w:date="2020-11-13T13:54:00Z">
        <w:r>
          <w:rPr>
            <w:rFonts w:ascii="Times New Roman" w:hAnsi="Times New Roman" w:cs="Times New Roman"/>
            <w:sz w:val="24"/>
            <w:szCs w:val="24"/>
          </w:rPr>
          <w:t xml:space="preserve">into </w:t>
        </w:r>
      </w:ins>
      <w:del w:id="263" w:author="Guobo Chen" w:date="2020-11-13T13:54:00Z">
        <w:r>
          <w:rPr>
            <w:rFonts w:ascii="Times New Roman" w:hAnsi="Times New Roman" w:cs="Times New Roman"/>
            <w:sz w:val="24"/>
            <w:szCs w:val="24"/>
          </w:rPr>
          <w:delText xml:space="preserve">searching for </w:delText>
        </w:r>
      </w:del>
      <w:r>
        <w:rPr>
          <w:rFonts w:ascii="Times New Roman" w:hAnsi="Times New Roman" w:cs="Times New Roman"/>
          <w:sz w:val="24"/>
          <w:szCs w:val="24"/>
        </w:rPr>
        <w:t>‘druggable’ mechanisms</w:t>
      </w:r>
      <w:ins w:id="264" w:author="Guobo Chen" w:date="2020-11-12T20:44:00Z">
        <w:r>
          <w:rPr>
            <w:rFonts w:ascii="Times New Roman" w:hAnsi="Times New Roman" w:cs="Times New Roman"/>
            <w:sz w:val="24"/>
            <w:szCs w:val="24"/>
          </w:rPr>
          <w:t xml:space="preserve"> </w:t>
        </w:r>
      </w:ins>
      <w:del w:id="265" w:author="Guobo Chen" w:date="2020-11-12T20:44:00Z">
        <w:r>
          <w:rPr>
            <w:rFonts w:ascii="Times New Roman" w:hAnsi="Times New Roman" w:cs="Times New Roman"/>
            <w:sz w:val="24"/>
            <w:szCs w:val="24"/>
          </w:rPr>
          <w:delText> </w:delText>
        </w:r>
      </w:del>
      <w:r>
        <w:rPr>
          <w:rFonts w:ascii="Times New Roman" w:hAnsi="Times New Roman" w:cs="Times New Roman"/>
          <w:sz w:val="24"/>
          <w:szCs w:val="24"/>
        </w:rPr>
        <w:t>of ischemic stroke.</w:t>
      </w:r>
      <w:r>
        <w:rPr>
          <w:rFonts w:ascii="Times New Roman" w:hAnsi="Times New Roman" w:cs="Times New Roman" w:hint="eastAsia"/>
          <w:sz w:val="24"/>
          <w:szCs w:val="24"/>
        </w:rPr>
        <w:t xml:space="preserve"> Therefore,</w:t>
      </w:r>
      <w:r>
        <w:rPr>
          <w:rFonts w:ascii="Times New Roman" w:hAnsi="Times New Roman" w:cs="Times New Roman"/>
          <w:sz w:val="24"/>
          <w:szCs w:val="24"/>
        </w:rPr>
        <w:t xml:space="preserve"> </w:t>
      </w:r>
      <w:ins w:id="266" w:author="Guobo Chen" w:date="2020-11-13T13:58:00Z">
        <w:r>
          <w:rPr>
            <w:rFonts w:ascii="Times New Roman" w:hAnsi="Times New Roman" w:cs="Times New Roman"/>
            <w:sz w:val="24"/>
            <w:szCs w:val="24"/>
          </w:rPr>
          <w:t xml:space="preserve">little is known on </w:t>
        </w:r>
      </w:ins>
      <w:del w:id="267" w:author="Guobo Chen" w:date="2020-11-13T13:58:00Z">
        <w:r>
          <w:rPr>
            <w:rFonts w:ascii="Times New Roman" w:hAnsi="Times New Roman" w:cs="Times New Roman"/>
            <w:sz w:val="24"/>
            <w:szCs w:val="24"/>
          </w:rPr>
          <w:delText xml:space="preserve">there is still unclear that </w:delText>
        </w:r>
      </w:del>
      <w:r>
        <w:rPr>
          <w:rFonts w:ascii="Times New Roman" w:hAnsi="Times New Roman" w:cs="Times New Roman"/>
          <w:sz w:val="24"/>
          <w:szCs w:val="24"/>
        </w:rPr>
        <w:t xml:space="preserve">the reaction of systemic immune response after ischemic stroke, and is still controversial </w:t>
      </w:r>
      <w:del w:id="268" w:author="Guobo Chen" w:date="2020-11-13T13:58:00Z">
        <w:r>
          <w:rPr>
            <w:rFonts w:ascii="Times New Roman" w:hAnsi="Times New Roman" w:cs="Times New Roman"/>
            <w:sz w:val="24"/>
            <w:szCs w:val="24"/>
          </w:rPr>
          <w:delText xml:space="preserve">that </w:delText>
        </w:r>
      </w:del>
      <w:r>
        <w:rPr>
          <w:rFonts w:ascii="Times New Roman" w:hAnsi="Times New Roman" w:cs="Times New Roman"/>
          <w:sz w:val="24"/>
          <w:szCs w:val="24"/>
        </w:rPr>
        <w:t>whether the immune response has benefits or hazards.</w:t>
      </w:r>
    </w:p>
    <w:p w14:paraId="470D505E" w14:textId="77777777" w:rsidR="003F54C0" w:rsidRDefault="003F54C0">
      <w:pPr>
        <w:spacing w:line="360" w:lineRule="auto"/>
        <w:ind w:firstLineChars="200" w:firstLine="480"/>
        <w:rPr>
          <w:rFonts w:ascii="Times New Roman" w:hAnsi="Times New Roman" w:cs="Times New Roman"/>
          <w:sz w:val="24"/>
          <w:szCs w:val="24"/>
          <w:highlight w:val="yellow"/>
        </w:rPr>
      </w:pPr>
    </w:p>
    <w:p w14:paraId="64D110D8" w14:textId="1B680967" w:rsidR="003F54C0" w:rsidRDefault="003C0E66">
      <w:pPr>
        <w:spacing w:line="360" w:lineRule="auto"/>
        <w:ind w:firstLineChars="200" w:firstLine="480"/>
        <w:rPr>
          <w:rFonts w:ascii="Times New Roman" w:hAnsi="Times New Roman" w:cs="Times New Roman"/>
          <w:sz w:val="24"/>
          <w:szCs w:val="24"/>
          <w:highlight w:val="yellow"/>
        </w:rPr>
      </w:pPr>
      <w:r>
        <w:rPr>
          <w:rFonts w:ascii="Times New Roman" w:hAnsi="Times New Roman" w:cs="Times New Roman" w:hint="eastAsia"/>
          <w:sz w:val="24"/>
          <w:szCs w:val="24"/>
        </w:rPr>
        <w:t>H</w:t>
      </w:r>
      <w:r>
        <w:rPr>
          <w:rFonts w:ascii="Times New Roman" w:hAnsi="Times New Roman" w:cs="Times New Roman"/>
          <w:sz w:val="24"/>
          <w:szCs w:val="24"/>
        </w:rPr>
        <w:t xml:space="preserve">ere we used immunophenotyping assays by </w:t>
      </w:r>
      <w:r w:rsidRPr="007A791C">
        <w:rPr>
          <w:rFonts w:ascii="Times New Roman" w:hAnsi="Times New Roman" w:cs="Times New Roman"/>
          <w:sz w:val="24"/>
          <w:szCs w:val="24"/>
          <w:rPrChange w:id="269" w:author="cc" w:date="2021-01-21T15:19:00Z">
            <w:rPr>
              <w:rFonts w:ascii="Times New Roman" w:hAnsi="Times New Roman" w:cs="Times New Roman"/>
              <w:sz w:val="24"/>
              <w:szCs w:val="24"/>
              <w:highlight w:val="green"/>
            </w:rPr>
          </w:rPrChange>
        </w:rPr>
        <w:t>single-cell mass cytometry</w:t>
      </w:r>
      <w:r w:rsidRPr="007A791C">
        <w:rPr>
          <w:rFonts w:ascii="Times New Roman" w:hAnsi="Times New Roman" w:cs="Times New Roman"/>
          <w:sz w:val="24"/>
          <w:szCs w:val="24"/>
        </w:rPr>
        <w:t xml:space="preserve"> to</w:t>
      </w:r>
      <w:r>
        <w:rPr>
          <w:rFonts w:ascii="Times New Roman" w:hAnsi="Times New Roman" w:cs="Times New Roman"/>
          <w:sz w:val="24"/>
          <w:szCs w:val="24"/>
        </w:rPr>
        <w:t xml:space="preserve"> comprehensively and functionally characterize the systemic immune response within 24 hours after ischemic stroke in peripheral blood samples from 255 patients. We </w:t>
      </w:r>
      <w:ins w:id="270" w:author="Guobo Chen" w:date="2020-11-13T14:03:00Z">
        <w:r>
          <w:rPr>
            <w:rFonts w:ascii="Times New Roman" w:hAnsi="Times New Roman" w:cs="Times New Roman"/>
            <w:sz w:val="24"/>
            <w:szCs w:val="24"/>
          </w:rPr>
          <w:t xml:space="preserve">investigated </w:t>
        </w:r>
      </w:ins>
      <w:del w:id="271" w:author="Guobo Chen" w:date="2020-11-13T14:03:00Z">
        <w:r>
          <w:rPr>
            <w:rFonts w:ascii="Times New Roman" w:hAnsi="Times New Roman" w:cs="Times New Roman"/>
            <w:sz w:val="24"/>
            <w:szCs w:val="24"/>
          </w:rPr>
          <w:delText xml:space="preserve">analyzed </w:delText>
        </w:r>
      </w:del>
      <w:r>
        <w:rPr>
          <w:rFonts w:ascii="Times New Roman" w:hAnsi="Times New Roman" w:cs="Times New Roman"/>
          <w:sz w:val="24"/>
          <w:szCs w:val="24"/>
        </w:rPr>
        <w:t>the relationship between overall survival and immunophenotyping of peripheral blood</w:t>
      </w:r>
      <w:ins w:id="272" w:author="Guobo Chen" w:date="2020-11-13T14:03:00Z">
        <w:r>
          <w:rPr>
            <w:rFonts w:ascii="Times New Roman" w:hAnsi="Times New Roman" w:cs="Times New Roman"/>
            <w:sz w:val="24"/>
            <w:szCs w:val="24"/>
          </w:rPr>
          <w:t>,</w:t>
        </w:r>
      </w:ins>
      <w:r>
        <w:rPr>
          <w:rFonts w:ascii="Times New Roman" w:hAnsi="Times New Roman" w:cs="Times New Roman"/>
          <w:sz w:val="24"/>
          <w:szCs w:val="24"/>
        </w:rPr>
        <w:t xml:space="preserve"> which included lymphocyte, monocyte, DC cell and NK cell subsets. In addition, the survival rate were followed to assess the relationship between immune response and prognosis.</w:t>
      </w:r>
      <w:del w:id="273" w:author="123" w:date="2020-11-30T20:59:00Z">
        <w:r>
          <w:rPr>
            <w:rFonts w:ascii="Times New Roman" w:hAnsi="Times New Roman" w:cs="Times New Roman"/>
            <w:sz w:val="24"/>
            <w:szCs w:val="24"/>
          </w:rPr>
          <w:delText xml:space="preserve"> </w:delText>
        </w:r>
      </w:del>
      <w:ins w:id="274" w:author="Guobo Chen" w:date="2020-11-13T14:08:00Z">
        <w:del w:id="275" w:author="123" w:date="2020-11-30T20:59:00Z">
          <w:r>
            <w:rPr>
              <w:rFonts w:ascii="Times New Roman" w:hAnsi="Times New Roman" w:cs="Times New Roman"/>
              <w:sz w:val="24"/>
              <w:szCs w:val="24"/>
            </w:rPr>
            <w:delText>,</w:delText>
          </w:r>
        </w:del>
      </w:ins>
      <w:del w:id="276" w:author="123" w:date="2020-11-30T20:59:00Z">
        <w:r>
          <w:rPr>
            <w:rFonts w:ascii="Times New Roman" w:hAnsi="Times New Roman" w:cs="Times New Roman"/>
            <w:sz w:val="24"/>
            <w:szCs w:val="24"/>
          </w:rPr>
          <w:delText xml:space="preserve"> and</w:delText>
        </w:r>
      </w:del>
      <w:r>
        <w:rPr>
          <w:rFonts w:ascii="Times New Roman" w:hAnsi="Times New Roman" w:cs="Times New Roman"/>
          <w:sz w:val="24"/>
          <w:szCs w:val="24"/>
        </w:rPr>
        <w:t xml:space="preserve"> </w:t>
      </w:r>
      <w:ins w:id="277" w:author="123" w:date="2020-11-30T20:59:00Z">
        <w:r>
          <w:rPr>
            <w:rFonts w:ascii="Times New Roman" w:hAnsi="Times New Roman" w:cs="Times New Roman"/>
            <w:sz w:val="24"/>
            <w:szCs w:val="24"/>
          </w:rPr>
          <w:t>A</w:t>
        </w:r>
      </w:ins>
      <w:ins w:id="278" w:author="Guobo Chen" w:date="2020-11-13T14:08:00Z">
        <w:del w:id="279" w:author="123" w:date="2020-11-30T20:59:00Z">
          <w:r>
            <w:rPr>
              <w:rFonts w:ascii="Times New Roman" w:hAnsi="Times New Roman" w:cs="Times New Roman"/>
              <w:sz w:val="24"/>
              <w:szCs w:val="24"/>
            </w:rPr>
            <w:delText>a</w:delText>
          </w:r>
        </w:del>
        <w:r>
          <w:rPr>
            <w:rFonts w:ascii="Times New Roman" w:hAnsi="Times New Roman" w:cs="Times New Roman"/>
            <w:sz w:val="24"/>
            <w:szCs w:val="24"/>
          </w:rPr>
          <w:t xml:space="preserve">fter ischemic stroke </w:t>
        </w:r>
      </w:ins>
      <w:r>
        <w:rPr>
          <w:rFonts w:ascii="Times New Roman" w:hAnsi="Times New Roman" w:cs="Times New Roman"/>
          <w:sz w:val="24"/>
          <w:szCs w:val="24"/>
        </w:rPr>
        <w:t>the systemic immune response were inhibited</w:t>
      </w:r>
      <w:ins w:id="280" w:author="Guobo Chen" w:date="2020-11-13T14:08:00Z">
        <w:r>
          <w:rPr>
            <w:rFonts w:ascii="Times New Roman" w:hAnsi="Times New Roman" w:cs="Times New Roman"/>
            <w:sz w:val="24"/>
            <w:szCs w:val="24"/>
          </w:rPr>
          <w:t>,</w:t>
        </w:r>
      </w:ins>
      <w:r>
        <w:rPr>
          <w:rFonts w:ascii="Times New Roman" w:hAnsi="Times New Roman" w:cs="Times New Roman"/>
          <w:sz w:val="24"/>
          <w:szCs w:val="24"/>
        </w:rPr>
        <w:t xml:space="preserve"> </w:t>
      </w:r>
      <w:del w:id="281" w:author="Guobo Chen" w:date="2020-11-13T14:08:00Z">
        <w:r>
          <w:rPr>
            <w:rFonts w:ascii="Times New Roman" w:hAnsi="Times New Roman" w:cs="Times New Roman"/>
            <w:sz w:val="24"/>
            <w:szCs w:val="24"/>
          </w:rPr>
          <w:delText xml:space="preserve">after ischemic stroke </w:delText>
        </w:r>
      </w:del>
      <w:ins w:id="282" w:author="Guobo Chen" w:date="2020-11-13T14:10:00Z">
        <w:r>
          <w:rPr>
            <w:rFonts w:ascii="Times New Roman" w:hAnsi="Times New Roman" w:cs="Times New Roman"/>
            <w:sz w:val="24"/>
            <w:szCs w:val="24"/>
          </w:rPr>
          <w:t xml:space="preserve">a </w:t>
        </w:r>
      </w:ins>
      <w:del w:id="283" w:author="Guobo Chen" w:date="2020-11-13T14:10:00Z">
        <w:r>
          <w:rPr>
            <w:rFonts w:ascii="Times New Roman" w:hAnsi="Times New Roman" w:cs="Times New Roman"/>
            <w:sz w:val="24"/>
            <w:szCs w:val="24"/>
          </w:rPr>
          <w:delText xml:space="preserve">which </w:delText>
        </w:r>
      </w:del>
      <w:del w:id="284" w:author="Guobo Chen" w:date="2020-11-13T14:11:00Z">
        <w:r>
          <w:rPr>
            <w:rFonts w:ascii="Times New Roman" w:hAnsi="Times New Roman" w:cs="Times New Roman"/>
            <w:sz w:val="24"/>
            <w:szCs w:val="24"/>
          </w:rPr>
          <w:delText xml:space="preserve">leading </w:delText>
        </w:r>
      </w:del>
      <w:ins w:id="285" w:author="Guobo Chen" w:date="2020-11-13T14:10:00Z">
        <w:r>
          <w:rPr>
            <w:rFonts w:ascii="Times New Roman" w:hAnsi="Times New Roman" w:cs="Times New Roman"/>
            <w:sz w:val="24"/>
            <w:szCs w:val="24"/>
          </w:rPr>
          <w:t>fa</w:t>
        </w:r>
      </w:ins>
      <w:ins w:id="286" w:author="Guobo Chen" w:date="2020-11-13T14:11:00Z">
        <w:r>
          <w:rPr>
            <w:rFonts w:ascii="Times New Roman" w:hAnsi="Times New Roman" w:cs="Times New Roman"/>
            <w:sz w:val="24"/>
            <w:szCs w:val="24"/>
          </w:rPr>
          <w:t xml:space="preserve">ctor that led </w:t>
        </w:r>
      </w:ins>
      <w:r>
        <w:rPr>
          <w:rFonts w:ascii="Times New Roman" w:hAnsi="Times New Roman" w:cs="Times New Roman"/>
          <w:sz w:val="24"/>
          <w:szCs w:val="24"/>
        </w:rPr>
        <w:t>to poor prognosis and lower overall survival rate. These set of immunophenotyping with peripheral blood provide a promising and easily accessible post-stroke biomarkers to predicts functional outcomes after ischemic stroke.</w:t>
      </w:r>
    </w:p>
    <w:p w14:paraId="55D9612A" w14:textId="77777777" w:rsidR="003F54C0" w:rsidRPr="003F54C0" w:rsidRDefault="003F54C0">
      <w:pPr>
        <w:spacing w:line="360" w:lineRule="auto"/>
        <w:rPr>
          <w:ins w:id="287" w:author="Guobo Chen" w:date="2020-11-12T21:10:00Z"/>
          <w:rFonts w:ascii="Times New Roman" w:hAnsi="Times New Roman" w:cs="Times New Roman"/>
          <w:b/>
          <w:sz w:val="24"/>
          <w:szCs w:val="24"/>
          <w:rPrChange w:id="288" w:author="Guobo Chen" w:date="2020-11-12T21:11:00Z">
            <w:rPr>
              <w:ins w:id="289" w:author="Guobo Chen" w:date="2020-11-12T21:10:00Z"/>
              <w:rFonts w:ascii="Times New Roman" w:hAnsi="Times New Roman" w:cs="Times New Roman"/>
              <w:b/>
              <w:sz w:val="30"/>
              <w:szCs w:val="30"/>
            </w:rPr>
          </w:rPrChange>
        </w:rPr>
        <w:pPrChange w:id="290" w:author="Guobo Chen" w:date="2020-11-12T21:18:00Z">
          <w:pPr>
            <w:spacing w:line="480" w:lineRule="auto"/>
          </w:pPr>
        </w:pPrChange>
      </w:pPr>
    </w:p>
    <w:p w14:paraId="0F716147" w14:textId="77777777" w:rsidR="003F54C0" w:rsidRPr="003F54C0" w:rsidRDefault="003F54C0">
      <w:pPr>
        <w:spacing w:line="360" w:lineRule="auto"/>
        <w:rPr>
          <w:rFonts w:ascii="Times New Roman" w:hAnsi="Times New Roman" w:cs="Times New Roman"/>
          <w:b/>
          <w:sz w:val="24"/>
          <w:szCs w:val="24"/>
          <w:rPrChange w:id="291" w:author="Guobo Chen" w:date="2020-11-12T21:11:00Z">
            <w:rPr>
              <w:rFonts w:ascii="Times New Roman" w:hAnsi="Times New Roman" w:cs="Times New Roman"/>
              <w:b/>
              <w:sz w:val="30"/>
              <w:szCs w:val="30"/>
            </w:rPr>
          </w:rPrChange>
        </w:rPr>
        <w:pPrChange w:id="292" w:author="Guobo Chen" w:date="2020-11-12T21:18:00Z">
          <w:pPr>
            <w:spacing w:line="480" w:lineRule="auto"/>
          </w:pPr>
        </w:pPrChange>
      </w:pPr>
    </w:p>
    <w:p w14:paraId="0BAD8C2E" w14:textId="77777777" w:rsidR="003F54C0" w:rsidRPr="003F54C0" w:rsidRDefault="003C0E66">
      <w:pPr>
        <w:spacing w:line="360" w:lineRule="auto"/>
        <w:jc w:val="center"/>
        <w:rPr>
          <w:rFonts w:ascii="Times New Roman" w:hAnsi="Times New Roman" w:cs="Times New Roman"/>
          <w:b/>
          <w:sz w:val="24"/>
          <w:szCs w:val="24"/>
          <w:rPrChange w:id="293" w:author="Guobo Chen" w:date="2020-11-13T14:00:00Z">
            <w:rPr>
              <w:rFonts w:ascii="Times New Roman" w:hAnsi="Times New Roman" w:cs="Times New Roman"/>
              <w:b/>
              <w:sz w:val="30"/>
              <w:szCs w:val="30"/>
            </w:rPr>
          </w:rPrChange>
        </w:rPr>
        <w:pPrChange w:id="294" w:author="Guobo Chen" w:date="2020-11-13T13:59:00Z">
          <w:pPr>
            <w:spacing w:line="480" w:lineRule="auto"/>
          </w:pPr>
        </w:pPrChange>
      </w:pPr>
      <w:ins w:id="295" w:author="Guobo Chen" w:date="2020-11-12T21:10:00Z">
        <w:r>
          <w:rPr>
            <w:rFonts w:ascii="Times New Roman" w:hAnsi="Times New Roman" w:cs="Times New Roman"/>
            <w:b/>
            <w:sz w:val="24"/>
            <w:szCs w:val="24"/>
            <w:rPrChange w:id="296" w:author="Guobo Chen" w:date="2020-11-13T14:00:00Z">
              <w:rPr>
                <w:rFonts w:ascii="Times New Roman" w:hAnsi="Times New Roman" w:cs="Times New Roman"/>
                <w:b/>
                <w:sz w:val="30"/>
                <w:szCs w:val="30"/>
              </w:rPr>
            </w:rPrChange>
          </w:rPr>
          <w:t>Patients and Methods</w:t>
        </w:r>
      </w:ins>
      <w:del w:id="297" w:author="Guobo Chen" w:date="2020-11-12T21:10:00Z">
        <w:r>
          <w:rPr>
            <w:rFonts w:ascii="Times New Roman" w:hAnsi="Times New Roman" w:cs="Times New Roman"/>
            <w:b/>
            <w:sz w:val="24"/>
            <w:szCs w:val="24"/>
            <w:rPrChange w:id="298" w:author="Guobo Chen" w:date="2020-11-13T14:00:00Z">
              <w:rPr>
                <w:rFonts w:ascii="Times New Roman" w:hAnsi="Times New Roman" w:cs="Times New Roman"/>
                <w:b/>
                <w:sz w:val="30"/>
                <w:szCs w:val="30"/>
              </w:rPr>
            </w:rPrChange>
          </w:rPr>
          <w:delText>PATIENTS AND METHODS</w:delText>
        </w:r>
      </w:del>
    </w:p>
    <w:p w14:paraId="1BE77AB5" w14:textId="77777777" w:rsidR="003F54C0" w:rsidRPr="003F54C0" w:rsidRDefault="003C0E66">
      <w:pPr>
        <w:spacing w:line="360" w:lineRule="auto"/>
        <w:rPr>
          <w:rFonts w:ascii="Times New Roman" w:hAnsi="Times New Roman" w:cs="Times New Roman"/>
          <w:b/>
          <w:bCs/>
          <w:sz w:val="24"/>
          <w:szCs w:val="24"/>
          <w:rPrChange w:id="299" w:author="Guobo Chen" w:date="2020-11-12T21:15:00Z">
            <w:rPr>
              <w:rFonts w:ascii="Times New Roman" w:hAnsi="Times New Roman" w:cs="Times New Roman"/>
              <w:b/>
              <w:bCs/>
              <w:sz w:val="28"/>
              <w:szCs w:val="28"/>
            </w:rPr>
          </w:rPrChange>
        </w:rPr>
        <w:pPrChange w:id="300" w:author="Guobo Chen" w:date="2020-11-13T13:59:00Z">
          <w:pPr>
            <w:spacing w:line="480" w:lineRule="auto"/>
          </w:pPr>
        </w:pPrChange>
      </w:pPr>
      <w:r>
        <w:rPr>
          <w:rFonts w:ascii="Times New Roman" w:hAnsi="Times New Roman" w:cs="Times New Roman"/>
          <w:b/>
          <w:bCs/>
          <w:sz w:val="24"/>
          <w:szCs w:val="24"/>
          <w:rPrChange w:id="301" w:author="Guobo Chen" w:date="2020-11-12T21:15:00Z">
            <w:rPr>
              <w:rFonts w:ascii="Times New Roman" w:hAnsi="Times New Roman" w:cs="Times New Roman"/>
              <w:b/>
              <w:bCs/>
              <w:sz w:val="28"/>
              <w:szCs w:val="28"/>
            </w:rPr>
          </w:rPrChange>
        </w:rPr>
        <w:t>Study Design and Population</w:t>
      </w:r>
    </w:p>
    <w:p w14:paraId="1A5B3BDC" w14:textId="7E0188EC" w:rsidR="003F54C0" w:rsidRDefault="003C0E66">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A retrospective study was conducted on a primary cohort of </w:t>
      </w:r>
      <w:ins w:id="302" w:author="Guobo Chen" w:date="2020-11-13T14:11:00Z">
        <w:r>
          <w:rPr>
            <w:rFonts w:ascii="Times New Roman" w:hAnsi="Times New Roman" w:cs="Times New Roman"/>
            <w:sz w:val="24"/>
            <w:szCs w:val="24"/>
          </w:rPr>
          <w:t xml:space="preserve">the </w:t>
        </w:r>
      </w:ins>
      <w:r>
        <w:rPr>
          <w:rFonts w:ascii="Times New Roman" w:hAnsi="Times New Roman" w:cs="Times New Roman"/>
          <w:sz w:val="24"/>
          <w:szCs w:val="24"/>
        </w:rPr>
        <w:t>patients who</w:t>
      </w:r>
      <w:r>
        <w:rPr>
          <w:rFonts w:ascii="Times New Roman" w:hAnsi="Times New Roman" w:cs="Times New Roman" w:hint="eastAsia"/>
          <w:sz w:val="24"/>
          <w:szCs w:val="24"/>
        </w:rPr>
        <w:t xml:space="preserve"> </w:t>
      </w:r>
      <w:ins w:id="303" w:author="123" w:date="2020-12-03T08:45:00Z">
        <w:r>
          <w:rPr>
            <w:rFonts w:ascii="Times New Roman" w:hAnsi="Times New Roman" w:cs="Times New Roman"/>
            <w:sz w:val="24"/>
            <w:szCs w:val="24"/>
          </w:rPr>
          <w:t>diagnosed as</w:t>
        </w:r>
      </w:ins>
      <w:del w:id="304" w:author="123" w:date="2020-12-03T08:45:00Z">
        <w:r>
          <w:rPr>
            <w:rFonts w:ascii="Times New Roman" w:hAnsi="Times New Roman" w:cs="Times New Roman"/>
            <w:sz w:val="24"/>
            <w:szCs w:val="24"/>
          </w:rPr>
          <w:delText xml:space="preserve">underwent </w:delText>
        </w:r>
      </w:del>
      <w:ins w:id="305" w:author="123" w:date="2020-11-30T21:00:00Z">
        <w:r>
          <w:rPr>
            <w:rFonts w:ascii="Times New Roman" w:hAnsi="Times New Roman" w:cs="Times New Roman"/>
            <w:sz w:val="24"/>
            <w:szCs w:val="24"/>
          </w:rPr>
          <w:t xml:space="preserve"> </w:t>
        </w:r>
      </w:ins>
      <w:ins w:id="306" w:author="cc" w:date="2021-03-19T13:33:00Z">
        <w:r w:rsidR="00DC476A">
          <w:rPr>
            <w:rFonts w:ascii="Times New Roman" w:hAnsi="Times New Roman" w:cs="Times New Roman" w:hint="eastAsia"/>
            <w:sz w:val="24"/>
            <w:szCs w:val="24"/>
          </w:rPr>
          <w:t>acute</w:t>
        </w:r>
        <w:r w:rsidR="00DC476A">
          <w:rPr>
            <w:rFonts w:ascii="Times New Roman" w:hAnsi="Times New Roman" w:cs="Times New Roman"/>
            <w:sz w:val="24"/>
            <w:szCs w:val="24"/>
          </w:rPr>
          <w:t xml:space="preserve"> </w:t>
        </w:r>
      </w:ins>
      <w:commentRangeStart w:id="307"/>
      <w:r>
        <w:rPr>
          <w:rFonts w:ascii="Times New Roman" w:hAnsi="Times New Roman" w:cs="Times New Roman"/>
          <w:sz w:val="24"/>
          <w:szCs w:val="24"/>
        </w:rPr>
        <w:t>ischemic stroke</w:t>
      </w:r>
      <w:commentRangeEnd w:id="307"/>
      <w:r>
        <w:rPr>
          <w:rStyle w:val="af1"/>
        </w:rPr>
        <w:commentReference w:id="307"/>
      </w:r>
      <w:r>
        <w:rPr>
          <w:rFonts w:ascii="Times New Roman" w:hAnsi="Times New Roman" w:cs="Times New Roman"/>
          <w:sz w:val="24"/>
          <w:szCs w:val="24"/>
        </w:rPr>
        <w:t xml:space="preserve"> and other mild neurological disease</w:t>
      </w:r>
      <w:ins w:id="308" w:author="Guobo Chen" w:date="2020-11-13T14:12:00Z">
        <w:r>
          <w:rPr>
            <w:rFonts w:ascii="Times New Roman" w:hAnsi="Times New Roman" w:cs="Times New Roman"/>
            <w:sz w:val="24"/>
            <w:szCs w:val="24"/>
          </w:rPr>
          <w:t>s</w:t>
        </w:r>
      </w:ins>
      <w:r>
        <w:rPr>
          <w:rFonts w:ascii="Times New Roman" w:hAnsi="Times New Roman" w:cs="Times New Roman"/>
          <w:sz w:val="24"/>
          <w:szCs w:val="24"/>
        </w:rPr>
        <w:t xml:space="preserve"> but not vascular diseases between January 2016 and December</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2019 </w:t>
      </w:r>
      <w:r>
        <w:rPr>
          <w:rFonts w:ascii="Times New Roman" w:hAnsi="Times New Roman" w:cs="Times New Roman" w:hint="eastAsia"/>
          <w:sz w:val="24"/>
          <w:szCs w:val="24"/>
        </w:rPr>
        <w:t>in</w:t>
      </w:r>
      <w:r>
        <w:rPr>
          <w:rFonts w:ascii="Times New Roman" w:hAnsi="Times New Roman" w:cs="Times New Roman"/>
          <w:sz w:val="24"/>
          <w:szCs w:val="24"/>
        </w:rPr>
        <w:t xml:space="preserve"> Zhejiang Provincial People’s Hospital</w:t>
      </w:r>
      <w:ins w:id="309" w:author="Guobo Chen" w:date="2020-11-12T21:11:00Z">
        <w:r>
          <w:rPr>
            <w:rFonts w:ascii="Times New Roman" w:hAnsi="Times New Roman" w:cs="Times New Roman"/>
            <w:sz w:val="24"/>
            <w:szCs w:val="24"/>
          </w:rPr>
          <w:t xml:space="preserve">, </w:t>
        </w:r>
        <w:r>
          <w:rPr>
            <w:rFonts w:ascii="Times New Roman" w:hAnsi="Times New Roman" w:cs="Times New Roman"/>
            <w:sz w:val="24"/>
            <w:szCs w:val="24"/>
          </w:rPr>
          <w:lastRenderedPageBreak/>
          <w:t>Hangzhou, Zhejiang Province, China</w:t>
        </w:r>
      </w:ins>
      <w:r>
        <w:rPr>
          <w:rFonts w:ascii="Times New Roman" w:hAnsi="Times New Roman" w:cs="Times New Roman"/>
          <w:sz w:val="24"/>
          <w:szCs w:val="24"/>
        </w:rPr>
        <w:t xml:space="preserve">. </w:t>
      </w:r>
      <w:ins w:id="310" w:author="Guobo Chen" w:date="2020-11-13T14:12:00Z">
        <w:r>
          <w:rPr>
            <w:rFonts w:ascii="Times New Roman" w:hAnsi="Times New Roman" w:cs="Times New Roman"/>
            <w:sz w:val="24"/>
            <w:szCs w:val="24"/>
          </w:rPr>
          <w:t xml:space="preserve">The </w:t>
        </w:r>
      </w:ins>
      <w:del w:id="311" w:author="Guobo Chen" w:date="2020-11-13T14:12:00Z">
        <w:r>
          <w:rPr>
            <w:rFonts w:ascii="Times New Roman" w:hAnsi="Times New Roman" w:cs="Times New Roman"/>
            <w:sz w:val="24"/>
            <w:szCs w:val="24"/>
          </w:rPr>
          <w:delText xml:space="preserve">Patients </w:delText>
        </w:r>
      </w:del>
      <w:ins w:id="312" w:author="Guobo Chen" w:date="2020-11-13T14:12:00Z">
        <w:r>
          <w:rPr>
            <w:rFonts w:ascii="Times New Roman" w:hAnsi="Times New Roman" w:cs="Times New Roman"/>
            <w:sz w:val="24"/>
            <w:szCs w:val="24"/>
          </w:rPr>
          <w:t xml:space="preserve">patients </w:t>
        </w:r>
      </w:ins>
      <w:r>
        <w:rPr>
          <w:rFonts w:ascii="Times New Roman" w:hAnsi="Times New Roman" w:cs="Times New Roman"/>
          <w:sz w:val="24"/>
          <w:szCs w:val="24"/>
        </w:rPr>
        <w:t>were eligible for enrollment if they had</w:t>
      </w:r>
      <w:del w:id="313" w:author="Guobo Chen" w:date="2020-11-12T21:03:00Z">
        <w:r>
          <w:rPr>
            <w:rFonts w:ascii="Times New Roman" w:hAnsi="Times New Roman" w:cs="Times New Roman"/>
            <w:sz w:val="24"/>
            <w:szCs w:val="24"/>
          </w:rPr>
          <w:delText xml:space="preserve"> had</w:delText>
        </w:r>
      </w:del>
      <w:r>
        <w:rPr>
          <w:rFonts w:ascii="Times New Roman" w:hAnsi="Times New Roman" w:cs="Times New Roman"/>
          <w:sz w:val="24"/>
          <w:szCs w:val="24"/>
        </w:rPr>
        <w:t xml:space="preserve"> ischemic stroke</w:t>
      </w:r>
      <w:ins w:id="314" w:author="Guobo Chen" w:date="2020-11-13T14:12:00Z">
        <w:r>
          <w:rPr>
            <w:rFonts w:ascii="Times New Roman" w:hAnsi="Times New Roman" w:cs="Times New Roman"/>
            <w:sz w:val="24"/>
            <w:szCs w:val="24"/>
          </w:rPr>
          <w:t xml:space="preserve">, </w:t>
        </w:r>
      </w:ins>
      <w:ins w:id="315" w:author="Guobo Chen" w:date="2020-11-13T14:13:00Z">
        <w:r>
          <w:rPr>
            <w:rFonts w:ascii="Times New Roman" w:hAnsi="Times New Roman" w:cs="Times New Roman"/>
            <w:sz w:val="24"/>
            <w:szCs w:val="24"/>
          </w:rPr>
          <w:t>and</w:t>
        </w:r>
      </w:ins>
      <w:del w:id="316" w:author="Guobo Chen" w:date="2020-11-13T14:12:00Z">
        <w:r>
          <w:rPr>
            <w:rFonts w:ascii="Times New Roman" w:hAnsi="Times New Roman" w:cs="Times New Roman"/>
            <w:sz w:val="24"/>
            <w:szCs w:val="24"/>
          </w:rPr>
          <w:delText>.</w:delText>
        </w:r>
      </w:del>
      <w:r>
        <w:rPr>
          <w:rFonts w:ascii="Times New Roman" w:hAnsi="Times New Roman" w:cs="Times New Roman"/>
          <w:sz w:val="24"/>
          <w:szCs w:val="24"/>
        </w:rPr>
        <w:t xml:space="preserve"> </w:t>
      </w:r>
      <w:ins w:id="317" w:author="Guobo Chen" w:date="2020-11-13T14:13:00Z">
        <w:r>
          <w:rPr>
            <w:rFonts w:ascii="Times New Roman" w:hAnsi="Times New Roman" w:cs="Times New Roman"/>
            <w:sz w:val="24"/>
            <w:szCs w:val="24"/>
          </w:rPr>
          <w:t xml:space="preserve">then </w:t>
        </w:r>
      </w:ins>
      <w:del w:id="318" w:author="Guobo Chen" w:date="2020-11-13T14:13:00Z">
        <w:r>
          <w:rPr>
            <w:rFonts w:ascii="Times New Roman" w:hAnsi="Times New Roman" w:cs="Times New Roman"/>
            <w:sz w:val="24"/>
            <w:szCs w:val="24"/>
          </w:rPr>
          <w:delText xml:space="preserve">All the patients </w:delText>
        </w:r>
      </w:del>
      <w:r>
        <w:rPr>
          <w:rFonts w:ascii="Times New Roman" w:hAnsi="Times New Roman" w:cs="Times New Roman"/>
          <w:sz w:val="24"/>
          <w:szCs w:val="24"/>
        </w:rPr>
        <w:t>were evaluated by stroke specialists. A</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total of 500 patients assessed for eligibility </w:t>
      </w:r>
      <w:ins w:id="319" w:author="wang ying" w:date="2021-01-31T15:37:00Z">
        <w:r w:rsidR="00F00CD3">
          <w:rPr>
            <w:rFonts w:ascii="Times New Roman" w:hAnsi="Times New Roman" w:cs="Times New Roman"/>
            <w:sz w:val="24"/>
            <w:szCs w:val="24"/>
          </w:rPr>
          <w:t>that</w:t>
        </w:r>
      </w:ins>
      <w:del w:id="320" w:author="wang ying" w:date="2021-01-31T15:37:00Z">
        <w:r w:rsidDel="00F00CD3">
          <w:rPr>
            <w:rFonts w:ascii="Times New Roman" w:hAnsi="Times New Roman" w:cs="Times New Roman"/>
            <w:sz w:val="24"/>
            <w:szCs w:val="24"/>
          </w:rPr>
          <w:delText>who</w:delText>
        </w:r>
      </w:del>
      <w:r>
        <w:rPr>
          <w:rFonts w:ascii="Times New Roman" w:hAnsi="Times New Roman" w:cs="Times New Roman"/>
          <w:sz w:val="24"/>
          <w:szCs w:val="24"/>
        </w:rPr>
        <w:t xml:space="preserve"> included 300 individuals </w:t>
      </w:r>
      <w:del w:id="321" w:author="wang ying" w:date="2021-01-31T15:37:00Z">
        <w:r w:rsidDel="00F00CD3">
          <w:rPr>
            <w:rFonts w:ascii="Times New Roman" w:hAnsi="Times New Roman" w:cs="Times New Roman"/>
            <w:sz w:val="24"/>
            <w:szCs w:val="24"/>
          </w:rPr>
          <w:delText>who</w:delText>
        </w:r>
        <w:r w:rsidDel="00F00CD3">
          <w:rPr>
            <w:rFonts w:ascii="Times New Roman" w:hAnsi="Times New Roman" w:cs="Times New Roman" w:hint="eastAsia"/>
            <w:sz w:val="24"/>
            <w:szCs w:val="24"/>
          </w:rPr>
          <w:delText xml:space="preserve"> </w:delText>
        </w:r>
        <w:r w:rsidDel="00F00CD3">
          <w:rPr>
            <w:rFonts w:ascii="Times New Roman" w:hAnsi="Times New Roman" w:cs="Times New Roman"/>
            <w:sz w:val="24"/>
            <w:szCs w:val="24"/>
          </w:rPr>
          <w:delText>underwent</w:delText>
        </w:r>
      </w:del>
      <w:ins w:id="322" w:author="wang ying" w:date="2021-01-31T15:37:00Z">
        <w:r w:rsidR="00F00CD3">
          <w:rPr>
            <w:rFonts w:ascii="Times New Roman" w:hAnsi="Times New Roman" w:cs="Times New Roman"/>
            <w:sz w:val="24"/>
            <w:szCs w:val="24"/>
          </w:rPr>
          <w:t>were diagnosed with acute</w:t>
        </w:r>
      </w:ins>
      <w:r>
        <w:rPr>
          <w:rFonts w:ascii="Times New Roman" w:hAnsi="Times New Roman" w:cs="Times New Roman"/>
          <w:sz w:val="24"/>
          <w:szCs w:val="24"/>
        </w:rPr>
        <w:t xml:space="preserve"> ischemic stroke</w:t>
      </w:r>
      <w:ins w:id="323" w:author="wang ying" w:date="2021-01-31T15:37:00Z">
        <w:r w:rsidR="00F00CD3">
          <w:rPr>
            <w:rFonts w:ascii="Times New Roman" w:hAnsi="Times New Roman" w:cs="Times New Roman"/>
            <w:sz w:val="24"/>
            <w:szCs w:val="24"/>
          </w:rPr>
          <w:t xml:space="preserve">, were </w:t>
        </w:r>
      </w:ins>
      <w:del w:id="324" w:author="wang ying" w:date="2021-01-31T15:37:00Z">
        <w:r w:rsidDel="00F00CD3">
          <w:rPr>
            <w:rFonts w:ascii="Times New Roman" w:hAnsi="Times New Roman" w:cs="Times New Roman"/>
            <w:sz w:val="24"/>
            <w:szCs w:val="24"/>
          </w:rPr>
          <w:delText xml:space="preserve"> </w:delText>
        </w:r>
      </w:del>
      <w:ins w:id="325" w:author="123" w:date="2020-11-15T23:33:00Z">
        <w:del w:id="326" w:author="wang ying" w:date="2021-01-31T15:37:00Z">
          <w:r w:rsidDel="00F00CD3">
            <w:rPr>
              <w:rFonts w:ascii="Times New Roman" w:hAnsi="Times New Roman" w:cs="Times New Roman"/>
              <w:sz w:val="24"/>
              <w:szCs w:val="24"/>
            </w:rPr>
            <w:delText xml:space="preserve">which were </w:delText>
          </w:r>
        </w:del>
        <w:r>
          <w:rPr>
            <w:rFonts w:ascii="Times New Roman" w:hAnsi="Times New Roman" w:cs="Times New Roman"/>
            <w:sz w:val="24"/>
            <w:szCs w:val="24"/>
          </w:rPr>
          <w:t xml:space="preserve">regarded as the </w:t>
        </w:r>
      </w:ins>
      <w:ins w:id="327" w:author="123" w:date="2020-11-15T23:34:00Z">
        <w:r>
          <w:rPr>
            <w:rFonts w:ascii="Times New Roman" w:hAnsi="Times New Roman" w:cs="Times New Roman"/>
            <w:sz w:val="24"/>
            <w:szCs w:val="24"/>
          </w:rPr>
          <w:t xml:space="preserve">acute </w:t>
        </w:r>
      </w:ins>
      <w:ins w:id="328" w:author="123" w:date="2020-11-15T23:33:00Z">
        <w:r>
          <w:rPr>
            <w:rFonts w:ascii="Times New Roman" w:hAnsi="Times New Roman" w:cs="Times New Roman"/>
            <w:sz w:val="24"/>
            <w:szCs w:val="24"/>
          </w:rPr>
          <w:t>ischemic gro</w:t>
        </w:r>
      </w:ins>
      <w:ins w:id="329" w:author="123" w:date="2020-11-15T23:34:00Z">
        <w:r>
          <w:rPr>
            <w:rFonts w:ascii="Times New Roman" w:hAnsi="Times New Roman" w:cs="Times New Roman"/>
            <w:sz w:val="24"/>
            <w:szCs w:val="24"/>
          </w:rPr>
          <w:t>up</w:t>
        </w:r>
      </w:ins>
      <w:ins w:id="330" w:author="wang ying" w:date="2021-01-31T15:37:00Z">
        <w:r w:rsidR="00F00CD3">
          <w:rPr>
            <w:rFonts w:ascii="Times New Roman" w:hAnsi="Times New Roman" w:cs="Times New Roman"/>
            <w:sz w:val="24"/>
            <w:szCs w:val="24"/>
          </w:rPr>
          <w:t>,</w:t>
        </w:r>
      </w:ins>
      <w:ins w:id="331" w:author="123" w:date="2020-11-15T23:34:00Z">
        <w:r>
          <w:rPr>
            <w:rFonts w:ascii="Times New Roman" w:hAnsi="Times New Roman" w:cs="Times New Roman"/>
            <w:sz w:val="24"/>
            <w:szCs w:val="24"/>
          </w:rPr>
          <w:t xml:space="preserve"> </w:t>
        </w:r>
      </w:ins>
      <w:del w:id="332" w:author="wang ying" w:date="2021-01-31T15:37:00Z">
        <w:r w:rsidDel="00F00CD3">
          <w:rPr>
            <w:rFonts w:ascii="Times New Roman" w:hAnsi="Times New Roman" w:cs="Times New Roman"/>
            <w:sz w:val="24"/>
            <w:szCs w:val="24"/>
          </w:rPr>
          <w:delText xml:space="preserve">and </w:delText>
        </w:r>
      </w:del>
      <w:ins w:id="333" w:author="wang ying" w:date="2021-01-31T15:37:00Z">
        <w:r w:rsidR="00F00CD3">
          <w:rPr>
            <w:rFonts w:ascii="Times New Roman" w:hAnsi="Times New Roman" w:cs="Times New Roman"/>
            <w:sz w:val="24"/>
            <w:szCs w:val="24"/>
          </w:rPr>
          <w:t xml:space="preserve">another </w:t>
        </w:r>
      </w:ins>
      <w:r>
        <w:rPr>
          <w:rFonts w:ascii="Times New Roman" w:hAnsi="Times New Roman" w:cs="Times New Roman"/>
          <w:sz w:val="24"/>
          <w:szCs w:val="24"/>
        </w:rPr>
        <w:t xml:space="preserve">200 individuals </w:t>
      </w:r>
      <w:del w:id="334" w:author="wang ying" w:date="2021-01-31T15:37:00Z">
        <w:r w:rsidDel="00F00CD3">
          <w:rPr>
            <w:rFonts w:ascii="Times New Roman" w:hAnsi="Times New Roman" w:cs="Times New Roman"/>
            <w:sz w:val="24"/>
            <w:szCs w:val="24"/>
          </w:rPr>
          <w:delText>who underwent</w:delText>
        </w:r>
      </w:del>
      <w:ins w:id="335" w:author="wang ying" w:date="2021-01-31T15:37:00Z">
        <w:r w:rsidR="00F00CD3">
          <w:rPr>
            <w:rFonts w:ascii="Times New Roman" w:hAnsi="Times New Roman" w:cs="Times New Roman"/>
            <w:sz w:val="24"/>
            <w:szCs w:val="24"/>
          </w:rPr>
          <w:t xml:space="preserve">were </w:t>
        </w:r>
      </w:ins>
      <w:ins w:id="336" w:author="wang ying" w:date="2021-01-31T15:38:00Z">
        <w:r w:rsidR="00F00CD3">
          <w:rPr>
            <w:rFonts w:ascii="Times New Roman" w:hAnsi="Times New Roman" w:cs="Times New Roman"/>
            <w:sz w:val="24"/>
            <w:szCs w:val="24"/>
          </w:rPr>
          <w:t>diagnosed with</w:t>
        </w:r>
      </w:ins>
      <w:del w:id="337" w:author="wang ying" w:date="2021-01-31T15:38:00Z">
        <w:r w:rsidDel="00F00CD3">
          <w:rPr>
            <w:rFonts w:ascii="Times New Roman" w:hAnsi="Times New Roman" w:cs="Times New Roman"/>
            <w:sz w:val="24"/>
            <w:szCs w:val="24"/>
          </w:rPr>
          <w:delText xml:space="preserve"> the</w:delText>
        </w:r>
      </w:del>
      <w:r>
        <w:rPr>
          <w:rFonts w:ascii="Times New Roman" w:hAnsi="Times New Roman" w:cs="Times New Roman"/>
          <w:sz w:val="24"/>
          <w:szCs w:val="24"/>
        </w:rPr>
        <w:t xml:space="preserve"> other mild neurological disease but not </w:t>
      </w:r>
      <w:ins w:id="338" w:author="wang ying" w:date="2021-01-31T15:38:00Z">
        <w:r w:rsidR="00F00CD3">
          <w:rPr>
            <w:rFonts w:ascii="Times New Roman" w:hAnsi="Times New Roman" w:cs="Times New Roman"/>
            <w:sz w:val="24"/>
            <w:szCs w:val="24"/>
          </w:rPr>
          <w:t xml:space="preserve">related to any </w:t>
        </w:r>
      </w:ins>
      <w:r>
        <w:rPr>
          <w:rFonts w:ascii="Times New Roman" w:hAnsi="Times New Roman" w:cs="Times New Roman"/>
          <w:sz w:val="24"/>
          <w:szCs w:val="24"/>
        </w:rPr>
        <w:t xml:space="preserve">vascular diseases, </w:t>
      </w:r>
      <w:del w:id="339" w:author="wang ying" w:date="2021-01-31T15:38:00Z">
        <w:r w:rsidDel="00F00CD3">
          <w:rPr>
            <w:rFonts w:ascii="Times New Roman" w:hAnsi="Times New Roman" w:cs="Times New Roman"/>
            <w:sz w:val="24"/>
            <w:szCs w:val="24"/>
          </w:rPr>
          <w:delText xml:space="preserve">which </w:delText>
        </w:r>
      </w:del>
      <w:r>
        <w:rPr>
          <w:rFonts w:ascii="Times New Roman" w:hAnsi="Times New Roman" w:cs="Times New Roman"/>
          <w:sz w:val="24"/>
          <w:szCs w:val="24"/>
        </w:rPr>
        <w:t xml:space="preserve">were regarded as the </w:t>
      </w:r>
      <w:ins w:id="340" w:author="wang ying" w:date="2021-01-31T15:38:00Z">
        <w:r w:rsidR="00F00CD3">
          <w:rPr>
            <w:rFonts w:ascii="Times New Roman" w:hAnsi="Times New Roman" w:cs="Times New Roman" w:hint="eastAsia"/>
            <w:sz w:val="24"/>
            <w:szCs w:val="24"/>
          </w:rPr>
          <w:t>‘</w:t>
        </w:r>
      </w:ins>
      <w:r>
        <w:rPr>
          <w:rFonts w:ascii="Times New Roman" w:hAnsi="Times New Roman" w:cs="Times New Roman"/>
          <w:sz w:val="24"/>
          <w:szCs w:val="24"/>
        </w:rPr>
        <w:t>control group</w:t>
      </w:r>
      <w:ins w:id="341" w:author="wang ying" w:date="2021-01-31T15:38:00Z">
        <w:r w:rsidR="00F00CD3">
          <w:rPr>
            <w:rFonts w:ascii="Times New Roman" w:hAnsi="Times New Roman" w:cs="Times New Roman" w:hint="eastAsia"/>
            <w:sz w:val="24"/>
            <w:szCs w:val="24"/>
          </w:rPr>
          <w:t>’</w:t>
        </w:r>
      </w:ins>
      <w:ins w:id="342" w:author="123" w:date="2020-12-03T08:45:00Z">
        <w:r>
          <w:rPr>
            <w:rFonts w:ascii="Times New Roman" w:hAnsi="Times New Roman" w:cs="Times New Roman"/>
            <w:sz w:val="24"/>
            <w:szCs w:val="24"/>
          </w:rPr>
          <w:t>, including</w:t>
        </w:r>
      </w:ins>
      <w:del w:id="343" w:author="123" w:date="2020-12-03T08:45:00Z">
        <w:r>
          <w:rPr>
            <w:rFonts w:ascii="Times New Roman" w:hAnsi="Times New Roman" w:cs="Times New Roman"/>
            <w:sz w:val="24"/>
            <w:szCs w:val="24"/>
          </w:rPr>
          <w:delText>. The control group were consisted of four types of diseases, including</w:delText>
        </w:r>
      </w:del>
      <w:ins w:id="344" w:author="Guobo Chen" w:date="2020-11-13T14:18:00Z">
        <w:r>
          <w:rPr>
            <w:rFonts w:ascii="Times New Roman" w:hAnsi="Times New Roman" w:cs="Times New Roman"/>
            <w:sz w:val="24"/>
            <w:szCs w:val="24"/>
          </w:rPr>
          <w:t xml:space="preserve"> </w:t>
        </w:r>
        <w:r>
          <w:rPr>
            <w:rFonts w:ascii="Times New Roman" w:hAnsi="Times New Roman" w:cs="Times New Roman"/>
            <w:b/>
            <w:bCs/>
            <w:sz w:val="24"/>
            <w:szCs w:val="24"/>
            <w:rPrChange w:id="345" w:author="Guobo Chen" w:date="2020-11-13T14:18:00Z">
              <w:rPr>
                <w:rFonts w:ascii="Times New Roman" w:hAnsi="Times New Roman" w:cs="Times New Roman"/>
                <w:sz w:val="24"/>
                <w:szCs w:val="24"/>
              </w:rPr>
            </w:rPrChange>
          </w:rPr>
          <w:t>i</w:t>
        </w:r>
        <w:r>
          <w:rPr>
            <w:rFonts w:ascii="Times New Roman" w:hAnsi="Times New Roman" w:cs="Times New Roman" w:hint="eastAsia"/>
            <w:sz w:val="24"/>
            <w:szCs w:val="24"/>
          </w:rPr>
          <w:t>)</w:t>
        </w:r>
      </w:ins>
      <w:r>
        <w:rPr>
          <w:rFonts w:ascii="Times New Roman" w:hAnsi="Times New Roman" w:cs="Times New Roman"/>
          <w:sz w:val="24"/>
          <w:szCs w:val="24"/>
        </w:rPr>
        <w:t xml:space="preserve"> 78 </w:t>
      </w:r>
      <w:del w:id="346" w:author="wang ying" w:date="2021-01-31T15:38:00Z">
        <w:r w:rsidDel="00F00CD3">
          <w:rPr>
            <w:rFonts w:ascii="Times New Roman" w:hAnsi="Times New Roman" w:cs="Times New Roman"/>
            <w:sz w:val="24"/>
            <w:szCs w:val="24"/>
          </w:rPr>
          <w:delText xml:space="preserve">patients </w:delText>
        </w:r>
      </w:del>
      <w:r>
        <w:rPr>
          <w:rFonts w:ascii="Times New Roman" w:hAnsi="Times New Roman" w:cs="Times New Roman"/>
          <w:sz w:val="24"/>
          <w:szCs w:val="24"/>
        </w:rPr>
        <w:t>with mya</w:t>
      </w:r>
      <w:del w:id="347" w:author="Guobo Chen" w:date="2020-11-12T21:12:00Z">
        <w:r>
          <w:rPr>
            <w:rFonts w:ascii="Times New Roman" w:hAnsi="Times New Roman" w:cs="Times New Roman"/>
            <w:sz w:val="24"/>
            <w:szCs w:val="24"/>
          </w:rPr>
          <w:delText>sh</w:delText>
        </w:r>
      </w:del>
      <w:r>
        <w:rPr>
          <w:rFonts w:ascii="Times New Roman" w:hAnsi="Times New Roman" w:cs="Times New Roman"/>
          <w:sz w:val="24"/>
          <w:szCs w:val="24"/>
        </w:rPr>
        <w:t>thenia gravis;</w:t>
      </w:r>
      <w:ins w:id="348" w:author="Guobo Chen" w:date="2020-11-13T14:18:00Z">
        <w:r>
          <w:rPr>
            <w:rFonts w:ascii="Times New Roman" w:hAnsi="Times New Roman" w:cs="Times New Roman"/>
            <w:sz w:val="24"/>
            <w:szCs w:val="24"/>
          </w:rPr>
          <w:t xml:space="preserve"> </w:t>
        </w:r>
        <w:r>
          <w:rPr>
            <w:rFonts w:ascii="Times New Roman" w:hAnsi="Times New Roman" w:cs="Times New Roman"/>
            <w:b/>
            <w:bCs/>
            <w:sz w:val="24"/>
            <w:szCs w:val="24"/>
            <w:rPrChange w:id="349" w:author="Guobo Chen" w:date="2020-11-13T14:18:00Z">
              <w:rPr>
                <w:rFonts w:ascii="Times New Roman" w:hAnsi="Times New Roman" w:cs="Times New Roman"/>
                <w:sz w:val="24"/>
                <w:szCs w:val="24"/>
              </w:rPr>
            </w:rPrChange>
          </w:rPr>
          <w:t>ii</w:t>
        </w:r>
        <w:r>
          <w:rPr>
            <w:rFonts w:ascii="Times New Roman" w:hAnsi="Times New Roman" w:cs="Times New Roman"/>
            <w:sz w:val="24"/>
            <w:szCs w:val="24"/>
          </w:rPr>
          <w:t>)</w:t>
        </w:r>
      </w:ins>
      <w:r>
        <w:rPr>
          <w:rFonts w:ascii="Times New Roman" w:hAnsi="Times New Roman" w:cs="Times New Roman"/>
          <w:sz w:val="24"/>
          <w:szCs w:val="24"/>
        </w:rPr>
        <w:t xml:space="preserve"> 60</w:t>
      </w:r>
      <w:del w:id="350" w:author="wang ying" w:date="2021-01-31T15:38:00Z">
        <w:r w:rsidDel="00F00CD3">
          <w:rPr>
            <w:rFonts w:ascii="Times New Roman" w:hAnsi="Times New Roman" w:cs="Times New Roman"/>
            <w:sz w:val="24"/>
            <w:szCs w:val="24"/>
          </w:rPr>
          <w:delText xml:space="preserve"> patients</w:delText>
        </w:r>
      </w:del>
      <w:r>
        <w:rPr>
          <w:rFonts w:ascii="Times New Roman" w:hAnsi="Times New Roman" w:cs="Times New Roman"/>
          <w:sz w:val="24"/>
          <w:szCs w:val="24"/>
        </w:rPr>
        <w:t xml:space="preserve"> with dizziness; </w:t>
      </w:r>
      <w:ins w:id="351" w:author="Guobo Chen" w:date="2020-11-13T14:18:00Z">
        <w:r>
          <w:rPr>
            <w:rFonts w:ascii="Times New Roman" w:hAnsi="Times New Roman" w:cs="Times New Roman"/>
            <w:b/>
            <w:bCs/>
            <w:sz w:val="24"/>
            <w:szCs w:val="24"/>
            <w:rPrChange w:id="352" w:author="Guobo Chen" w:date="2020-11-13T14:18:00Z">
              <w:rPr>
                <w:rFonts w:ascii="Times New Roman" w:hAnsi="Times New Roman" w:cs="Times New Roman"/>
                <w:sz w:val="24"/>
                <w:szCs w:val="24"/>
              </w:rPr>
            </w:rPrChange>
          </w:rPr>
          <w:t>iii</w:t>
        </w:r>
        <w:r>
          <w:rPr>
            <w:rFonts w:ascii="Times New Roman" w:hAnsi="Times New Roman" w:cs="Times New Roman"/>
            <w:sz w:val="24"/>
            <w:szCs w:val="24"/>
          </w:rPr>
          <w:t xml:space="preserve">) </w:t>
        </w:r>
      </w:ins>
      <w:r>
        <w:rPr>
          <w:rFonts w:ascii="Times New Roman" w:hAnsi="Times New Roman" w:cs="Times New Roman"/>
          <w:sz w:val="24"/>
          <w:szCs w:val="24"/>
        </w:rPr>
        <w:t xml:space="preserve">32 </w:t>
      </w:r>
      <w:del w:id="353" w:author="wang ying" w:date="2021-01-31T15:38:00Z">
        <w:r w:rsidDel="00F00CD3">
          <w:rPr>
            <w:rFonts w:ascii="Times New Roman" w:hAnsi="Times New Roman" w:cs="Times New Roman"/>
            <w:sz w:val="24"/>
            <w:szCs w:val="24"/>
          </w:rPr>
          <w:delText xml:space="preserve">patients </w:delText>
        </w:r>
      </w:del>
      <w:r>
        <w:rPr>
          <w:rFonts w:ascii="Times New Roman" w:hAnsi="Times New Roman" w:cs="Times New Roman"/>
          <w:sz w:val="24"/>
          <w:szCs w:val="24"/>
        </w:rPr>
        <w:t xml:space="preserve">with peripheral neuropathy; </w:t>
      </w:r>
      <w:ins w:id="354" w:author="Guobo Chen" w:date="2020-11-13T14:18:00Z">
        <w:r>
          <w:rPr>
            <w:rFonts w:ascii="Times New Roman" w:hAnsi="Times New Roman" w:cs="Times New Roman"/>
            <w:b/>
            <w:bCs/>
            <w:sz w:val="24"/>
            <w:szCs w:val="24"/>
            <w:rPrChange w:id="355" w:author="Guobo Chen" w:date="2020-11-13T14:18:00Z">
              <w:rPr>
                <w:rFonts w:ascii="Times New Roman" w:hAnsi="Times New Roman" w:cs="Times New Roman"/>
                <w:sz w:val="24"/>
                <w:szCs w:val="24"/>
              </w:rPr>
            </w:rPrChange>
          </w:rPr>
          <w:t>iv</w:t>
        </w:r>
        <w:r>
          <w:rPr>
            <w:rFonts w:ascii="Times New Roman" w:hAnsi="Times New Roman" w:cs="Times New Roman"/>
            <w:sz w:val="24"/>
            <w:szCs w:val="24"/>
          </w:rPr>
          <w:t xml:space="preserve">) </w:t>
        </w:r>
      </w:ins>
      <w:r>
        <w:rPr>
          <w:rFonts w:ascii="Times New Roman" w:hAnsi="Times New Roman" w:cs="Times New Roman"/>
          <w:sz w:val="24"/>
          <w:szCs w:val="24"/>
        </w:rPr>
        <w:t xml:space="preserve">30 </w:t>
      </w:r>
      <w:del w:id="356" w:author="wang ying" w:date="2021-01-31T15:38:00Z">
        <w:r w:rsidDel="00F00CD3">
          <w:rPr>
            <w:rFonts w:ascii="Times New Roman" w:hAnsi="Times New Roman" w:cs="Times New Roman"/>
            <w:sz w:val="24"/>
            <w:szCs w:val="24"/>
          </w:rPr>
          <w:delText xml:space="preserve">patients </w:delText>
        </w:r>
      </w:del>
      <w:r>
        <w:rPr>
          <w:rFonts w:ascii="Times New Roman" w:hAnsi="Times New Roman" w:cs="Times New Roman"/>
          <w:sz w:val="24"/>
          <w:szCs w:val="24"/>
        </w:rPr>
        <w:t xml:space="preserve">with </w:t>
      </w:r>
      <w:ins w:id="357" w:author="Guobo Chen" w:date="2020-11-12T21:13:00Z">
        <w:r>
          <w:rPr>
            <w:rFonts w:ascii="Times New Roman" w:hAnsi="Times New Roman" w:cs="Times New Roman"/>
            <w:sz w:val="24"/>
            <w:szCs w:val="24"/>
          </w:rPr>
          <w:t>P</w:t>
        </w:r>
      </w:ins>
      <w:del w:id="358" w:author="Guobo Chen" w:date="2020-11-12T21:13:00Z">
        <w:r>
          <w:rPr>
            <w:rFonts w:ascii="Times New Roman" w:hAnsi="Times New Roman" w:cs="Times New Roman"/>
            <w:sz w:val="24"/>
            <w:szCs w:val="24"/>
          </w:rPr>
          <w:delText>p</w:delText>
        </w:r>
      </w:del>
      <w:r>
        <w:rPr>
          <w:rFonts w:ascii="Times New Roman" w:hAnsi="Times New Roman" w:cs="Times New Roman"/>
          <w:sz w:val="24"/>
          <w:szCs w:val="24"/>
        </w:rPr>
        <w:t>arkinson’</w:t>
      </w:r>
      <w:del w:id="359" w:author="Guobo Chen" w:date="2020-11-12T21:12:00Z">
        <w:r>
          <w:rPr>
            <w:rFonts w:ascii="Times New Roman" w:hAnsi="Times New Roman" w:cs="Times New Roman"/>
            <w:sz w:val="24"/>
            <w:szCs w:val="24"/>
          </w:rPr>
          <w:delText xml:space="preserve"> </w:delText>
        </w:r>
      </w:del>
      <w:r>
        <w:rPr>
          <w:rFonts w:ascii="Times New Roman" w:hAnsi="Times New Roman" w:cs="Times New Roman"/>
          <w:sz w:val="24"/>
          <w:szCs w:val="24"/>
        </w:rPr>
        <w:t xml:space="preserve">s disease. </w:t>
      </w:r>
      <w:ins w:id="360" w:author="wang ying" w:date="2021-01-31T15:39:00Z">
        <w:r w:rsidR="00F00CD3" w:rsidRPr="00CE1C29">
          <w:rPr>
            <w:rFonts w:ascii="Times New Roman" w:hAnsi="Times New Roman" w:cs="Times New Roman"/>
            <w:sz w:val="24"/>
            <w:szCs w:val="24"/>
          </w:rPr>
          <w:t>75</w:t>
        </w:r>
        <w:r w:rsidR="00F00CD3">
          <w:rPr>
            <w:rFonts w:ascii="Times New Roman" w:hAnsi="Times New Roman" w:cs="Times New Roman"/>
            <w:sz w:val="24"/>
            <w:szCs w:val="24"/>
          </w:rPr>
          <w:t xml:space="preserve"> patients were excluded with </w:t>
        </w:r>
      </w:ins>
      <w:del w:id="361" w:author="wang ying" w:date="2021-01-31T15:39:00Z">
        <w:r w:rsidDel="00F00CD3">
          <w:rPr>
            <w:rFonts w:ascii="Times New Roman" w:hAnsi="Times New Roman" w:cs="Times New Roman"/>
            <w:sz w:val="24"/>
            <w:szCs w:val="24"/>
          </w:rPr>
          <w:delText>After</w:delText>
        </w:r>
        <w:r w:rsidDel="00F00CD3">
          <w:rPr>
            <w:rFonts w:ascii="Times New Roman" w:hAnsi="Times New Roman" w:cs="Times New Roman" w:hint="eastAsia"/>
            <w:sz w:val="24"/>
            <w:szCs w:val="24"/>
          </w:rPr>
          <w:delText xml:space="preserve"> </w:delText>
        </w:r>
        <w:r w:rsidDel="00F00CD3">
          <w:rPr>
            <w:rFonts w:ascii="Times New Roman" w:hAnsi="Times New Roman" w:cs="Times New Roman"/>
            <w:sz w:val="24"/>
            <w:szCs w:val="24"/>
          </w:rPr>
          <w:delText>exclusion of individuals with</w:delText>
        </w:r>
      </w:del>
      <w:ins w:id="362" w:author="wang ying" w:date="2021-01-31T15:39:00Z">
        <w:r w:rsidR="00F00CD3">
          <w:rPr>
            <w:rFonts w:ascii="Times New Roman" w:hAnsi="Times New Roman" w:cs="Times New Roman"/>
            <w:sz w:val="24"/>
            <w:szCs w:val="24"/>
          </w:rPr>
          <w:t xml:space="preserve">lack of </w:t>
        </w:r>
      </w:ins>
      <w:ins w:id="363" w:author="Guobo Chen" w:date="2020-11-13T14:19:00Z">
        <w:del w:id="364" w:author="wang ying" w:date="2021-01-31T15:39:00Z">
          <w:r w:rsidDel="00F00CD3">
            <w:rPr>
              <w:rFonts w:ascii="Times New Roman" w:hAnsi="Times New Roman" w:cs="Times New Roman"/>
              <w:sz w:val="24"/>
              <w:szCs w:val="24"/>
            </w:rPr>
            <w:delText xml:space="preserve"> in</w:delText>
          </w:r>
        </w:del>
        <w:r>
          <w:rPr>
            <w:rFonts w:ascii="Times New Roman" w:hAnsi="Times New Roman" w:cs="Times New Roman"/>
            <w:sz w:val="24"/>
            <w:szCs w:val="24"/>
          </w:rPr>
          <w:t>complete</w:t>
        </w:r>
      </w:ins>
      <w:r>
        <w:rPr>
          <w:rFonts w:ascii="Times New Roman" w:hAnsi="Times New Roman" w:cs="Times New Roman"/>
          <w:sz w:val="24"/>
          <w:szCs w:val="24"/>
        </w:rPr>
        <w:t xml:space="preserve"> basic information or laboratory indicators</w:t>
      </w:r>
      <w:del w:id="365" w:author="wang ying" w:date="2021-01-31T15:39:00Z">
        <w:r w:rsidDel="00F00CD3">
          <w:rPr>
            <w:rFonts w:ascii="Times New Roman" w:hAnsi="Times New Roman" w:cs="Times New Roman"/>
            <w:sz w:val="24"/>
            <w:szCs w:val="24"/>
          </w:rPr>
          <w:delText xml:space="preserve"> missing</w:delText>
        </w:r>
      </w:del>
      <w:r>
        <w:rPr>
          <w:rFonts w:ascii="Times New Roman" w:hAnsi="Times New Roman" w:cs="Times New Roman"/>
          <w:sz w:val="24"/>
          <w:szCs w:val="24"/>
        </w:rPr>
        <w:t>, 415 participants were conducted by immunophenotyping assays using single-cell mass cytometry.</w:t>
      </w:r>
      <w:ins w:id="366" w:author="cc" w:date="2021-01-20T20:19:00Z">
        <w:r w:rsidR="00EA0A5F" w:rsidDel="00EA0A5F">
          <w:rPr>
            <w:rFonts w:ascii="Times New Roman" w:hAnsi="Times New Roman" w:cs="Times New Roman"/>
            <w:sz w:val="24"/>
            <w:szCs w:val="24"/>
          </w:rPr>
          <w:t xml:space="preserve"> </w:t>
        </w:r>
      </w:ins>
      <w:del w:id="367" w:author="cc" w:date="2021-01-20T20:19:00Z">
        <w:r w:rsidDel="00EA0A5F">
          <w:rPr>
            <w:rFonts w:ascii="Times New Roman" w:hAnsi="Times New Roman" w:cs="Times New Roman"/>
            <w:sz w:val="24"/>
            <w:szCs w:val="24"/>
          </w:rPr>
          <w:delText xml:space="preserve"> Then, a total of 309 individuals</w:delText>
        </w:r>
      </w:del>
      <w:ins w:id="368" w:author="Guobo Chen" w:date="2020-11-13T14:21:00Z">
        <w:del w:id="369" w:author="cc" w:date="2021-01-20T20:19:00Z">
          <w:r w:rsidDel="00F94130">
            <w:rPr>
              <w:rFonts w:ascii="Times New Roman" w:hAnsi="Times New Roman" w:cs="Times New Roman"/>
              <w:sz w:val="24"/>
              <w:szCs w:val="24"/>
            </w:rPr>
            <w:delText xml:space="preserve">, 197 </w:delText>
          </w:r>
        </w:del>
      </w:ins>
      <w:ins w:id="370" w:author="Guobo Chen" w:date="2020-11-13T14:22:00Z">
        <w:del w:id="371" w:author="cc" w:date="2021-01-20T20:19:00Z">
          <w:r w:rsidDel="00F94130">
            <w:rPr>
              <w:rFonts w:ascii="Times New Roman" w:hAnsi="Times New Roman" w:cs="Times New Roman"/>
              <w:sz w:val="24"/>
              <w:szCs w:val="24"/>
            </w:rPr>
            <w:delText>ischemic stroke and 112 controls,</w:delText>
          </w:r>
        </w:del>
      </w:ins>
      <w:del w:id="372" w:author="cc" w:date="2021-01-20T20:19:00Z">
        <w:r w:rsidDel="00F94130">
          <w:rPr>
            <w:rFonts w:ascii="Times New Roman" w:hAnsi="Times New Roman" w:cs="Times New Roman"/>
            <w:sz w:val="24"/>
            <w:szCs w:val="24"/>
          </w:rPr>
          <w:delText xml:space="preserve"> completed the follow-up study except 58 individuals with ischemic stroke and 44 individuals in control group</w:delText>
        </w:r>
      </w:del>
      <w:del w:id="373" w:author="Guobo Chen" w:date="2020-11-13T14:22:00Z">
        <w:r>
          <w:rPr>
            <w:rFonts w:ascii="Times New Roman" w:hAnsi="Times New Roman" w:cs="Times New Roman"/>
            <w:sz w:val="24"/>
            <w:szCs w:val="24"/>
          </w:rPr>
          <w:delText xml:space="preserve"> </w:delText>
        </w:r>
      </w:del>
      <w:r>
        <w:rPr>
          <w:rFonts w:ascii="Times New Roman" w:hAnsi="Times New Roman" w:cs="Times New Roman"/>
          <w:sz w:val="24"/>
          <w:szCs w:val="24"/>
        </w:rPr>
        <w:t>(</w:t>
      </w:r>
      <w:r>
        <w:rPr>
          <w:rFonts w:ascii="Times New Roman" w:hAnsi="Times New Roman" w:cs="Times New Roman"/>
          <w:b/>
          <w:bCs/>
          <w:sz w:val="24"/>
          <w:szCs w:val="24"/>
          <w:rPrChange w:id="374" w:author="Guobo Chen" w:date="2020-11-12T21:13:00Z">
            <w:rPr>
              <w:rFonts w:ascii="Times New Roman" w:hAnsi="Times New Roman" w:cs="Times New Roman"/>
              <w:sz w:val="24"/>
              <w:szCs w:val="24"/>
            </w:rPr>
          </w:rPrChange>
        </w:rPr>
        <w:t>Figure</w:t>
      </w:r>
      <w:ins w:id="375" w:author="Guobo Chen" w:date="2020-11-12T21:13:00Z">
        <w:r>
          <w:rPr>
            <w:rFonts w:ascii="Times New Roman" w:hAnsi="Times New Roman" w:cs="Times New Roman"/>
            <w:b/>
            <w:bCs/>
            <w:sz w:val="24"/>
            <w:szCs w:val="24"/>
            <w:rPrChange w:id="376" w:author="Guobo Chen" w:date="2020-11-12T21:13:00Z">
              <w:rPr>
                <w:rFonts w:ascii="Times New Roman" w:hAnsi="Times New Roman" w:cs="Times New Roman"/>
                <w:sz w:val="24"/>
                <w:szCs w:val="24"/>
              </w:rPr>
            </w:rPrChange>
          </w:rPr>
          <w:t xml:space="preserve"> </w:t>
        </w:r>
      </w:ins>
      <w:r>
        <w:rPr>
          <w:rFonts w:ascii="Times New Roman" w:hAnsi="Times New Roman" w:cs="Times New Roman"/>
          <w:b/>
          <w:bCs/>
          <w:sz w:val="24"/>
          <w:szCs w:val="24"/>
          <w:rPrChange w:id="377" w:author="Guobo Chen" w:date="2020-11-12T21:13:00Z">
            <w:rPr>
              <w:rFonts w:ascii="Times New Roman" w:hAnsi="Times New Roman" w:cs="Times New Roman"/>
              <w:sz w:val="24"/>
              <w:szCs w:val="24"/>
            </w:rPr>
          </w:rPrChange>
        </w:rPr>
        <w:t>1</w:t>
      </w:r>
      <w:r>
        <w:rPr>
          <w:rFonts w:ascii="Times New Roman" w:hAnsi="Times New Roman" w:cs="Times New Roman"/>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This study was conducted in accordance with the Decla</w:t>
      </w:r>
      <w:r>
        <w:rPr>
          <w:rFonts w:ascii="Times New Roman" w:hAnsi="Times New Roman" w:cs="Times New Roman" w:hint="eastAsia"/>
          <w:sz w:val="24"/>
          <w:szCs w:val="24"/>
        </w:rPr>
        <w:t>ratio</w:t>
      </w:r>
      <w:r>
        <w:rPr>
          <w:rFonts w:ascii="Times New Roman" w:hAnsi="Times New Roman" w:cs="Times New Roman"/>
          <w:sz w:val="24"/>
          <w:szCs w:val="24"/>
        </w:rPr>
        <w:t>n of Helsinki and approved by the institutional ethics committee of Zhejiang Provincial People’s Hospital</w:t>
      </w:r>
      <w:r>
        <w:rPr>
          <w:rFonts w:ascii="Times New Roman" w:hAnsi="Times New Roman" w:cs="Times New Roman" w:hint="eastAsia"/>
          <w:sz w:val="24"/>
          <w:szCs w:val="24"/>
        </w:rPr>
        <w:t>.</w:t>
      </w:r>
      <w:r>
        <w:rPr>
          <w:rFonts w:ascii="Times New Roman" w:hAnsi="Times New Roman" w:cs="Times New Roman"/>
          <w:sz w:val="24"/>
          <w:szCs w:val="24"/>
        </w:rPr>
        <w:t xml:space="preserve"> All the authors vouch for the validity of the data and adherence to the protocol.</w:t>
      </w:r>
    </w:p>
    <w:p w14:paraId="56F7422D" w14:textId="77777777" w:rsidR="003F54C0" w:rsidRDefault="003F54C0">
      <w:pPr>
        <w:spacing w:line="360" w:lineRule="auto"/>
        <w:rPr>
          <w:rFonts w:ascii="Times New Roman" w:hAnsi="Times New Roman" w:cs="Times New Roman"/>
          <w:sz w:val="24"/>
          <w:szCs w:val="24"/>
        </w:rPr>
        <w:pPrChange w:id="378" w:author="Guobo Chen" w:date="2020-11-12T21:18:00Z">
          <w:pPr>
            <w:spacing w:line="480" w:lineRule="auto"/>
          </w:pPr>
        </w:pPrChange>
      </w:pPr>
    </w:p>
    <w:p w14:paraId="66B2AAFC" w14:textId="77777777" w:rsidR="003F54C0" w:rsidRPr="003F54C0" w:rsidRDefault="003C0E66">
      <w:pPr>
        <w:spacing w:line="360" w:lineRule="auto"/>
        <w:rPr>
          <w:rFonts w:ascii="Times New Roman" w:hAnsi="Times New Roman" w:cs="Times New Roman"/>
          <w:b/>
          <w:bCs/>
          <w:sz w:val="24"/>
          <w:szCs w:val="24"/>
          <w:rPrChange w:id="379" w:author="Guobo Chen" w:date="2020-11-12T21:15:00Z">
            <w:rPr>
              <w:rFonts w:ascii="Times New Roman" w:hAnsi="Times New Roman" w:cs="Times New Roman"/>
              <w:b/>
              <w:bCs/>
              <w:sz w:val="28"/>
              <w:szCs w:val="28"/>
            </w:rPr>
          </w:rPrChange>
        </w:rPr>
        <w:pPrChange w:id="380" w:author="Guobo Chen" w:date="2020-11-13T14:30:00Z">
          <w:pPr>
            <w:spacing w:line="480" w:lineRule="auto"/>
          </w:pPr>
        </w:pPrChange>
      </w:pPr>
      <w:r>
        <w:rPr>
          <w:rFonts w:ascii="Times New Roman" w:hAnsi="Times New Roman" w:cs="Times New Roman"/>
          <w:b/>
          <w:bCs/>
          <w:sz w:val="24"/>
          <w:szCs w:val="24"/>
          <w:rPrChange w:id="381" w:author="Guobo Chen" w:date="2020-11-12T21:15:00Z">
            <w:rPr>
              <w:rFonts w:ascii="Times New Roman" w:hAnsi="Times New Roman" w:cs="Times New Roman"/>
              <w:b/>
              <w:bCs/>
              <w:sz w:val="28"/>
              <w:szCs w:val="28"/>
            </w:rPr>
          </w:rPrChange>
        </w:rPr>
        <w:t>Baseline characteristics and laboratory measurements</w:t>
      </w:r>
    </w:p>
    <w:p w14:paraId="6F56824D" w14:textId="77777777" w:rsidR="003F54C0" w:rsidRDefault="003C0E66">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The </w:t>
      </w:r>
      <w:del w:id="382" w:author="Guobo Chen" w:date="2020-11-13T14:31:00Z">
        <w:r>
          <w:rPr>
            <w:rFonts w:ascii="Times New Roman" w:hAnsi="Times New Roman" w:cs="Times New Roman"/>
            <w:sz w:val="24"/>
            <w:szCs w:val="24"/>
          </w:rPr>
          <w:delText xml:space="preserve">following participants </w:delText>
        </w:r>
      </w:del>
      <w:r>
        <w:rPr>
          <w:rFonts w:ascii="Times New Roman" w:hAnsi="Times New Roman" w:cs="Times New Roman"/>
          <w:sz w:val="24"/>
          <w:szCs w:val="24"/>
        </w:rPr>
        <w:t xml:space="preserve">baseline characteristics </w:t>
      </w:r>
      <w:ins w:id="383" w:author="Guobo Chen" w:date="2020-11-13T14:31:00Z">
        <w:r>
          <w:rPr>
            <w:rFonts w:ascii="Times New Roman" w:hAnsi="Times New Roman" w:cs="Times New Roman"/>
            <w:sz w:val="24"/>
            <w:szCs w:val="24"/>
          </w:rPr>
          <w:t xml:space="preserve">of the participants </w:t>
        </w:r>
      </w:ins>
      <w:r>
        <w:rPr>
          <w:rFonts w:ascii="Times New Roman" w:hAnsi="Times New Roman" w:cs="Times New Roman"/>
          <w:sz w:val="24"/>
          <w:szCs w:val="24"/>
        </w:rPr>
        <w:t xml:space="preserve">included age, sex, </w:t>
      </w:r>
      <w:ins w:id="384" w:author="Guobo Chen" w:date="2020-11-12T21:15:00Z">
        <w:r>
          <w:rPr>
            <w:rFonts w:ascii="Times New Roman" w:hAnsi="Times New Roman" w:cs="Times New Roman"/>
            <w:sz w:val="24"/>
            <w:szCs w:val="24"/>
          </w:rPr>
          <w:t>body mass index (</w:t>
        </w:r>
      </w:ins>
      <w:r>
        <w:rPr>
          <w:rFonts w:ascii="Times New Roman" w:hAnsi="Times New Roman" w:cs="Times New Roman"/>
          <w:sz w:val="24"/>
          <w:szCs w:val="24"/>
        </w:rPr>
        <w:t>BMI</w:t>
      </w:r>
      <w:ins w:id="385" w:author="Guobo Chen" w:date="2020-11-12T21:15:00Z">
        <w:r>
          <w:rPr>
            <w:rFonts w:ascii="Times New Roman" w:hAnsi="Times New Roman" w:cs="Times New Roman"/>
            <w:sz w:val="24"/>
            <w:szCs w:val="24"/>
          </w:rPr>
          <w:t>)</w:t>
        </w:r>
      </w:ins>
      <w:r>
        <w:rPr>
          <w:rFonts w:ascii="Times New Roman" w:hAnsi="Times New Roman" w:cs="Times New Roman"/>
          <w:sz w:val="24"/>
          <w:szCs w:val="24"/>
        </w:rPr>
        <w:t>, systolic blood pressure (SBP), diastolic blood pressure (DBP),</w:t>
      </w:r>
      <w:ins w:id="386" w:author="Guobo Chen" w:date="2020-11-12T21:15:00Z">
        <w:r>
          <w:rPr>
            <w:rFonts w:ascii="Times New Roman" w:hAnsi="Times New Roman" w:cs="Times New Roman"/>
            <w:sz w:val="24"/>
            <w:szCs w:val="24"/>
          </w:rPr>
          <w:t xml:space="preserve"> </w:t>
        </w:r>
      </w:ins>
      <w:r>
        <w:rPr>
          <w:rFonts w:ascii="Times New Roman" w:hAnsi="Times New Roman" w:cs="Times New Roman"/>
          <w:sz w:val="24"/>
          <w:szCs w:val="24"/>
        </w:rPr>
        <w:t>the history of hypertension, smoking, alcohol</w:t>
      </w:r>
      <w:ins w:id="387" w:author="Guobo Chen" w:date="2020-11-13T14:31:00Z">
        <w:r>
          <w:rPr>
            <w:rFonts w:ascii="Times New Roman" w:hAnsi="Times New Roman" w:cs="Times New Roman"/>
            <w:sz w:val="24"/>
            <w:szCs w:val="24"/>
          </w:rPr>
          <w:t>,</w:t>
        </w:r>
      </w:ins>
      <w:r>
        <w:rPr>
          <w:rFonts w:ascii="Times New Roman" w:hAnsi="Times New Roman" w:cs="Times New Roman"/>
          <w:sz w:val="24"/>
          <w:szCs w:val="24"/>
        </w:rPr>
        <w:t xml:space="preserve"> and the history with antihypertension drugs and lipid-lowering drugs.</w:t>
      </w:r>
      <w:ins w:id="388" w:author="Guobo Chen" w:date="2020-11-13T14:39:00Z">
        <w:r>
          <w:rPr>
            <w:rFonts w:ascii="Times New Roman" w:hAnsi="Times New Roman" w:cs="Times New Roman"/>
            <w:sz w:val="24"/>
            <w:szCs w:val="24"/>
          </w:rPr>
          <w:t xml:space="preserve"> Height and weight were measured with the participants standing without shoes or heavy outer</w:t>
        </w:r>
        <w:r>
          <w:rPr>
            <w:rFonts w:ascii="Times New Roman" w:hAnsi="Times New Roman" w:cs="Times New Roman" w:hint="eastAsia"/>
            <w:sz w:val="24"/>
            <w:szCs w:val="24"/>
          </w:rPr>
          <w:t xml:space="preserve"> </w:t>
        </w:r>
        <w:r>
          <w:rPr>
            <w:rFonts w:ascii="Times New Roman" w:hAnsi="Times New Roman" w:cs="Times New Roman"/>
            <w:sz w:val="24"/>
            <w:szCs w:val="24"/>
          </w:rPr>
          <w:t>garments. BMI was calculated by dividing weight in kilograms by height in meters</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squared. </w:t>
        </w:r>
      </w:ins>
    </w:p>
    <w:p w14:paraId="64D1AE5E" w14:textId="77777777" w:rsidR="003F54C0" w:rsidRDefault="003F54C0">
      <w:pPr>
        <w:spacing w:line="360" w:lineRule="auto"/>
        <w:rPr>
          <w:rFonts w:ascii="Times New Roman" w:hAnsi="Times New Roman" w:cs="Times New Roman"/>
          <w:sz w:val="24"/>
          <w:szCs w:val="24"/>
        </w:rPr>
      </w:pPr>
    </w:p>
    <w:p w14:paraId="5B1B49A7" w14:textId="15F00E1F" w:rsidR="003F54C0" w:rsidRDefault="003C0E66" w:rsidP="00230A1E">
      <w:pPr>
        <w:spacing w:line="360" w:lineRule="auto"/>
        <w:ind w:firstLineChars="200" w:firstLine="480"/>
        <w:rPr>
          <w:rFonts w:ascii="Times New Roman" w:hAnsi="Times New Roman" w:cs="Times New Roman"/>
          <w:sz w:val="24"/>
          <w:szCs w:val="24"/>
        </w:rPr>
      </w:pPr>
      <w:ins w:id="389" w:author="Guobo Chen" w:date="2020-11-13T14:32:00Z">
        <w:r>
          <w:rPr>
            <w:rFonts w:ascii="Times New Roman" w:hAnsi="Times New Roman" w:cs="Times New Roman"/>
            <w:sz w:val="24"/>
            <w:szCs w:val="24"/>
          </w:rPr>
          <w:t xml:space="preserve">The </w:t>
        </w:r>
      </w:ins>
      <w:del w:id="390" w:author="Guobo Chen" w:date="2020-11-13T14:32:00Z">
        <w:r>
          <w:rPr>
            <w:rFonts w:ascii="Times New Roman" w:hAnsi="Times New Roman" w:cs="Times New Roman"/>
            <w:sz w:val="24"/>
            <w:szCs w:val="24"/>
          </w:rPr>
          <w:delText xml:space="preserve">Samples </w:delText>
        </w:r>
      </w:del>
      <w:ins w:id="391" w:author="Guobo Chen" w:date="2020-11-13T14:32:00Z">
        <w:r>
          <w:rPr>
            <w:rFonts w:ascii="Times New Roman" w:hAnsi="Times New Roman" w:cs="Times New Roman"/>
            <w:sz w:val="24"/>
            <w:szCs w:val="24"/>
          </w:rPr>
          <w:t xml:space="preserve">samples </w:t>
        </w:r>
      </w:ins>
      <w:r>
        <w:rPr>
          <w:rFonts w:ascii="Times New Roman" w:hAnsi="Times New Roman" w:cs="Times New Roman"/>
          <w:sz w:val="24"/>
          <w:szCs w:val="24"/>
        </w:rPr>
        <w:t xml:space="preserve">of </w:t>
      </w:r>
      <w:ins w:id="392" w:author="Guobo Chen" w:date="2020-11-13T14:32:00Z">
        <w:r>
          <w:rPr>
            <w:rFonts w:ascii="Times New Roman" w:hAnsi="Times New Roman" w:cs="Times New Roman"/>
            <w:sz w:val="24"/>
            <w:szCs w:val="24"/>
          </w:rPr>
          <w:t xml:space="preserve">the </w:t>
        </w:r>
      </w:ins>
      <w:r>
        <w:rPr>
          <w:rFonts w:ascii="Times New Roman" w:hAnsi="Times New Roman" w:cs="Times New Roman"/>
          <w:sz w:val="24"/>
          <w:szCs w:val="24"/>
        </w:rPr>
        <w:t>peripheral blood were collected within</w:t>
      </w:r>
      <w:r>
        <w:rPr>
          <w:rFonts w:ascii="Times New Roman" w:hAnsi="Times New Roman" w:cs="Times New Roman" w:hint="eastAsia"/>
          <w:sz w:val="24"/>
          <w:szCs w:val="24"/>
        </w:rPr>
        <w:t xml:space="preserve"> 24</w:t>
      </w:r>
      <w:r>
        <w:rPr>
          <w:rFonts w:ascii="Times New Roman" w:hAnsi="Times New Roman" w:cs="Times New Roman"/>
          <w:sz w:val="24"/>
          <w:szCs w:val="24"/>
        </w:rPr>
        <w:t xml:space="preserve"> hours </w:t>
      </w:r>
      <w:ins w:id="393" w:author="wang ying" w:date="2021-01-31T14:46:00Z">
        <w:r w:rsidR="00894149">
          <w:rPr>
            <w:rFonts w:ascii="Times New Roman" w:hAnsi="Times New Roman" w:cs="Times New Roman" w:hint="eastAsia"/>
            <w:sz w:val="24"/>
            <w:szCs w:val="24"/>
          </w:rPr>
          <w:t>after</w:t>
        </w:r>
      </w:ins>
      <w:del w:id="394" w:author="wang ying" w:date="2021-01-31T14:46:00Z">
        <w:r w:rsidDel="00894149">
          <w:rPr>
            <w:rFonts w:ascii="Times New Roman" w:hAnsi="Times New Roman" w:cs="Times New Roman"/>
            <w:sz w:val="24"/>
            <w:szCs w:val="24"/>
          </w:rPr>
          <w:delText>of</w:delText>
        </w:r>
      </w:del>
      <w:r>
        <w:rPr>
          <w:rFonts w:ascii="Times New Roman" w:hAnsi="Times New Roman" w:cs="Times New Roman"/>
          <w:sz w:val="24"/>
          <w:szCs w:val="24"/>
        </w:rPr>
        <w:t xml:space="preserve"> </w:t>
      </w:r>
      <w:del w:id="395" w:author="wang ying" w:date="2021-01-31T14:46:00Z">
        <w:r w:rsidDel="00894149">
          <w:rPr>
            <w:rFonts w:ascii="Times New Roman" w:hAnsi="Times New Roman" w:cs="Times New Roman"/>
            <w:sz w:val="24"/>
            <w:szCs w:val="24"/>
          </w:rPr>
          <w:delText xml:space="preserve">hospital </w:delText>
        </w:r>
      </w:del>
      <w:r>
        <w:rPr>
          <w:rFonts w:ascii="Times New Roman" w:hAnsi="Times New Roman" w:cs="Times New Roman"/>
          <w:sz w:val="24"/>
          <w:szCs w:val="24"/>
        </w:rPr>
        <w:t>admission.</w:t>
      </w:r>
      <w:r>
        <w:rPr>
          <w:rFonts w:ascii="Times New Roman" w:hAnsi="Times New Roman" w:cs="Times New Roman" w:hint="eastAsia"/>
          <w:sz w:val="24"/>
          <w:szCs w:val="24"/>
        </w:rPr>
        <w:t xml:space="preserve"> </w:t>
      </w:r>
      <w:commentRangeStart w:id="396"/>
      <w:r>
        <w:rPr>
          <w:rFonts w:ascii="Times New Roman" w:hAnsi="Times New Roman" w:cs="Times New Roman"/>
          <w:sz w:val="24"/>
          <w:szCs w:val="24"/>
        </w:rPr>
        <w:t xml:space="preserve">Laboratory </w:t>
      </w:r>
      <w:ins w:id="397" w:author="cc" w:date="2021-03-12T10:18:00Z">
        <w:r w:rsidR="00850FD4">
          <w:rPr>
            <w:rFonts w:ascii="Times New Roman" w:hAnsi="Times New Roman" w:cs="Times New Roman" w:hint="eastAsia"/>
            <w:sz w:val="24"/>
            <w:szCs w:val="24"/>
          </w:rPr>
          <w:t>variables</w:t>
        </w:r>
      </w:ins>
      <w:del w:id="398" w:author="cc" w:date="2021-03-12T10:18:00Z">
        <w:r w:rsidDel="00850FD4">
          <w:rPr>
            <w:rFonts w:ascii="Times New Roman" w:hAnsi="Times New Roman" w:cs="Times New Roman"/>
            <w:sz w:val="24"/>
            <w:szCs w:val="24"/>
          </w:rPr>
          <w:delText>measurements</w:delText>
        </w:r>
      </w:del>
      <w:ins w:id="399" w:author="cc" w:date="2021-03-12T10:23:00Z">
        <w:r w:rsidR="00230A1E">
          <w:rPr>
            <w:rFonts w:ascii="Times New Roman" w:hAnsi="Times New Roman" w:cs="Times New Roman"/>
            <w:sz w:val="24"/>
            <w:szCs w:val="24"/>
          </w:rPr>
          <w:t xml:space="preserve"> </w:t>
        </w:r>
      </w:ins>
      <w:del w:id="400" w:author="cc" w:date="2021-03-12T10:18:00Z">
        <w:r w:rsidDel="00850FD4">
          <w:rPr>
            <w:rFonts w:ascii="Times New Roman" w:hAnsi="Times New Roman" w:cs="Times New Roman"/>
            <w:sz w:val="24"/>
            <w:szCs w:val="24"/>
          </w:rPr>
          <w:delText xml:space="preserve"> </w:delText>
        </w:r>
      </w:del>
      <w:r>
        <w:rPr>
          <w:rFonts w:ascii="Times New Roman" w:hAnsi="Times New Roman" w:cs="Times New Roman"/>
          <w:sz w:val="24"/>
          <w:szCs w:val="24"/>
        </w:rPr>
        <w:t xml:space="preserve">included </w:t>
      </w:r>
      <w:ins w:id="401" w:author="123" w:date="2020-11-14T15:03:00Z">
        <w:r>
          <w:rPr>
            <w:rFonts w:ascii="Times New Roman" w:hAnsi="Times New Roman" w:cs="Times New Roman" w:hint="eastAsia"/>
            <w:sz w:val="24"/>
            <w:szCs w:val="24"/>
          </w:rPr>
          <w:t>red</w:t>
        </w:r>
        <w:r>
          <w:rPr>
            <w:rFonts w:ascii="Times New Roman" w:hAnsi="Times New Roman" w:cs="Times New Roman"/>
            <w:sz w:val="24"/>
            <w:szCs w:val="24"/>
          </w:rPr>
          <w:t xml:space="preserve"> blood cell</w:t>
        </w:r>
      </w:ins>
      <w:ins w:id="402" w:author="wang ying" w:date="2021-01-31T14:46:00Z">
        <w:r w:rsidR="00894149">
          <w:rPr>
            <w:rFonts w:ascii="Times New Roman" w:hAnsi="Times New Roman" w:cs="Times New Roman" w:hint="eastAsia"/>
            <w:sz w:val="24"/>
            <w:szCs w:val="24"/>
          </w:rPr>
          <w:t>,</w:t>
        </w:r>
      </w:ins>
      <w:del w:id="403" w:author="123" w:date="2020-11-14T15:03:00Z">
        <w:r>
          <w:rPr>
            <w:rFonts w:ascii="Times New Roman" w:hAnsi="Times New Roman" w:cs="Times New Roman"/>
            <w:sz w:val="24"/>
            <w:szCs w:val="24"/>
          </w:rPr>
          <w:delText>RBC,</w:delText>
        </w:r>
      </w:del>
      <w:ins w:id="404" w:author="123" w:date="2020-11-14T15:03:00Z">
        <w:r>
          <w:rPr>
            <w:rFonts w:ascii="Times New Roman" w:hAnsi="Times New Roman" w:cs="Times New Roman"/>
            <w:sz w:val="24"/>
            <w:szCs w:val="24"/>
          </w:rPr>
          <w:t xml:space="preserve"> white blood cell, </w:t>
        </w:r>
      </w:ins>
      <w:ins w:id="405" w:author="123" w:date="2020-11-14T15:04:00Z">
        <w:r>
          <w:rPr>
            <w:rFonts w:ascii="Times New Roman" w:hAnsi="Times New Roman" w:cs="Times New Roman"/>
            <w:sz w:val="24"/>
            <w:szCs w:val="24"/>
          </w:rPr>
          <w:t>platelet</w:t>
        </w:r>
      </w:ins>
      <w:ins w:id="406" w:author="cc" w:date="2021-03-12T10:24:00Z">
        <w:r w:rsidR="00230A1E">
          <w:rPr>
            <w:rFonts w:ascii="Times New Roman" w:hAnsi="Times New Roman" w:cs="Times New Roman"/>
            <w:sz w:val="24"/>
            <w:szCs w:val="24"/>
          </w:rPr>
          <w:t xml:space="preserve"> count</w:t>
        </w:r>
      </w:ins>
      <w:del w:id="407" w:author="123" w:date="2020-11-14T15:03:00Z">
        <w:r>
          <w:rPr>
            <w:rFonts w:ascii="Times New Roman" w:hAnsi="Times New Roman" w:cs="Times New Roman"/>
            <w:sz w:val="24"/>
            <w:szCs w:val="24"/>
          </w:rPr>
          <w:delText xml:space="preserve"> </w:delText>
        </w:r>
      </w:del>
      <w:del w:id="408" w:author="123" w:date="2020-11-14T15:11:00Z">
        <w:r>
          <w:rPr>
            <w:rFonts w:ascii="Times New Roman" w:hAnsi="Times New Roman" w:cs="Times New Roman"/>
            <w:sz w:val="24"/>
            <w:szCs w:val="24"/>
          </w:rPr>
          <w:delText>WBC, PLT</w:delText>
        </w:r>
      </w:del>
      <w:r>
        <w:rPr>
          <w:rFonts w:ascii="Times New Roman" w:hAnsi="Times New Roman" w:cs="Times New Roman"/>
          <w:sz w:val="24"/>
          <w:szCs w:val="24"/>
        </w:rPr>
        <w:t>, hemoglobin, hematocrit, and mean corpuscular volume, were measured on a Coulter Counter STKS sample testing system (Coulter Corp</w:t>
      </w:r>
      <w:ins w:id="409" w:author="Guobo Chen" w:date="2020-11-12T21:09:00Z">
        <w:r>
          <w:rPr>
            <w:rFonts w:ascii="Times New Roman" w:hAnsi="Times New Roman" w:cs="Times New Roman"/>
            <w:sz w:val="24"/>
            <w:szCs w:val="24"/>
          </w:rPr>
          <w:t>,</w:t>
        </w:r>
      </w:ins>
      <w:ins w:id="410" w:author="123" w:date="2020-11-14T15:09:00Z">
        <w:r>
          <w:rPr>
            <w:rFonts w:ascii="Times New Roman" w:hAnsi="Times New Roman" w:cs="Times New Roman"/>
            <w:sz w:val="24"/>
            <w:szCs w:val="24"/>
          </w:rPr>
          <w:t xml:space="preserve"> America</w:t>
        </w:r>
      </w:ins>
      <w:ins w:id="411" w:author="Guobo Chen" w:date="2020-11-12T21:09:00Z">
        <w:del w:id="412" w:author="123" w:date="2020-11-14T15:09:00Z">
          <w:r>
            <w:rPr>
              <w:rFonts w:ascii="Times New Roman" w:hAnsi="Times New Roman" w:cs="Times New Roman"/>
              <w:sz w:val="24"/>
              <w:szCs w:val="24"/>
            </w:rPr>
            <w:delText xml:space="preserve"> City</w:delText>
          </w:r>
        </w:del>
      </w:ins>
      <w:r>
        <w:rPr>
          <w:rFonts w:ascii="Times New Roman" w:hAnsi="Times New Roman" w:cs="Times New Roman"/>
          <w:sz w:val="24"/>
          <w:szCs w:val="24"/>
        </w:rPr>
        <w:t xml:space="preserve">) </w:t>
      </w:r>
      <w:del w:id="413" w:author="wang ying" w:date="2021-01-31T14:46:00Z">
        <w:r w:rsidDel="00894149">
          <w:rPr>
            <w:rFonts w:ascii="Times New Roman" w:hAnsi="Times New Roman" w:cs="Times New Roman"/>
            <w:sz w:val="24"/>
            <w:szCs w:val="24"/>
          </w:rPr>
          <w:lastRenderedPageBreak/>
          <w:delText xml:space="preserve">in fresh venous blood </w:delText>
        </w:r>
      </w:del>
      <w:r>
        <w:rPr>
          <w:rFonts w:ascii="Times New Roman" w:hAnsi="Times New Roman" w:cs="Times New Roman"/>
          <w:sz w:val="24"/>
          <w:szCs w:val="24"/>
        </w:rPr>
        <w:t>according to standard procedures provided by Sysmex</w:t>
      </w:r>
      <w:ins w:id="414" w:author="123" w:date="2020-11-15T23:28:00Z">
        <w:r>
          <w:rPr>
            <w:rFonts w:ascii="Times New Roman" w:hAnsi="Times New Roman" w:cs="Times New Roman"/>
            <w:sz w:val="24"/>
            <w:szCs w:val="24"/>
          </w:rPr>
          <w:t xml:space="preserve"> C</w:t>
        </w:r>
        <w:r>
          <w:rPr>
            <w:rFonts w:ascii="Times New Roman" w:hAnsi="Times New Roman" w:cs="Times New Roman" w:hint="eastAsia"/>
            <w:sz w:val="24"/>
            <w:szCs w:val="24"/>
          </w:rPr>
          <w:t>o</w:t>
        </w:r>
        <w:r>
          <w:rPr>
            <w:rFonts w:ascii="Times New Roman" w:hAnsi="Times New Roman" w:cs="Times New Roman"/>
            <w:sz w:val="24"/>
            <w:szCs w:val="24"/>
          </w:rPr>
          <w:t>rporation (Japan)</w:t>
        </w:r>
      </w:ins>
      <w:r>
        <w:rPr>
          <w:rFonts w:ascii="Times New Roman" w:hAnsi="Times New Roman" w:cs="Times New Roman"/>
          <w:sz w:val="24"/>
          <w:szCs w:val="24"/>
        </w:rPr>
        <w:t>.</w:t>
      </w:r>
      <w:r>
        <w:rPr>
          <w:rFonts w:ascii="Times New Roman" w:hAnsi="Times New Roman" w:cs="Times New Roman" w:hint="eastAsia"/>
          <w:sz w:val="24"/>
          <w:szCs w:val="24"/>
        </w:rPr>
        <w:t xml:space="preserve"> </w:t>
      </w:r>
      <w:ins w:id="415" w:author="cc" w:date="2021-03-12T10:27:00Z">
        <w:r w:rsidR="00230A1E">
          <w:rPr>
            <w:rFonts w:ascii="Times New Roman" w:hAnsi="Times New Roman" w:cs="Times New Roman"/>
            <w:sz w:val="24"/>
            <w:szCs w:val="24"/>
          </w:rPr>
          <w:t>Total protein</w:t>
        </w:r>
      </w:ins>
      <w:ins w:id="416" w:author="cc" w:date="2021-03-12T10:31:00Z">
        <w:r w:rsidR="001F0FC2">
          <w:rPr>
            <w:rFonts w:ascii="Times New Roman" w:hAnsi="Times New Roman" w:cs="Times New Roman"/>
            <w:sz w:val="24"/>
            <w:szCs w:val="24"/>
          </w:rPr>
          <w:t xml:space="preserve"> (</w:t>
        </w:r>
      </w:ins>
      <w:r>
        <w:rPr>
          <w:rFonts w:ascii="Times New Roman" w:hAnsi="Times New Roman" w:cs="Times New Roman"/>
          <w:sz w:val="24"/>
          <w:szCs w:val="24"/>
        </w:rPr>
        <w:t>TP</w:t>
      </w:r>
      <w:ins w:id="417" w:author="cc" w:date="2021-03-12T10:31:00Z">
        <w:r w:rsidR="001F0FC2">
          <w:rPr>
            <w:rFonts w:ascii="Times New Roman" w:hAnsi="Times New Roman" w:cs="Times New Roman"/>
            <w:sz w:val="24"/>
            <w:szCs w:val="24"/>
          </w:rPr>
          <w:t>)</w:t>
        </w:r>
      </w:ins>
      <w:r>
        <w:rPr>
          <w:rFonts w:ascii="Times New Roman" w:hAnsi="Times New Roman" w:cs="Times New Roman"/>
          <w:sz w:val="24"/>
          <w:szCs w:val="24"/>
        </w:rPr>
        <w:t xml:space="preserve">, </w:t>
      </w:r>
      <w:ins w:id="418" w:author="cc" w:date="2021-03-12T10:28:00Z">
        <w:r w:rsidR="00230A1E">
          <w:rPr>
            <w:rFonts w:ascii="Times New Roman" w:hAnsi="Times New Roman" w:cs="Times New Roman"/>
            <w:sz w:val="24"/>
            <w:szCs w:val="24"/>
          </w:rPr>
          <w:t>albumin</w:t>
        </w:r>
      </w:ins>
      <w:ins w:id="419" w:author="cc" w:date="2021-03-12T10:31:00Z">
        <w:r w:rsidR="001F0FC2">
          <w:rPr>
            <w:rFonts w:ascii="Times New Roman" w:hAnsi="Times New Roman" w:cs="Times New Roman"/>
            <w:sz w:val="24"/>
            <w:szCs w:val="24"/>
          </w:rPr>
          <w:t xml:space="preserve"> (</w:t>
        </w:r>
      </w:ins>
      <w:r>
        <w:rPr>
          <w:rFonts w:ascii="Times New Roman" w:hAnsi="Times New Roman" w:cs="Times New Roman"/>
          <w:sz w:val="24"/>
          <w:szCs w:val="24"/>
        </w:rPr>
        <w:t>ALB</w:t>
      </w:r>
      <w:ins w:id="420" w:author="cc" w:date="2021-03-12T10:31:00Z">
        <w:r w:rsidR="001F0FC2">
          <w:rPr>
            <w:rFonts w:ascii="Times New Roman" w:hAnsi="Times New Roman" w:cs="Times New Roman"/>
            <w:sz w:val="24"/>
            <w:szCs w:val="24"/>
          </w:rPr>
          <w:t>)</w:t>
        </w:r>
      </w:ins>
      <w:r>
        <w:rPr>
          <w:rFonts w:ascii="Times New Roman" w:hAnsi="Times New Roman" w:cs="Times New Roman"/>
          <w:sz w:val="24"/>
          <w:szCs w:val="24"/>
        </w:rPr>
        <w:t xml:space="preserve">, </w:t>
      </w:r>
      <w:ins w:id="421" w:author="cc" w:date="2021-03-12T10:30:00Z">
        <w:r w:rsidR="001F0FC2">
          <w:rPr>
            <w:rFonts w:ascii="Times New Roman" w:hAnsi="Times New Roman" w:cs="Times New Roman"/>
            <w:sz w:val="24"/>
            <w:szCs w:val="24"/>
          </w:rPr>
          <w:t>t</w:t>
        </w:r>
        <w:r w:rsidR="001F0FC2" w:rsidRPr="001F0FC2">
          <w:rPr>
            <w:rFonts w:ascii="Times New Roman" w:hAnsi="Times New Roman" w:cs="Times New Roman"/>
            <w:sz w:val="24"/>
            <w:szCs w:val="24"/>
          </w:rPr>
          <w:t>otal bilirubin</w:t>
        </w:r>
        <w:r w:rsidR="001F0FC2">
          <w:rPr>
            <w:rFonts w:ascii="Times New Roman" w:hAnsi="Times New Roman" w:cs="Times New Roman"/>
            <w:sz w:val="24"/>
            <w:szCs w:val="24"/>
          </w:rPr>
          <w:t xml:space="preserve"> (</w:t>
        </w:r>
      </w:ins>
      <w:r>
        <w:rPr>
          <w:rFonts w:ascii="Times New Roman" w:hAnsi="Times New Roman" w:cs="Times New Roman"/>
          <w:sz w:val="24"/>
          <w:szCs w:val="24"/>
        </w:rPr>
        <w:t>TBIL</w:t>
      </w:r>
      <w:ins w:id="422" w:author="cc" w:date="2021-03-12T10:30:00Z">
        <w:r w:rsidR="001F0FC2">
          <w:rPr>
            <w:rFonts w:ascii="Times New Roman" w:hAnsi="Times New Roman" w:cs="Times New Roman"/>
            <w:sz w:val="24"/>
            <w:szCs w:val="24"/>
          </w:rPr>
          <w:t>)</w:t>
        </w:r>
      </w:ins>
      <w:r>
        <w:rPr>
          <w:rFonts w:ascii="Times New Roman" w:hAnsi="Times New Roman" w:cs="Times New Roman"/>
          <w:sz w:val="24"/>
          <w:szCs w:val="24"/>
        </w:rPr>
        <w:t xml:space="preserve">, </w:t>
      </w:r>
      <w:ins w:id="423" w:author="cc" w:date="2021-03-12T10:36:00Z">
        <w:r w:rsidR="001F0FC2" w:rsidRPr="001F0FC2">
          <w:rPr>
            <w:rFonts w:ascii="Times New Roman" w:hAnsi="Times New Roman" w:cs="Times New Roman"/>
            <w:sz w:val="24"/>
            <w:szCs w:val="24"/>
          </w:rPr>
          <w:t xml:space="preserve">direct bilirubin </w:t>
        </w:r>
      </w:ins>
      <w:ins w:id="424" w:author="cc" w:date="2021-03-12T10:39:00Z">
        <w:r w:rsidR="000374CF">
          <w:rPr>
            <w:rFonts w:ascii="Times New Roman" w:hAnsi="Times New Roman" w:cs="Times New Roman"/>
            <w:sz w:val="24"/>
            <w:szCs w:val="24"/>
          </w:rPr>
          <w:t>(</w:t>
        </w:r>
      </w:ins>
      <w:r>
        <w:rPr>
          <w:rFonts w:ascii="Times New Roman" w:hAnsi="Times New Roman" w:cs="Times New Roman"/>
          <w:sz w:val="24"/>
          <w:szCs w:val="24"/>
        </w:rPr>
        <w:t>DBIL</w:t>
      </w:r>
      <w:ins w:id="425" w:author="cc" w:date="2021-03-12T10:39:00Z">
        <w:r w:rsidR="000374CF">
          <w:rPr>
            <w:rFonts w:ascii="Times New Roman" w:hAnsi="Times New Roman" w:cs="Times New Roman"/>
            <w:sz w:val="24"/>
            <w:szCs w:val="24"/>
          </w:rPr>
          <w:t>)</w:t>
        </w:r>
      </w:ins>
      <w:r>
        <w:rPr>
          <w:rFonts w:ascii="Times New Roman" w:hAnsi="Times New Roman" w:cs="Times New Roman"/>
          <w:sz w:val="24"/>
          <w:szCs w:val="24"/>
        </w:rPr>
        <w:t xml:space="preserve">, </w:t>
      </w:r>
      <w:ins w:id="426" w:author="cc" w:date="2021-03-12T10:40:00Z">
        <w:r w:rsidR="000374CF">
          <w:rPr>
            <w:rFonts w:ascii="Times New Roman" w:hAnsi="Times New Roman" w:cs="Times New Roman"/>
            <w:sz w:val="24"/>
            <w:szCs w:val="24"/>
          </w:rPr>
          <w:t>a</w:t>
        </w:r>
        <w:r w:rsidR="000374CF" w:rsidRPr="000374CF">
          <w:rPr>
            <w:rFonts w:ascii="Times New Roman" w:hAnsi="Times New Roman" w:cs="Times New Roman"/>
            <w:sz w:val="24"/>
            <w:szCs w:val="24"/>
          </w:rPr>
          <w:t>lanine aminotransferase</w:t>
        </w:r>
      </w:ins>
      <w:ins w:id="427" w:author="cc" w:date="2021-03-12T10:41:00Z">
        <w:r w:rsidR="000374CF">
          <w:rPr>
            <w:rFonts w:ascii="Times New Roman" w:hAnsi="Times New Roman" w:cs="Times New Roman"/>
            <w:sz w:val="24"/>
            <w:szCs w:val="24"/>
          </w:rPr>
          <w:t xml:space="preserve"> (</w:t>
        </w:r>
      </w:ins>
      <w:r>
        <w:rPr>
          <w:rFonts w:ascii="Times New Roman" w:hAnsi="Times New Roman" w:cs="Times New Roman"/>
          <w:sz w:val="24"/>
          <w:szCs w:val="24"/>
        </w:rPr>
        <w:t>ALT</w:t>
      </w:r>
      <w:ins w:id="428" w:author="cc" w:date="2021-03-12T10:41:00Z">
        <w:r w:rsidR="000374CF">
          <w:rPr>
            <w:rFonts w:ascii="Times New Roman" w:hAnsi="Times New Roman" w:cs="Times New Roman"/>
            <w:sz w:val="24"/>
            <w:szCs w:val="24"/>
          </w:rPr>
          <w:t>)</w:t>
        </w:r>
      </w:ins>
      <w:r>
        <w:rPr>
          <w:rFonts w:ascii="Times New Roman" w:hAnsi="Times New Roman" w:cs="Times New Roman"/>
          <w:sz w:val="24"/>
          <w:szCs w:val="24"/>
        </w:rPr>
        <w:t xml:space="preserve">, </w:t>
      </w:r>
      <w:ins w:id="429" w:author="cc" w:date="2021-03-12T10:41:00Z">
        <w:r w:rsidR="000374CF" w:rsidRPr="000374CF">
          <w:rPr>
            <w:rFonts w:ascii="Times New Roman" w:hAnsi="Times New Roman" w:cs="Times New Roman"/>
            <w:sz w:val="24"/>
            <w:szCs w:val="24"/>
          </w:rPr>
          <w:t>aspartate aminotransferase</w:t>
        </w:r>
        <w:r w:rsidR="000374CF">
          <w:rPr>
            <w:rFonts w:ascii="Times New Roman" w:hAnsi="Times New Roman" w:cs="Times New Roman"/>
            <w:sz w:val="24"/>
            <w:szCs w:val="24"/>
          </w:rPr>
          <w:t xml:space="preserve"> (</w:t>
        </w:r>
      </w:ins>
      <w:r>
        <w:rPr>
          <w:rFonts w:ascii="Times New Roman" w:hAnsi="Times New Roman" w:cs="Times New Roman"/>
          <w:sz w:val="24"/>
          <w:szCs w:val="24"/>
        </w:rPr>
        <w:t>AST</w:t>
      </w:r>
      <w:ins w:id="430" w:author="cc" w:date="2021-03-12T10:41:00Z">
        <w:r w:rsidR="000374CF">
          <w:rPr>
            <w:rFonts w:ascii="Times New Roman" w:hAnsi="Times New Roman" w:cs="Times New Roman"/>
            <w:sz w:val="24"/>
            <w:szCs w:val="24"/>
          </w:rPr>
          <w:t>)</w:t>
        </w:r>
      </w:ins>
      <w:r>
        <w:rPr>
          <w:rFonts w:ascii="Times New Roman" w:hAnsi="Times New Roman" w:cs="Times New Roman"/>
          <w:sz w:val="24"/>
          <w:szCs w:val="24"/>
        </w:rPr>
        <w:t>,</w:t>
      </w:r>
      <w:ins w:id="431" w:author="cc" w:date="2021-03-12T10:41:00Z">
        <w:r w:rsidR="000374CF">
          <w:rPr>
            <w:rFonts w:ascii="Times New Roman" w:hAnsi="Times New Roman" w:cs="Times New Roman"/>
            <w:sz w:val="24"/>
            <w:szCs w:val="24"/>
          </w:rPr>
          <w:t xml:space="preserve"> </w:t>
        </w:r>
      </w:ins>
      <w:ins w:id="432" w:author="cc" w:date="2021-03-12T10:42:00Z">
        <w:r w:rsidR="000374CF">
          <w:rPr>
            <w:rFonts w:ascii="Times New Roman" w:hAnsi="Times New Roman" w:cs="Times New Roman"/>
            <w:sz w:val="24"/>
            <w:szCs w:val="24"/>
          </w:rPr>
          <w:t>a</w:t>
        </w:r>
        <w:r w:rsidR="000374CF" w:rsidRPr="000374CF">
          <w:rPr>
            <w:rFonts w:ascii="Times New Roman" w:hAnsi="Times New Roman" w:cs="Times New Roman"/>
            <w:sz w:val="24"/>
            <w:szCs w:val="24"/>
          </w:rPr>
          <w:t>lkaline phosphatase</w:t>
        </w:r>
        <w:r w:rsidR="000374CF">
          <w:rPr>
            <w:rFonts w:ascii="Times New Roman" w:hAnsi="Times New Roman" w:cs="Times New Roman"/>
            <w:sz w:val="24"/>
            <w:szCs w:val="24"/>
          </w:rPr>
          <w:t xml:space="preserve"> (</w:t>
        </w:r>
      </w:ins>
      <w:del w:id="433" w:author="cc" w:date="2021-03-12T10:42:00Z">
        <w:r w:rsidDel="000374CF">
          <w:rPr>
            <w:rFonts w:ascii="Times New Roman" w:hAnsi="Times New Roman" w:cs="Times New Roman"/>
            <w:sz w:val="24"/>
            <w:szCs w:val="24"/>
          </w:rPr>
          <w:delText xml:space="preserve"> </w:delText>
        </w:r>
      </w:del>
      <w:r>
        <w:rPr>
          <w:rFonts w:ascii="Times New Roman" w:hAnsi="Times New Roman" w:cs="Times New Roman"/>
          <w:sz w:val="24"/>
          <w:szCs w:val="24"/>
        </w:rPr>
        <w:t>ALP</w:t>
      </w:r>
      <w:ins w:id="434" w:author="cc" w:date="2021-03-12T10:42:00Z">
        <w:r w:rsidR="000374CF">
          <w:rPr>
            <w:rFonts w:ascii="Times New Roman" w:hAnsi="Times New Roman" w:cs="Times New Roman"/>
            <w:sz w:val="24"/>
            <w:szCs w:val="24"/>
          </w:rPr>
          <w:t>)</w:t>
        </w:r>
      </w:ins>
      <w:r>
        <w:rPr>
          <w:rFonts w:ascii="Times New Roman" w:hAnsi="Times New Roman" w:cs="Times New Roman"/>
          <w:sz w:val="24"/>
          <w:szCs w:val="24"/>
        </w:rPr>
        <w:t xml:space="preserve">, </w:t>
      </w:r>
      <w:ins w:id="435" w:author="cc" w:date="2021-03-12T10:43:00Z">
        <w:r w:rsidR="00F31372" w:rsidRPr="00F31372">
          <w:rPr>
            <w:rFonts w:ascii="Times New Roman" w:hAnsi="Times New Roman" w:cs="Times New Roman"/>
            <w:sz w:val="24"/>
            <w:szCs w:val="24"/>
          </w:rPr>
          <w:t>glucose</w:t>
        </w:r>
        <w:r w:rsidR="00F31372">
          <w:rPr>
            <w:rFonts w:ascii="Times New Roman" w:hAnsi="Times New Roman" w:cs="Times New Roman"/>
            <w:sz w:val="24"/>
            <w:szCs w:val="24"/>
          </w:rPr>
          <w:t xml:space="preserve"> (</w:t>
        </w:r>
      </w:ins>
      <w:r>
        <w:rPr>
          <w:rFonts w:ascii="Times New Roman" w:hAnsi="Times New Roman" w:cs="Times New Roman"/>
          <w:sz w:val="24"/>
          <w:szCs w:val="24"/>
        </w:rPr>
        <w:t>GLU</w:t>
      </w:r>
      <w:ins w:id="436" w:author="cc" w:date="2021-03-12T10:43:00Z">
        <w:r w:rsidR="00F31372">
          <w:rPr>
            <w:rFonts w:ascii="Times New Roman" w:hAnsi="Times New Roman" w:cs="Times New Roman"/>
            <w:sz w:val="24"/>
            <w:szCs w:val="24"/>
          </w:rPr>
          <w:t>)</w:t>
        </w:r>
      </w:ins>
      <w:r>
        <w:rPr>
          <w:rFonts w:ascii="Times New Roman" w:hAnsi="Times New Roman" w:cs="Times New Roman"/>
          <w:sz w:val="24"/>
          <w:szCs w:val="24"/>
        </w:rPr>
        <w:t>,</w:t>
      </w:r>
      <w:ins w:id="437" w:author="cc" w:date="2021-03-12T10:43:00Z">
        <w:r w:rsidR="00F31372">
          <w:rPr>
            <w:rFonts w:ascii="Times New Roman" w:hAnsi="Times New Roman" w:cs="Times New Roman"/>
            <w:sz w:val="24"/>
            <w:szCs w:val="24"/>
          </w:rPr>
          <w:t xml:space="preserve"> total </w:t>
        </w:r>
        <w:r w:rsidR="00F31372" w:rsidRPr="00F31372">
          <w:rPr>
            <w:rFonts w:ascii="Times New Roman" w:hAnsi="Times New Roman" w:cs="Times New Roman"/>
            <w:sz w:val="24"/>
            <w:szCs w:val="24"/>
          </w:rPr>
          <w:t>cholesterol</w:t>
        </w:r>
      </w:ins>
      <w:ins w:id="438" w:author="cc" w:date="2021-03-12T10:44:00Z">
        <w:r w:rsidR="00F31372">
          <w:rPr>
            <w:rFonts w:ascii="Times New Roman" w:hAnsi="Times New Roman" w:cs="Times New Roman"/>
            <w:sz w:val="24"/>
            <w:szCs w:val="24"/>
          </w:rPr>
          <w:t xml:space="preserve"> (</w:t>
        </w:r>
      </w:ins>
      <w:r>
        <w:rPr>
          <w:rFonts w:ascii="Times New Roman" w:hAnsi="Times New Roman" w:cs="Times New Roman"/>
          <w:sz w:val="24"/>
          <w:szCs w:val="24"/>
        </w:rPr>
        <w:t>TC</w:t>
      </w:r>
      <w:ins w:id="439" w:author="cc" w:date="2021-03-12T10:44:00Z">
        <w:r w:rsidR="00F31372">
          <w:rPr>
            <w:rFonts w:ascii="Times New Roman" w:hAnsi="Times New Roman" w:cs="Times New Roman"/>
            <w:sz w:val="24"/>
            <w:szCs w:val="24"/>
          </w:rPr>
          <w:t>)</w:t>
        </w:r>
      </w:ins>
      <w:r>
        <w:rPr>
          <w:rFonts w:ascii="Times New Roman" w:hAnsi="Times New Roman" w:cs="Times New Roman"/>
          <w:sz w:val="24"/>
          <w:szCs w:val="24"/>
        </w:rPr>
        <w:t xml:space="preserve">, </w:t>
      </w:r>
      <w:ins w:id="440" w:author="cc" w:date="2021-03-12T10:44:00Z">
        <w:r w:rsidR="00F31372">
          <w:rPr>
            <w:rFonts w:ascii="Times New Roman" w:hAnsi="Times New Roman" w:cs="Times New Roman"/>
            <w:sz w:val="24"/>
            <w:szCs w:val="24"/>
          </w:rPr>
          <w:t>h</w:t>
        </w:r>
        <w:r w:rsidR="00F31372" w:rsidRPr="00F31372">
          <w:rPr>
            <w:rFonts w:ascii="Times New Roman" w:hAnsi="Times New Roman" w:cs="Times New Roman"/>
            <w:sz w:val="24"/>
            <w:szCs w:val="24"/>
          </w:rPr>
          <w:t xml:space="preserve">igh density lipoprotein cholesterol </w:t>
        </w:r>
        <w:r w:rsidR="00F31372">
          <w:rPr>
            <w:rFonts w:ascii="Times New Roman" w:hAnsi="Times New Roman" w:cs="Times New Roman"/>
            <w:sz w:val="24"/>
            <w:szCs w:val="24"/>
          </w:rPr>
          <w:t>(</w:t>
        </w:r>
      </w:ins>
      <w:r>
        <w:rPr>
          <w:rFonts w:ascii="Times New Roman" w:hAnsi="Times New Roman" w:cs="Times New Roman"/>
          <w:sz w:val="24"/>
          <w:szCs w:val="24"/>
        </w:rPr>
        <w:t>HDL-C</w:t>
      </w:r>
      <w:ins w:id="441" w:author="cc" w:date="2021-03-12T10:44:00Z">
        <w:r w:rsidR="00F31372">
          <w:rPr>
            <w:rFonts w:ascii="Times New Roman" w:hAnsi="Times New Roman" w:cs="Times New Roman"/>
            <w:sz w:val="24"/>
            <w:szCs w:val="24"/>
          </w:rPr>
          <w:t>)</w:t>
        </w:r>
      </w:ins>
      <w:r>
        <w:rPr>
          <w:rFonts w:ascii="Times New Roman" w:hAnsi="Times New Roman" w:cs="Times New Roman"/>
          <w:sz w:val="24"/>
          <w:szCs w:val="24"/>
        </w:rPr>
        <w:t xml:space="preserve">, </w:t>
      </w:r>
      <w:ins w:id="442" w:author="cc" w:date="2021-03-12T10:45:00Z">
        <w:r w:rsidR="002347CD">
          <w:rPr>
            <w:rFonts w:ascii="Times New Roman" w:hAnsi="Times New Roman" w:cs="Times New Roman"/>
            <w:sz w:val="24"/>
            <w:szCs w:val="24"/>
          </w:rPr>
          <w:t>low</w:t>
        </w:r>
        <w:r w:rsidR="002347CD" w:rsidRPr="00F31372">
          <w:rPr>
            <w:rFonts w:ascii="Times New Roman" w:hAnsi="Times New Roman" w:cs="Times New Roman"/>
            <w:sz w:val="24"/>
            <w:szCs w:val="24"/>
          </w:rPr>
          <w:t xml:space="preserve"> density lipoprotein cholesterol</w:t>
        </w:r>
        <w:r w:rsidR="002347CD">
          <w:rPr>
            <w:rFonts w:ascii="Times New Roman" w:hAnsi="Times New Roman" w:cs="Times New Roman"/>
            <w:sz w:val="24"/>
            <w:szCs w:val="24"/>
          </w:rPr>
          <w:t xml:space="preserve"> (</w:t>
        </w:r>
      </w:ins>
      <w:r>
        <w:rPr>
          <w:rFonts w:ascii="Times New Roman" w:hAnsi="Times New Roman" w:cs="Times New Roman"/>
          <w:sz w:val="24"/>
          <w:szCs w:val="24"/>
        </w:rPr>
        <w:t>LDL-C</w:t>
      </w:r>
      <w:ins w:id="443" w:author="cc" w:date="2021-03-12T10:45:00Z">
        <w:r w:rsidR="002347CD">
          <w:rPr>
            <w:rFonts w:ascii="Times New Roman" w:hAnsi="Times New Roman" w:cs="Times New Roman"/>
            <w:sz w:val="24"/>
            <w:szCs w:val="24"/>
          </w:rPr>
          <w:t>)</w:t>
        </w:r>
      </w:ins>
      <w:r>
        <w:rPr>
          <w:rFonts w:ascii="Times New Roman" w:hAnsi="Times New Roman" w:cs="Times New Roman"/>
          <w:sz w:val="24"/>
          <w:szCs w:val="24"/>
        </w:rPr>
        <w:t xml:space="preserve">, triglyceride, serum creatinine levels were measured using standard protocols provided by Beckman-Coulter Experimental </w:t>
      </w:r>
      <w:r>
        <w:rPr>
          <w:rFonts w:ascii="Times New Roman" w:hAnsi="Times New Roman" w:cs="Times New Roman" w:hint="eastAsia"/>
          <w:sz w:val="24"/>
          <w:szCs w:val="24"/>
        </w:rPr>
        <w:t>S</w:t>
      </w:r>
      <w:r>
        <w:rPr>
          <w:rFonts w:ascii="Times New Roman" w:hAnsi="Times New Roman" w:cs="Times New Roman"/>
          <w:sz w:val="24"/>
          <w:szCs w:val="24"/>
        </w:rPr>
        <w:t>ystem Corporation</w:t>
      </w:r>
      <w:ins w:id="444" w:author="Guobo Chen" w:date="2020-11-12T21:17:00Z">
        <w:r>
          <w:rPr>
            <w:rFonts w:ascii="Times New Roman" w:hAnsi="Times New Roman" w:cs="Times New Roman"/>
            <w:sz w:val="24"/>
            <w:szCs w:val="24"/>
          </w:rPr>
          <w:t xml:space="preserve"> (</w:t>
        </w:r>
      </w:ins>
      <w:ins w:id="445" w:author="123" w:date="2020-11-14T15:10:00Z">
        <w:r>
          <w:rPr>
            <w:rFonts w:ascii="Times New Roman" w:hAnsi="Times New Roman" w:cs="Times New Roman"/>
            <w:sz w:val="24"/>
            <w:szCs w:val="24"/>
            <w:rPrChange w:id="446" w:author="123" w:date="2020-11-30T13:13:00Z">
              <w:rPr>
                <w:rFonts w:ascii="Times New Roman" w:hAnsi="Times New Roman" w:cs="Times New Roman"/>
                <w:sz w:val="24"/>
                <w:szCs w:val="24"/>
                <w:highlight w:val="green"/>
              </w:rPr>
            </w:rPrChange>
          </w:rPr>
          <w:t>America</w:t>
        </w:r>
      </w:ins>
      <w:ins w:id="447" w:author="Guobo Chen" w:date="2020-11-12T21:17:00Z">
        <w:del w:id="448" w:author="123" w:date="2020-11-14T15:10:00Z">
          <w:r>
            <w:rPr>
              <w:rFonts w:ascii="Times New Roman" w:hAnsi="Times New Roman" w:cs="Times New Roman"/>
              <w:sz w:val="24"/>
              <w:szCs w:val="24"/>
            </w:rPr>
            <w:delText>City</w:delText>
          </w:r>
        </w:del>
        <w:r>
          <w:rPr>
            <w:rFonts w:ascii="Times New Roman" w:hAnsi="Times New Roman" w:cs="Times New Roman"/>
            <w:sz w:val="24"/>
            <w:szCs w:val="24"/>
          </w:rPr>
          <w:t>)</w:t>
        </w:r>
      </w:ins>
      <w:r>
        <w:rPr>
          <w:rFonts w:ascii="Times New Roman" w:hAnsi="Times New Roman" w:cs="Times New Roman"/>
          <w:sz w:val="24"/>
          <w:szCs w:val="24"/>
        </w:rPr>
        <w:t>.</w:t>
      </w:r>
      <w:del w:id="449" w:author="Guobo Chen" w:date="2020-11-12T21:17:00Z">
        <w:r>
          <w:rPr>
            <w:rFonts w:ascii="Times New Roman" w:hAnsi="Times New Roman" w:cs="Times New Roman"/>
            <w:sz w:val="24"/>
            <w:szCs w:val="24"/>
          </w:rPr>
          <w:delText xml:space="preserve"> </w:delText>
        </w:r>
      </w:del>
    </w:p>
    <w:commentRangeEnd w:id="396"/>
    <w:p w14:paraId="3CE10D79" w14:textId="77777777" w:rsidR="003F54C0" w:rsidRDefault="00894149">
      <w:pPr>
        <w:spacing w:line="360" w:lineRule="auto"/>
        <w:rPr>
          <w:rFonts w:ascii="Times New Roman" w:hAnsi="Times New Roman" w:cs="Times New Roman"/>
          <w:szCs w:val="21"/>
        </w:rPr>
        <w:pPrChange w:id="450" w:author="Guobo Chen" w:date="2020-11-12T21:17:00Z">
          <w:pPr>
            <w:spacing w:line="480" w:lineRule="auto"/>
          </w:pPr>
        </w:pPrChange>
      </w:pPr>
      <w:r>
        <w:rPr>
          <w:rStyle w:val="af1"/>
        </w:rPr>
        <w:commentReference w:id="396"/>
      </w:r>
    </w:p>
    <w:p w14:paraId="20CEC210" w14:textId="77777777" w:rsidR="003F54C0" w:rsidRPr="003F54C0" w:rsidRDefault="003C0E66">
      <w:pPr>
        <w:spacing w:line="480" w:lineRule="auto"/>
        <w:rPr>
          <w:rFonts w:ascii="Times New Roman" w:eastAsia="宋体" w:hAnsi="Times New Roman" w:cs="Times New Roman"/>
          <w:b/>
          <w:bCs/>
          <w:sz w:val="24"/>
          <w:szCs w:val="24"/>
          <w:rPrChange w:id="451" w:author="Guobo Chen" w:date="2020-11-12T21:17:00Z">
            <w:rPr>
              <w:rFonts w:ascii="Times New Roman" w:eastAsia="宋体" w:hAnsi="Times New Roman" w:cs="Times New Roman"/>
              <w:b/>
              <w:bCs/>
              <w:sz w:val="28"/>
              <w:szCs w:val="28"/>
            </w:rPr>
          </w:rPrChange>
        </w:rPr>
      </w:pPr>
      <w:r>
        <w:rPr>
          <w:rFonts w:ascii="Times New Roman" w:eastAsia="宋体" w:hAnsi="Times New Roman" w:cs="Times New Roman"/>
          <w:b/>
          <w:bCs/>
          <w:sz w:val="24"/>
          <w:szCs w:val="24"/>
          <w:rPrChange w:id="452" w:author="Guobo Chen" w:date="2020-11-12T21:17:00Z">
            <w:rPr>
              <w:rFonts w:ascii="Times New Roman" w:eastAsia="宋体" w:hAnsi="Times New Roman" w:cs="Times New Roman"/>
              <w:b/>
              <w:bCs/>
              <w:sz w:val="28"/>
              <w:szCs w:val="28"/>
            </w:rPr>
          </w:rPrChange>
        </w:rPr>
        <w:t>Flow Cytometry</w:t>
      </w:r>
    </w:p>
    <w:p w14:paraId="36F790E4" w14:textId="7715A15E" w:rsidR="003F54C0" w:rsidRDefault="003C0E66">
      <w:pPr>
        <w:spacing w:line="360" w:lineRule="auto"/>
        <w:ind w:firstLineChars="200" w:firstLine="480"/>
        <w:rPr>
          <w:ins w:id="453" w:author="Guobo Chen" w:date="2020-11-13T14:45:00Z"/>
          <w:rFonts w:ascii="Times New Roman" w:eastAsia="宋体" w:hAnsi="Times New Roman" w:cs="Times New Roman"/>
          <w:sz w:val="24"/>
          <w:szCs w:val="24"/>
        </w:rPr>
      </w:pPr>
      <w:bookmarkStart w:id="454" w:name="OLE_LINK1"/>
      <w:ins w:id="455" w:author="Guobo Chen" w:date="2020-11-13T14:43:00Z">
        <w:r>
          <w:rPr>
            <w:rFonts w:ascii="Times New Roman" w:eastAsia="宋体" w:hAnsi="Times New Roman" w:cs="Times New Roman"/>
            <w:sz w:val="24"/>
            <w:szCs w:val="24"/>
          </w:rPr>
          <w:t>Within 24 hours</w:t>
        </w:r>
        <w:r>
          <w:rPr>
            <w:rFonts w:ascii="Times New Roman" w:eastAsia="宋体" w:hAnsi="Times New Roman" w:cs="Times New Roman" w:hint="eastAsia"/>
            <w:sz w:val="24"/>
            <w:szCs w:val="24"/>
          </w:rPr>
          <w:t xml:space="preserve"> </w:t>
        </w:r>
        <w:del w:id="456" w:author="wang ying" w:date="2021-01-31T15:30:00Z">
          <w:r w:rsidDel="006D7159">
            <w:rPr>
              <w:rFonts w:ascii="Times New Roman" w:eastAsia="宋体" w:hAnsi="Times New Roman" w:cs="Times New Roman" w:hint="eastAsia"/>
              <w:sz w:val="24"/>
              <w:szCs w:val="24"/>
            </w:rPr>
            <w:delText>of hospital</w:delText>
          </w:r>
        </w:del>
      </w:ins>
      <w:ins w:id="457" w:author="wang ying" w:date="2021-01-31T15:30:00Z">
        <w:r w:rsidR="006D7159">
          <w:rPr>
            <w:rFonts w:ascii="Times New Roman" w:eastAsia="宋体" w:hAnsi="Times New Roman" w:cs="Times New Roman" w:hint="eastAsia"/>
            <w:sz w:val="24"/>
            <w:szCs w:val="24"/>
          </w:rPr>
          <w:t>after</w:t>
        </w:r>
      </w:ins>
      <w:ins w:id="458" w:author="Guobo Chen" w:date="2020-11-13T14:43:00Z">
        <w:r>
          <w:rPr>
            <w:rFonts w:ascii="Times New Roman" w:eastAsia="宋体" w:hAnsi="Times New Roman" w:cs="Times New Roman" w:hint="eastAsia"/>
            <w:sz w:val="24"/>
            <w:szCs w:val="24"/>
          </w:rPr>
          <w:t xml:space="preserve"> </w:t>
        </w:r>
        <w:commentRangeStart w:id="459"/>
        <w:r>
          <w:rPr>
            <w:rFonts w:ascii="Times New Roman" w:eastAsia="宋体" w:hAnsi="Times New Roman" w:cs="Times New Roman" w:hint="eastAsia"/>
            <w:sz w:val="24"/>
            <w:szCs w:val="24"/>
          </w:rPr>
          <w:t>admission</w:t>
        </w:r>
      </w:ins>
      <w:commentRangeEnd w:id="459"/>
      <w:r w:rsidR="006D7159">
        <w:rPr>
          <w:rStyle w:val="af1"/>
        </w:rPr>
        <w:commentReference w:id="459"/>
      </w:r>
      <w:ins w:id="460" w:author="Guobo Chen" w:date="2020-11-13T14:43:00Z">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the p</w:t>
        </w:r>
      </w:ins>
      <w:del w:id="461" w:author="Guobo Chen" w:date="2020-11-13T14:43:00Z">
        <w:r>
          <w:rPr>
            <w:rFonts w:ascii="Times New Roman" w:eastAsia="宋体" w:hAnsi="Times New Roman" w:cs="Times New Roman"/>
            <w:sz w:val="24"/>
            <w:szCs w:val="24"/>
          </w:rPr>
          <w:delText>P</w:delText>
        </w:r>
      </w:del>
      <w:r>
        <w:rPr>
          <w:rFonts w:ascii="Times New Roman" w:eastAsia="宋体" w:hAnsi="Times New Roman" w:cs="Times New Roman"/>
          <w:sz w:val="24"/>
          <w:szCs w:val="24"/>
        </w:rPr>
        <w:t xml:space="preserve">eripheral blood samples </w:t>
      </w:r>
      <w:ins w:id="462" w:author="cc" w:date="2021-03-12T11:40:00Z">
        <w:r w:rsidR="003B386A">
          <w:rPr>
            <w:rFonts w:ascii="Times New Roman" w:eastAsia="宋体" w:hAnsi="Times New Roman" w:cs="Times New Roman"/>
            <w:sz w:val="24"/>
            <w:szCs w:val="24"/>
          </w:rPr>
          <w:t xml:space="preserve">in patients with confirmed </w:t>
        </w:r>
        <w:r w:rsidR="003B386A" w:rsidRPr="003B386A">
          <w:rPr>
            <w:rFonts w:ascii="Times New Roman" w:eastAsia="宋体" w:hAnsi="Times New Roman" w:cs="Times New Roman"/>
            <w:sz w:val="24"/>
            <w:szCs w:val="24"/>
            <w:rPrChange w:id="463" w:author="cc" w:date="2021-03-12T11:41:00Z">
              <w:rPr/>
            </w:rPrChange>
          </w:rPr>
          <w:t xml:space="preserve">acute ischemic stroke </w:t>
        </w:r>
      </w:ins>
      <w:ins w:id="464" w:author="Guobo Chen" w:date="2020-11-13T14:43:00Z">
        <w:del w:id="465" w:author="cc" w:date="2021-03-12T11:39:00Z">
          <w:r w:rsidDel="003B386A">
            <w:rPr>
              <w:rFonts w:ascii="Times New Roman" w:eastAsia="宋体" w:hAnsi="Times New Roman" w:cs="Times New Roman"/>
              <w:sz w:val="24"/>
              <w:szCs w:val="24"/>
            </w:rPr>
            <w:delText xml:space="preserve">of </w:delText>
          </w:r>
        </w:del>
      </w:ins>
      <w:ins w:id="466" w:author="wang ying" w:date="2021-01-31T15:30:00Z">
        <w:del w:id="467" w:author="cc" w:date="2021-03-12T11:39:00Z">
          <w:r w:rsidR="006D7159" w:rsidDel="003B386A">
            <w:rPr>
              <w:rFonts w:ascii="Times New Roman" w:eastAsia="宋体" w:hAnsi="Times New Roman" w:cs="Times New Roman" w:hint="eastAsia"/>
              <w:sz w:val="24"/>
              <w:szCs w:val="24"/>
            </w:rPr>
            <w:delText>all</w:delText>
          </w:r>
          <w:r w:rsidR="006D7159" w:rsidDel="003B386A">
            <w:rPr>
              <w:rFonts w:ascii="Times New Roman" w:eastAsia="宋体" w:hAnsi="Times New Roman" w:cs="Times New Roman"/>
              <w:sz w:val="24"/>
              <w:szCs w:val="24"/>
            </w:rPr>
            <w:delText xml:space="preserve"> </w:delText>
          </w:r>
        </w:del>
      </w:ins>
      <w:ins w:id="468" w:author="Guobo Chen" w:date="2020-11-13T14:43:00Z">
        <w:del w:id="469" w:author="cc" w:date="2021-03-12T11:39:00Z">
          <w:r w:rsidDel="003B386A">
            <w:rPr>
              <w:rFonts w:ascii="Times New Roman" w:eastAsia="宋体" w:hAnsi="Times New Roman" w:cs="Times New Roman"/>
              <w:sz w:val="24"/>
              <w:szCs w:val="24"/>
            </w:rPr>
            <w:delText xml:space="preserve">the subjects </w:delText>
          </w:r>
        </w:del>
      </w:ins>
      <w:r>
        <w:rPr>
          <w:rFonts w:ascii="Times New Roman" w:eastAsia="宋体" w:hAnsi="Times New Roman" w:cs="Times New Roman"/>
          <w:sz w:val="24"/>
          <w:szCs w:val="24"/>
        </w:rPr>
        <w:t>were collected, anticoagulated with heparin and stained</w:t>
      </w:r>
      <w:del w:id="470" w:author="Guobo Chen" w:date="2020-11-13T14:43:00Z">
        <w:r>
          <w:rPr>
            <w:rFonts w:ascii="Times New Roman" w:eastAsia="宋体" w:hAnsi="Times New Roman" w:cs="Times New Roman"/>
            <w:sz w:val="24"/>
            <w:szCs w:val="24"/>
          </w:rPr>
          <w:delText xml:space="preserve"> within 24 hours</w:delText>
        </w:r>
        <w:r>
          <w:rPr>
            <w:rFonts w:ascii="Times New Roman" w:eastAsia="宋体" w:hAnsi="Times New Roman" w:cs="Times New Roman" w:hint="eastAsia"/>
            <w:sz w:val="24"/>
            <w:szCs w:val="24"/>
          </w:rPr>
          <w:delText xml:space="preserve"> of hospital admission</w:delText>
        </w:r>
      </w:del>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Each sample was divided into five tubes</w:t>
      </w:r>
      <w:ins w:id="471" w:author="cc" w:date="2021-01-20T20:37:00Z">
        <w:r w:rsidR="000711A1">
          <w:rPr>
            <w:rFonts w:ascii="Times New Roman" w:eastAsia="宋体" w:hAnsi="Times New Roman" w:cs="Times New Roman"/>
            <w:sz w:val="24"/>
            <w:szCs w:val="24"/>
          </w:rPr>
          <w:t>,</w:t>
        </w:r>
        <w:r w:rsidR="003B115C">
          <w:rPr>
            <w:rFonts w:ascii="Times New Roman" w:eastAsia="宋体" w:hAnsi="Times New Roman" w:cs="Times New Roman"/>
            <w:sz w:val="24"/>
            <w:szCs w:val="24"/>
          </w:rPr>
          <w:t xml:space="preserve"> </w:t>
        </w:r>
      </w:ins>
      <w:del w:id="472" w:author="cc" w:date="2021-01-20T20:37:00Z">
        <w:r w:rsidDel="000711A1">
          <w:rPr>
            <w:rFonts w:ascii="Times New Roman" w:eastAsia="宋体" w:hAnsi="Times New Roman" w:cs="Times New Roman"/>
            <w:sz w:val="24"/>
            <w:szCs w:val="24"/>
          </w:rPr>
          <w:delText xml:space="preserve"> according </w:delText>
        </w:r>
        <w:r w:rsidRPr="000711A1" w:rsidDel="000711A1">
          <w:rPr>
            <w:rFonts w:ascii="Times New Roman" w:eastAsia="宋体" w:hAnsi="Times New Roman" w:cs="Times New Roman"/>
            <w:sz w:val="24"/>
            <w:szCs w:val="24"/>
          </w:rPr>
          <w:delText xml:space="preserve">to the </w:delText>
        </w:r>
        <w:r w:rsidRPr="000711A1" w:rsidDel="000711A1">
          <w:rPr>
            <w:rFonts w:ascii="Times New Roman" w:eastAsia="宋体" w:hAnsi="Times New Roman" w:cs="Times New Roman"/>
            <w:sz w:val="24"/>
            <w:szCs w:val="24"/>
            <w:rPrChange w:id="473" w:author="cc" w:date="2021-01-20T20:37:00Z">
              <w:rPr>
                <w:rFonts w:ascii="Times New Roman" w:eastAsia="宋体" w:hAnsi="Times New Roman" w:cs="Times New Roman"/>
                <w:sz w:val="24"/>
                <w:szCs w:val="24"/>
                <w:highlight w:val="yellow"/>
              </w:rPr>
            </w:rPrChange>
          </w:rPr>
          <w:delText>detection scheme.</w:delText>
        </w:r>
        <w:r w:rsidRPr="000711A1" w:rsidDel="000711A1">
          <w:rPr>
            <w:rFonts w:ascii="Times New Roman" w:eastAsia="宋体" w:hAnsi="Times New Roman" w:cs="Times New Roman"/>
            <w:sz w:val="24"/>
            <w:szCs w:val="24"/>
          </w:rPr>
          <w:delText xml:space="preserve"> </w:delText>
        </w:r>
      </w:del>
      <w:ins w:id="474" w:author="cc" w:date="2021-01-20T20:37:00Z">
        <w:r w:rsidR="003B115C">
          <w:rPr>
            <w:rFonts w:ascii="Times New Roman" w:eastAsia="宋体" w:hAnsi="Times New Roman" w:cs="Times New Roman"/>
            <w:sz w:val="24"/>
            <w:szCs w:val="24"/>
          </w:rPr>
          <w:t>a</w:t>
        </w:r>
      </w:ins>
      <w:del w:id="475" w:author="cc" w:date="2021-01-20T20:37:00Z">
        <w:r w:rsidRPr="003B115C" w:rsidDel="003B115C">
          <w:rPr>
            <w:rFonts w:ascii="Times New Roman" w:eastAsia="宋体" w:hAnsi="Times New Roman" w:cs="Times New Roman"/>
            <w:sz w:val="24"/>
            <w:szCs w:val="24"/>
          </w:rPr>
          <w:delText>A</w:delText>
        </w:r>
      </w:del>
      <w:r w:rsidRPr="003B115C">
        <w:rPr>
          <w:rFonts w:ascii="Times New Roman" w:eastAsia="宋体" w:hAnsi="Times New Roman" w:cs="Times New Roman"/>
          <w:sz w:val="24"/>
          <w:szCs w:val="24"/>
        </w:rPr>
        <w:t xml:space="preserve">ntibodies were added to each flow tube in turn according to the </w:t>
      </w:r>
      <w:r w:rsidRPr="000711A1">
        <w:rPr>
          <w:rFonts w:ascii="Times New Roman" w:eastAsia="宋体" w:hAnsi="Times New Roman" w:cs="Times New Roman"/>
          <w:sz w:val="24"/>
          <w:szCs w:val="24"/>
          <w:rPrChange w:id="476" w:author="cc" w:date="2021-01-20T20:37:00Z">
            <w:rPr>
              <w:rFonts w:ascii="Times New Roman" w:eastAsia="宋体" w:hAnsi="Times New Roman" w:cs="Times New Roman"/>
              <w:sz w:val="24"/>
              <w:szCs w:val="24"/>
              <w:highlight w:val="yellow"/>
            </w:rPr>
          </w:rPrChange>
        </w:rPr>
        <w:t>detection scheme</w:t>
      </w:r>
      <w:r w:rsidRPr="000711A1">
        <w:rPr>
          <w:rFonts w:ascii="Times New Roman" w:eastAsia="宋体" w:hAnsi="Times New Roman" w:cs="Times New Roman"/>
          <w:sz w:val="24"/>
          <w:szCs w:val="24"/>
        </w:rPr>
        <w:t>, and then 100 microlit</w:t>
      </w:r>
      <w:r w:rsidRPr="003B115C">
        <w:rPr>
          <w:rFonts w:ascii="Times New Roman" w:eastAsia="宋体" w:hAnsi="Times New Roman" w:cs="Times New Roman"/>
          <w:sz w:val="24"/>
          <w:szCs w:val="24"/>
        </w:rPr>
        <w:t>ers of peripheral blood were t</w:t>
      </w:r>
      <w:r w:rsidRPr="000711A1">
        <w:rPr>
          <w:rFonts w:ascii="Times New Roman" w:eastAsia="宋体" w:hAnsi="Times New Roman" w:cs="Times New Roman"/>
          <w:sz w:val="24"/>
          <w:szCs w:val="24"/>
        </w:rPr>
        <w:t>aken and incubated in the absence of li</w:t>
      </w:r>
      <w:r>
        <w:rPr>
          <w:rFonts w:ascii="Times New Roman" w:eastAsia="宋体" w:hAnsi="Times New Roman" w:cs="Times New Roman"/>
          <w:sz w:val="24"/>
          <w:szCs w:val="24"/>
        </w:rPr>
        <w:t>ght for 15 minutes, then 1× ammonium chloride lysate (0.15M NH</w:t>
      </w:r>
      <w:r>
        <w:rPr>
          <w:rFonts w:ascii="Times New Roman" w:eastAsia="宋体" w:hAnsi="Times New Roman" w:cs="Times New Roman"/>
          <w:sz w:val="24"/>
          <w:szCs w:val="24"/>
          <w:vertAlign w:val="subscript"/>
        </w:rPr>
        <w:t>4</w:t>
      </w:r>
      <w:r>
        <w:rPr>
          <w:rFonts w:ascii="Times New Roman" w:eastAsia="宋体" w:hAnsi="Times New Roman" w:cs="Times New Roman"/>
          <w:sz w:val="24"/>
          <w:szCs w:val="24"/>
        </w:rPr>
        <w:t>CL, 10mM NaHCO</w:t>
      </w:r>
      <w:r>
        <w:rPr>
          <w:rFonts w:ascii="Times New Roman" w:eastAsia="宋体" w:hAnsi="Times New Roman" w:cs="Times New Roman"/>
          <w:sz w:val="24"/>
          <w:szCs w:val="24"/>
          <w:vertAlign w:val="subscript"/>
        </w:rPr>
        <w:t>3</w:t>
      </w:r>
      <w:r>
        <w:rPr>
          <w:rFonts w:ascii="Times New Roman" w:eastAsia="宋体" w:hAnsi="Times New Roman" w:cs="Times New Roman"/>
          <w:sz w:val="24"/>
          <w:szCs w:val="24"/>
        </w:rPr>
        <w:t>, 1m</w:t>
      </w:r>
      <w:r w:rsidRPr="00F522EF">
        <w:rPr>
          <w:rFonts w:ascii="Times New Roman" w:eastAsia="宋体" w:hAnsi="Times New Roman" w:cs="Times New Roman"/>
          <w:sz w:val="24"/>
          <w:szCs w:val="24"/>
        </w:rPr>
        <w:t>M EDTANa</w:t>
      </w:r>
      <w:r w:rsidRPr="00F522EF">
        <w:rPr>
          <w:rFonts w:ascii="Times New Roman" w:eastAsia="宋体" w:hAnsi="Times New Roman" w:cs="Times New Roman"/>
          <w:sz w:val="24"/>
          <w:szCs w:val="24"/>
          <w:vertAlign w:val="subscript"/>
        </w:rPr>
        <w:t>2</w:t>
      </w:r>
      <w:r w:rsidRPr="00F522EF">
        <w:rPr>
          <w:rFonts w:ascii="Times New Roman" w:eastAsia="宋体" w:hAnsi="Times New Roman" w:cs="Times New Roman"/>
          <w:sz w:val="24"/>
          <w:szCs w:val="24"/>
        </w:rPr>
        <w:t>) was</w:t>
      </w:r>
      <w:r>
        <w:rPr>
          <w:rFonts w:ascii="Times New Roman" w:eastAsia="宋体" w:hAnsi="Times New Roman" w:cs="Times New Roman"/>
          <w:sz w:val="24"/>
          <w:szCs w:val="24"/>
        </w:rPr>
        <w:t xml:space="preserve"> fully mixed and not exposed to light for 10 minutes, and finally 500g centrifugation for 5 minutes, then the supernatant was removed, and the samples were re-suspended and mixed with 200 microliters of PBS, and detected on the computer</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M</w:t>
      </w:r>
      <w:r>
        <w:rPr>
          <w:rFonts w:ascii="Times New Roman" w:eastAsia="宋体" w:hAnsi="Times New Roman" w:cs="Times New Roman" w:hint="eastAsia"/>
          <w:sz w:val="24"/>
          <w:szCs w:val="24"/>
        </w:rPr>
        <w:t>ore</w:t>
      </w:r>
      <w:r>
        <w:rPr>
          <w:rFonts w:ascii="Times New Roman" w:eastAsia="宋体" w:hAnsi="Times New Roman" w:cs="Times New Roman"/>
          <w:sz w:val="24"/>
          <w:szCs w:val="24"/>
        </w:rPr>
        <w:t xml:space="preserve"> detailed trial procedures were described in the reference.</w:t>
      </w:r>
      <w:r>
        <w:rPr>
          <w:rFonts w:ascii="Times New Roman" w:eastAsia="宋体" w:hAnsi="Times New Roman" w:cs="Times New Roman"/>
          <w:sz w:val="24"/>
          <w:szCs w:val="24"/>
        </w:rPr>
        <w:fldChar w:fldCharType="begin"/>
      </w:r>
      <w:r w:rsidR="003227B0">
        <w:rPr>
          <w:rFonts w:ascii="Times New Roman" w:eastAsia="宋体" w:hAnsi="Times New Roman" w:cs="Times New Roman"/>
          <w:sz w:val="24"/>
          <w:szCs w:val="24"/>
        </w:rPr>
        <w:instrText xml:space="preserve"> ADDIN EN.CITE &lt;EndNote&gt;&lt;Cite&gt;&lt;Author&gt;Maecker&lt;/Author&gt;&lt;Year&gt;2012&lt;/Year&gt;&lt;RecNum&gt;144&lt;/RecNum&gt;&lt;DisplayText&gt;&lt;style face="superscript"&gt;11&lt;/style&gt;&lt;/DisplayText&gt;&lt;record&gt;&lt;rec-number&gt;144&lt;/rec-number&gt;&lt;foreign-keys&gt;&lt;key app="EN" db-id="xrv2waxvovvxtseasewpdxzof500szeefx0f" timestamp="1591333563"&gt;144&lt;/key&gt;&lt;/foreign-keys&gt;&lt;ref-type name="Journal Article"&gt;17&lt;/ref-type&gt;&lt;contributors&gt;&lt;authors&gt;&lt;author&gt;Maecker, H. T.&lt;/author&gt;&lt;author&gt;McCoy, J. P.&lt;/author&gt;&lt;author&gt;Nussenblatt, R.&lt;/author&gt;&lt;/authors&gt;&lt;/contributors&gt;&lt;auth-address&gt;Institute for Immunity, Transplantation and Infection, Stanford University School of Medicine, Stanford, California 94305, USA. maecker@stanford.edu&lt;/auth-address&gt;&lt;titles&gt;&lt;title&gt;Standardizing immunophenotyping for the Human Immunology Project&lt;/title&gt;&lt;secondary-title&gt;Nat Rev Immunol&lt;/secondary-title&gt;&lt;/titles&gt;&lt;periodical&gt;&lt;full-title&gt;Nat Rev Immunol&lt;/full-title&gt;&lt;/periodical&gt;&lt;pages&gt;191-200&lt;/pages&gt;&lt;volume&gt;12&lt;/volume&gt;&lt;number&gt;3&lt;/number&gt;&lt;edition&gt;2012/02/22&lt;/edition&gt;&lt;keywords&gt;&lt;keyword&gt;Animals&lt;/keyword&gt;&lt;keyword&gt;Flow Cytometry/instrumentation/methods/standards&lt;/keyword&gt;&lt;keyword&gt;Humans&lt;/keyword&gt;&lt;keyword&gt;Immunophenotyping/instrumentation/*methods/*standards&lt;/keyword&gt;&lt;keyword&gt;Leukocytes, Mononuclear/*immunology&lt;/keyword&gt;&lt;keyword&gt;Mice&lt;/keyword&gt;&lt;keyword&gt;Reference Standards&lt;/keyword&gt;&lt;/keywords&gt;&lt;dates&gt;&lt;year&gt;2012&lt;/year&gt;&lt;pub-dates&gt;&lt;date&gt;Feb 17&lt;/date&gt;&lt;/pub-dates&gt;&lt;/dates&gt;&lt;isbn&gt;1474-1741 (Electronic)&amp;#xD;1474-1733 (Linking)&lt;/isbn&gt;&lt;accession-num&gt;22343568&lt;/accession-num&gt;&lt;urls&gt;&lt;related-urls&gt;&lt;url&gt;https://www.ncbi.nlm.nih.gov/pubmed/22343568&lt;/url&gt;&lt;/related-urls&gt;&lt;/urls&gt;&lt;custom2&gt;PMC3409649&lt;/custom2&gt;&lt;electronic-resource-num&gt;10.1038/nri3158&lt;/electronic-resource-num&gt;&lt;/record&gt;&lt;/Cite&gt;&lt;/EndNote&gt;</w:instrText>
      </w:r>
      <w:r>
        <w:rPr>
          <w:rFonts w:ascii="Times New Roman" w:eastAsia="宋体" w:hAnsi="Times New Roman" w:cs="Times New Roman"/>
          <w:sz w:val="24"/>
          <w:szCs w:val="24"/>
        </w:rPr>
        <w:fldChar w:fldCharType="separate"/>
      </w:r>
      <w:r w:rsidR="003227B0" w:rsidRPr="003227B0">
        <w:rPr>
          <w:rFonts w:ascii="Times New Roman" w:eastAsia="宋体" w:hAnsi="Times New Roman" w:cs="Times New Roman"/>
          <w:noProof/>
          <w:sz w:val="24"/>
          <w:szCs w:val="24"/>
          <w:vertAlign w:val="superscript"/>
        </w:rPr>
        <w:t>11</w:t>
      </w:r>
      <w:r>
        <w:rPr>
          <w:rFonts w:ascii="Times New Roman" w:eastAsia="宋体" w:hAnsi="Times New Roman" w:cs="Times New Roman"/>
          <w:sz w:val="24"/>
          <w:szCs w:val="24"/>
        </w:rPr>
        <w:fldChar w:fldCharType="end"/>
      </w:r>
      <w:r>
        <w:rPr>
          <w:rFonts w:ascii="Times New Roman" w:eastAsia="宋体" w:hAnsi="Times New Roman" w:cs="Times New Roman"/>
          <w:sz w:val="24"/>
          <w:szCs w:val="24"/>
        </w:rPr>
        <w:t xml:space="preserve"> </w:t>
      </w:r>
      <w:del w:id="477" w:author="Guobo Chen" w:date="2020-11-13T14:45:00Z">
        <w:r>
          <w:rPr>
            <w:rFonts w:ascii="Times New Roman" w:eastAsia="宋体" w:hAnsi="Times New Roman" w:cs="Times New Roman"/>
            <w:sz w:val="24"/>
            <w:szCs w:val="24"/>
          </w:rPr>
          <w:delText>And t</w:delText>
        </w:r>
      </w:del>
      <w:ins w:id="478" w:author="Guobo Chen" w:date="2020-11-13T14:45:00Z">
        <w:r>
          <w:rPr>
            <w:rFonts w:ascii="Times New Roman" w:eastAsia="宋体" w:hAnsi="Times New Roman" w:cs="Times New Roman"/>
            <w:sz w:val="24"/>
            <w:szCs w:val="24"/>
          </w:rPr>
          <w:t>T</w:t>
        </w:r>
      </w:ins>
      <w:r>
        <w:rPr>
          <w:rFonts w:ascii="Times New Roman" w:eastAsia="宋体" w:hAnsi="Times New Roman" w:cs="Times New Roman"/>
          <w:sz w:val="24"/>
          <w:szCs w:val="24"/>
        </w:rPr>
        <w:t>he detection scheme was</w:t>
      </w:r>
      <w:del w:id="479" w:author="Guobo Chen" w:date="2020-11-13T15:17:00Z">
        <w:r>
          <w:rPr>
            <w:rFonts w:ascii="Times New Roman" w:eastAsia="宋体" w:hAnsi="Times New Roman" w:cs="Times New Roman"/>
            <w:sz w:val="24"/>
            <w:szCs w:val="24"/>
          </w:rPr>
          <w:delText xml:space="preserve"> below</w:delText>
        </w:r>
      </w:del>
      <w:r>
        <w:rPr>
          <w:rFonts w:ascii="Times New Roman" w:eastAsia="宋体" w:hAnsi="Times New Roman" w:cs="Times New Roman"/>
          <w:sz w:val="24"/>
          <w:szCs w:val="24"/>
        </w:rPr>
        <w:t xml:space="preserve"> shown</w:t>
      </w:r>
      <w:ins w:id="480" w:author="Guobo Chen" w:date="2020-11-13T15:17:00Z">
        <w:r>
          <w:rPr>
            <w:rFonts w:ascii="Times New Roman" w:eastAsia="宋体" w:hAnsi="Times New Roman" w:cs="Times New Roman"/>
            <w:sz w:val="24"/>
            <w:szCs w:val="24"/>
          </w:rPr>
          <w:t xml:space="preserve"> in </w:t>
        </w:r>
        <w:r>
          <w:rPr>
            <w:rFonts w:ascii="Times New Roman" w:eastAsia="宋体" w:hAnsi="Times New Roman" w:cs="Times New Roman"/>
            <w:b/>
            <w:bCs/>
            <w:sz w:val="24"/>
            <w:szCs w:val="24"/>
            <w:rPrChange w:id="481" w:author="Guobo Chen" w:date="2020-11-13T15:17:00Z">
              <w:rPr>
                <w:rFonts w:ascii="Times New Roman" w:eastAsia="宋体" w:hAnsi="Times New Roman" w:cs="Times New Roman"/>
                <w:sz w:val="24"/>
                <w:szCs w:val="24"/>
              </w:rPr>
            </w:rPrChange>
          </w:rPr>
          <w:t>Table S1</w:t>
        </w:r>
      </w:ins>
      <w:r>
        <w:rPr>
          <w:rFonts w:ascii="Times New Roman" w:eastAsia="宋体" w:hAnsi="Times New Roman" w:cs="Times New Roman"/>
          <w:sz w:val="24"/>
          <w:szCs w:val="24"/>
        </w:rPr>
        <w:t>.</w:t>
      </w:r>
      <w:del w:id="482" w:author="Guobo Chen" w:date="2020-11-13T14:45:00Z">
        <w:r>
          <w:rPr>
            <w:rFonts w:ascii="Times New Roman" w:eastAsia="宋体" w:hAnsi="Times New Roman" w:cs="Times New Roman"/>
            <w:sz w:val="24"/>
            <w:szCs w:val="24"/>
          </w:rPr>
          <w:delText xml:space="preserve"> </w:delText>
        </w:r>
      </w:del>
    </w:p>
    <w:p w14:paraId="527E53B1" w14:textId="77777777" w:rsidR="003F54C0" w:rsidRDefault="003F54C0">
      <w:pPr>
        <w:spacing w:line="360" w:lineRule="auto"/>
        <w:rPr>
          <w:rFonts w:ascii="Times New Roman" w:eastAsia="宋体" w:hAnsi="Times New Roman" w:cs="Times New Roman"/>
          <w:sz w:val="24"/>
          <w:szCs w:val="24"/>
        </w:rPr>
        <w:pPrChange w:id="483" w:author="Guobo Chen" w:date="2020-11-13T14:45:00Z">
          <w:pPr>
            <w:spacing w:line="360" w:lineRule="auto"/>
            <w:ind w:firstLineChars="200" w:firstLine="480"/>
          </w:pPr>
        </w:pPrChange>
      </w:pPr>
    </w:p>
    <w:bookmarkEnd w:id="454"/>
    <w:p w14:paraId="535D9779" w14:textId="77777777" w:rsidR="003F54C0" w:rsidRPr="003F54C0" w:rsidRDefault="003C0E66">
      <w:pPr>
        <w:widowControl/>
        <w:spacing w:line="360" w:lineRule="auto"/>
        <w:rPr>
          <w:rFonts w:ascii="Times New Roman" w:hAnsi="Times New Roman" w:cs="Times New Roman"/>
          <w:b/>
          <w:bCs/>
          <w:sz w:val="24"/>
          <w:szCs w:val="24"/>
          <w:rPrChange w:id="484" w:author="Guobo Chen" w:date="2020-11-12T21:21:00Z">
            <w:rPr>
              <w:rFonts w:ascii="Times New Roman" w:hAnsi="Times New Roman" w:cs="Times New Roman"/>
              <w:b/>
              <w:bCs/>
              <w:sz w:val="30"/>
              <w:szCs w:val="30"/>
            </w:rPr>
          </w:rPrChange>
        </w:rPr>
        <w:pPrChange w:id="485" w:author="Guobo Chen" w:date="2020-11-12T21:22:00Z">
          <w:pPr>
            <w:widowControl/>
            <w:spacing w:after="100" w:line="480" w:lineRule="auto"/>
          </w:pPr>
        </w:pPrChange>
      </w:pPr>
      <w:r>
        <w:rPr>
          <w:rFonts w:ascii="Times New Roman" w:hAnsi="Times New Roman" w:cs="Times New Roman"/>
          <w:b/>
          <w:bCs/>
          <w:sz w:val="24"/>
          <w:szCs w:val="24"/>
          <w:rPrChange w:id="486" w:author="Guobo Chen" w:date="2020-11-12T21:21:00Z">
            <w:rPr>
              <w:rFonts w:ascii="Times New Roman" w:hAnsi="Times New Roman" w:cs="Times New Roman"/>
              <w:b/>
              <w:bCs/>
              <w:sz w:val="30"/>
              <w:szCs w:val="30"/>
            </w:rPr>
          </w:rPrChange>
        </w:rPr>
        <w:t>Statistical analysis</w:t>
      </w:r>
    </w:p>
    <w:p w14:paraId="4888E58F" w14:textId="79F5DBE1" w:rsidR="003F54C0" w:rsidDel="00627F27" w:rsidRDefault="003C0E66">
      <w:pPr>
        <w:spacing w:line="360" w:lineRule="auto"/>
        <w:ind w:firstLineChars="200" w:firstLine="480"/>
        <w:rPr>
          <w:del w:id="487" w:author="cc" w:date="2021-01-20T20:44:00Z"/>
          <w:rFonts w:ascii="Times New Roman" w:hAnsi="Times New Roman" w:cs="Times New Roman"/>
          <w:sz w:val="24"/>
          <w:szCs w:val="24"/>
        </w:rPr>
      </w:pPr>
      <w:ins w:id="488" w:author="Guobo Chen" w:date="2020-11-13T15:18:00Z">
        <w:r>
          <w:rPr>
            <w:rFonts w:ascii="Times New Roman" w:hAnsi="Times New Roman" w:cs="Times New Roman"/>
            <w:sz w:val="24"/>
            <w:szCs w:val="24"/>
          </w:rPr>
          <w:t xml:space="preserve">The </w:t>
        </w:r>
      </w:ins>
      <w:del w:id="489" w:author="Guobo Chen" w:date="2020-11-13T15:18:00Z">
        <w:r>
          <w:rPr>
            <w:rFonts w:ascii="Times New Roman" w:hAnsi="Times New Roman" w:cs="Times New Roman"/>
            <w:sz w:val="24"/>
            <w:szCs w:val="24"/>
          </w:rPr>
          <w:delText xml:space="preserve">Continuous </w:delText>
        </w:r>
      </w:del>
      <w:ins w:id="490" w:author="Guobo Chen" w:date="2020-11-13T15:18:00Z">
        <w:r>
          <w:rPr>
            <w:rFonts w:ascii="Times New Roman" w:hAnsi="Times New Roman" w:cs="Times New Roman"/>
            <w:sz w:val="24"/>
            <w:szCs w:val="24"/>
          </w:rPr>
          <w:t xml:space="preserve">continuous </w:t>
        </w:r>
      </w:ins>
      <w:r>
        <w:rPr>
          <w:rFonts w:ascii="Times New Roman" w:hAnsi="Times New Roman" w:cs="Times New Roman"/>
          <w:sz w:val="24"/>
          <w:szCs w:val="24"/>
        </w:rPr>
        <w:t xml:space="preserve">variables were </w:t>
      </w:r>
      <w:del w:id="491" w:author="Guobo Chen" w:date="2020-11-13T15:17:00Z">
        <w:r>
          <w:rPr>
            <w:rFonts w:ascii="Times New Roman" w:hAnsi="Times New Roman" w:cs="Times New Roman"/>
            <w:sz w:val="24"/>
            <w:szCs w:val="24"/>
          </w:rPr>
          <w:delText xml:space="preserve">expressed </w:delText>
        </w:r>
      </w:del>
      <w:ins w:id="492" w:author="Guobo Chen" w:date="2020-11-13T15:17:00Z">
        <w:r>
          <w:rPr>
            <w:rFonts w:ascii="Times New Roman" w:hAnsi="Times New Roman" w:cs="Times New Roman"/>
            <w:sz w:val="24"/>
            <w:szCs w:val="24"/>
          </w:rPr>
          <w:t xml:space="preserve">summarized </w:t>
        </w:r>
      </w:ins>
      <w:r>
        <w:rPr>
          <w:rFonts w:ascii="Times New Roman" w:hAnsi="Times New Roman" w:cs="Times New Roman"/>
          <w:sz w:val="24"/>
          <w:szCs w:val="24"/>
        </w:rPr>
        <w:t>as</w:t>
      </w:r>
      <w:ins w:id="493" w:author="Guobo Chen" w:date="2020-11-13T15:17:00Z">
        <w:r>
          <w:rPr>
            <w:rFonts w:ascii="Times New Roman" w:hAnsi="Times New Roman" w:cs="Times New Roman"/>
            <w:sz w:val="24"/>
            <w:szCs w:val="24"/>
          </w:rPr>
          <w:t>,</w:t>
        </w:r>
      </w:ins>
      <w:r>
        <w:rPr>
          <w:rFonts w:ascii="Times New Roman" w:hAnsi="Times New Roman" w:cs="Times New Roman"/>
          <w:sz w:val="24"/>
          <w:szCs w:val="24"/>
        </w:rPr>
        <w:t xml:space="preserve"> means and standard deviations</w:t>
      </w:r>
      <w:ins w:id="494" w:author="Guobo Chen" w:date="2020-11-13T15:18:00Z">
        <w:r>
          <w:rPr>
            <w:rFonts w:ascii="Times New Roman" w:hAnsi="Times New Roman" w:cs="Times New Roman"/>
            <w:sz w:val="24"/>
            <w:szCs w:val="24"/>
          </w:rPr>
          <w:t>,</w:t>
        </w:r>
      </w:ins>
      <w:r>
        <w:rPr>
          <w:rFonts w:ascii="Times New Roman" w:hAnsi="Times New Roman" w:cs="Times New Roman"/>
          <w:sz w:val="24"/>
          <w:szCs w:val="24"/>
        </w:rPr>
        <w:t xml:space="preserve"> or medians and interquartile ranges, and </w:t>
      </w:r>
      <w:ins w:id="495" w:author="Guobo Chen" w:date="2020-11-13T15:18:00Z">
        <w:r>
          <w:rPr>
            <w:rFonts w:ascii="Times New Roman" w:hAnsi="Times New Roman" w:cs="Times New Roman"/>
            <w:sz w:val="24"/>
            <w:szCs w:val="24"/>
          </w:rPr>
          <w:t xml:space="preserve">the </w:t>
        </w:r>
      </w:ins>
      <w:r>
        <w:rPr>
          <w:rFonts w:ascii="Times New Roman" w:hAnsi="Times New Roman" w:cs="Times New Roman"/>
          <w:sz w:val="24"/>
          <w:szCs w:val="24"/>
        </w:rPr>
        <w:t>categorical variables were expressed as frequencies and percentages.</w:t>
      </w:r>
      <w:ins w:id="496" w:author="CYR" w:date="2020-12-10T10:42:00Z">
        <w:r>
          <w:rPr>
            <w:rFonts w:ascii="Times New Roman" w:hAnsi="Times New Roman" w:cs="Times New Roman"/>
            <w:sz w:val="24"/>
            <w:szCs w:val="24"/>
          </w:rPr>
          <w:t xml:space="preserve"> Continuous variables were</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compared using the Student’s </w:t>
        </w:r>
        <w:r>
          <w:rPr>
            <w:rFonts w:ascii="Times New Roman" w:hAnsi="Times New Roman" w:cs="Times New Roman"/>
            <w:i/>
            <w:iCs/>
            <w:sz w:val="24"/>
            <w:szCs w:val="24"/>
          </w:rPr>
          <w:t>t</w:t>
        </w:r>
        <w:r>
          <w:rPr>
            <w:rFonts w:ascii="Times New Roman" w:hAnsi="Times New Roman" w:cs="Times New Roman"/>
            <w:sz w:val="24"/>
            <w:szCs w:val="24"/>
          </w:rPr>
          <w:t xml:space="preserve"> test and categorical variables were compared using the Fisher’s exact test or chi-square test, as appropriate.</w:t>
        </w:r>
      </w:ins>
      <w:del w:id="497" w:author="CYR" w:date="2020-12-10T10:42:00Z">
        <w:r>
          <w:rPr>
            <w:rFonts w:ascii="Times New Roman" w:hAnsi="Times New Roman" w:cs="Times New Roman"/>
            <w:sz w:val="24"/>
            <w:szCs w:val="24"/>
          </w:rPr>
          <w:delText xml:space="preserve"> </w:delText>
        </w:r>
      </w:del>
      <w:ins w:id="498" w:author="cc" w:date="2021-01-20T20:40:00Z">
        <w:r w:rsidR="00627F27">
          <w:rPr>
            <w:rFonts w:ascii="Times New Roman" w:hAnsi="Times New Roman" w:cs="Times New Roman"/>
            <w:sz w:val="24"/>
            <w:szCs w:val="24"/>
          </w:rPr>
          <w:t xml:space="preserve"> </w:t>
        </w:r>
      </w:ins>
      <w:r>
        <w:rPr>
          <w:rFonts w:ascii="Times New Roman" w:hAnsi="Times New Roman" w:cs="Times New Roman"/>
          <w:sz w:val="24"/>
          <w:szCs w:val="24"/>
        </w:rPr>
        <w:t xml:space="preserve">One-way ANOVA was used to analyze the differences in 72 immunophenotype indicators between the control group and the acute ischemic stroke group. Kaplan-Meier survival analysis was used to analyze the relationship between different immunophenotype </w:t>
      </w:r>
      <w:r>
        <w:rPr>
          <w:rFonts w:ascii="Times New Roman" w:hAnsi="Times New Roman" w:cs="Times New Roman"/>
          <w:sz w:val="24"/>
          <w:szCs w:val="24"/>
        </w:rPr>
        <w:lastRenderedPageBreak/>
        <w:t>indicators and the acute ischemic stroke group. Univariate</w:t>
      </w:r>
      <w:ins w:id="499" w:author="CYR" w:date="2020-12-03T15:14:00Z">
        <w:r>
          <w:rPr>
            <w:rFonts w:ascii="Times New Roman" w:hAnsi="Times New Roman" w:cs="Times New Roman"/>
            <w:sz w:val="24"/>
            <w:szCs w:val="24"/>
          </w:rPr>
          <w:t xml:space="preserve"> C</w:t>
        </w:r>
        <w:r>
          <w:rPr>
            <w:rFonts w:ascii="Times New Roman" w:hAnsi="Times New Roman" w:cs="Times New Roman" w:hint="eastAsia"/>
            <w:sz w:val="24"/>
            <w:szCs w:val="24"/>
          </w:rPr>
          <w:t>ox</w:t>
        </w:r>
        <w:r>
          <w:rPr>
            <w:rFonts w:ascii="Times New Roman" w:hAnsi="Times New Roman" w:cs="Times New Roman"/>
            <w:sz w:val="24"/>
            <w:szCs w:val="24"/>
          </w:rPr>
          <w:t xml:space="preserve"> </w:t>
        </w:r>
        <w:r>
          <w:rPr>
            <w:rFonts w:ascii="Times New Roman" w:hAnsi="Times New Roman" w:cs="Times New Roman" w:hint="eastAsia"/>
            <w:sz w:val="24"/>
            <w:szCs w:val="24"/>
          </w:rPr>
          <w:t>sur</w:t>
        </w:r>
        <w:r>
          <w:rPr>
            <w:rFonts w:ascii="Times New Roman" w:hAnsi="Times New Roman" w:cs="Times New Roman"/>
            <w:sz w:val="24"/>
            <w:szCs w:val="24"/>
          </w:rPr>
          <w:t>vival</w:t>
        </w:r>
      </w:ins>
      <w:r>
        <w:rPr>
          <w:rFonts w:ascii="Times New Roman" w:hAnsi="Times New Roman" w:cs="Times New Roman"/>
          <w:sz w:val="24"/>
          <w:szCs w:val="24"/>
        </w:rPr>
        <w:t xml:space="preserve"> analysis of differences between and within groups was performed by log-rank test. Stepwise regression was used to </w:t>
      </w:r>
      <w:del w:id="500" w:author="Guobo Chen" w:date="2020-11-13T15:19:00Z">
        <w:r>
          <w:rPr>
            <w:rFonts w:ascii="Times New Roman" w:hAnsi="Times New Roman" w:cs="Times New Roman"/>
            <w:sz w:val="24"/>
            <w:szCs w:val="24"/>
          </w:rPr>
          <w:delText xml:space="preserve">screen </w:delText>
        </w:r>
      </w:del>
      <w:ins w:id="501" w:author="Guobo Chen" w:date="2020-11-13T15:19:00Z">
        <w:r>
          <w:rPr>
            <w:rFonts w:ascii="Times New Roman" w:hAnsi="Times New Roman" w:cs="Times New Roman"/>
            <w:sz w:val="24"/>
            <w:szCs w:val="24"/>
          </w:rPr>
          <w:t xml:space="preserve">select </w:t>
        </w:r>
      </w:ins>
      <w:r>
        <w:rPr>
          <w:rFonts w:ascii="Times New Roman" w:hAnsi="Times New Roman" w:cs="Times New Roman"/>
          <w:sz w:val="24"/>
          <w:szCs w:val="24"/>
        </w:rPr>
        <w:t>important immunophenotype indicators related to survival</w:t>
      </w:r>
      <w:ins w:id="502" w:author="CYR" w:date="2020-12-10T09:25:00Z">
        <w:r>
          <w:rPr>
            <w:rFonts w:ascii="Times New Roman" w:hAnsi="Times New Roman" w:cs="Times New Roman"/>
            <w:sz w:val="24"/>
            <w:szCs w:val="24"/>
          </w:rPr>
          <w:t xml:space="preserve"> based on </w:t>
        </w:r>
        <w:r w:rsidRPr="00246E8A">
          <w:rPr>
            <w:rFonts w:ascii="Times New Roman" w:hAnsi="Times New Roman" w:cs="Times New Roman"/>
            <w:sz w:val="24"/>
            <w:szCs w:val="24"/>
            <w:rPrChange w:id="503" w:author="cc" w:date="2021-01-21T15:31:00Z">
              <w:rPr>
                <w:rFonts w:ascii="Arial" w:hAnsi="Arial" w:cs="Arial"/>
                <w:color w:val="333333"/>
                <w:sz w:val="20"/>
                <w:szCs w:val="20"/>
                <w:shd w:val="clear" w:color="auto" w:fill="FFFFFF"/>
              </w:rPr>
            </w:rPrChange>
          </w:rPr>
          <w:t>Akaike information criterion (AIC)</w:t>
        </w:r>
      </w:ins>
      <w:r>
        <w:rPr>
          <w:rFonts w:ascii="Times New Roman" w:hAnsi="Times New Roman" w:cs="Times New Roman"/>
          <w:sz w:val="24"/>
          <w:szCs w:val="24"/>
        </w:rPr>
        <w:t>,</w:t>
      </w:r>
      <w:ins w:id="504" w:author="cc" w:date="2021-01-21T15:31:00Z">
        <w:r w:rsidR="00246E8A">
          <w:rPr>
            <w:rFonts w:ascii="Times New Roman" w:hAnsi="Times New Roman" w:cs="Times New Roman"/>
            <w:sz w:val="24"/>
            <w:szCs w:val="24"/>
          </w:rPr>
          <w:t xml:space="preserve"> </w:t>
        </w:r>
      </w:ins>
      <w:ins w:id="505" w:author="CYR" w:date="2020-12-03T15:35:00Z">
        <w:r>
          <w:rPr>
            <w:rFonts w:ascii="Times New Roman" w:hAnsi="Times New Roman" w:cs="Times New Roman" w:hint="eastAsia"/>
            <w:sz w:val="24"/>
            <w:szCs w:val="24"/>
          </w:rPr>
          <w:t>e</w:t>
        </w:r>
        <w:r>
          <w:rPr>
            <w:rFonts w:ascii="Times New Roman" w:hAnsi="Times New Roman" w:cs="Times New Roman"/>
            <w:sz w:val="24"/>
            <w:szCs w:val="24"/>
          </w:rPr>
          <w:t>stablish</w:t>
        </w:r>
      </w:ins>
      <w:ins w:id="506" w:author="CYR" w:date="2020-12-03T15:36:00Z">
        <w:r>
          <w:rPr>
            <w:rFonts w:ascii="Times New Roman" w:hAnsi="Times New Roman" w:cs="Times New Roman" w:hint="eastAsia"/>
            <w:sz w:val="24"/>
            <w:szCs w:val="24"/>
          </w:rPr>
          <w:t>ed</w:t>
        </w:r>
      </w:ins>
      <w:ins w:id="507" w:author="CYR" w:date="2020-12-03T15:35:00Z">
        <w:r>
          <w:rPr>
            <w:rFonts w:ascii="Times New Roman" w:hAnsi="Times New Roman" w:cs="Times New Roman"/>
            <w:sz w:val="24"/>
            <w:szCs w:val="24"/>
          </w:rPr>
          <w:t xml:space="preserve"> </w:t>
        </w:r>
        <w:r>
          <w:rPr>
            <w:rFonts w:ascii="Times New Roman" w:hAnsi="Times New Roman" w:cs="Times New Roman" w:hint="eastAsia"/>
            <w:sz w:val="24"/>
            <w:szCs w:val="24"/>
          </w:rPr>
          <w:t>m</w:t>
        </w:r>
        <w:r>
          <w:rPr>
            <w:rFonts w:ascii="Times New Roman" w:hAnsi="Times New Roman" w:cs="Times New Roman"/>
            <w:sz w:val="24"/>
            <w:szCs w:val="24"/>
          </w:rPr>
          <w:t>ultivariate survival model</w:t>
        </w:r>
      </w:ins>
      <w:r>
        <w:rPr>
          <w:rFonts w:ascii="Times New Roman" w:hAnsi="Times New Roman" w:cs="Times New Roman"/>
          <w:sz w:val="24"/>
          <w:szCs w:val="24"/>
        </w:rPr>
        <w:t xml:space="preserve"> and then multi-factor analysis was performed to calculate </w:t>
      </w:r>
      <w:ins w:id="508" w:author="Guobo Chen" w:date="2020-11-12T21:23:00Z">
        <w:r>
          <w:rPr>
            <w:rFonts w:ascii="Times New Roman" w:hAnsi="Times New Roman" w:cs="Times New Roman"/>
            <w:sz w:val="24"/>
            <w:szCs w:val="24"/>
          </w:rPr>
          <w:t>h</w:t>
        </w:r>
      </w:ins>
      <w:del w:id="509" w:author="Guobo Chen" w:date="2020-11-12T21:23:00Z">
        <w:r>
          <w:rPr>
            <w:rFonts w:ascii="Times New Roman" w:hAnsi="Times New Roman" w:cs="Times New Roman"/>
            <w:sz w:val="24"/>
            <w:szCs w:val="24"/>
          </w:rPr>
          <w:delText>H</w:delText>
        </w:r>
      </w:del>
      <w:r>
        <w:rPr>
          <w:rFonts w:ascii="Times New Roman" w:hAnsi="Times New Roman" w:cs="Times New Roman"/>
          <w:sz w:val="24"/>
          <w:szCs w:val="24"/>
        </w:rPr>
        <w:t xml:space="preserve">azard </w:t>
      </w:r>
      <w:ins w:id="510" w:author="Guobo Chen" w:date="2020-11-12T21:23:00Z">
        <w:del w:id="511" w:author="123" w:date="2020-11-14T15:14:00Z">
          <w:r>
            <w:rPr>
              <w:rFonts w:ascii="Times New Roman" w:hAnsi="Times New Roman" w:cs="Times New Roman"/>
              <w:sz w:val="24"/>
              <w:szCs w:val="24"/>
            </w:rPr>
            <w:delText>p</w:delText>
          </w:r>
        </w:del>
      </w:ins>
      <w:del w:id="512" w:author="123" w:date="2020-11-14T15:14:00Z">
        <w:r>
          <w:rPr>
            <w:rFonts w:ascii="Times New Roman" w:hAnsi="Times New Roman" w:cs="Times New Roman"/>
            <w:sz w:val="24"/>
            <w:szCs w:val="24"/>
          </w:rPr>
          <w:delText>Percentag</w:delText>
        </w:r>
      </w:del>
      <w:ins w:id="513" w:author="123" w:date="2020-11-14T15:14:00Z">
        <w:r>
          <w:rPr>
            <w:rFonts w:ascii="Times New Roman" w:hAnsi="Times New Roman" w:cs="Times New Roman"/>
            <w:sz w:val="24"/>
            <w:szCs w:val="24"/>
          </w:rPr>
          <w:t>ratio</w:t>
        </w:r>
      </w:ins>
      <w:del w:id="514" w:author="123" w:date="2020-11-14T15:14:00Z">
        <w:r>
          <w:rPr>
            <w:rFonts w:ascii="Times New Roman" w:hAnsi="Times New Roman" w:cs="Times New Roman"/>
            <w:sz w:val="24"/>
            <w:szCs w:val="24"/>
          </w:rPr>
          <w:delText>e</w:delText>
        </w:r>
      </w:del>
      <w:r>
        <w:rPr>
          <w:rFonts w:ascii="Times New Roman" w:hAnsi="Times New Roman" w:cs="Times New Roman"/>
          <w:sz w:val="24"/>
          <w:szCs w:val="24"/>
        </w:rPr>
        <w:t xml:space="preserve"> (HR) and confidence interval (CI). All tests were two-tailed, with a significant </w:t>
      </w:r>
      <w:r>
        <w:rPr>
          <w:rFonts w:ascii="Times New Roman" w:hAnsi="Times New Roman" w:cs="Times New Roman"/>
          <w:i/>
          <w:iCs/>
          <w:sz w:val="24"/>
          <w:szCs w:val="24"/>
        </w:rPr>
        <w:t>p</w:t>
      </w:r>
      <w:r>
        <w:rPr>
          <w:rFonts w:ascii="Times New Roman" w:hAnsi="Times New Roman" w:cs="Times New Roman"/>
          <w:sz w:val="24"/>
          <w:szCs w:val="24"/>
        </w:rPr>
        <w:t>-value</w:t>
      </w:r>
      <w:ins w:id="515" w:author="Guobo Chen" w:date="2020-11-13T15:20:00Z">
        <w:r>
          <w:rPr>
            <w:rFonts w:ascii="Times New Roman" w:hAnsi="Times New Roman" w:cs="Times New Roman"/>
            <w:sz w:val="24"/>
            <w:szCs w:val="24"/>
          </w:rPr>
          <w:t xml:space="preserve"> threshold was</w:t>
        </w:r>
      </w:ins>
      <w:r>
        <w:rPr>
          <w:rFonts w:ascii="Times New Roman" w:hAnsi="Times New Roman" w:cs="Times New Roman"/>
          <w:sz w:val="24"/>
          <w:szCs w:val="24"/>
        </w:rPr>
        <w:t xml:space="preserve"> defined as </w:t>
      </w:r>
      <w:del w:id="516" w:author="Guobo Chen" w:date="2020-11-13T15:20:00Z">
        <w:r>
          <w:rPr>
            <w:rFonts w:ascii="Times New Roman" w:hAnsi="Times New Roman" w:cs="Times New Roman"/>
            <w:sz w:val="24"/>
            <w:szCs w:val="24"/>
          </w:rPr>
          <w:delText xml:space="preserve">&lt; </w:delText>
        </w:r>
      </w:del>
      <w:r>
        <w:rPr>
          <w:rFonts w:ascii="Times New Roman" w:hAnsi="Times New Roman" w:cs="Times New Roman"/>
          <w:sz w:val="24"/>
          <w:szCs w:val="24"/>
        </w:rPr>
        <w:t>0.05</w:t>
      </w:r>
      <w:del w:id="517" w:author="Guobo Chen" w:date="2020-11-13T15:20:00Z">
        <w:r>
          <w:rPr>
            <w:rFonts w:ascii="Times New Roman" w:hAnsi="Times New Roman" w:cs="Times New Roman"/>
            <w:sz w:val="24"/>
            <w:szCs w:val="24"/>
          </w:rPr>
          <w:delText xml:space="preserve">, in order to clearly see the difference results, the </w:delText>
        </w:r>
        <w:r>
          <w:rPr>
            <w:rFonts w:ascii="Times New Roman" w:hAnsi="Times New Roman" w:cs="Times New Roman"/>
            <w:i/>
            <w:iCs/>
            <w:sz w:val="24"/>
            <w:szCs w:val="24"/>
          </w:rPr>
          <w:delText>p</w:delText>
        </w:r>
        <w:r>
          <w:rPr>
            <w:rFonts w:ascii="Times New Roman" w:hAnsi="Times New Roman" w:cs="Times New Roman"/>
            <w:sz w:val="24"/>
            <w:szCs w:val="24"/>
          </w:rPr>
          <w:delText>-value is converted into logarithm</w:delText>
        </w:r>
      </w:del>
      <w:r>
        <w:rPr>
          <w:rFonts w:ascii="Times New Roman" w:hAnsi="Times New Roman" w:cs="Times New Roman"/>
          <w:sz w:val="24"/>
          <w:szCs w:val="24"/>
        </w:rPr>
        <w:t xml:space="preserve">. </w:t>
      </w:r>
      <w:commentRangeStart w:id="518"/>
      <w:commentRangeStart w:id="519"/>
      <w:del w:id="520" w:author="CYR" w:date="2020-12-10T09:24:00Z">
        <w:r>
          <w:rPr>
            <w:rFonts w:ascii="Times New Roman" w:hAnsi="Times New Roman" w:cs="Times New Roman"/>
            <w:sz w:val="24"/>
            <w:szCs w:val="24"/>
          </w:rPr>
          <w:delText xml:space="preserve">Survival </w:delText>
        </w:r>
      </w:del>
      <w:ins w:id="521" w:author="CYR" w:date="2020-12-10T09:23:00Z">
        <w:r>
          <w:rPr>
            <w:rFonts w:ascii="Times New Roman" w:hAnsi="Times New Roman" w:cs="Times New Roman"/>
            <w:sz w:val="24"/>
            <w:szCs w:val="24"/>
          </w:rPr>
          <w:t>“</w:t>
        </w:r>
      </w:ins>
      <w:ins w:id="522" w:author="CYR" w:date="2020-12-10T09:24:00Z">
        <w:r>
          <w:rPr>
            <w:rFonts w:ascii="Times New Roman" w:hAnsi="Times New Roman" w:cs="Times New Roman"/>
            <w:sz w:val="24"/>
            <w:szCs w:val="24"/>
          </w:rPr>
          <w:t>Survival”</w:t>
        </w:r>
      </w:ins>
      <w:ins w:id="523" w:author="123" w:date="2020-12-10T12:53:00Z">
        <w:r>
          <w:rPr>
            <w:rFonts w:ascii="Times New Roman" w:hAnsi="Times New Roman" w:cs="Times New Roman"/>
            <w:sz w:val="24"/>
            <w:szCs w:val="24"/>
          </w:rPr>
          <w:t xml:space="preserve"> </w:t>
        </w:r>
      </w:ins>
      <w:r>
        <w:rPr>
          <w:rFonts w:ascii="Times New Roman" w:hAnsi="Times New Roman" w:cs="Times New Roman"/>
          <w:sz w:val="24"/>
          <w:szCs w:val="24"/>
        </w:rPr>
        <w:t xml:space="preserve">and </w:t>
      </w:r>
      <w:ins w:id="524" w:author="CYR" w:date="2020-12-10T09:24:00Z">
        <w:r>
          <w:rPr>
            <w:rFonts w:ascii="Times New Roman" w:hAnsi="Times New Roman" w:cs="Times New Roman"/>
            <w:sz w:val="24"/>
            <w:szCs w:val="24"/>
          </w:rPr>
          <w:t>“Survminer”</w:t>
        </w:r>
      </w:ins>
      <w:del w:id="525" w:author="CYR" w:date="2020-12-10T09:24:00Z">
        <w:r>
          <w:rPr>
            <w:rFonts w:ascii="Times New Roman" w:hAnsi="Times New Roman" w:cs="Times New Roman"/>
            <w:sz w:val="24"/>
            <w:szCs w:val="24"/>
          </w:rPr>
          <w:delText xml:space="preserve">Survminer </w:delText>
        </w:r>
      </w:del>
      <w:ins w:id="526" w:author="123" w:date="2020-12-10T12:54:00Z">
        <w:r>
          <w:rPr>
            <w:rFonts w:ascii="Times New Roman" w:hAnsi="Times New Roman" w:cs="Times New Roman"/>
            <w:sz w:val="24"/>
            <w:szCs w:val="24"/>
          </w:rPr>
          <w:t xml:space="preserve"> </w:t>
        </w:r>
      </w:ins>
      <w:r>
        <w:rPr>
          <w:rFonts w:ascii="Times New Roman" w:hAnsi="Times New Roman" w:cs="Times New Roman"/>
          <w:sz w:val="24"/>
          <w:szCs w:val="24"/>
        </w:rPr>
        <w:t>package</w:t>
      </w:r>
      <w:ins w:id="527" w:author="Guobo Chen" w:date="2020-11-12T21:23:00Z">
        <w:r>
          <w:rPr>
            <w:rFonts w:ascii="Times New Roman" w:hAnsi="Times New Roman" w:cs="Times New Roman"/>
            <w:sz w:val="24"/>
            <w:szCs w:val="24"/>
          </w:rPr>
          <w:t>s</w:t>
        </w:r>
      </w:ins>
      <w:commentRangeEnd w:id="518"/>
      <w:ins w:id="528" w:author="Guobo Chen" w:date="2020-11-13T16:16:00Z">
        <w:r>
          <w:rPr>
            <w:rStyle w:val="af1"/>
          </w:rPr>
          <w:commentReference w:id="518"/>
        </w:r>
      </w:ins>
      <w:commentRangeEnd w:id="519"/>
      <w:r>
        <w:rPr>
          <w:rStyle w:val="af1"/>
        </w:rPr>
        <w:commentReference w:id="519"/>
      </w:r>
      <w:r>
        <w:rPr>
          <w:rFonts w:ascii="Times New Roman" w:hAnsi="Times New Roman" w:cs="Times New Roman"/>
          <w:sz w:val="24"/>
          <w:szCs w:val="24"/>
        </w:rPr>
        <w:t xml:space="preserve"> were mainly used in the survival analysis. </w:t>
      </w:r>
      <w:ins w:id="529" w:author="Guobo Chen" w:date="2020-11-13T15:21:00Z">
        <w:r>
          <w:rPr>
            <w:rFonts w:ascii="Times New Roman" w:hAnsi="Times New Roman" w:cs="Times New Roman"/>
            <w:sz w:val="24"/>
            <w:szCs w:val="24"/>
          </w:rPr>
          <w:t xml:space="preserve">Statistical analysis </w:t>
        </w:r>
      </w:ins>
      <w:del w:id="530" w:author="Guobo Chen" w:date="2020-11-13T15:21:00Z">
        <w:r>
          <w:rPr>
            <w:rFonts w:ascii="Times New Roman" w:hAnsi="Times New Roman" w:cs="Times New Roman"/>
            <w:sz w:val="24"/>
            <w:szCs w:val="24"/>
          </w:rPr>
          <w:delText xml:space="preserve">Data </w:delText>
        </w:r>
      </w:del>
      <w:r>
        <w:rPr>
          <w:rFonts w:ascii="Times New Roman" w:hAnsi="Times New Roman" w:cs="Times New Roman"/>
          <w:sz w:val="24"/>
          <w:szCs w:val="24"/>
        </w:rPr>
        <w:t xml:space="preserve">were </w:t>
      </w:r>
      <w:del w:id="531" w:author="Guobo Chen" w:date="2020-11-13T15:21:00Z">
        <w:r>
          <w:rPr>
            <w:rFonts w:ascii="Times New Roman" w:hAnsi="Times New Roman" w:cs="Times New Roman"/>
            <w:sz w:val="24"/>
            <w:szCs w:val="24"/>
          </w:rPr>
          <w:delText xml:space="preserve">analyzed </w:delText>
        </w:r>
      </w:del>
      <w:ins w:id="532" w:author="Guobo Chen" w:date="2020-11-13T15:21:00Z">
        <w:r>
          <w:rPr>
            <w:rFonts w:ascii="Times New Roman" w:hAnsi="Times New Roman" w:cs="Times New Roman"/>
            <w:sz w:val="24"/>
            <w:szCs w:val="24"/>
          </w:rPr>
          <w:t xml:space="preserve">conducted </w:t>
        </w:r>
      </w:ins>
      <w:del w:id="533" w:author="Guobo Chen" w:date="2020-11-13T15:21:00Z">
        <w:r>
          <w:rPr>
            <w:rFonts w:ascii="Times New Roman" w:hAnsi="Times New Roman" w:cs="Times New Roman"/>
            <w:sz w:val="24"/>
            <w:szCs w:val="24"/>
          </w:rPr>
          <w:delText>with the use of</w:delText>
        </w:r>
      </w:del>
      <w:ins w:id="534" w:author="Guobo Chen" w:date="2020-11-13T15:21:00Z">
        <w:r>
          <w:rPr>
            <w:rFonts w:ascii="Times New Roman" w:hAnsi="Times New Roman" w:cs="Times New Roman"/>
            <w:sz w:val="24"/>
            <w:szCs w:val="24"/>
          </w:rPr>
          <w:t>in</w:t>
        </w:r>
      </w:ins>
      <w:r>
        <w:rPr>
          <w:rFonts w:ascii="Times New Roman" w:hAnsi="Times New Roman" w:cs="Times New Roman"/>
          <w:sz w:val="24"/>
          <w:szCs w:val="24"/>
        </w:rPr>
        <w:t xml:space="preserve"> R statistical software</w:t>
      </w:r>
      <w:del w:id="535" w:author="123" w:date="2020-12-10T12:54:00Z">
        <w:r>
          <w:rPr>
            <w:rFonts w:ascii="Times New Roman" w:hAnsi="Times New Roman" w:cs="Times New Roman"/>
            <w:sz w:val="24"/>
            <w:szCs w:val="24"/>
          </w:rPr>
          <w:delText>,</w:delText>
        </w:r>
      </w:del>
      <w:ins w:id="536" w:author="CYR" w:date="2020-12-03T15:14:00Z">
        <w:r>
          <w:rPr>
            <w:rFonts w:ascii="Times New Roman" w:hAnsi="Times New Roman" w:cs="Times New Roman"/>
            <w:sz w:val="24"/>
            <w:szCs w:val="24"/>
          </w:rPr>
          <w:t>(</w:t>
        </w:r>
      </w:ins>
      <w:ins w:id="537" w:author="CYR" w:date="2020-12-03T15:15:00Z">
        <w:r w:rsidRPr="004C1474">
          <w:rPr>
            <w:rFonts w:ascii="Times New Roman" w:hAnsi="Times New Roman" w:cs="Times New Roman"/>
            <w:sz w:val="24"/>
            <w:szCs w:val="24"/>
            <w:rPrChange w:id="538" w:author="cc" w:date="2021-01-21T15:31:00Z">
              <w:rPr/>
            </w:rPrChange>
          </w:rPr>
          <w:t xml:space="preserve"> version 3.6.1; http://www.Rproject.org</w:t>
        </w:r>
      </w:ins>
      <w:ins w:id="539" w:author="CYR" w:date="2020-12-03T15:14:00Z">
        <w:r>
          <w:rPr>
            <w:rFonts w:ascii="Times New Roman" w:hAnsi="Times New Roman" w:cs="Times New Roman"/>
            <w:sz w:val="24"/>
            <w:szCs w:val="24"/>
          </w:rPr>
          <w:t>)</w:t>
        </w:r>
      </w:ins>
      <w:del w:id="540" w:author="CYR" w:date="2020-12-03T15:14:00Z">
        <w:r>
          <w:rPr>
            <w:rFonts w:ascii="Times New Roman" w:hAnsi="Times New Roman" w:cs="Times New Roman"/>
            <w:sz w:val="24"/>
            <w:szCs w:val="24"/>
          </w:rPr>
          <w:delText xml:space="preserve"> version 3.6.1</w:delText>
        </w:r>
      </w:del>
      <w:ins w:id="541" w:author="Guobo Chen" w:date="2020-11-13T15:21:00Z">
        <w:r>
          <w:rPr>
            <w:rFonts w:ascii="Times New Roman" w:hAnsi="Times New Roman" w:cs="Times New Roman"/>
            <w:sz w:val="24"/>
            <w:szCs w:val="24"/>
          </w:rPr>
          <w:t xml:space="preserve"> (</w:t>
        </w:r>
        <w:commentRangeStart w:id="542"/>
        <w:commentRangeStart w:id="543"/>
        <w:r w:rsidRPr="004C1474">
          <w:rPr>
            <w:rFonts w:ascii="Times New Roman" w:hAnsi="Times New Roman" w:cs="Times New Roman"/>
            <w:sz w:val="24"/>
            <w:szCs w:val="24"/>
          </w:rPr>
          <w:t>reference</w:t>
        </w:r>
      </w:ins>
      <w:commentRangeEnd w:id="542"/>
      <w:ins w:id="544" w:author="Guobo Chen" w:date="2020-11-14T09:33:00Z">
        <w:r w:rsidRPr="004C1474">
          <w:rPr>
            <w:rFonts w:ascii="Times New Roman" w:hAnsi="Times New Roman" w:cs="Times New Roman"/>
            <w:sz w:val="24"/>
            <w:szCs w:val="24"/>
            <w:rPrChange w:id="545" w:author="cc" w:date="2021-01-21T15:31:00Z">
              <w:rPr>
                <w:rStyle w:val="af1"/>
              </w:rPr>
            </w:rPrChange>
          </w:rPr>
          <w:commentReference w:id="542"/>
        </w:r>
      </w:ins>
      <w:commentRangeEnd w:id="543"/>
      <w:r w:rsidRPr="004C1474">
        <w:rPr>
          <w:rFonts w:ascii="Times New Roman" w:hAnsi="Times New Roman" w:cs="Times New Roman"/>
          <w:sz w:val="24"/>
          <w:szCs w:val="24"/>
          <w:rPrChange w:id="546" w:author="cc" w:date="2021-01-21T15:31:00Z">
            <w:rPr>
              <w:rStyle w:val="af1"/>
            </w:rPr>
          </w:rPrChange>
        </w:rPr>
        <w:commentReference w:id="543"/>
      </w:r>
      <w:ins w:id="547" w:author="Guobo Chen" w:date="2020-11-13T15:21:00Z">
        <w:r>
          <w:rPr>
            <w:rFonts w:ascii="Times New Roman" w:hAnsi="Times New Roman" w:cs="Times New Roman"/>
            <w:sz w:val="24"/>
            <w:szCs w:val="24"/>
          </w:rPr>
          <w:t>)</w:t>
        </w:r>
      </w:ins>
      <w:r>
        <w:rPr>
          <w:rFonts w:ascii="Times New Roman" w:hAnsi="Times New Roman" w:cs="Times New Roman"/>
          <w:sz w:val="24"/>
          <w:szCs w:val="24"/>
        </w:rPr>
        <w:t>.</w:t>
      </w:r>
      <w:r w:rsidRPr="004C1474">
        <w:rPr>
          <w:rFonts w:ascii="Times New Roman" w:hAnsi="Times New Roman" w:cs="Times New Roman"/>
          <w:sz w:val="24"/>
          <w:szCs w:val="24"/>
          <w:rPrChange w:id="548" w:author="cc" w:date="2021-01-21T15:31:00Z">
            <w:rPr>
              <w:rFonts w:ascii="Times New Roman" w:hAnsi="Times New Roman" w:cs="Times New Roman"/>
              <w:color w:val="000000" w:themeColor="text1"/>
              <w:sz w:val="24"/>
              <w:szCs w:val="24"/>
            </w:rPr>
          </w:rPrChange>
        </w:rPr>
        <w:t xml:space="preserve"> </w:t>
      </w:r>
    </w:p>
    <w:p w14:paraId="4EA9A098" w14:textId="77777777" w:rsidR="003F54C0" w:rsidDel="00627F27" w:rsidRDefault="003F54C0">
      <w:pPr>
        <w:spacing w:line="360" w:lineRule="auto"/>
        <w:ind w:firstLineChars="200" w:firstLine="480"/>
        <w:rPr>
          <w:ins w:id="549" w:author="Guobo Chen" w:date="2020-11-12T21:37:00Z"/>
          <w:del w:id="550" w:author="cc" w:date="2021-01-20T20:44:00Z"/>
          <w:rFonts w:ascii="Times New Roman" w:hAnsi="Times New Roman" w:cs="Times New Roman"/>
          <w:color w:val="000000" w:themeColor="text1"/>
          <w:sz w:val="24"/>
          <w:szCs w:val="24"/>
        </w:rPr>
        <w:pPrChange w:id="551" w:author="cc" w:date="2021-01-20T20:44:00Z">
          <w:pPr>
            <w:spacing w:line="360" w:lineRule="auto"/>
          </w:pPr>
        </w:pPrChange>
      </w:pPr>
    </w:p>
    <w:p w14:paraId="5C82D1FE" w14:textId="77777777" w:rsidR="003F54C0" w:rsidRDefault="003F54C0">
      <w:pPr>
        <w:spacing w:line="360" w:lineRule="auto"/>
        <w:rPr>
          <w:rFonts w:ascii="Times New Roman" w:hAnsi="Times New Roman" w:cs="Times New Roman"/>
          <w:color w:val="000000" w:themeColor="text1"/>
          <w:sz w:val="24"/>
          <w:szCs w:val="24"/>
        </w:rPr>
        <w:pPrChange w:id="552" w:author="Guobo Chen" w:date="2020-11-12T21:37:00Z">
          <w:pPr>
            <w:spacing w:line="480" w:lineRule="auto"/>
          </w:pPr>
        </w:pPrChange>
      </w:pPr>
    </w:p>
    <w:p w14:paraId="3CADC9FD" w14:textId="77777777" w:rsidR="006D7159" w:rsidRDefault="006D7159">
      <w:pPr>
        <w:widowControl/>
        <w:spacing w:line="360" w:lineRule="auto"/>
        <w:jc w:val="center"/>
        <w:rPr>
          <w:ins w:id="553" w:author="wang ying" w:date="2021-01-31T15:31:00Z"/>
          <w:rFonts w:ascii="Times New Roman" w:hAnsi="Times New Roman" w:cs="Times New Roman"/>
          <w:b/>
          <w:sz w:val="24"/>
          <w:szCs w:val="24"/>
        </w:rPr>
      </w:pPr>
    </w:p>
    <w:p w14:paraId="21BEE7E6" w14:textId="26704903" w:rsidR="003F54C0" w:rsidRPr="003F54C0" w:rsidRDefault="003C0E66">
      <w:pPr>
        <w:widowControl/>
        <w:spacing w:line="360" w:lineRule="auto"/>
        <w:jc w:val="center"/>
        <w:rPr>
          <w:rFonts w:ascii="Times New Roman" w:hAnsi="Times New Roman" w:cs="Times New Roman"/>
          <w:b/>
          <w:sz w:val="24"/>
          <w:szCs w:val="24"/>
          <w:rPrChange w:id="554" w:author="Guobo Chen" w:date="2020-11-13T14:00:00Z">
            <w:rPr>
              <w:rFonts w:ascii="Times New Roman" w:hAnsi="Times New Roman" w:cs="Times New Roman"/>
              <w:b/>
              <w:sz w:val="30"/>
              <w:szCs w:val="30"/>
            </w:rPr>
          </w:rPrChange>
        </w:rPr>
        <w:pPrChange w:id="555" w:author="Guobo Chen" w:date="2020-11-12T21:29:00Z">
          <w:pPr>
            <w:widowControl/>
            <w:spacing w:after="100" w:line="480" w:lineRule="auto"/>
          </w:pPr>
        </w:pPrChange>
      </w:pPr>
      <w:del w:id="556" w:author="Guobo Chen" w:date="2020-11-12T21:24:00Z">
        <w:r>
          <w:rPr>
            <w:rFonts w:ascii="Times New Roman" w:hAnsi="Times New Roman" w:cs="Times New Roman"/>
            <w:b/>
            <w:sz w:val="24"/>
            <w:szCs w:val="24"/>
            <w:rPrChange w:id="557" w:author="Guobo Chen" w:date="2020-11-13T14:00:00Z">
              <w:rPr>
                <w:rFonts w:ascii="Times New Roman" w:hAnsi="Times New Roman" w:cs="Times New Roman"/>
                <w:b/>
                <w:sz w:val="30"/>
                <w:szCs w:val="30"/>
              </w:rPr>
            </w:rPrChange>
          </w:rPr>
          <w:delText>RESULTS</w:delText>
        </w:r>
      </w:del>
      <w:ins w:id="558" w:author="Guobo Chen" w:date="2020-11-12T21:24:00Z">
        <w:r>
          <w:rPr>
            <w:rFonts w:ascii="Times New Roman" w:hAnsi="Times New Roman" w:cs="Times New Roman"/>
            <w:b/>
            <w:sz w:val="24"/>
            <w:szCs w:val="24"/>
            <w:rPrChange w:id="559" w:author="Guobo Chen" w:date="2020-11-13T14:00:00Z">
              <w:rPr>
                <w:rFonts w:ascii="Times New Roman" w:hAnsi="Times New Roman" w:cs="Times New Roman"/>
                <w:b/>
                <w:sz w:val="30"/>
                <w:szCs w:val="30"/>
              </w:rPr>
            </w:rPrChange>
          </w:rPr>
          <w:t>Results</w:t>
        </w:r>
      </w:ins>
    </w:p>
    <w:p w14:paraId="33D3283D" w14:textId="77777777" w:rsidR="003F54C0" w:rsidRPr="003F54C0" w:rsidRDefault="003C0E66">
      <w:pPr>
        <w:widowControl/>
        <w:spacing w:line="360" w:lineRule="auto"/>
        <w:rPr>
          <w:rFonts w:ascii="Times New Roman" w:hAnsi="Times New Roman" w:cs="Times New Roman"/>
          <w:sz w:val="24"/>
          <w:szCs w:val="24"/>
          <w:rPrChange w:id="560" w:author="Guobo Chen" w:date="2020-11-12T21:24:00Z">
            <w:rPr>
              <w:rFonts w:ascii="Times New Roman" w:hAnsi="Times New Roman" w:cs="Times New Roman"/>
              <w:sz w:val="28"/>
              <w:szCs w:val="28"/>
            </w:rPr>
          </w:rPrChange>
        </w:rPr>
        <w:pPrChange w:id="561" w:author="Guobo Chen" w:date="2020-11-12T21:29:00Z">
          <w:pPr>
            <w:widowControl/>
            <w:spacing w:after="100" w:line="480" w:lineRule="auto"/>
          </w:pPr>
        </w:pPrChange>
      </w:pPr>
      <w:r>
        <w:rPr>
          <w:rFonts w:ascii="Times New Roman" w:hAnsi="Times New Roman" w:cs="Times New Roman"/>
          <w:b/>
          <w:bCs/>
          <w:sz w:val="24"/>
          <w:szCs w:val="24"/>
          <w:rPrChange w:id="562" w:author="Guobo Chen" w:date="2020-11-12T21:24:00Z">
            <w:rPr>
              <w:rFonts w:ascii="Times New Roman" w:hAnsi="Times New Roman" w:cs="Times New Roman"/>
              <w:b/>
              <w:bCs/>
              <w:sz w:val="28"/>
              <w:szCs w:val="28"/>
            </w:rPr>
          </w:rPrChange>
        </w:rPr>
        <w:t xml:space="preserve">Baseline </w:t>
      </w:r>
      <w:ins w:id="563" w:author="Guobo Chen" w:date="2020-11-13T15:22:00Z">
        <w:r>
          <w:rPr>
            <w:rFonts w:ascii="Times New Roman" w:hAnsi="Times New Roman" w:cs="Times New Roman"/>
            <w:b/>
            <w:bCs/>
            <w:sz w:val="24"/>
            <w:szCs w:val="24"/>
          </w:rPr>
          <w:t>D</w:t>
        </w:r>
      </w:ins>
      <w:del w:id="564" w:author="Guobo Chen" w:date="2020-11-13T15:22:00Z">
        <w:r>
          <w:rPr>
            <w:rFonts w:ascii="Times New Roman" w:hAnsi="Times New Roman" w:cs="Times New Roman"/>
            <w:b/>
            <w:bCs/>
            <w:sz w:val="24"/>
            <w:szCs w:val="24"/>
            <w:rPrChange w:id="565" w:author="Guobo Chen" w:date="2020-11-12T21:24:00Z">
              <w:rPr>
                <w:rFonts w:ascii="Times New Roman" w:hAnsi="Times New Roman" w:cs="Times New Roman"/>
                <w:b/>
                <w:bCs/>
                <w:sz w:val="28"/>
                <w:szCs w:val="28"/>
              </w:rPr>
            </w:rPrChange>
          </w:rPr>
          <w:delText>D</w:delText>
        </w:r>
      </w:del>
      <w:r>
        <w:rPr>
          <w:rFonts w:ascii="Times New Roman" w:hAnsi="Times New Roman" w:cs="Times New Roman"/>
          <w:b/>
          <w:bCs/>
          <w:sz w:val="24"/>
          <w:szCs w:val="24"/>
          <w:rPrChange w:id="566" w:author="Guobo Chen" w:date="2020-11-12T21:24:00Z">
            <w:rPr>
              <w:rFonts w:ascii="Times New Roman" w:hAnsi="Times New Roman" w:cs="Times New Roman"/>
              <w:b/>
              <w:bCs/>
              <w:sz w:val="28"/>
              <w:szCs w:val="28"/>
            </w:rPr>
          </w:rPrChange>
        </w:rPr>
        <w:t>ata and Laboratory Measurements</w:t>
      </w:r>
      <w:del w:id="567" w:author="Guobo Chen" w:date="2020-11-12T21:24:00Z">
        <w:r>
          <w:rPr>
            <w:rFonts w:ascii="Times New Roman" w:hAnsi="Times New Roman" w:cs="Times New Roman"/>
            <w:sz w:val="24"/>
            <w:szCs w:val="24"/>
            <w:rPrChange w:id="568" w:author="Guobo Chen" w:date="2020-11-12T21:24:00Z">
              <w:rPr>
                <w:rFonts w:ascii="Times New Roman" w:hAnsi="Times New Roman" w:cs="Times New Roman"/>
                <w:sz w:val="28"/>
                <w:szCs w:val="28"/>
              </w:rPr>
            </w:rPrChange>
          </w:rPr>
          <w:delText xml:space="preserve"> </w:delText>
        </w:r>
      </w:del>
    </w:p>
    <w:p w14:paraId="46BB8327" w14:textId="5A2D1F4B" w:rsidR="003F54C0" w:rsidRDefault="003C0E66">
      <w:pPr>
        <w:spacing w:line="360" w:lineRule="auto"/>
        <w:ind w:firstLineChars="200" w:firstLine="480"/>
        <w:rPr>
          <w:rFonts w:ascii="Times New Roman" w:hAnsi="Times New Roman" w:cs="Times New Roman"/>
          <w:sz w:val="24"/>
          <w:szCs w:val="24"/>
        </w:rPr>
      </w:pPr>
      <w:commentRangeStart w:id="569"/>
      <w:r>
        <w:rPr>
          <w:rFonts w:ascii="Times New Roman" w:hAnsi="Times New Roman" w:cs="Times New Roman"/>
          <w:sz w:val="24"/>
          <w:szCs w:val="24"/>
        </w:rPr>
        <w:t>From January 2016 through December</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2019, a total of 500 patients </w:t>
      </w:r>
      <w:ins w:id="570" w:author="wang ying" w:date="2021-01-31T15:33:00Z">
        <w:r w:rsidR="006D7159">
          <w:rPr>
            <w:rFonts w:ascii="Times New Roman" w:hAnsi="Times New Roman" w:cs="Times New Roman"/>
            <w:sz w:val="24"/>
            <w:szCs w:val="24"/>
          </w:rPr>
          <w:t xml:space="preserve">were </w:t>
        </w:r>
      </w:ins>
      <w:r>
        <w:rPr>
          <w:rFonts w:ascii="Times New Roman" w:hAnsi="Times New Roman" w:cs="Times New Roman"/>
          <w:sz w:val="24"/>
          <w:szCs w:val="24"/>
        </w:rPr>
        <w:t>enrolled, 41</w:t>
      </w:r>
      <w:ins w:id="571" w:author="cc" w:date="2021-01-20T20:45:00Z">
        <w:r w:rsidR="00BE034F">
          <w:rPr>
            <w:rFonts w:ascii="Times New Roman" w:hAnsi="Times New Roman" w:cs="Times New Roman"/>
            <w:sz w:val="24"/>
            <w:szCs w:val="24"/>
          </w:rPr>
          <w:t>7</w:t>
        </w:r>
      </w:ins>
      <w:del w:id="572" w:author="cc" w:date="2021-01-20T20:45:00Z">
        <w:r w:rsidDel="00BE034F">
          <w:rPr>
            <w:rFonts w:ascii="Times New Roman" w:hAnsi="Times New Roman" w:cs="Times New Roman"/>
            <w:sz w:val="24"/>
            <w:szCs w:val="24"/>
          </w:rPr>
          <w:delText>5</w:delText>
        </w:r>
      </w:del>
      <w:r>
        <w:rPr>
          <w:rFonts w:ascii="Times New Roman" w:hAnsi="Times New Roman" w:cs="Times New Roman"/>
          <w:sz w:val="24"/>
          <w:szCs w:val="24"/>
        </w:rPr>
        <w:t xml:space="preserve"> met the </w:t>
      </w:r>
      <w:del w:id="573" w:author="wang ying" w:date="2021-01-31T15:33:00Z">
        <w:r w:rsidDel="006D7159">
          <w:rPr>
            <w:rFonts w:ascii="Times New Roman" w:hAnsi="Times New Roman" w:cs="Times New Roman"/>
            <w:sz w:val="24"/>
            <w:szCs w:val="24"/>
          </w:rPr>
          <w:delText xml:space="preserve">study </w:delText>
        </w:r>
      </w:del>
      <w:r>
        <w:rPr>
          <w:rFonts w:ascii="Times New Roman" w:hAnsi="Times New Roman" w:cs="Times New Roman"/>
          <w:sz w:val="24"/>
          <w:szCs w:val="24"/>
        </w:rPr>
        <w:t>eligibility criteria.</w:t>
      </w:r>
      <w:r>
        <w:rPr>
          <w:rFonts w:ascii="Times New Roman" w:hAnsi="Times New Roman" w:cs="Times New Roman" w:hint="eastAsia"/>
          <w:sz w:val="24"/>
          <w:szCs w:val="24"/>
        </w:rPr>
        <w:t xml:space="preserve"> </w:t>
      </w:r>
      <w:del w:id="574" w:author="Guobo Chen" w:date="2020-11-13T15:22:00Z">
        <w:r>
          <w:rPr>
            <w:rFonts w:ascii="Times New Roman" w:hAnsi="Times New Roman" w:cs="Times New Roman"/>
            <w:sz w:val="24"/>
            <w:szCs w:val="24"/>
          </w:rPr>
          <w:delText xml:space="preserve">Patients </w:delText>
        </w:r>
      </w:del>
      <w:ins w:id="575" w:author="Guobo Chen" w:date="2020-11-13T15:22:00Z">
        <w:r>
          <w:rPr>
            <w:rFonts w:ascii="Times New Roman" w:hAnsi="Times New Roman" w:cs="Times New Roman"/>
            <w:sz w:val="24"/>
            <w:szCs w:val="24"/>
          </w:rPr>
          <w:t xml:space="preserve">The </w:t>
        </w:r>
      </w:ins>
      <w:r>
        <w:rPr>
          <w:rFonts w:ascii="Times New Roman" w:hAnsi="Times New Roman" w:cs="Times New Roman"/>
          <w:sz w:val="24"/>
          <w:szCs w:val="24"/>
        </w:rPr>
        <w:t xml:space="preserve">basic characteristics </w:t>
      </w:r>
      <w:ins w:id="576" w:author="Guobo Chen" w:date="2020-11-13T15:22:00Z">
        <w:r>
          <w:rPr>
            <w:rFonts w:ascii="Times New Roman" w:hAnsi="Times New Roman" w:cs="Times New Roman"/>
            <w:sz w:val="24"/>
            <w:szCs w:val="24"/>
          </w:rPr>
          <w:t xml:space="preserve">of the subjects </w:t>
        </w:r>
      </w:ins>
      <w:r>
        <w:rPr>
          <w:rFonts w:ascii="Times New Roman" w:hAnsi="Times New Roman" w:cs="Times New Roman"/>
          <w:sz w:val="24"/>
          <w:szCs w:val="24"/>
        </w:rPr>
        <w:t xml:space="preserve">were shown in </w:t>
      </w:r>
      <w:r>
        <w:rPr>
          <w:rFonts w:ascii="Times New Roman" w:hAnsi="Times New Roman" w:cs="Times New Roman"/>
          <w:b/>
          <w:bCs/>
          <w:sz w:val="24"/>
          <w:szCs w:val="24"/>
          <w:rPrChange w:id="577" w:author="Guobo Chen" w:date="2020-11-12T21:25:00Z">
            <w:rPr>
              <w:rFonts w:ascii="Times New Roman" w:hAnsi="Times New Roman" w:cs="Times New Roman"/>
              <w:sz w:val="24"/>
              <w:szCs w:val="24"/>
            </w:rPr>
          </w:rPrChange>
        </w:rPr>
        <w:t>Table</w:t>
      </w:r>
      <w:ins w:id="578" w:author="Guobo Chen" w:date="2020-11-12T21:25:00Z">
        <w:r>
          <w:rPr>
            <w:rFonts w:ascii="Times New Roman" w:hAnsi="Times New Roman" w:cs="Times New Roman"/>
            <w:b/>
            <w:bCs/>
            <w:sz w:val="24"/>
            <w:szCs w:val="24"/>
            <w:rPrChange w:id="579" w:author="Guobo Chen" w:date="2020-11-12T21:25:00Z">
              <w:rPr>
                <w:rFonts w:ascii="Times New Roman" w:hAnsi="Times New Roman" w:cs="Times New Roman"/>
                <w:sz w:val="24"/>
                <w:szCs w:val="24"/>
              </w:rPr>
            </w:rPrChange>
          </w:rPr>
          <w:t xml:space="preserve"> </w:t>
        </w:r>
      </w:ins>
      <w:r>
        <w:rPr>
          <w:rFonts w:ascii="Times New Roman" w:hAnsi="Times New Roman" w:cs="Times New Roman"/>
          <w:b/>
          <w:bCs/>
          <w:sz w:val="24"/>
          <w:szCs w:val="24"/>
          <w:rPrChange w:id="580" w:author="Guobo Chen" w:date="2020-11-12T21:25:00Z">
            <w:rPr>
              <w:rFonts w:ascii="Times New Roman" w:hAnsi="Times New Roman" w:cs="Times New Roman"/>
              <w:sz w:val="24"/>
              <w:szCs w:val="24"/>
            </w:rPr>
          </w:rPrChange>
        </w:rPr>
        <w:t>1</w:t>
      </w:r>
      <w:r>
        <w:rPr>
          <w:rFonts w:ascii="Times New Roman" w:hAnsi="Times New Roman" w:cs="Times New Roman"/>
          <w:sz w:val="24"/>
          <w:szCs w:val="24"/>
        </w:rPr>
        <w:t xml:space="preserve">. The mean age of the acute ischemic stroke group </w:t>
      </w:r>
      <w:ins w:id="581" w:author="cc" w:date="2021-03-12T14:35:00Z">
        <w:r w:rsidR="00F43BBB">
          <w:rPr>
            <w:rFonts w:ascii="Times New Roman" w:hAnsi="Times New Roman" w:cs="Times New Roman"/>
            <w:sz w:val="24"/>
            <w:szCs w:val="24"/>
          </w:rPr>
          <w:t>and the control group (mild neurological disease but not related to any vascular diseases)</w:t>
        </w:r>
      </w:ins>
      <w:ins w:id="582" w:author="cc" w:date="2021-03-12T14:36:00Z">
        <w:r w:rsidR="00F43BBB" w:rsidRPr="00F43BBB">
          <w:t xml:space="preserve"> </w:t>
        </w:r>
      </w:ins>
      <w:r>
        <w:rPr>
          <w:rFonts w:ascii="Times New Roman" w:hAnsi="Times New Roman" w:cs="Times New Roman"/>
          <w:sz w:val="24"/>
          <w:szCs w:val="24"/>
        </w:rPr>
        <w:t xml:space="preserve">was 70.2 ± 18.4 years </w:t>
      </w:r>
      <w:del w:id="583" w:author="cc" w:date="2021-03-12T14:35:00Z">
        <w:r w:rsidDel="00F43BBB">
          <w:rPr>
            <w:rFonts w:ascii="Times New Roman" w:hAnsi="Times New Roman" w:cs="Times New Roman"/>
            <w:sz w:val="24"/>
            <w:szCs w:val="24"/>
          </w:rPr>
          <w:delText xml:space="preserve">and the control group </w:delText>
        </w:r>
      </w:del>
      <w:ins w:id="584" w:author="wang ying" w:date="2021-01-31T15:42:00Z">
        <w:del w:id="585" w:author="cc" w:date="2021-03-12T14:35:00Z">
          <w:r w:rsidR="00F00CD3" w:rsidDel="00F43BBB">
            <w:rPr>
              <w:rFonts w:ascii="Times New Roman" w:hAnsi="Times New Roman" w:cs="Times New Roman"/>
              <w:sz w:val="24"/>
              <w:szCs w:val="24"/>
            </w:rPr>
            <w:delText xml:space="preserve"> (mild neurological disease but not related to any vascular diseases)</w:delText>
          </w:r>
        </w:del>
      </w:ins>
      <w:del w:id="586" w:author="Guobo Chen" w:date="2020-11-13T15:31:00Z">
        <w:r>
          <w:rPr>
            <w:rFonts w:ascii="Times New Roman" w:hAnsi="Times New Roman" w:cs="Times New Roman"/>
            <w:sz w:val="24"/>
            <w:szCs w:val="24"/>
          </w:rPr>
          <w:delText xml:space="preserve">was </w:delText>
        </w:r>
      </w:del>
      <w:ins w:id="587" w:author="cc" w:date="2021-03-12T14:36:00Z">
        <w:r w:rsidR="00F43BBB">
          <w:rPr>
            <w:rFonts w:ascii="Times New Roman" w:hAnsi="Times New Roman" w:cs="Times New Roman" w:hint="eastAsia"/>
            <w:sz w:val="24"/>
            <w:szCs w:val="24"/>
          </w:rPr>
          <w:t>and</w:t>
        </w:r>
        <w:r w:rsidR="00F43BBB">
          <w:rPr>
            <w:rFonts w:ascii="Times New Roman" w:hAnsi="Times New Roman" w:cs="Times New Roman"/>
            <w:sz w:val="24"/>
            <w:szCs w:val="24"/>
          </w:rPr>
          <w:t xml:space="preserve"> </w:t>
        </w:r>
      </w:ins>
      <w:r>
        <w:rPr>
          <w:rFonts w:ascii="Times New Roman" w:hAnsi="Times New Roman" w:cs="Times New Roman"/>
          <w:sz w:val="24"/>
          <w:szCs w:val="24"/>
        </w:rPr>
        <w:t>67.2 ± 13.3 years</w:t>
      </w:r>
      <w:ins w:id="588" w:author="cc" w:date="2021-03-12T14:37:00Z">
        <w:r w:rsidR="008C4AA6" w:rsidRPr="008C4AA6">
          <w:rPr>
            <w:rFonts w:ascii="Times New Roman" w:hAnsi="Times New Roman" w:cs="Times New Roman"/>
            <w:sz w:val="24"/>
            <w:szCs w:val="24"/>
          </w:rPr>
          <w:t xml:space="preserve"> </w:t>
        </w:r>
        <w:r w:rsidR="008C4AA6" w:rsidRPr="00F43BBB">
          <w:rPr>
            <w:rFonts w:ascii="Times New Roman" w:hAnsi="Times New Roman" w:cs="Times New Roman"/>
            <w:sz w:val="24"/>
            <w:szCs w:val="24"/>
          </w:rPr>
          <w:t>respectively</w:t>
        </w:r>
      </w:ins>
      <w:ins w:id="589" w:author="Guobo Chen" w:date="2020-11-13T15:32:00Z">
        <w:del w:id="590" w:author="cc" w:date="2021-03-12T14:37:00Z">
          <w:r w:rsidDel="008C4AA6">
            <w:rPr>
              <w:rFonts w:ascii="Times New Roman" w:hAnsi="Times New Roman" w:cs="Times New Roman"/>
              <w:sz w:val="24"/>
              <w:szCs w:val="24"/>
            </w:rPr>
            <w:delText xml:space="preserve"> </w:delText>
          </w:r>
        </w:del>
        <w:r>
          <w:rPr>
            <w:rFonts w:ascii="Times New Roman" w:hAnsi="Times New Roman" w:cs="Times New Roman"/>
            <w:sz w:val="24"/>
            <w:szCs w:val="24"/>
          </w:rPr>
          <w:t>(</w:t>
        </w:r>
      </w:ins>
      <w:del w:id="591" w:author="Guobo Chen" w:date="2020-11-13T15:32:00Z">
        <w:r>
          <w:rPr>
            <w:rFonts w:ascii="Times New Roman" w:hAnsi="Times New Roman" w:cs="Times New Roman"/>
            <w:sz w:val="24"/>
            <w:szCs w:val="24"/>
          </w:rPr>
          <w:delText xml:space="preserve">. The difference was </w:delText>
        </w:r>
      </w:del>
      <w:r>
        <w:rPr>
          <w:rFonts w:ascii="Times New Roman" w:hAnsi="Times New Roman" w:cs="Times New Roman"/>
          <w:sz w:val="24"/>
          <w:szCs w:val="24"/>
        </w:rPr>
        <w:t xml:space="preserve">not statistically significant </w:t>
      </w:r>
      <w:commentRangeStart w:id="592"/>
      <w:del w:id="593" w:author="Guobo Chen" w:date="2020-11-13T15:32:00Z">
        <w:r>
          <w:rPr>
            <w:rFonts w:ascii="Times New Roman" w:hAnsi="Times New Roman" w:cs="Times New Roman"/>
            <w:sz w:val="24"/>
            <w:szCs w:val="24"/>
            <w:highlight w:val="green"/>
            <w:rPrChange w:id="594" w:author="Guobo Chen" w:date="2020-11-13T15:34:00Z">
              <w:rPr>
                <w:rFonts w:ascii="Times New Roman" w:hAnsi="Times New Roman" w:cs="Times New Roman"/>
                <w:sz w:val="24"/>
                <w:szCs w:val="24"/>
              </w:rPr>
            </w:rPrChange>
          </w:rPr>
          <w:delText>(</w:delText>
        </w:r>
      </w:del>
      <w:r>
        <w:rPr>
          <w:rFonts w:ascii="Times New Roman" w:hAnsi="Times New Roman" w:cs="Times New Roman"/>
          <w:i/>
          <w:iCs/>
          <w:sz w:val="24"/>
          <w:szCs w:val="24"/>
          <w:highlight w:val="green"/>
          <w:rPrChange w:id="595" w:author="Guobo Chen" w:date="2020-11-13T15:34:00Z">
            <w:rPr>
              <w:rFonts w:ascii="Times New Roman" w:hAnsi="Times New Roman" w:cs="Times New Roman"/>
              <w:i/>
              <w:iCs/>
              <w:sz w:val="24"/>
              <w:szCs w:val="24"/>
            </w:rPr>
          </w:rPrChange>
        </w:rPr>
        <w:t>p</w:t>
      </w:r>
      <w:ins w:id="596" w:author="123" w:date="2020-11-15T23:42:00Z">
        <w:r>
          <w:rPr>
            <w:rFonts w:ascii="Times New Roman" w:hAnsi="Times New Roman" w:cs="Times New Roman"/>
            <w:sz w:val="24"/>
            <w:szCs w:val="24"/>
            <w:highlight w:val="green"/>
            <w:vertAlign w:val="subscript"/>
          </w:rPr>
          <w:t>=</w:t>
        </w:r>
      </w:ins>
      <w:del w:id="597" w:author="123" w:date="2020-11-15T23:42:00Z">
        <w:r>
          <w:rPr>
            <w:rFonts w:ascii="Times New Roman" w:hAnsi="Times New Roman" w:cs="Times New Roman"/>
            <w:sz w:val="24"/>
            <w:szCs w:val="24"/>
            <w:highlight w:val="green"/>
            <w:rPrChange w:id="598" w:author="Guobo Chen" w:date="2020-11-13T15:34:00Z">
              <w:rPr>
                <w:rFonts w:ascii="Times New Roman" w:hAnsi="Times New Roman" w:cs="Times New Roman"/>
                <w:sz w:val="24"/>
                <w:szCs w:val="24"/>
              </w:rPr>
            </w:rPrChange>
          </w:rPr>
          <w:delText>&gt;</w:delText>
        </w:r>
      </w:del>
      <w:ins w:id="599" w:author="123" w:date="2020-11-15T23:42:00Z">
        <w:r>
          <w:rPr>
            <w:rFonts w:ascii="Times New Roman" w:hAnsi="Times New Roman" w:cs="Times New Roman"/>
            <w:sz w:val="24"/>
            <w:szCs w:val="24"/>
            <w:highlight w:val="green"/>
          </w:rPr>
          <w:t>0.14</w:t>
        </w:r>
      </w:ins>
      <w:del w:id="600" w:author="123" w:date="2020-11-15T23:42:00Z">
        <w:r>
          <w:rPr>
            <w:rFonts w:ascii="Times New Roman" w:hAnsi="Times New Roman" w:cs="Times New Roman"/>
            <w:sz w:val="24"/>
            <w:szCs w:val="24"/>
            <w:highlight w:val="green"/>
            <w:rPrChange w:id="601" w:author="Guobo Chen" w:date="2020-11-13T15:34:00Z">
              <w:rPr>
                <w:rFonts w:ascii="Times New Roman" w:hAnsi="Times New Roman" w:cs="Times New Roman"/>
                <w:sz w:val="24"/>
                <w:szCs w:val="24"/>
              </w:rPr>
            </w:rPrChange>
          </w:rPr>
          <w:delText>0.05</w:delText>
        </w:r>
        <w:commentRangeEnd w:id="592"/>
        <w:r>
          <w:rPr>
            <w:rStyle w:val="af1"/>
          </w:rPr>
          <w:commentReference w:id="592"/>
        </w:r>
        <w:r>
          <w:rPr>
            <w:rFonts w:ascii="Times New Roman" w:hAnsi="Times New Roman" w:cs="Times New Roman"/>
            <w:sz w:val="24"/>
            <w:szCs w:val="24"/>
          </w:rPr>
          <w:delText>)</w:delText>
        </w:r>
      </w:del>
      <w:r>
        <w:rPr>
          <w:rFonts w:ascii="Times New Roman" w:hAnsi="Times New Roman" w:cs="Times New Roman"/>
          <w:sz w:val="24"/>
          <w:szCs w:val="24"/>
        </w:rPr>
        <w:t xml:space="preserve">. Of them, </w:t>
      </w:r>
      <w:commentRangeStart w:id="602"/>
      <w:r>
        <w:rPr>
          <w:rFonts w:ascii="Times New Roman" w:hAnsi="Times New Roman" w:cs="Times New Roman" w:hint="eastAsia"/>
          <w:sz w:val="24"/>
          <w:szCs w:val="24"/>
        </w:rPr>
        <w:t>173</w:t>
      </w:r>
      <w:r>
        <w:rPr>
          <w:rFonts w:ascii="Times New Roman" w:hAnsi="Times New Roman" w:cs="Times New Roman"/>
          <w:sz w:val="24"/>
          <w:szCs w:val="24"/>
        </w:rPr>
        <w:t xml:space="preserve"> (67.8%) </w:t>
      </w:r>
      <w:del w:id="603" w:author="Guobo Chen" w:date="2020-11-13T15:32:00Z">
        <w:r>
          <w:rPr>
            <w:rFonts w:ascii="Times New Roman" w:hAnsi="Times New Roman" w:cs="Times New Roman"/>
            <w:sz w:val="24"/>
            <w:szCs w:val="24"/>
          </w:rPr>
          <w:delText xml:space="preserve">were </w:delText>
        </w:r>
      </w:del>
      <w:ins w:id="604" w:author="Guobo Chen" w:date="2020-11-13T15:32:00Z">
        <w:r>
          <w:rPr>
            <w:rFonts w:ascii="Times New Roman" w:hAnsi="Times New Roman" w:cs="Times New Roman"/>
            <w:sz w:val="24"/>
            <w:szCs w:val="24"/>
          </w:rPr>
          <w:t>and 72 (4</w:t>
        </w:r>
      </w:ins>
      <w:ins w:id="605" w:author="cc" w:date="2021-01-20T20:47:00Z">
        <w:r w:rsidR="00584BB1">
          <w:rPr>
            <w:rFonts w:ascii="Times New Roman" w:hAnsi="Times New Roman" w:cs="Times New Roman"/>
            <w:sz w:val="24"/>
            <w:szCs w:val="24"/>
          </w:rPr>
          <w:t>4.4</w:t>
        </w:r>
      </w:ins>
      <w:ins w:id="606" w:author="Guobo Chen" w:date="2020-11-13T15:32:00Z">
        <w:del w:id="607" w:author="cc" w:date="2021-01-20T20:47:00Z">
          <w:r w:rsidDel="00584BB1">
            <w:rPr>
              <w:rFonts w:ascii="Times New Roman" w:hAnsi="Times New Roman" w:cs="Times New Roman"/>
              <w:sz w:val="24"/>
              <w:szCs w:val="24"/>
            </w:rPr>
            <w:delText>5</w:delText>
          </w:r>
        </w:del>
        <w:r>
          <w:rPr>
            <w:rFonts w:ascii="Times New Roman" w:hAnsi="Times New Roman" w:cs="Times New Roman"/>
            <w:sz w:val="24"/>
            <w:szCs w:val="24"/>
          </w:rPr>
          <w:t xml:space="preserve">%) </w:t>
        </w:r>
      </w:ins>
      <w:commentRangeEnd w:id="602"/>
      <w:ins w:id="608" w:author="Guobo Chen" w:date="2020-11-14T09:40:00Z">
        <w:r>
          <w:rPr>
            <w:rStyle w:val="af1"/>
          </w:rPr>
          <w:commentReference w:id="602"/>
        </w:r>
      </w:ins>
      <w:ins w:id="609" w:author="Guobo Chen" w:date="2020-11-13T15:32:00Z">
        <w:r>
          <w:rPr>
            <w:rFonts w:ascii="Times New Roman" w:hAnsi="Times New Roman" w:cs="Times New Roman"/>
            <w:sz w:val="24"/>
            <w:szCs w:val="24"/>
          </w:rPr>
          <w:t xml:space="preserve">were </w:t>
        </w:r>
      </w:ins>
      <w:r>
        <w:rPr>
          <w:rFonts w:ascii="Times New Roman" w:hAnsi="Times New Roman" w:cs="Times New Roman"/>
          <w:sz w:val="24"/>
          <w:szCs w:val="24"/>
        </w:rPr>
        <w:t xml:space="preserve">males in the acute ischemic stroke group and </w:t>
      </w:r>
      <w:del w:id="610" w:author="Guobo Chen" w:date="2020-11-13T15:33:00Z">
        <w:r>
          <w:rPr>
            <w:rFonts w:ascii="Times New Roman" w:hAnsi="Times New Roman" w:cs="Times New Roman"/>
            <w:sz w:val="24"/>
            <w:szCs w:val="24"/>
          </w:rPr>
          <w:delText xml:space="preserve">72 (45%) were males in </w:delText>
        </w:r>
      </w:del>
      <w:r>
        <w:rPr>
          <w:rFonts w:ascii="Times New Roman" w:hAnsi="Times New Roman" w:cs="Times New Roman"/>
          <w:sz w:val="24"/>
          <w:szCs w:val="24"/>
        </w:rPr>
        <w:t>the control group</w:t>
      </w:r>
      <w:ins w:id="611" w:author="Guobo Chen" w:date="2020-11-13T15:33:00Z">
        <w:r>
          <w:rPr>
            <w:rFonts w:ascii="Times New Roman" w:hAnsi="Times New Roman" w:cs="Times New Roman"/>
            <w:sz w:val="24"/>
            <w:szCs w:val="24"/>
          </w:rPr>
          <w:t xml:space="preserve">, respectively </w:t>
        </w:r>
      </w:ins>
      <w:del w:id="612" w:author="Guobo Chen" w:date="2020-11-13T15:33:00Z">
        <w:r>
          <w:rPr>
            <w:rFonts w:ascii="Times New Roman" w:hAnsi="Times New Roman" w:cs="Times New Roman"/>
            <w:sz w:val="24"/>
            <w:szCs w:val="24"/>
          </w:rPr>
          <w:delText xml:space="preserve">. </w:delText>
        </w:r>
        <w:commentRangeStart w:id="613"/>
        <w:r>
          <w:rPr>
            <w:rFonts w:ascii="Times New Roman" w:hAnsi="Times New Roman" w:cs="Times New Roman"/>
            <w:sz w:val="24"/>
            <w:szCs w:val="24"/>
            <w:highlight w:val="green"/>
            <w:rPrChange w:id="614" w:author="Guobo Chen" w:date="2020-11-12T21:30:00Z">
              <w:rPr>
                <w:rFonts w:ascii="Times New Roman" w:hAnsi="Times New Roman" w:cs="Times New Roman"/>
                <w:sz w:val="24"/>
                <w:szCs w:val="24"/>
              </w:rPr>
            </w:rPrChange>
          </w:rPr>
          <w:delText xml:space="preserve">The difference was </w:delText>
        </w:r>
      </w:del>
      <w:ins w:id="615" w:author="Guobo Chen" w:date="2020-11-13T15:33:00Z">
        <w:r>
          <w:rPr>
            <w:rFonts w:ascii="Times New Roman" w:hAnsi="Times New Roman" w:cs="Times New Roman"/>
            <w:sz w:val="24"/>
            <w:szCs w:val="24"/>
          </w:rPr>
          <w:t>(</w:t>
        </w:r>
      </w:ins>
      <w:r>
        <w:rPr>
          <w:rFonts w:ascii="Times New Roman" w:hAnsi="Times New Roman" w:cs="Times New Roman"/>
          <w:sz w:val="24"/>
          <w:szCs w:val="24"/>
          <w:highlight w:val="green"/>
          <w:rPrChange w:id="616" w:author="Guobo Chen" w:date="2020-11-12T21:30:00Z">
            <w:rPr>
              <w:rFonts w:ascii="Times New Roman" w:hAnsi="Times New Roman" w:cs="Times New Roman"/>
              <w:sz w:val="24"/>
              <w:szCs w:val="24"/>
            </w:rPr>
          </w:rPrChange>
        </w:rPr>
        <w:t>statistically significant</w:t>
      </w:r>
      <w:ins w:id="617" w:author="Guobo Chen" w:date="2020-11-13T15:33:00Z">
        <w:r>
          <w:rPr>
            <w:rFonts w:ascii="Times New Roman" w:hAnsi="Times New Roman" w:cs="Times New Roman"/>
            <w:sz w:val="24"/>
            <w:szCs w:val="24"/>
            <w:highlight w:val="green"/>
          </w:rPr>
          <w:t xml:space="preserve">, </w:t>
        </w:r>
      </w:ins>
      <w:commentRangeStart w:id="618"/>
      <w:del w:id="619" w:author="Guobo Chen" w:date="2020-11-13T15:33:00Z">
        <w:r>
          <w:rPr>
            <w:rFonts w:ascii="Times New Roman" w:hAnsi="Times New Roman" w:cs="Times New Roman"/>
            <w:sz w:val="24"/>
            <w:szCs w:val="24"/>
            <w:highlight w:val="green"/>
            <w:rPrChange w:id="620" w:author="Guobo Chen" w:date="2020-11-12T21:30:00Z">
              <w:rPr>
                <w:rFonts w:ascii="Times New Roman" w:hAnsi="Times New Roman" w:cs="Times New Roman"/>
                <w:sz w:val="24"/>
                <w:szCs w:val="24"/>
              </w:rPr>
            </w:rPrChange>
          </w:rPr>
          <w:delText xml:space="preserve"> (</w:delText>
        </w:r>
      </w:del>
      <w:r>
        <w:rPr>
          <w:rFonts w:ascii="Times New Roman" w:hAnsi="Times New Roman" w:cs="Times New Roman"/>
          <w:i/>
          <w:iCs/>
          <w:sz w:val="24"/>
          <w:szCs w:val="24"/>
          <w:highlight w:val="green"/>
          <w:rPrChange w:id="621" w:author="Guobo Chen" w:date="2020-11-12T21:30:00Z">
            <w:rPr>
              <w:rFonts w:ascii="Times New Roman" w:hAnsi="Times New Roman" w:cs="Times New Roman"/>
              <w:i/>
              <w:iCs/>
              <w:sz w:val="24"/>
              <w:szCs w:val="24"/>
            </w:rPr>
          </w:rPrChange>
        </w:rPr>
        <w:t>p</w:t>
      </w:r>
      <w:r>
        <w:rPr>
          <w:rFonts w:ascii="Times New Roman" w:hAnsi="Times New Roman" w:cs="Times New Roman"/>
          <w:sz w:val="24"/>
          <w:szCs w:val="24"/>
          <w:highlight w:val="green"/>
          <w:rPrChange w:id="622" w:author="Guobo Chen" w:date="2020-11-12T21:30:00Z">
            <w:rPr>
              <w:rFonts w:ascii="Times New Roman" w:hAnsi="Times New Roman" w:cs="Times New Roman"/>
              <w:sz w:val="24"/>
              <w:szCs w:val="24"/>
            </w:rPr>
          </w:rPrChange>
        </w:rPr>
        <w:t>&lt;0.05</w:t>
      </w:r>
      <w:commentRangeEnd w:id="618"/>
      <w:r>
        <w:rPr>
          <w:rStyle w:val="af1"/>
        </w:rPr>
        <w:commentReference w:id="618"/>
      </w:r>
      <w:r>
        <w:rPr>
          <w:rFonts w:ascii="Times New Roman" w:hAnsi="Times New Roman" w:cs="Times New Roman"/>
          <w:sz w:val="24"/>
          <w:szCs w:val="24"/>
          <w:highlight w:val="green"/>
          <w:rPrChange w:id="623" w:author="Guobo Chen" w:date="2020-11-12T21:30:00Z">
            <w:rPr>
              <w:rFonts w:ascii="Times New Roman" w:hAnsi="Times New Roman" w:cs="Times New Roman"/>
              <w:sz w:val="24"/>
              <w:szCs w:val="24"/>
            </w:rPr>
          </w:rPrChange>
        </w:rPr>
        <w:t>)</w:t>
      </w:r>
      <w:commentRangeEnd w:id="613"/>
      <w:r>
        <w:rPr>
          <w:rStyle w:val="af1"/>
        </w:rPr>
        <w:commentReference w:id="613"/>
      </w:r>
      <w:r>
        <w:rPr>
          <w:rFonts w:ascii="Times New Roman" w:hAnsi="Times New Roman" w:cs="Times New Roman"/>
          <w:sz w:val="24"/>
          <w:szCs w:val="24"/>
        </w:rPr>
        <w:t xml:space="preserve">. </w:t>
      </w:r>
      <w:del w:id="624" w:author="wang ying" w:date="2021-01-31T15:41:00Z">
        <w:r w:rsidDel="00F00CD3">
          <w:rPr>
            <w:rFonts w:ascii="Times New Roman" w:hAnsi="Times New Roman" w:cs="Times New Roman"/>
            <w:sz w:val="24"/>
            <w:szCs w:val="24"/>
          </w:rPr>
          <w:delText xml:space="preserve">In addition, </w:delText>
        </w:r>
      </w:del>
      <w:ins w:id="625" w:author="Guobo Chen" w:date="2020-11-13T15:34:00Z">
        <w:del w:id="626" w:author="wang ying" w:date="2021-01-31T15:41:00Z">
          <w:r w:rsidDel="00F00CD3">
            <w:rPr>
              <w:rFonts w:ascii="Times New Roman" w:hAnsi="Times New Roman" w:cs="Times New Roman"/>
              <w:sz w:val="24"/>
              <w:szCs w:val="24"/>
            </w:rPr>
            <w:delText xml:space="preserve">the BMI of the </w:delText>
          </w:r>
        </w:del>
      </w:ins>
      <w:del w:id="627" w:author="wang ying" w:date="2021-01-31T15:41:00Z">
        <w:r w:rsidDel="00F00CD3">
          <w:rPr>
            <w:rFonts w:ascii="Times New Roman" w:hAnsi="Times New Roman" w:cs="Times New Roman"/>
            <w:sz w:val="24"/>
            <w:szCs w:val="24"/>
          </w:rPr>
          <w:delText xml:space="preserve">patients who had the acute ischemic stroke group’s </w:delText>
        </w:r>
      </w:del>
      <w:r>
        <w:rPr>
          <w:rFonts w:ascii="Times New Roman" w:hAnsi="Times New Roman" w:cs="Times New Roman"/>
          <w:sz w:val="24"/>
          <w:szCs w:val="24"/>
        </w:rPr>
        <w:t>BMI was 23.8 ± 4.1</w:t>
      </w:r>
      <w:ins w:id="628" w:author="wang ying" w:date="2021-01-31T15:42:00Z">
        <w:r w:rsidR="00F00CD3">
          <w:rPr>
            <w:rFonts w:ascii="Times New Roman" w:hAnsi="Times New Roman" w:cs="Times New Roman"/>
            <w:sz w:val="24"/>
            <w:szCs w:val="24"/>
          </w:rPr>
          <w:t xml:space="preserve"> </w:t>
        </w:r>
      </w:ins>
      <w:del w:id="629" w:author="wang ying" w:date="2021-01-31T15:42:00Z">
        <w:r w:rsidDel="00F00CD3">
          <w:rPr>
            <w:rFonts w:ascii="Times New Roman" w:hAnsi="Times New Roman" w:cs="Times New Roman"/>
            <w:sz w:val="24"/>
            <w:szCs w:val="24"/>
          </w:rPr>
          <w:delText xml:space="preserve"> </w:delText>
        </w:r>
      </w:del>
      <w:ins w:id="630" w:author="wang ying" w:date="2021-01-31T15:42:00Z">
        <w:r w:rsidR="00F00CD3">
          <w:rPr>
            <w:rFonts w:ascii="Times New Roman" w:hAnsi="Times New Roman" w:cs="Times New Roman"/>
            <w:sz w:val="24"/>
            <w:szCs w:val="24"/>
          </w:rPr>
          <w:t>and</w:t>
        </w:r>
      </w:ins>
      <w:ins w:id="631" w:author="Guobo Chen" w:date="2020-11-13T15:34:00Z">
        <w:del w:id="632" w:author="wang ying" w:date="2021-01-31T15:42:00Z">
          <w:r w:rsidDel="00F00CD3">
            <w:rPr>
              <w:rFonts w:ascii="Times New Roman" w:hAnsi="Times New Roman" w:cs="Times New Roman"/>
              <w:sz w:val="24"/>
              <w:szCs w:val="24"/>
            </w:rPr>
            <w:delText xml:space="preserve">and </w:delText>
          </w:r>
        </w:del>
      </w:ins>
      <w:del w:id="633" w:author="wang ying" w:date="2021-01-31T15:42:00Z">
        <w:r w:rsidDel="00F00CD3">
          <w:rPr>
            <w:rFonts w:ascii="Times New Roman" w:hAnsi="Times New Roman" w:cs="Times New Roman"/>
            <w:sz w:val="24"/>
            <w:szCs w:val="24"/>
          </w:rPr>
          <w:delText>while the control group</w:delText>
        </w:r>
      </w:del>
      <w:del w:id="634" w:author="Guobo Chen" w:date="2020-11-13T15:34:00Z">
        <w:r>
          <w:rPr>
            <w:rFonts w:ascii="Times New Roman" w:hAnsi="Times New Roman" w:cs="Times New Roman"/>
            <w:sz w:val="24"/>
            <w:szCs w:val="24"/>
          </w:rPr>
          <w:delText>’s BMI was</w:delText>
        </w:r>
      </w:del>
      <w:r>
        <w:rPr>
          <w:rFonts w:ascii="Times New Roman" w:hAnsi="Times New Roman" w:cs="Times New Roman"/>
          <w:sz w:val="24"/>
          <w:szCs w:val="24"/>
        </w:rPr>
        <w:t xml:space="preserve"> 22.8 ± 5.2</w:t>
      </w:r>
      <w:ins w:id="635" w:author="wang ying" w:date="2021-01-31T15:42:00Z">
        <w:r w:rsidR="00F00CD3">
          <w:rPr>
            <w:rFonts w:ascii="Times New Roman" w:hAnsi="Times New Roman" w:cs="Times New Roman"/>
            <w:sz w:val="24"/>
            <w:szCs w:val="24"/>
          </w:rPr>
          <w:t xml:space="preserve"> respectively</w:t>
        </w:r>
      </w:ins>
      <w:ins w:id="636" w:author="Guobo Chen" w:date="2020-11-13T15:34:00Z">
        <w:r>
          <w:rPr>
            <w:rFonts w:ascii="Times New Roman" w:hAnsi="Times New Roman" w:cs="Times New Roman"/>
            <w:sz w:val="24"/>
            <w:szCs w:val="24"/>
          </w:rPr>
          <w:t xml:space="preserve"> (</w:t>
        </w:r>
      </w:ins>
      <w:del w:id="637" w:author="Guobo Chen" w:date="2020-11-13T15:34:00Z">
        <w:r>
          <w:rPr>
            <w:rFonts w:ascii="Times New Roman" w:hAnsi="Times New Roman" w:cs="Times New Roman"/>
            <w:sz w:val="24"/>
            <w:szCs w:val="24"/>
          </w:rPr>
          <w:delText xml:space="preserve">, the difference was </w:delText>
        </w:r>
      </w:del>
      <w:r>
        <w:rPr>
          <w:rFonts w:ascii="Times New Roman" w:hAnsi="Times New Roman" w:cs="Times New Roman"/>
          <w:sz w:val="24"/>
          <w:szCs w:val="24"/>
        </w:rPr>
        <w:t xml:space="preserve">not statistically significant </w:t>
      </w:r>
      <w:del w:id="638" w:author="Guobo Chen" w:date="2020-11-13T15:34:00Z">
        <w:r>
          <w:rPr>
            <w:rFonts w:ascii="Times New Roman" w:hAnsi="Times New Roman" w:cs="Times New Roman"/>
            <w:sz w:val="24"/>
            <w:szCs w:val="24"/>
          </w:rPr>
          <w:delText>(</w:delText>
        </w:r>
      </w:del>
      <w:r>
        <w:rPr>
          <w:rFonts w:ascii="Times New Roman" w:hAnsi="Times New Roman" w:cs="Times New Roman"/>
          <w:i/>
          <w:iCs/>
          <w:sz w:val="24"/>
          <w:szCs w:val="24"/>
        </w:rPr>
        <w:t>p</w:t>
      </w:r>
      <w:r>
        <w:rPr>
          <w:rFonts w:ascii="Times New Roman" w:hAnsi="Times New Roman" w:cs="Times New Roman"/>
          <w:sz w:val="24"/>
          <w:szCs w:val="24"/>
        </w:rPr>
        <w:t xml:space="preserve">&gt;0.05). And there were </w:t>
      </w:r>
      <w:r w:rsidRPr="00F00CD3">
        <w:rPr>
          <w:rFonts w:ascii="Times New Roman" w:hAnsi="Times New Roman" w:cs="Times New Roman"/>
          <w:sz w:val="24"/>
          <w:szCs w:val="24"/>
          <w:highlight w:val="yellow"/>
          <w:rPrChange w:id="639" w:author="wang ying" w:date="2021-01-31T15:42:00Z">
            <w:rPr>
              <w:rFonts w:ascii="Times New Roman" w:hAnsi="Times New Roman" w:cs="Times New Roman"/>
              <w:sz w:val="24"/>
              <w:szCs w:val="24"/>
            </w:rPr>
          </w:rPrChange>
        </w:rPr>
        <w:t xml:space="preserve">significant </w:t>
      </w:r>
      <w:commentRangeStart w:id="640"/>
      <w:r w:rsidRPr="00F00CD3">
        <w:rPr>
          <w:rFonts w:ascii="Times New Roman" w:hAnsi="Times New Roman" w:cs="Times New Roman"/>
          <w:sz w:val="24"/>
          <w:szCs w:val="24"/>
          <w:highlight w:val="yellow"/>
          <w:rPrChange w:id="641" w:author="wang ying" w:date="2021-01-31T15:42:00Z">
            <w:rPr>
              <w:rFonts w:ascii="Times New Roman" w:hAnsi="Times New Roman" w:cs="Times New Roman"/>
              <w:sz w:val="24"/>
              <w:szCs w:val="24"/>
            </w:rPr>
          </w:rPrChange>
        </w:rPr>
        <w:t>difference</w:t>
      </w:r>
      <w:r>
        <w:rPr>
          <w:rFonts w:ascii="Times New Roman" w:hAnsi="Times New Roman" w:cs="Times New Roman"/>
          <w:sz w:val="24"/>
          <w:szCs w:val="24"/>
        </w:rPr>
        <w:t>s</w:t>
      </w:r>
      <w:commentRangeEnd w:id="640"/>
      <w:r w:rsidR="00F00CD3">
        <w:rPr>
          <w:rStyle w:val="af1"/>
        </w:rPr>
        <w:commentReference w:id="640"/>
      </w:r>
      <w:r>
        <w:rPr>
          <w:rFonts w:ascii="Times New Roman" w:hAnsi="Times New Roman" w:cs="Times New Roman"/>
          <w:sz w:val="24"/>
          <w:szCs w:val="24"/>
        </w:rPr>
        <w:t xml:space="preserve"> with the history of hypertension, smoking, alcohol and using antihypertension drugs and lipid-lowering drugs (</w:t>
      </w:r>
      <w:r>
        <w:rPr>
          <w:rFonts w:ascii="Times New Roman" w:hAnsi="Times New Roman" w:cs="Times New Roman"/>
          <w:i/>
          <w:iCs/>
          <w:sz w:val="24"/>
          <w:szCs w:val="24"/>
        </w:rPr>
        <w:t>p</w:t>
      </w:r>
      <w:r>
        <w:rPr>
          <w:rFonts w:ascii="Times New Roman" w:hAnsi="Times New Roman" w:cs="Times New Roman"/>
          <w:sz w:val="24"/>
          <w:szCs w:val="24"/>
        </w:rPr>
        <w:t>&lt;0.05).</w:t>
      </w:r>
      <w:del w:id="642" w:author="Guobo Chen" w:date="2020-11-12T21:30:00Z">
        <w:r>
          <w:rPr>
            <w:rFonts w:ascii="Times New Roman" w:hAnsi="Times New Roman" w:cs="Times New Roman"/>
            <w:sz w:val="24"/>
            <w:szCs w:val="24"/>
          </w:rPr>
          <w:delText xml:space="preserve"> </w:delText>
        </w:r>
      </w:del>
    </w:p>
    <w:p w14:paraId="6436D44D" w14:textId="2EE07911" w:rsidR="003F54C0" w:rsidRDefault="003C0E66">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As shown in the </w:t>
      </w:r>
      <w:r>
        <w:rPr>
          <w:rFonts w:ascii="Times New Roman" w:hAnsi="Times New Roman" w:cs="Times New Roman"/>
          <w:b/>
          <w:bCs/>
          <w:sz w:val="24"/>
          <w:szCs w:val="24"/>
          <w:rPrChange w:id="643" w:author="Guobo Chen" w:date="2020-11-12T21:30:00Z">
            <w:rPr>
              <w:rFonts w:ascii="Times New Roman" w:hAnsi="Times New Roman" w:cs="Times New Roman"/>
              <w:sz w:val="24"/>
              <w:szCs w:val="24"/>
            </w:rPr>
          </w:rPrChange>
        </w:rPr>
        <w:t>Table</w:t>
      </w:r>
      <w:ins w:id="644" w:author="Guobo Chen" w:date="2020-11-12T21:30:00Z">
        <w:r>
          <w:rPr>
            <w:rFonts w:ascii="Times New Roman" w:hAnsi="Times New Roman" w:cs="Times New Roman"/>
            <w:b/>
            <w:bCs/>
            <w:sz w:val="24"/>
            <w:szCs w:val="24"/>
            <w:rPrChange w:id="645" w:author="Guobo Chen" w:date="2020-11-12T21:30:00Z">
              <w:rPr>
                <w:rFonts w:ascii="Times New Roman" w:hAnsi="Times New Roman" w:cs="Times New Roman"/>
                <w:sz w:val="24"/>
                <w:szCs w:val="24"/>
              </w:rPr>
            </w:rPrChange>
          </w:rPr>
          <w:t xml:space="preserve"> </w:t>
        </w:r>
      </w:ins>
      <w:r>
        <w:rPr>
          <w:rFonts w:ascii="Times New Roman" w:hAnsi="Times New Roman" w:cs="Times New Roman"/>
          <w:b/>
          <w:bCs/>
          <w:sz w:val="24"/>
          <w:szCs w:val="24"/>
          <w:rPrChange w:id="646" w:author="Guobo Chen" w:date="2020-11-12T21:30:00Z">
            <w:rPr>
              <w:rFonts w:ascii="Times New Roman" w:hAnsi="Times New Roman" w:cs="Times New Roman"/>
              <w:sz w:val="24"/>
              <w:szCs w:val="24"/>
            </w:rPr>
          </w:rPrChange>
        </w:rPr>
        <w:t>2</w:t>
      </w:r>
      <w:r>
        <w:rPr>
          <w:rFonts w:ascii="Times New Roman" w:hAnsi="Times New Roman" w:cs="Times New Roman"/>
          <w:sz w:val="24"/>
          <w:szCs w:val="24"/>
        </w:rPr>
        <w:t>,</w:t>
      </w:r>
      <w:r>
        <w:rPr>
          <w:rFonts w:ascii="Times New Roman" w:hAnsi="Times New Roman" w:cs="Times New Roman"/>
          <w:sz w:val="24"/>
          <w:szCs w:val="24"/>
          <w:rPrChange w:id="647" w:author="Guobo Chen" w:date="2020-11-13T15:35:00Z">
            <w:rPr>
              <w:rFonts w:ascii="Times New Roman" w:hAnsi="Times New Roman" w:cs="Times New Roman"/>
              <w:b/>
              <w:bCs/>
              <w:sz w:val="24"/>
              <w:szCs w:val="24"/>
            </w:rPr>
          </w:rPrChange>
        </w:rPr>
        <w:t xml:space="preserve"> </w:t>
      </w:r>
      <w:del w:id="648" w:author="Guobo Chen" w:date="2020-11-13T15:42:00Z">
        <w:r>
          <w:rPr>
            <w:rFonts w:ascii="Times New Roman" w:hAnsi="Times New Roman" w:cs="Times New Roman"/>
            <w:sz w:val="24"/>
            <w:szCs w:val="24"/>
          </w:rPr>
          <w:delText xml:space="preserve">patients who had </w:delText>
        </w:r>
      </w:del>
      <w:ins w:id="649" w:author="cc" w:date="2021-01-20T20:50:00Z">
        <w:r w:rsidR="003431A4">
          <w:rPr>
            <w:rFonts w:ascii="Times New Roman" w:hAnsi="Times New Roman" w:cs="Times New Roman"/>
            <w:sz w:val="24"/>
            <w:szCs w:val="24"/>
          </w:rPr>
          <w:t>T</w:t>
        </w:r>
      </w:ins>
      <w:del w:id="650" w:author="cc" w:date="2021-01-20T20:50:00Z">
        <w:r w:rsidDel="003431A4">
          <w:rPr>
            <w:rFonts w:ascii="Times New Roman" w:hAnsi="Times New Roman" w:cs="Times New Roman"/>
            <w:sz w:val="24"/>
            <w:szCs w:val="24"/>
          </w:rPr>
          <w:delText>t</w:delText>
        </w:r>
      </w:del>
      <w:r>
        <w:rPr>
          <w:rFonts w:ascii="Times New Roman" w:hAnsi="Times New Roman" w:cs="Times New Roman"/>
          <w:sz w:val="24"/>
          <w:szCs w:val="24"/>
        </w:rPr>
        <w:t xml:space="preserve">he acute ischemic stroke </w:t>
      </w:r>
      <w:ins w:id="651" w:author="Guobo Chen" w:date="2020-11-13T15:42:00Z">
        <w:r>
          <w:rPr>
            <w:rFonts w:ascii="Times New Roman" w:hAnsi="Times New Roman" w:cs="Times New Roman"/>
            <w:sz w:val="24"/>
            <w:szCs w:val="24"/>
          </w:rPr>
          <w:t xml:space="preserve">group </w:t>
        </w:r>
      </w:ins>
      <w:r>
        <w:rPr>
          <w:rFonts w:ascii="Times New Roman" w:hAnsi="Times New Roman" w:cs="Times New Roman"/>
          <w:sz w:val="24"/>
          <w:szCs w:val="24"/>
        </w:rPr>
        <w:t>had higher concent</w:t>
      </w:r>
      <w:r>
        <w:rPr>
          <w:rFonts w:ascii="Times New Roman" w:hAnsi="Times New Roman" w:cs="Times New Roman" w:hint="eastAsia"/>
          <w:sz w:val="24"/>
          <w:szCs w:val="24"/>
        </w:rPr>
        <w:t>ration</w:t>
      </w:r>
      <w:r>
        <w:rPr>
          <w:rFonts w:ascii="Times New Roman" w:hAnsi="Times New Roman" w:cs="Times New Roman"/>
          <w:sz w:val="24"/>
          <w:szCs w:val="24"/>
        </w:rPr>
        <w:t xml:space="preserve"> of ALT, AST, GLU, TBIL, DBIL, IBIL, CREA and ALP compared with the </w:t>
      </w:r>
      <w:r>
        <w:rPr>
          <w:rFonts w:ascii="Times New Roman" w:hAnsi="Times New Roman" w:cs="Times New Roman"/>
          <w:sz w:val="24"/>
          <w:szCs w:val="24"/>
        </w:rPr>
        <w:lastRenderedPageBreak/>
        <w:t>control group</w:t>
      </w:r>
      <w:ins w:id="652" w:author="Guobo Chen" w:date="2020-11-13T15:42:00Z">
        <w:r>
          <w:rPr>
            <w:rFonts w:ascii="Times New Roman" w:hAnsi="Times New Roman" w:cs="Times New Roman"/>
            <w:sz w:val="24"/>
            <w:szCs w:val="24"/>
          </w:rPr>
          <w:t>,</w:t>
        </w:r>
      </w:ins>
      <w:r>
        <w:rPr>
          <w:rFonts w:ascii="Times New Roman" w:hAnsi="Times New Roman" w:cs="Times New Roman"/>
          <w:sz w:val="24"/>
          <w:szCs w:val="24"/>
        </w:rPr>
        <w:t xml:space="preserve"> which were statistically significant</w:t>
      </w:r>
      <w:ins w:id="653" w:author="cc" w:date="2021-03-12T14:42:00Z">
        <w:r w:rsidR="00BE021C">
          <w:rPr>
            <w:rFonts w:ascii="Times New Roman" w:hAnsi="Times New Roman" w:cs="Times New Roman"/>
            <w:sz w:val="24"/>
            <w:szCs w:val="24"/>
          </w:rPr>
          <w:t xml:space="preserve"> (</w:t>
        </w:r>
        <w:r w:rsidR="00BE021C">
          <w:rPr>
            <w:rFonts w:ascii="Times New Roman" w:hAnsi="Times New Roman" w:cs="Times New Roman"/>
            <w:i/>
            <w:iCs/>
            <w:sz w:val="24"/>
            <w:szCs w:val="24"/>
          </w:rPr>
          <w:t>p</w:t>
        </w:r>
        <w:r w:rsidR="00BE021C">
          <w:rPr>
            <w:rFonts w:ascii="Times New Roman" w:hAnsi="Times New Roman" w:cs="Times New Roman"/>
            <w:sz w:val="24"/>
            <w:szCs w:val="24"/>
          </w:rPr>
          <w:t>&lt;0.05)</w:t>
        </w:r>
      </w:ins>
      <w:r>
        <w:rPr>
          <w:rFonts w:ascii="Times New Roman" w:hAnsi="Times New Roman" w:cs="Times New Roman"/>
          <w:sz w:val="24"/>
          <w:szCs w:val="24"/>
        </w:rPr>
        <w:t>. The acute ischemic stroke patients had lower concentration of PLT, LDL-C, HDL-C,</w:t>
      </w:r>
      <w:ins w:id="654" w:author="wang ying" w:date="2021-01-31T15:43:00Z">
        <w:r w:rsidR="00F00CD3">
          <w:rPr>
            <w:rFonts w:ascii="Times New Roman" w:hAnsi="Times New Roman" w:cs="Times New Roman"/>
            <w:sz w:val="24"/>
            <w:szCs w:val="24"/>
          </w:rPr>
          <w:t xml:space="preserve"> </w:t>
        </w:r>
      </w:ins>
      <w:r>
        <w:rPr>
          <w:rFonts w:ascii="Times New Roman" w:hAnsi="Times New Roman" w:cs="Times New Roman"/>
          <w:sz w:val="24"/>
          <w:szCs w:val="24"/>
        </w:rPr>
        <w:t xml:space="preserve">TC, </w:t>
      </w:r>
      <w:ins w:id="655" w:author="cc" w:date="2021-03-12T14:42:00Z">
        <w:r w:rsidR="00BE021C">
          <w:rPr>
            <w:rFonts w:ascii="Times New Roman" w:hAnsi="Times New Roman" w:cs="Times New Roman"/>
            <w:sz w:val="24"/>
            <w:szCs w:val="24"/>
          </w:rPr>
          <w:t>ALB</w:t>
        </w:r>
      </w:ins>
      <w:del w:id="656" w:author="cc" w:date="2021-03-12T14:42:00Z">
        <w:r w:rsidDel="00BE021C">
          <w:rPr>
            <w:rFonts w:ascii="Times New Roman" w:hAnsi="Times New Roman" w:cs="Times New Roman"/>
            <w:sz w:val="24"/>
            <w:szCs w:val="24"/>
          </w:rPr>
          <w:delText>ALB</w:delText>
        </w:r>
      </w:del>
      <w:r>
        <w:rPr>
          <w:rFonts w:ascii="Times New Roman" w:hAnsi="Times New Roman" w:cs="Times New Roman"/>
          <w:sz w:val="24"/>
          <w:szCs w:val="24"/>
        </w:rPr>
        <w:t xml:space="preserve"> and triglyceride compare with the control group</w:t>
      </w:r>
      <w:del w:id="657" w:author="cc" w:date="2021-03-12T14:42:00Z">
        <w:r w:rsidDel="00BE021C">
          <w:rPr>
            <w:rFonts w:ascii="Times New Roman" w:hAnsi="Times New Roman" w:cs="Times New Roman"/>
            <w:sz w:val="24"/>
            <w:szCs w:val="24"/>
          </w:rPr>
          <w:delText xml:space="preserve">, </w:delText>
        </w:r>
        <w:r w:rsidDel="00BE021C">
          <w:rPr>
            <w:rFonts w:ascii="Times New Roman" w:hAnsi="Times New Roman" w:cs="Times New Roman"/>
            <w:i/>
            <w:iCs/>
            <w:sz w:val="24"/>
            <w:szCs w:val="24"/>
          </w:rPr>
          <w:delText>p</w:delText>
        </w:r>
        <w:r w:rsidDel="00BE021C">
          <w:rPr>
            <w:rFonts w:ascii="Times New Roman" w:hAnsi="Times New Roman" w:cs="Times New Roman"/>
            <w:sz w:val="24"/>
            <w:szCs w:val="24"/>
          </w:rPr>
          <w:delText>-value was less than 0.05, and it</w:delText>
        </w:r>
      </w:del>
      <w:r>
        <w:rPr>
          <w:rFonts w:ascii="Times New Roman" w:hAnsi="Times New Roman" w:cs="Times New Roman"/>
          <w:sz w:val="24"/>
          <w:szCs w:val="24"/>
        </w:rPr>
        <w:t xml:space="preserve"> </w:t>
      </w:r>
      <w:ins w:id="658" w:author="cc" w:date="2021-03-12T14:43:00Z">
        <w:r w:rsidR="00BE021C">
          <w:rPr>
            <w:rFonts w:ascii="Times New Roman" w:hAnsi="Times New Roman" w:cs="Times New Roman"/>
            <w:sz w:val="24"/>
            <w:szCs w:val="24"/>
          </w:rPr>
          <w:t xml:space="preserve">which </w:t>
        </w:r>
      </w:ins>
      <w:r>
        <w:rPr>
          <w:rFonts w:ascii="Times New Roman" w:hAnsi="Times New Roman" w:cs="Times New Roman"/>
          <w:sz w:val="24"/>
          <w:szCs w:val="24"/>
        </w:rPr>
        <w:t>was statistically significant</w:t>
      </w:r>
      <w:ins w:id="659" w:author="cc" w:date="2021-03-12T14:43:00Z">
        <w:r w:rsidR="00BE021C">
          <w:rPr>
            <w:rFonts w:ascii="Times New Roman" w:hAnsi="Times New Roman" w:cs="Times New Roman"/>
            <w:sz w:val="24"/>
            <w:szCs w:val="24"/>
          </w:rPr>
          <w:t xml:space="preserve"> (</w:t>
        </w:r>
        <w:r w:rsidR="00BE021C">
          <w:rPr>
            <w:rFonts w:ascii="Times New Roman" w:hAnsi="Times New Roman" w:cs="Times New Roman"/>
            <w:i/>
            <w:iCs/>
            <w:sz w:val="24"/>
            <w:szCs w:val="24"/>
          </w:rPr>
          <w:t>p</w:t>
        </w:r>
        <w:r w:rsidR="00BE021C">
          <w:rPr>
            <w:rFonts w:ascii="Times New Roman" w:hAnsi="Times New Roman" w:cs="Times New Roman"/>
            <w:sz w:val="24"/>
            <w:szCs w:val="24"/>
          </w:rPr>
          <w:t>&lt;0.05)</w:t>
        </w:r>
      </w:ins>
      <w:r>
        <w:rPr>
          <w:rFonts w:ascii="Times New Roman" w:hAnsi="Times New Roman" w:cs="Times New Roman"/>
          <w:sz w:val="24"/>
          <w:szCs w:val="24"/>
        </w:rPr>
        <w:t>. However, all these laboratory indicators were within the normal reference range.</w:t>
      </w:r>
      <w:ins w:id="660" w:author="Guobo Chen" w:date="2020-11-13T15:47:00Z">
        <w:r>
          <w:rPr>
            <w:rFonts w:ascii="Times New Roman" w:hAnsi="Times New Roman" w:cs="Times New Roman"/>
            <w:sz w:val="24"/>
            <w:szCs w:val="24"/>
          </w:rPr>
          <w:t xml:space="preserve"> </w:t>
        </w:r>
      </w:ins>
      <w:ins w:id="661" w:author="cc" w:date="2021-03-12T14:43:00Z">
        <w:r w:rsidR="009B42FC">
          <w:rPr>
            <w:rFonts w:ascii="Times New Roman" w:hAnsi="Times New Roman" w:cs="Times New Roman"/>
            <w:sz w:val="24"/>
            <w:szCs w:val="24"/>
          </w:rPr>
          <w:t>In addition, t</w:t>
        </w:r>
      </w:ins>
      <w:ins w:id="662" w:author="Guobo Chen" w:date="2020-11-13T15:47:00Z">
        <w:del w:id="663" w:author="cc" w:date="2021-03-12T14:43:00Z">
          <w:r w:rsidDel="009B42FC">
            <w:rPr>
              <w:rFonts w:ascii="Times New Roman" w:hAnsi="Times New Roman" w:cs="Times New Roman"/>
              <w:sz w:val="24"/>
              <w:szCs w:val="24"/>
            </w:rPr>
            <w:delText>T</w:delText>
          </w:r>
        </w:del>
        <w:r>
          <w:rPr>
            <w:rFonts w:ascii="Times New Roman" w:hAnsi="Times New Roman" w:cs="Times New Roman"/>
            <w:sz w:val="24"/>
            <w:szCs w:val="24"/>
          </w:rPr>
          <w:t xml:space="preserve">he </w:t>
        </w:r>
        <w:r>
          <w:rPr>
            <w:rFonts w:ascii="Times New Roman" w:hAnsi="Times New Roman" w:cs="Times New Roman"/>
            <w:i/>
            <w:iCs/>
            <w:sz w:val="24"/>
            <w:szCs w:val="24"/>
          </w:rPr>
          <w:t>p</w:t>
        </w:r>
        <w:r>
          <w:rPr>
            <w:rFonts w:ascii="Times New Roman" w:hAnsi="Times New Roman" w:cs="Times New Roman"/>
            <w:sz w:val="24"/>
            <w:szCs w:val="24"/>
          </w:rPr>
          <w:t>-value of</w:t>
        </w:r>
      </w:ins>
      <w:r>
        <w:rPr>
          <w:rFonts w:ascii="Times New Roman" w:hAnsi="Times New Roman" w:cs="Times New Roman"/>
          <w:sz w:val="24"/>
          <w:szCs w:val="24"/>
        </w:rPr>
        <w:t xml:space="preserve"> RBC, WBC, Hemoglobin, Hematocrit, MCV and TP</w:t>
      </w:r>
      <w:del w:id="664" w:author="Guobo Chen" w:date="2020-11-13T15:47:00Z">
        <w:r>
          <w:rPr>
            <w:rFonts w:ascii="Times New Roman" w:hAnsi="Times New Roman" w:cs="Times New Roman"/>
            <w:sz w:val="24"/>
            <w:szCs w:val="24"/>
          </w:rPr>
          <w:delText>’</w:delText>
        </w:r>
      </w:del>
      <w:r>
        <w:rPr>
          <w:rFonts w:ascii="Times New Roman" w:hAnsi="Times New Roman" w:cs="Times New Roman"/>
          <w:sz w:val="24"/>
          <w:szCs w:val="24"/>
        </w:rPr>
        <w:t xml:space="preserve"> </w:t>
      </w:r>
      <w:del w:id="665" w:author="Guobo Chen" w:date="2020-11-13T15:47:00Z">
        <w:r>
          <w:rPr>
            <w:rFonts w:ascii="Times New Roman" w:hAnsi="Times New Roman" w:cs="Times New Roman"/>
            <w:i/>
            <w:iCs/>
            <w:sz w:val="24"/>
            <w:szCs w:val="24"/>
          </w:rPr>
          <w:delText>p</w:delText>
        </w:r>
        <w:r>
          <w:rPr>
            <w:rFonts w:ascii="Times New Roman" w:hAnsi="Times New Roman" w:cs="Times New Roman"/>
            <w:sz w:val="24"/>
            <w:szCs w:val="24"/>
          </w:rPr>
          <w:delText xml:space="preserve">-value </w:delText>
        </w:r>
      </w:del>
      <w:r>
        <w:rPr>
          <w:rFonts w:ascii="Times New Roman" w:hAnsi="Times New Roman" w:cs="Times New Roman"/>
          <w:sz w:val="24"/>
          <w:szCs w:val="24"/>
        </w:rPr>
        <w:t xml:space="preserve">were more than 0.05, </w:t>
      </w:r>
      <w:del w:id="666" w:author="Guobo Chen" w:date="2020-11-13T15:47:00Z">
        <w:r>
          <w:rPr>
            <w:rFonts w:ascii="Times New Roman" w:hAnsi="Times New Roman" w:cs="Times New Roman"/>
            <w:sz w:val="24"/>
            <w:szCs w:val="24"/>
          </w:rPr>
          <w:delText>and it was</w:delText>
        </w:r>
      </w:del>
      <w:ins w:id="667" w:author="wang ying" w:date="2021-01-31T15:43:00Z">
        <w:r w:rsidR="00F00CD3">
          <w:rPr>
            <w:rFonts w:ascii="Times New Roman" w:hAnsi="Times New Roman" w:cs="Times New Roman" w:hint="eastAsia"/>
            <w:sz w:val="24"/>
            <w:szCs w:val="24"/>
          </w:rPr>
          <w:t>with</w:t>
        </w:r>
        <w:r w:rsidR="00F00CD3">
          <w:rPr>
            <w:rFonts w:ascii="Times New Roman" w:hAnsi="Times New Roman" w:cs="Times New Roman"/>
            <w:sz w:val="24"/>
            <w:szCs w:val="24"/>
          </w:rPr>
          <w:t xml:space="preserve"> no</w:t>
        </w:r>
      </w:ins>
      <w:del w:id="668" w:author="wang ying" w:date="2021-01-31T15:43:00Z">
        <w:r w:rsidDel="00F00CD3">
          <w:rPr>
            <w:rFonts w:ascii="Times New Roman" w:hAnsi="Times New Roman" w:cs="Times New Roman"/>
            <w:sz w:val="24"/>
            <w:szCs w:val="24"/>
          </w:rPr>
          <w:delText>n</w:delText>
        </w:r>
      </w:del>
      <w:ins w:id="669" w:author="Guobo Chen" w:date="2020-11-12T21:31:00Z">
        <w:del w:id="670" w:author="wang ying" w:date="2021-01-31T15:43:00Z">
          <w:r w:rsidDel="00F00CD3">
            <w:rPr>
              <w:rFonts w:ascii="Times New Roman" w:hAnsi="Times New Roman" w:cs="Times New Roman"/>
              <w:sz w:val="24"/>
              <w:szCs w:val="24"/>
            </w:rPr>
            <w:delText>o</w:delText>
          </w:r>
        </w:del>
      </w:ins>
      <w:del w:id="671" w:author="wang ying" w:date="2021-01-31T15:43:00Z">
        <w:r w:rsidDel="00F00CD3">
          <w:rPr>
            <w:rFonts w:ascii="Times New Roman" w:hAnsi="Times New Roman" w:cs="Times New Roman"/>
            <w:sz w:val="24"/>
            <w:szCs w:val="24"/>
          </w:rPr>
          <w:delText>’t</w:delText>
        </w:r>
      </w:del>
      <w:r>
        <w:rPr>
          <w:rFonts w:ascii="Times New Roman" w:hAnsi="Times New Roman" w:cs="Times New Roman"/>
          <w:sz w:val="24"/>
          <w:szCs w:val="24"/>
        </w:rPr>
        <w:t xml:space="preserve"> statistically significant.</w:t>
      </w:r>
      <w:commentRangeEnd w:id="569"/>
      <w:r w:rsidR="00F00CD3">
        <w:rPr>
          <w:rStyle w:val="af1"/>
        </w:rPr>
        <w:commentReference w:id="569"/>
      </w:r>
    </w:p>
    <w:p w14:paraId="267B6C29" w14:textId="77777777" w:rsidR="003F54C0" w:rsidRDefault="003F54C0">
      <w:pPr>
        <w:widowControl/>
        <w:spacing w:line="360" w:lineRule="auto"/>
        <w:rPr>
          <w:rFonts w:ascii="Times New Roman" w:hAnsi="Times New Roman" w:cs="Times New Roman"/>
          <w:sz w:val="24"/>
          <w:szCs w:val="24"/>
        </w:rPr>
        <w:pPrChange w:id="672" w:author="Guobo Chen" w:date="2020-11-12T21:37:00Z">
          <w:pPr>
            <w:widowControl/>
            <w:spacing w:after="100" w:line="480" w:lineRule="auto"/>
          </w:pPr>
        </w:pPrChange>
      </w:pPr>
    </w:p>
    <w:p w14:paraId="67F120BB" w14:textId="77777777" w:rsidR="003F54C0" w:rsidRPr="003F54C0" w:rsidRDefault="003C0E66">
      <w:pPr>
        <w:widowControl/>
        <w:spacing w:line="360" w:lineRule="auto"/>
        <w:rPr>
          <w:rFonts w:ascii="Times New Roman" w:hAnsi="Times New Roman" w:cs="Times New Roman"/>
          <w:b/>
          <w:bCs/>
          <w:sz w:val="24"/>
          <w:szCs w:val="24"/>
          <w:rPrChange w:id="673" w:author="Guobo Chen" w:date="2020-11-13T14:00:00Z">
            <w:rPr>
              <w:rFonts w:ascii="Times New Roman" w:hAnsi="Times New Roman" w:cs="Times New Roman"/>
              <w:b/>
              <w:bCs/>
              <w:sz w:val="28"/>
              <w:szCs w:val="28"/>
            </w:rPr>
          </w:rPrChange>
        </w:rPr>
        <w:pPrChange w:id="674" w:author="Guobo Chen" w:date="2020-11-12T21:31:00Z">
          <w:pPr>
            <w:widowControl/>
            <w:spacing w:after="100" w:line="480" w:lineRule="auto"/>
          </w:pPr>
        </w:pPrChange>
      </w:pPr>
      <w:r>
        <w:rPr>
          <w:rFonts w:ascii="Times New Roman" w:hAnsi="Times New Roman" w:cs="Times New Roman"/>
          <w:b/>
          <w:bCs/>
          <w:sz w:val="24"/>
          <w:szCs w:val="24"/>
          <w:rPrChange w:id="675" w:author="Guobo Chen" w:date="2020-11-13T14:00:00Z">
            <w:rPr>
              <w:rFonts w:ascii="Times New Roman" w:hAnsi="Times New Roman" w:cs="Times New Roman"/>
              <w:b/>
              <w:bCs/>
              <w:sz w:val="28"/>
              <w:szCs w:val="28"/>
            </w:rPr>
          </w:rPrChange>
        </w:rPr>
        <w:t>Immunophenotyping assays</w:t>
      </w:r>
    </w:p>
    <w:p w14:paraId="0C3113E6" w14:textId="77777777" w:rsidR="007F5637" w:rsidRDefault="003C0E66" w:rsidP="007D635D">
      <w:pPr>
        <w:pStyle w:val="af3"/>
        <w:spacing w:line="360" w:lineRule="auto"/>
        <w:ind w:firstLine="480"/>
        <w:rPr>
          <w:ins w:id="676" w:author="cc" w:date="2021-03-16T17:34:00Z"/>
          <w:rFonts w:ascii="Times New Roman" w:hAnsi="Times New Roman" w:cs="Times New Roman"/>
          <w:sz w:val="24"/>
          <w:szCs w:val="24"/>
        </w:rPr>
      </w:pPr>
      <w:bookmarkStart w:id="677" w:name="_Hlk66994983"/>
      <w:r>
        <w:rPr>
          <w:rFonts w:ascii="Times New Roman" w:hAnsi="Times New Roman" w:cs="Times New Roman"/>
          <w:sz w:val="24"/>
          <w:szCs w:val="24"/>
        </w:rPr>
        <w:t xml:space="preserve">To </w:t>
      </w:r>
      <w:del w:id="678" w:author="wang ying" w:date="2021-01-31T15:45:00Z">
        <w:r w:rsidDel="00F00CD3">
          <w:rPr>
            <w:rFonts w:ascii="Times New Roman" w:hAnsi="Times New Roman" w:cs="Times New Roman" w:hint="eastAsia"/>
            <w:sz w:val="24"/>
            <w:szCs w:val="24"/>
          </w:rPr>
          <w:delText>analyz</w:delText>
        </w:r>
      </w:del>
      <w:ins w:id="679" w:author="wang ying" w:date="2021-01-31T15:45:00Z">
        <w:r w:rsidR="00F00CD3">
          <w:rPr>
            <w:rFonts w:ascii="Times New Roman" w:hAnsi="Times New Roman" w:cs="Times New Roman" w:hint="eastAsia"/>
            <w:sz w:val="24"/>
            <w:szCs w:val="24"/>
          </w:rPr>
          <w:t>compare</w:t>
        </w:r>
      </w:ins>
      <w:del w:id="680" w:author="wang ying" w:date="2021-01-31T15:45:00Z">
        <w:r w:rsidDel="00F00CD3">
          <w:rPr>
            <w:rFonts w:ascii="Times New Roman" w:hAnsi="Times New Roman" w:cs="Times New Roman"/>
            <w:sz w:val="24"/>
            <w:szCs w:val="24"/>
          </w:rPr>
          <w:delText>e</w:delText>
        </w:r>
      </w:del>
      <w:r>
        <w:rPr>
          <w:rFonts w:ascii="Times New Roman" w:hAnsi="Times New Roman" w:cs="Times New Roman"/>
          <w:sz w:val="24"/>
          <w:szCs w:val="24"/>
        </w:rPr>
        <w:t xml:space="preserve"> the </w:t>
      </w:r>
      <w:ins w:id="681" w:author="cc" w:date="2021-01-20T21:02:00Z">
        <w:r w:rsidR="00B22EAE">
          <w:rPr>
            <w:rFonts w:ascii="Times New Roman" w:hAnsi="Times New Roman" w:cs="Times New Roman"/>
            <w:sz w:val="24"/>
            <w:szCs w:val="24"/>
          </w:rPr>
          <w:t>differences</w:t>
        </w:r>
      </w:ins>
      <w:ins w:id="682" w:author="cc" w:date="2021-01-20T21:03:00Z">
        <w:r w:rsidR="00B22EAE">
          <w:rPr>
            <w:rFonts w:ascii="Times New Roman" w:hAnsi="Times New Roman" w:cs="Times New Roman"/>
            <w:sz w:val="24"/>
            <w:szCs w:val="24"/>
          </w:rPr>
          <w:t xml:space="preserve"> of </w:t>
        </w:r>
        <w:r w:rsidR="00B22EAE">
          <w:rPr>
            <w:rFonts w:ascii="Times New Roman" w:hAnsi="Times New Roman" w:cs="Times New Roman"/>
            <w:bCs/>
            <w:sz w:val="24"/>
            <w:szCs w:val="24"/>
          </w:rPr>
          <w:t xml:space="preserve">immunophenotype indicators </w:t>
        </w:r>
      </w:ins>
      <w:del w:id="683" w:author="cc" w:date="2021-01-20T21:02:00Z">
        <w:r w:rsidDel="00B22EAE">
          <w:rPr>
            <w:rFonts w:ascii="Times New Roman" w:hAnsi="Times New Roman" w:cs="Times New Roman"/>
            <w:sz w:val="24"/>
            <w:szCs w:val="24"/>
          </w:rPr>
          <w:delText>relationship</w:delText>
        </w:r>
      </w:del>
      <w:del w:id="684" w:author="wang ying" w:date="2021-01-31T15:45:00Z">
        <w:r w:rsidDel="00F00CD3">
          <w:rPr>
            <w:rFonts w:ascii="Times New Roman" w:hAnsi="Times New Roman" w:cs="Times New Roman"/>
            <w:sz w:val="24"/>
            <w:szCs w:val="24"/>
          </w:rPr>
          <w:delText xml:space="preserve"> </w:delText>
        </w:r>
      </w:del>
      <w:r>
        <w:rPr>
          <w:rFonts w:ascii="Times New Roman" w:hAnsi="Times New Roman" w:cs="Times New Roman"/>
          <w:sz w:val="24"/>
          <w:szCs w:val="24"/>
        </w:rPr>
        <w:t>between the acute ischemic stroke and the control group,</w:t>
      </w:r>
      <w:ins w:id="685" w:author="wang ying" w:date="2021-01-31T15:46:00Z">
        <w:r w:rsidR="00F00CD3">
          <w:rPr>
            <w:rFonts w:ascii="Times New Roman" w:hAnsi="Times New Roman" w:cs="Times New Roman"/>
            <w:sz w:val="24"/>
            <w:szCs w:val="24"/>
          </w:rPr>
          <w:t xml:space="preserve"> </w:t>
        </w:r>
        <w:r w:rsidR="00F00CD3">
          <w:rPr>
            <w:rFonts w:ascii="Times New Roman" w:hAnsi="Times New Roman" w:cs="Times New Roman" w:hint="eastAsia"/>
            <w:sz w:val="24"/>
            <w:szCs w:val="24"/>
          </w:rPr>
          <w:t>up</w:t>
        </w:r>
        <w:r w:rsidR="00F00CD3">
          <w:rPr>
            <w:rFonts w:ascii="Times New Roman" w:hAnsi="Times New Roman" w:cs="Times New Roman"/>
            <w:sz w:val="24"/>
            <w:szCs w:val="24"/>
          </w:rPr>
          <w:t xml:space="preserve"> to</w:t>
        </w:r>
      </w:ins>
      <w:r>
        <w:rPr>
          <w:rFonts w:ascii="Times New Roman" w:hAnsi="Times New Roman" w:cs="Times New Roman"/>
          <w:sz w:val="24"/>
          <w:szCs w:val="24"/>
        </w:rPr>
        <w:t xml:space="preserve"> </w:t>
      </w:r>
      <w:del w:id="686" w:author="cc" w:date="2021-01-20T20:58:00Z">
        <w:r w:rsidDel="002530A8">
          <w:rPr>
            <w:rFonts w:ascii="Times New Roman" w:hAnsi="Times New Roman" w:cs="Times New Roman"/>
            <w:sz w:val="24"/>
            <w:szCs w:val="24"/>
          </w:rPr>
          <w:delText xml:space="preserve">using immunophenotyping assays </w:delText>
        </w:r>
      </w:del>
      <w:del w:id="687" w:author="cc" w:date="2021-01-20T21:00:00Z">
        <w:r w:rsidDel="002530A8">
          <w:rPr>
            <w:rFonts w:ascii="Times New Roman" w:hAnsi="Times New Roman" w:cs="Times New Roman"/>
            <w:sz w:val="24"/>
            <w:szCs w:val="24"/>
          </w:rPr>
          <w:delText>by single-cell mass cytometry</w:delText>
        </w:r>
      </w:del>
      <w:del w:id="688" w:author="wang ying" w:date="2021-01-31T15:31:00Z">
        <w:r w:rsidDel="006D7159">
          <w:rPr>
            <w:rFonts w:ascii="Times New Roman" w:hAnsi="Times New Roman" w:cs="Times New Roman"/>
            <w:sz w:val="24"/>
            <w:szCs w:val="24"/>
          </w:rPr>
          <w:delText xml:space="preserve">, </w:delText>
        </w:r>
      </w:del>
      <w:r>
        <w:rPr>
          <w:rFonts w:ascii="Times New Roman" w:hAnsi="Times New Roman" w:cs="Times New Roman"/>
          <w:sz w:val="24"/>
          <w:szCs w:val="24"/>
        </w:rPr>
        <w:t xml:space="preserve">72 immunophenotype indicators </w:t>
      </w:r>
      <w:ins w:id="689" w:author="cc" w:date="2021-01-20T20:58:00Z">
        <w:r w:rsidR="002530A8">
          <w:rPr>
            <w:rFonts w:ascii="Times New Roman" w:hAnsi="Times New Roman" w:cs="Times New Roman"/>
            <w:sz w:val="24"/>
            <w:szCs w:val="24"/>
          </w:rPr>
          <w:t xml:space="preserve">in peripheral blood </w:t>
        </w:r>
      </w:ins>
      <w:r>
        <w:rPr>
          <w:rFonts w:ascii="Times New Roman" w:hAnsi="Times New Roman" w:cs="Times New Roman"/>
          <w:sz w:val="24"/>
          <w:szCs w:val="24"/>
        </w:rPr>
        <w:t>were examined</w:t>
      </w:r>
      <w:del w:id="690" w:author="cc" w:date="2021-01-20T20:58:00Z">
        <w:r w:rsidDel="002530A8">
          <w:rPr>
            <w:rFonts w:ascii="Times New Roman" w:hAnsi="Times New Roman" w:cs="Times New Roman"/>
            <w:sz w:val="24"/>
            <w:szCs w:val="24"/>
          </w:rPr>
          <w:delText xml:space="preserve"> in</w:delText>
        </w:r>
      </w:del>
      <w:del w:id="691" w:author="cc" w:date="2021-01-20T20:57:00Z">
        <w:r w:rsidDel="002530A8">
          <w:rPr>
            <w:rFonts w:ascii="Times New Roman" w:hAnsi="Times New Roman" w:cs="Times New Roman"/>
            <w:sz w:val="24"/>
            <w:szCs w:val="24"/>
          </w:rPr>
          <w:delText xml:space="preserve"> human </w:delText>
        </w:r>
      </w:del>
      <w:del w:id="692" w:author="cc" w:date="2021-01-20T20:58:00Z">
        <w:r w:rsidDel="002530A8">
          <w:rPr>
            <w:rFonts w:ascii="Times New Roman" w:hAnsi="Times New Roman" w:cs="Times New Roman"/>
            <w:sz w:val="24"/>
            <w:szCs w:val="24"/>
          </w:rPr>
          <w:delText>peripheral blood</w:delText>
        </w:r>
      </w:del>
      <w:r>
        <w:rPr>
          <w:rFonts w:ascii="Times New Roman" w:hAnsi="Times New Roman" w:cs="Times New Roman"/>
          <w:sz w:val="24"/>
          <w:szCs w:val="24"/>
        </w:rPr>
        <w:t xml:space="preserve"> using one-way </w:t>
      </w:r>
      <w:del w:id="693" w:author="Guobo Chen" w:date="2020-11-13T15:49:00Z">
        <w:r>
          <w:rPr>
            <w:rFonts w:ascii="Times New Roman" w:hAnsi="Times New Roman" w:cs="Times New Roman"/>
            <w:sz w:val="24"/>
            <w:szCs w:val="24"/>
          </w:rPr>
          <w:delText>variance analysis</w:delText>
        </w:r>
      </w:del>
      <w:ins w:id="694" w:author="Guobo Chen" w:date="2020-11-13T15:49:00Z">
        <w:r>
          <w:rPr>
            <w:rFonts w:ascii="Times New Roman" w:hAnsi="Times New Roman" w:cs="Times New Roman"/>
            <w:sz w:val="24"/>
            <w:szCs w:val="24"/>
          </w:rPr>
          <w:t>ANOVA</w:t>
        </w:r>
      </w:ins>
      <w:del w:id="695" w:author="Guobo Chen" w:date="2020-11-13T15:49:00Z">
        <w:r>
          <w:rPr>
            <w:rFonts w:ascii="Times New Roman" w:hAnsi="Times New Roman" w:cs="Times New Roman"/>
            <w:sz w:val="24"/>
            <w:szCs w:val="24"/>
          </w:rPr>
          <w:delText xml:space="preserve"> between the two group</w:delText>
        </w:r>
      </w:del>
      <w:r>
        <w:rPr>
          <w:rFonts w:ascii="Times New Roman" w:hAnsi="Times New Roman" w:cs="Times New Roman"/>
          <w:sz w:val="24"/>
          <w:szCs w:val="24"/>
        </w:rPr>
        <w:t>. The distribution diagram of the number of</w:t>
      </w:r>
      <w:ins w:id="696" w:author="CYR" w:date="2020-12-03T15:16:00Z">
        <w:r>
          <w:rPr>
            <w:rFonts w:ascii="Times New Roman" w:hAnsi="Times New Roman" w:cs="Times New Roman"/>
            <w:sz w:val="24"/>
            <w:szCs w:val="24"/>
          </w:rPr>
          <w:t xml:space="preserve"> </w:t>
        </w:r>
      </w:ins>
      <w:ins w:id="697" w:author="CYR" w:date="2020-12-03T15:17:00Z">
        <w:r>
          <w:rPr>
            <w:rFonts w:ascii="Times New Roman" w:hAnsi="Times New Roman" w:cs="Times New Roman"/>
            <w:sz w:val="24"/>
            <w:szCs w:val="24"/>
          </w:rPr>
          <w:t>statistical</w:t>
        </w:r>
      </w:ins>
      <w:r>
        <w:rPr>
          <w:rFonts w:ascii="Times New Roman" w:hAnsi="Times New Roman" w:cs="Times New Roman"/>
          <w:sz w:val="24"/>
          <w:szCs w:val="24"/>
        </w:rPr>
        <w:t xml:space="preserve"> differences was shown i</w:t>
      </w:r>
      <w:r w:rsidRPr="003305A2">
        <w:rPr>
          <w:rFonts w:ascii="Times New Roman" w:hAnsi="Times New Roman" w:cs="Times New Roman"/>
          <w:sz w:val="24"/>
          <w:szCs w:val="24"/>
        </w:rPr>
        <w:t xml:space="preserve">n </w:t>
      </w:r>
      <w:r w:rsidRPr="003305A2">
        <w:rPr>
          <w:rFonts w:ascii="Times New Roman" w:hAnsi="Times New Roman" w:cs="Times New Roman"/>
          <w:b/>
          <w:bCs/>
          <w:sz w:val="24"/>
          <w:szCs w:val="24"/>
          <w:rPrChange w:id="698" w:author="cc" w:date="2021-01-21T15:35:00Z">
            <w:rPr>
              <w:rFonts w:ascii="Times New Roman" w:hAnsi="Times New Roman" w:cs="Times New Roman"/>
              <w:b/>
              <w:bCs/>
              <w:sz w:val="24"/>
              <w:szCs w:val="24"/>
              <w:highlight w:val="yellow"/>
            </w:rPr>
          </w:rPrChange>
        </w:rPr>
        <w:t>Figure</w:t>
      </w:r>
      <w:r w:rsidRPr="003305A2">
        <w:rPr>
          <w:rFonts w:ascii="Times New Roman" w:hAnsi="Times New Roman" w:cs="Times New Roman"/>
          <w:b/>
          <w:bCs/>
          <w:sz w:val="24"/>
          <w:szCs w:val="24"/>
        </w:rPr>
        <w:t xml:space="preserve"> </w:t>
      </w:r>
      <w:ins w:id="699" w:author="cc" w:date="2021-01-21T15:35:00Z">
        <w:r w:rsidR="003305A2">
          <w:rPr>
            <w:rFonts w:ascii="Times New Roman" w:hAnsi="Times New Roman" w:cs="Times New Roman"/>
            <w:b/>
            <w:bCs/>
            <w:sz w:val="24"/>
            <w:szCs w:val="24"/>
          </w:rPr>
          <w:t>S</w:t>
        </w:r>
      </w:ins>
      <w:r w:rsidR="005457FE" w:rsidRPr="003305A2">
        <w:rPr>
          <w:rFonts w:ascii="Times New Roman" w:hAnsi="Times New Roman" w:cs="Times New Roman"/>
          <w:b/>
          <w:bCs/>
          <w:sz w:val="24"/>
          <w:szCs w:val="24"/>
          <w:rPrChange w:id="700" w:author="cc" w:date="2021-01-21T15:35:00Z">
            <w:rPr>
              <w:rFonts w:ascii="Times New Roman" w:hAnsi="Times New Roman" w:cs="Times New Roman"/>
              <w:b/>
              <w:bCs/>
              <w:sz w:val="24"/>
              <w:szCs w:val="24"/>
              <w:highlight w:val="yellow"/>
            </w:rPr>
          </w:rPrChange>
        </w:rPr>
        <w:t>1</w:t>
      </w:r>
      <w:r w:rsidRPr="003305A2">
        <w:rPr>
          <w:rFonts w:ascii="Times New Roman" w:hAnsi="Times New Roman" w:cs="Times New Roman"/>
          <w:sz w:val="24"/>
          <w:szCs w:val="24"/>
        </w:rPr>
        <w:t>. It could</w:t>
      </w:r>
      <w:r>
        <w:rPr>
          <w:rFonts w:ascii="Times New Roman" w:hAnsi="Times New Roman" w:cs="Times New Roman"/>
          <w:sz w:val="24"/>
          <w:szCs w:val="24"/>
        </w:rPr>
        <w:t xml:space="preserve"> be evidently seen from that there were more immunophenotype indicators with statistical differences than those without statistical differences. </w:t>
      </w:r>
      <w:commentRangeStart w:id="701"/>
      <w:r>
        <w:rPr>
          <w:rFonts w:ascii="Times New Roman" w:hAnsi="Times New Roman" w:cs="Times New Roman"/>
          <w:sz w:val="24"/>
          <w:szCs w:val="24"/>
        </w:rPr>
        <w:t>Among 72 immunophenotype indicators, 54 immunophenotypes indicators were statistically significant (</w:t>
      </w:r>
      <w:r>
        <w:rPr>
          <w:rFonts w:ascii="Times New Roman" w:hAnsi="Times New Roman" w:cs="Times New Roman"/>
          <w:i/>
          <w:iCs/>
          <w:sz w:val="24"/>
          <w:szCs w:val="24"/>
        </w:rPr>
        <w:t>p</w:t>
      </w:r>
      <w:r>
        <w:rPr>
          <w:rFonts w:ascii="Times New Roman" w:hAnsi="Times New Roman" w:cs="Times New Roman"/>
          <w:sz w:val="24"/>
          <w:szCs w:val="24"/>
        </w:rPr>
        <w:t>&lt;0.05) and 18 immunophenotypes indicators were not statistically significant (</w:t>
      </w:r>
      <w:r>
        <w:rPr>
          <w:rFonts w:ascii="Times New Roman" w:hAnsi="Times New Roman" w:cs="Times New Roman"/>
          <w:i/>
          <w:iCs/>
          <w:sz w:val="24"/>
          <w:szCs w:val="24"/>
        </w:rPr>
        <w:t>p</w:t>
      </w:r>
      <w:r>
        <w:rPr>
          <w:rFonts w:ascii="Times New Roman" w:hAnsi="Times New Roman" w:cs="Times New Roman"/>
          <w:sz w:val="24"/>
          <w:szCs w:val="24"/>
        </w:rPr>
        <w:t xml:space="preserve">&gt;0.05), as shown in </w:t>
      </w:r>
      <w:r>
        <w:rPr>
          <w:rFonts w:ascii="Times New Roman" w:hAnsi="Times New Roman" w:cs="Times New Roman"/>
          <w:b/>
          <w:bCs/>
          <w:sz w:val="24"/>
          <w:szCs w:val="24"/>
          <w:rPrChange w:id="702" w:author="Guobo Chen" w:date="2020-11-12T21:34:00Z">
            <w:rPr>
              <w:rFonts w:ascii="Times New Roman" w:hAnsi="Times New Roman" w:cs="Times New Roman"/>
              <w:sz w:val="24"/>
              <w:szCs w:val="24"/>
            </w:rPr>
          </w:rPrChange>
        </w:rPr>
        <w:t xml:space="preserve">Table </w:t>
      </w:r>
      <w:ins w:id="703" w:author="cc" w:date="2021-01-21T15:37:00Z">
        <w:r w:rsidR="002E3D6A">
          <w:rPr>
            <w:rFonts w:ascii="Times New Roman" w:hAnsi="Times New Roman" w:cs="Times New Roman"/>
            <w:b/>
            <w:bCs/>
            <w:sz w:val="24"/>
            <w:szCs w:val="24"/>
          </w:rPr>
          <w:t>3</w:t>
        </w:r>
      </w:ins>
      <w:del w:id="704" w:author="cc" w:date="2021-01-21T15:37:00Z">
        <w:r w:rsidR="00F3297C" w:rsidDel="002E3D6A">
          <w:rPr>
            <w:rFonts w:ascii="Times New Roman" w:hAnsi="Times New Roman" w:cs="Times New Roman"/>
            <w:b/>
            <w:bCs/>
            <w:sz w:val="24"/>
            <w:szCs w:val="24"/>
          </w:rPr>
          <w:delText>2</w:delText>
        </w:r>
      </w:del>
      <w:r>
        <w:rPr>
          <w:rFonts w:ascii="Times New Roman" w:hAnsi="Times New Roman" w:cs="Times New Roman"/>
          <w:sz w:val="24"/>
          <w:szCs w:val="24"/>
        </w:rPr>
        <w:t>.</w:t>
      </w:r>
      <w:commentRangeEnd w:id="701"/>
      <w:r w:rsidR="00F00CD3">
        <w:rPr>
          <w:rStyle w:val="af1"/>
        </w:rPr>
        <w:commentReference w:id="701"/>
      </w:r>
      <w:del w:id="705" w:author="Guobo Chen" w:date="2020-11-12T21:31:00Z">
        <w:r>
          <w:rPr>
            <w:rFonts w:ascii="Times New Roman" w:hAnsi="Times New Roman" w:cs="Times New Roman"/>
            <w:sz w:val="24"/>
            <w:szCs w:val="24"/>
          </w:rPr>
          <w:delText xml:space="preserve"> </w:delText>
        </w:r>
      </w:del>
    </w:p>
    <w:bookmarkEnd w:id="677"/>
    <w:p w14:paraId="28819CD9" w14:textId="383F3BF1" w:rsidR="003F54C0" w:rsidRPr="00FF32DA" w:rsidDel="00E2322B" w:rsidRDefault="00FF32DA" w:rsidP="00701772">
      <w:pPr>
        <w:spacing w:line="360" w:lineRule="auto"/>
        <w:rPr>
          <w:del w:id="706" w:author="cc" w:date="2021-03-19T14:15:00Z"/>
          <w:rFonts w:ascii="Times New Roman" w:hAnsi="Times New Roman" w:cs="Times New Roman"/>
          <w:sz w:val="24"/>
          <w:szCs w:val="24"/>
        </w:rPr>
      </w:pPr>
      <w:ins w:id="707" w:author="cc" w:date="2021-03-19T14:03:00Z">
        <w:r w:rsidRPr="00FF32DA">
          <w:rPr>
            <w:rFonts w:ascii="Times New Roman" w:hAnsi="Times New Roman" w:cs="Times New Roman"/>
            <w:sz w:val="24"/>
            <w:szCs w:val="24"/>
          </w:rPr>
          <w:t>In T cell subsets</w:t>
        </w:r>
        <w:r>
          <w:rPr>
            <w:rFonts w:ascii="Times New Roman" w:hAnsi="Times New Roman" w:cs="Times New Roman"/>
            <w:sz w:val="24"/>
            <w:szCs w:val="24"/>
          </w:rPr>
          <w:t>, a</w:t>
        </w:r>
        <w:r w:rsidRPr="00FF32DA">
          <w:rPr>
            <w:rFonts w:ascii="Times New Roman" w:hAnsi="Times New Roman" w:cs="Times New Roman"/>
            <w:sz w:val="24"/>
            <w:szCs w:val="24"/>
          </w:rPr>
          <w:t>ll CD4</w:t>
        </w:r>
      </w:ins>
      <w:ins w:id="708" w:author="cc" w:date="2021-03-19T14:04:00Z">
        <w:r w:rsidRPr="00FF32DA">
          <w:rPr>
            <w:rFonts w:ascii="Times New Roman" w:hAnsi="Times New Roman" w:cs="Times New Roman"/>
            <w:sz w:val="24"/>
            <w:szCs w:val="24"/>
            <w:vertAlign w:val="superscript"/>
            <w:rPrChange w:id="709" w:author="cc" w:date="2021-03-19T14:04:00Z">
              <w:rPr>
                <w:rFonts w:ascii="Times New Roman" w:hAnsi="Times New Roman" w:cs="Times New Roman"/>
                <w:sz w:val="24"/>
                <w:szCs w:val="24"/>
              </w:rPr>
            </w:rPrChange>
          </w:rPr>
          <w:t>+</w:t>
        </w:r>
      </w:ins>
      <w:ins w:id="710" w:author="cc" w:date="2021-03-19T14:09:00Z">
        <w:r w:rsidR="00275512">
          <w:rPr>
            <w:rFonts w:ascii="Times New Roman" w:hAnsi="Times New Roman" w:cs="Times New Roman"/>
            <w:sz w:val="24"/>
            <w:szCs w:val="24"/>
            <w:vertAlign w:val="superscript"/>
          </w:rPr>
          <w:t xml:space="preserve"> </w:t>
        </w:r>
      </w:ins>
      <w:ins w:id="711" w:author="cc" w:date="2021-03-19T14:03:00Z">
        <w:r w:rsidRPr="00FF32DA">
          <w:rPr>
            <w:rFonts w:ascii="Times New Roman" w:hAnsi="Times New Roman" w:cs="Times New Roman"/>
            <w:sz w:val="24"/>
            <w:szCs w:val="24"/>
          </w:rPr>
          <w:t xml:space="preserve">T cell subsets </w:t>
        </w:r>
      </w:ins>
      <w:ins w:id="712" w:author="cc" w:date="2021-03-19T14:13:00Z">
        <w:r w:rsidR="00E2322B" w:rsidRPr="00FF32DA">
          <w:rPr>
            <w:rFonts w:ascii="Times New Roman" w:hAnsi="Times New Roman" w:cs="Times New Roman"/>
            <w:sz w:val="24"/>
            <w:szCs w:val="24"/>
          </w:rPr>
          <w:t xml:space="preserve">were </w:t>
        </w:r>
      </w:ins>
      <w:ins w:id="713" w:author="cc" w:date="2021-03-19T14:15:00Z">
        <w:r w:rsidR="00E2322B" w:rsidRPr="00FF32DA">
          <w:rPr>
            <w:rFonts w:ascii="Times New Roman" w:hAnsi="Times New Roman" w:cs="Times New Roman"/>
            <w:sz w:val="24"/>
            <w:szCs w:val="24"/>
          </w:rPr>
          <w:t>statistically significant</w:t>
        </w:r>
        <w:r w:rsidR="00E2322B">
          <w:rPr>
            <w:rFonts w:ascii="Times New Roman" w:hAnsi="Times New Roman" w:cs="Times New Roman"/>
            <w:sz w:val="24"/>
            <w:szCs w:val="24"/>
          </w:rPr>
          <w:t xml:space="preserve"> (</w:t>
        </w:r>
        <w:r w:rsidR="00E2322B" w:rsidRPr="007E4733">
          <w:rPr>
            <w:rFonts w:ascii="Times New Roman" w:hAnsi="Times New Roman" w:cs="Times New Roman"/>
            <w:i/>
            <w:iCs/>
            <w:sz w:val="24"/>
            <w:szCs w:val="24"/>
          </w:rPr>
          <w:t>p</w:t>
        </w:r>
        <w:r w:rsidR="00E2322B">
          <w:rPr>
            <w:rFonts w:ascii="Times New Roman" w:hAnsi="Times New Roman" w:cs="Times New Roman"/>
            <w:sz w:val="24"/>
            <w:szCs w:val="24"/>
          </w:rPr>
          <w:t>&lt;0.05)</w:t>
        </w:r>
      </w:ins>
      <w:ins w:id="714" w:author="cc" w:date="2021-03-19T14:05:00Z">
        <w:r w:rsidR="00E03D1D">
          <w:rPr>
            <w:rFonts w:ascii="Times New Roman" w:hAnsi="Times New Roman" w:cs="Times New Roman"/>
            <w:sz w:val="24"/>
            <w:szCs w:val="24"/>
          </w:rPr>
          <w:t xml:space="preserve">, </w:t>
        </w:r>
      </w:ins>
      <w:ins w:id="715" w:author="cc" w:date="2021-03-19T14:07:00Z">
        <w:r w:rsidR="00E03D1D">
          <w:rPr>
            <w:rFonts w:ascii="Times New Roman" w:hAnsi="Times New Roman" w:cs="Times New Roman"/>
            <w:sz w:val="24"/>
            <w:szCs w:val="24"/>
          </w:rPr>
          <w:t xml:space="preserve">all </w:t>
        </w:r>
      </w:ins>
      <w:ins w:id="716" w:author="cc" w:date="2021-03-19T14:05:00Z">
        <w:r w:rsidR="00E03D1D">
          <w:rPr>
            <w:rFonts w:ascii="Times New Roman" w:hAnsi="Times New Roman" w:cs="Times New Roman"/>
            <w:sz w:val="24"/>
            <w:szCs w:val="24"/>
          </w:rPr>
          <w:t>CD8</w:t>
        </w:r>
        <w:r w:rsidR="00E03D1D" w:rsidRPr="00E03D1D">
          <w:rPr>
            <w:rFonts w:ascii="Times New Roman" w:hAnsi="Times New Roman" w:cs="Times New Roman"/>
            <w:sz w:val="24"/>
            <w:szCs w:val="24"/>
            <w:vertAlign w:val="superscript"/>
            <w:rPrChange w:id="717" w:author="cc" w:date="2021-03-19T14:05:00Z">
              <w:rPr>
                <w:rFonts w:ascii="Times New Roman" w:hAnsi="Times New Roman" w:cs="Times New Roman"/>
                <w:sz w:val="24"/>
                <w:szCs w:val="24"/>
              </w:rPr>
            </w:rPrChange>
          </w:rPr>
          <w:t>+</w:t>
        </w:r>
      </w:ins>
      <w:ins w:id="718" w:author="cc" w:date="2021-03-19T14:09:00Z">
        <w:r w:rsidR="00275512">
          <w:rPr>
            <w:rFonts w:ascii="Times New Roman" w:hAnsi="Times New Roman" w:cs="Times New Roman"/>
            <w:sz w:val="24"/>
            <w:szCs w:val="24"/>
            <w:vertAlign w:val="superscript"/>
          </w:rPr>
          <w:t xml:space="preserve"> </w:t>
        </w:r>
      </w:ins>
      <w:ins w:id="719" w:author="cc" w:date="2021-03-19T14:05:00Z">
        <w:r w:rsidR="00E03D1D" w:rsidRPr="00E03D1D">
          <w:rPr>
            <w:rFonts w:ascii="Times New Roman" w:hAnsi="Times New Roman" w:cs="Times New Roman"/>
            <w:sz w:val="24"/>
            <w:szCs w:val="24"/>
            <w:rPrChange w:id="720" w:author="cc" w:date="2021-03-19T14:06:00Z">
              <w:rPr>
                <w:rFonts w:ascii="Times New Roman" w:hAnsi="Times New Roman" w:cs="Times New Roman"/>
                <w:sz w:val="24"/>
                <w:szCs w:val="24"/>
                <w:vertAlign w:val="superscript"/>
              </w:rPr>
            </w:rPrChange>
          </w:rPr>
          <w:t>T</w:t>
        </w:r>
      </w:ins>
      <w:ins w:id="721" w:author="cc" w:date="2021-03-19T14:06:00Z">
        <w:r w:rsidR="00E03D1D">
          <w:rPr>
            <w:rFonts w:ascii="Times New Roman" w:hAnsi="Times New Roman" w:cs="Times New Roman"/>
            <w:sz w:val="24"/>
            <w:szCs w:val="24"/>
          </w:rPr>
          <w:t xml:space="preserve"> </w:t>
        </w:r>
        <w:r w:rsidR="00E03D1D">
          <w:rPr>
            <w:rFonts w:ascii="Times New Roman" w:hAnsi="Times New Roman" w:cs="Times New Roman" w:hint="eastAsia"/>
            <w:sz w:val="24"/>
            <w:szCs w:val="24"/>
          </w:rPr>
          <w:t>cell</w:t>
        </w:r>
        <w:r w:rsidR="00E03D1D">
          <w:rPr>
            <w:rFonts w:ascii="Times New Roman" w:hAnsi="Times New Roman" w:cs="Times New Roman"/>
            <w:sz w:val="24"/>
            <w:szCs w:val="24"/>
          </w:rPr>
          <w:t xml:space="preserve"> subsets</w:t>
        </w:r>
      </w:ins>
      <w:ins w:id="722" w:author="cc" w:date="2021-03-19T14:07:00Z">
        <w:r w:rsidR="00E03D1D">
          <w:rPr>
            <w:rFonts w:ascii="Times New Roman" w:hAnsi="Times New Roman" w:cs="Times New Roman"/>
            <w:sz w:val="24"/>
            <w:szCs w:val="24"/>
          </w:rPr>
          <w:t xml:space="preserve"> </w:t>
        </w:r>
        <w:r w:rsidR="00E03D1D" w:rsidRPr="00FF32DA">
          <w:rPr>
            <w:rFonts w:ascii="Times New Roman" w:hAnsi="Times New Roman" w:cs="Times New Roman"/>
            <w:sz w:val="24"/>
            <w:szCs w:val="24"/>
          </w:rPr>
          <w:t>were statistically significant</w:t>
        </w:r>
        <w:r w:rsidR="00E03D1D">
          <w:rPr>
            <w:rFonts w:ascii="Times New Roman" w:hAnsi="Times New Roman" w:cs="Times New Roman"/>
            <w:sz w:val="24"/>
            <w:szCs w:val="24"/>
          </w:rPr>
          <w:t xml:space="preserve"> except </w:t>
        </w:r>
      </w:ins>
      <w:ins w:id="723" w:author="cc" w:date="2021-03-19T14:12:00Z">
        <w:r w:rsidR="00E2322B">
          <w:rPr>
            <w:rFonts w:ascii="Times New Roman" w:hAnsi="Times New Roman" w:cs="Times New Roman"/>
            <w:sz w:val="24"/>
            <w:szCs w:val="24"/>
          </w:rPr>
          <w:t>a</w:t>
        </w:r>
      </w:ins>
      <w:ins w:id="724" w:author="cc" w:date="2021-03-19T14:07:00Z">
        <w:r w:rsidR="00E03D1D" w:rsidRPr="00E03D1D">
          <w:rPr>
            <w:rFonts w:ascii="Times New Roman" w:hAnsi="Times New Roman" w:cs="Times New Roman"/>
            <w:sz w:val="24"/>
            <w:szCs w:val="24"/>
            <w:rPrChange w:id="725" w:author="cc" w:date="2021-03-19T14:08:00Z">
              <w:rPr>
                <w:sz w:val="13"/>
                <w:szCs w:val="13"/>
              </w:rPr>
            </w:rPrChange>
          </w:rPr>
          <w:t>bsolute number of Central memor</w:t>
        </w:r>
      </w:ins>
      <w:ins w:id="726" w:author="cc" w:date="2021-03-19T14:08:00Z">
        <w:r w:rsidR="00E03D1D">
          <w:rPr>
            <w:rFonts w:ascii="Times New Roman" w:hAnsi="Times New Roman" w:cs="Times New Roman"/>
            <w:sz w:val="24"/>
            <w:szCs w:val="24"/>
          </w:rPr>
          <w:t>y</w:t>
        </w:r>
      </w:ins>
      <w:ins w:id="727" w:author="cc" w:date="2021-03-19T14:07:00Z">
        <w:r w:rsidR="00E03D1D" w:rsidRPr="00E03D1D">
          <w:rPr>
            <w:rFonts w:ascii="Times New Roman" w:hAnsi="Times New Roman" w:cs="Times New Roman"/>
            <w:sz w:val="24"/>
            <w:szCs w:val="24"/>
            <w:rPrChange w:id="728" w:author="cc" w:date="2021-03-19T14:08:00Z">
              <w:rPr>
                <w:sz w:val="13"/>
                <w:szCs w:val="13"/>
              </w:rPr>
            </w:rPrChange>
          </w:rPr>
          <w:t xml:space="preserve"> CD8</w:t>
        </w:r>
        <w:r w:rsidR="00E03D1D" w:rsidRPr="00E2322B">
          <w:rPr>
            <w:rFonts w:ascii="Times New Roman" w:hAnsi="Times New Roman" w:cs="Times New Roman"/>
            <w:sz w:val="24"/>
            <w:szCs w:val="24"/>
            <w:vertAlign w:val="superscript"/>
            <w:rPrChange w:id="729" w:author="cc" w:date="2021-03-19T14:12:00Z">
              <w:rPr>
                <w:sz w:val="13"/>
                <w:szCs w:val="13"/>
                <w:vertAlign w:val="superscript"/>
              </w:rPr>
            </w:rPrChange>
          </w:rPr>
          <w:t>+</w:t>
        </w:r>
        <w:r w:rsidR="00E03D1D" w:rsidRPr="00E03D1D">
          <w:rPr>
            <w:rFonts w:ascii="Times New Roman" w:hAnsi="Times New Roman" w:cs="Times New Roman"/>
            <w:sz w:val="24"/>
            <w:szCs w:val="24"/>
            <w:rPrChange w:id="730" w:author="cc" w:date="2021-03-19T14:08:00Z">
              <w:rPr>
                <w:sz w:val="13"/>
                <w:szCs w:val="13"/>
                <w:vertAlign w:val="superscript"/>
              </w:rPr>
            </w:rPrChange>
          </w:rPr>
          <w:t xml:space="preserve"> </w:t>
        </w:r>
        <w:r w:rsidR="00E03D1D" w:rsidRPr="00E03D1D">
          <w:rPr>
            <w:rFonts w:ascii="Times New Roman" w:hAnsi="Times New Roman" w:cs="Times New Roman"/>
            <w:sz w:val="24"/>
            <w:szCs w:val="24"/>
            <w:rPrChange w:id="731" w:author="cc" w:date="2021-03-19T14:08:00Z">
              <w:rPr>
                <w:sz w:val="13"/>
                <w:szCs w:val="13"/>
              </w:rPr>
            </w:rPrChange>
          </w:rPr>
          <w:t>T cells</w:t>
        </w:r>
      </w:ins>
      <w:ins w:id="732" w:author="cc" w:date="2021-03-19T14:08:00Z">
        <w:r w:rsidR="00E03D1D">
          <w:rPr>
            <w:rFonts w:ascii="Times New Roman" w:hAnsi="Times New Roman" w:cs="Times New Roman"/>
            <w:sz w:val="24"/>
            <w:szCs w:val="24"/>
          </w:rPr>
          <w:t xml:space="preserve"> and </w:t>
        </w:r>
      </w:ins>
      <w:ins w:id="733" w:author="cc" w:date="2021-03-19T14:09:00Z">
        <w:r w:rsidR="004D2F03">
          <w:rPr>
            <w:rFonts w:ascii="Times New Roman" w:hAnsi="Times New Roman" w:cs="Times New Roman"/>
            <w:sz w:val="24"/>
            <w:szCs w:val="24"/>
          </w:rPr>
          <w:t>t</w:t>
        </w:r>
      </w:ins>
      <w:ins w:id="734" w:author="cc" w:date="2021-03-19T14:08:00Z">
        <w:r w:rsidR="00275512" w:rsidRPr="00275512">
          <w:rPr>
            <w:rFonts w:ascii="Times New Roman" w:hAnsi="Times New Roman" w:cs="Times New Roman"/>
            <w:sz w:val="24"/>
            <w:szCs w:val="24"/>
            <w:rPrChange w:id="735" w:author="cc" w:date="2021-03-19T14:08:00Z">
              <w:rPr>
                <w:sz w:val="13"/>
                <w:szCs w:val="13"/>
              </w:rPr>
            </w:rPrChange>
          </w:rPr>
          <w:t>he percentage of Effector CD8</w:t>
        </w:r>
        <w:r w:rsidR="00275512" w:rsidRPr="00E2322B">
          <w:rPr>
            <w:rFonts w:ascii="Times New Roman" w:hAnsi="Times New Roman" w:cs="Times New Roman"/>
            <w:sz w:val="24"/>
            <w:szCs w:val="24"/>
            <w:vertAlign w:val="superscript"/>
            <w:rPrChange w:id="736" w:author="cc" w:date="2021-03-19T14:12:00Z">
              <w:rPr>
                <w:sz w:val="13"/>
                <w:szCs w:val="13"/>
                <w:vertAlign w:val="superscript"/>
              </w:rPr>
            </w:rPrChange>
          </w:rPr>
          <w:t>+</w:t>
        </w:r>
        <w:r w:rsidR="00275512" w:rsidRPr="00275512">
          <w:rPr>
            <w:rFonts w:ascii="Times New Roman" w:hAnsi="Times New Roman" w:cs="Times New Roman"/>
            <w:sz w:val="24"/>
            <w:szCs w:val="24"/>
            <w:rPrChange w:id="737" w:author="cc" w:date="2021-03-19T14:08:00Z">
              <w:rPr>
                <w:sz w:val="13"/>
                <w:szCs w:val="13"/>
                <w:vertAlign w:val="superscript"/>
              </w:rPr>
            </w:rPrChange>
          </w:rPr>
          <w:t xml:space="preserve"> </w:t>
        </w:r>
        <w:r w:rsidR="00275512" w:rsidRPr="00275512">
          <w:rPr>
            <w:rFonts w:ascii="Times New Roman" w:hAnsi="Times New Roman" w:cs="Times New Roman"/>
            <w:sz w:val="24"/>
            <w:szCs w:val="24"/>
            <w:rPrChange w:id="738" w:author="cc" w:date="2021-03-19T14:08:00Z">
              <w:rPr>
                <w:sz w:val="13"/>
                <w:szCs w:val="13"/>
              </w:rPr>
            </w:rPrChange>
          </w:rPr>
          <w:t>T cells</w:t>
        </w:r>
      </w:ins>
      <w:ins w:id="739" w:author="cc" w:date="2021-03-19T14:09:00Z">
        <w:r w:rsidR="004D2F03">
          <w:rPr>
            <w:rFonts w:ascii="Times New Roman" w:hAnsi="Times New Roman" w:cs="Times New Roman"/>
            <w:sz w:val="24"/>
            <w:szCs w:val="24"/>
          </w:rPr>
          <w:t>.</w:t>
        </w:r>
      </w:ins>
      <w:ins w:id="740" w:author="cc" w:date="2021-03-19T14:10:00Z">
        <w:r w:rsidR="00E2322B">
          <w:rPr>
            <w:rFonts w:ascii="Times New Roman" w:hAnsi="Times New Roman" w:cs="Times New Roman"/>
            <w:sz w:val="24"/>
            <w:szCs w:val="24"/>
          </w:rPr>
          <w:t xml:space="preserve"> In Treg cell subsets,</w:t>
        </w:r>
      </w:ins>
      <w:ins w:id="741" w:author="cc" w:date="2021-03-19T14:11:00Z">
        <w:r w:rsidR="00E2322B" w:rsidRPr="00E2322B">
          <w:rPr>
            <w:rFonts w:ascii="Times New Roman" w:hAnsi="Times New Roman" w:cs="Times New Roman"/>
            <w:sz w:val="24"/>
            <w:szCs w:val="24"/>
            <w:rPrChange w:id="742" w:author="cc" w:date="2021-03-19T14:12:00Z">
              <w:rPr>
                <w:sz w:val="13"/>
                <w:szCs w:val="13"/>
              </w:rPr>
            </w:rPrChange>
          </w:rPr>
          <w:t xml:space="preserve"> </w:t>
        </w:r>
      </w:ins>
      <w:ins w:id="743" w:author="cc" w:date="2021-03-19T14:13:00Z">
        <w:r w:rsidR="00E2322B">
          <w:rPr>
            <w:rFonts w:ascii="Times New Roman" w:hAnsi="Times New Roman" w:cs="Times New Roman"/>
            <w:sz w:val="24"/>
            <w:szCs w:val="24"/>
          </w:rPr>
          <w:t>a</w:t>
        </w:r>
      </w:ins>
      <w:ins w:id="744" w:author="cc" w:date="2021-03-19T14:11:00Z">
        <w:r w:rsidR="00E2322B" w:rsidRPr="00E2322B">
          <w:rPr>
            <w:rFonts w:ascii="Times New Roman" w:hAnsi="Times New Roman" w:cs="Times New Roman"/>
            <w:sz w:val="24"/>
            <w:szCs w:val="24"/>
            <w:rPrChange w:id="745" w:author="cc" w:date="2021-03-19T14:12:00Z">
              <w:rPr>
                <w:sz w:val="13"/>
                <w:szCs w:val="13"/>
              </w:rPr>
            </w:rPrChange>
          </w:rPr>
          <w:t xml:space="preserve">bsolute number of Memory Treg cells, </w:t>
        </w:r>
      </w:ins>
      <w:ins w:id="746" w:author="cc" w:date="2021-03-19T14:13:00Z">
        <w:r w:rsidR="00E2322B">
          <w:rPr>
            <w:rFonts w:ascii="Times New Roman" w:hAnsi="Times New Roman" w:cs="Times New Roman"/>
            <w:sz w:val="24"/>
            <w:szCs w:val="24"/>
          </w:rPr>
          <w:t>t</w:t>
        </w:r>
      </w:ins>
      <w:ins w:id="747" w:author="cc" w:date="2021-03-19T14:11:00Z">
        <w:r w:rsidR="00E2322B" w:rsidRPr="00E2322B">
          <w:rPr>
            <w:rFonts w:ascii="Times New Roman" w:hAnsi="Times New Roman" w:cs="Times New Roman"/>
            <w:sz w:val="24"/>
            <w:szCs w:val="24"/>
            <w:rPrChange w:id="748" w:author="cc" w:date="2021-03-19T14:12:00Z">
              <w:rPr>
                <w:sz w:val="13"/>
                <w:szCs w:val="13"/>
              </w:rPr>
            </w:rPrChange>
          </w:rPr>
          <w:t xml:space="preserve">he percentage of Naive Treg cells, </w:t>
        </w:r>
      </w:ins>
      <w:ins w:id="749" w:author="cc" w:date="2021-03-19T14:13:00Z">
        <w:r w:rsidR="00E2322B">
          <w:rPr>
            <w:rFonts w:ascii="Times New Roman" w:hAnsi="Times New Roman" w:cs="Times New Roman"/>
            <w:sz w:val="24"/>
            <w:szCs w:val="24"/>
          </w:rPr>
          <w:t>a</w:t>
        </w:r>
      </w:ins>
      <w:ins w:id="750" w:author="cc" w:date="2021-03-19T14:11:00Z">
        <w:r w:rsidR="00E2322B" w:rsidRPr="00E2322B">
          <w:rPr>
            <w:rFonts w:ascii="Times New Roman" w:hAnsi="Times New Roman" w:cs="Times New Roman"/>
            <w:sz w:val="24"/>
            <w:szCs w:val="24"/>
            <w:rPrChange w:id="751" w:author="cc" w:date="2021-03-19T14:12:00Z">
              <w:rPr>
                <w:sz w:val="13"/>
                <w:szCs w:val="13"/>
              </w:rPr>
            </w:rPrChange>
          </w:rPr>
          <w:t xml:space="preserve">bsolute number of Naive Treg cells and </w:t>
        </w:r>
      </w:ins>
      <w:ins w:id="752" w:author="cc" w:date="2021-03-19T14:13:00Z">
        <w:r w:rsidR="00E2322B">
          <w:rPr>
            <w:rFonts w:ascii="Times New Roman" w:hAnsi="Times New Roman" w:cs="Times New Roman"/>
            <w:sz w:val="24"/>
            <w:szCs w:val="24"/>
          </w:rPr>
          <w:t>a</w:t>
        </w:r>
      </w:ins>
      <w:ins w:id="753" w:author="cc" w:date="2021-03-19T14:12:00Z">
        <w:r w:rsidR="00E2322B" w:rsidRPr="00E2322B">
          <w:rPr>
            <w:rFonts w:ascii="Times New Roman" w:hAnsi="Times New Roman" w:cs="Times New Roman"/>
            <w:sz w:val="24"/>
            <w:szCs w:val="24"/>
            <w:rPrChange w:id="754" w:author="cc" w:date="2021-03-19T14:12:00Z">
              <w:rPr>
                <w:sz w:val="13"/>
                <w:szCs w:val="13"/>
              </w:rPr>
            </w:rPrChange>
          </w:rPr>
          <w:t>bsolute number of Activated Treg cells</w:t>
        </w:r>
      </w:ins>
      <w:ins w:id="755" w:author="cc" w:date="2021-03-19T14:13:00Z">
        <w:r w:rsidR="00E2322B">
          <w:rPr>
            <w:rFonts w:ascii="Times New Roman" w:hAnsi="Times New Roman" w:cs="Times New Roman"/>
            <w:sz w:val="24"/>
            <w:szCs w:val="24"/>
          </w:rPr>
          <w:t xml:space="preserve"> </w:t>
        </w:r>
        <w:r w:rsidR="00E2322B" w:rsidRPr="00FF32DA">
          <w:rPr>
            <w:rFonts w:ascii="Times New Roman" w:hAnsi="Times New Roman" w:cs="Times New Roman"/>
            <w:sz w:val="24"/>
            <w:szCs w:val="24"/>
          </w:rPr>
          <w:t xml:space="preserve">were </w:t>
        </w:r>
        <w:r w:rsidR="00E2322B">
          <w:rPr>
            <w:rFonts w:ascii="Times New Roman" w:hAnsi="Times New Roman" w:cs="Times New Roman"/>
            <w:sz w:val="24"/>
            <w:szCs w:val="24"/>
          </w:rPr>
          <w:t xml:space="preserve">not </w:t>
        </w:r>
        <w:r w:rsidR="00E2322B" w:rsidRPr="00FF32DA">
          <w:rPr>
            <w:rFonts w:ascii="Times New Roman" w:hAnsi="Times New Roman" w:cs="Times New Roman"/>
            <w:sz w:val="24"/>
            <w:szCs w:val="24"/>
          </w:rPr>
          <w:t>statistically significant</w:t>
        </w:r>
        <w:r w:rsidR="00E2322B">
          <w:rPr>
            <w:rFonts w:ascii="Times New Roman" w:hAnsi="Times New Roman" w:cs="Times New Roman"/>
            <w:sz w:val="24"/>
            <w:szCs w:val="24"/>
          </w:rPr>
          <w:t xml:space="preserve"> (</w:t>
        </w:r>
        <w:r w:rsidR="00E2322B" w:rsidRPr="007E4733">
          <w:rPr>
            <w:rFonts w:ascii="Times New Roman" w:hAnsi="Times New Roman" w:cs="Times New Roman"/>
            <w:i/>
            <w:iCs/>
            <w:sz w:val="24"/>
            <w:szCs w:val="24"/>
          </w:rPr>
          <w:t>p</w:t>
        </w:r>
        <w:r w:rsidR="00E2322B">
          <w:rPr>
            <w:rFonts w:ascii="Times New Roman" w:hAnsi="Times New Roman" w:cs="Times New Roman"/>
            <w:sz w:val="24"/>
            <w:szCs w:val="24"/>
          </w:rPr>
          <w:t>&gt;0.05)</w:t>
        </w:r>
      </w:ins>
      <w:ins w:id="756" w:author="cc" w:date="2021-03-19T14:14:00Z">
        <w:r w:rsidR="00E2322B">
          <w:rPr>
            <w:rFonts w:ascii="Times New Roman" w:hAnsi="Times New Roman" w:cs="Times New Roman"/>
            <w:sz w:val="24"/>
            <w:szCs w:val="24"/>
          </w:rPr>
          <w:t>,</w:t>
        </w:r>
        <w:r w:rsidR="00E2322B" w:rsidRPr="00E2322B">
          <w:t xml:space="preserve"> </w:t>
        </w:r>
        <w:r w:rsidR="00E2322B" w:rsidRPr="00E2322B">
          <w:rPr>
            <w:rFonts w:ascii="Times New Roman" w:hAnsi="Times New Roman" w:cs="Times New Roman"/>
            <w:sz w:val="24"/>
            <w:szCs w:val="24"/>
            <w:rPrChange w:id="757" w:author="cc" w:date="2021-03-19T14:14:00Z">
              <w:rPr/>
            </w:rPrChange>
          </w:rPr>
          <w:t xml:space="preserve">the rest </w:t>
        </w:r>
        <w:r w:rsidR="00E2322B" w:rsidRPr="00E2322B">
          <w:rPr>
            <w:rFonts w:ascii="Times New Roman" w:hAnsi="Times New Roman" w:cs="Times New Roman"/>
            <w:sz w:val="24"/>
            <w:szCs w:val="24"/>
          </w:rPr>
          <w:t>immunophenotypic indicators</w:t>
        </w:r>
      </w:ins>
      <w:ins w:id="758" w:author="cc" w:date="2021-03-19T14:15:00Z">
        <w:r w:rsidR="00E2322B">
          <w:rPr>
            <w:rFonts w:ascii="Times New Roman" w:hAnsi="Times New Roman" w:cs="Times New Roman"/>
            <w:sz w:val="24"/>
            <w:szCs w:val="24"/>
          </w:rPr>
          <w:t xml:space="preserve"> were </w:t>
        </w:r>
        <w:r w:rsidR="00E2322B" w:rsidRPr="00FF32DA">
          <w:rPr>
            <w:rFonts w:ascii="Times New Roman" w:hAnsi="Times New Roman" w:cs="Times New Roman"/>
            <w:sz w:val="24"/>
            <w:szCs w:val="24"/>
          </w:rPr>
          <w:t>statistically significant</w:t>
        </w:r>
        <w:r w:rsidR="00E2322B">
          <w:rPr>
            <w:rFonts w:ascii="Times New Roman" w:hAnsi="Times New Roman" w:cs="Times New Roman"/>
            <w:sz w:val="24"/>
            <w:szCs w:val="24"/>
          </w:rPr>
          <w:t xml:space="preserve"> (</w:t>
        </w:r>
        <w:r w:rsidR="00E2322B" w:rsidRPr="007E4733">
          <w:rPr>
            <w:rFonts w:ascii="Times New Roman" w:hAnsi="Times New Roman" w:cs="Times New Roman"/>
            <w:i/>
            <w:iCs/>
            <w:sz w:val="24"/>
            <w:szCs w:val="24"/>
          </w:rPr>
          <w:t>p</w:t>
        </w:r>
        <w:r w:rsidR="00E2322B">
          <w:rPr>
            <w:rFonts w:ascii="Times New Roman" w:hAnsi="Times New Roman" w:cs="Times New Roman"/>
            <w:sz w:val="24"/>
            <w:szCs w:val="24"/>
          </w:rPr>
          <w:t>&lt;0.05)</w:t>
        </w:r>
        <w:r w:rsidR="004E0017">
          <w:rPr>
            <w:rFonts w:ascii="Times New Roman" w:hAnsi="Times New Roman" w:cs="Times New Roman"/>
            <w:sz w:val="24"/>
            <w:szCs w:val="24"/>
          </w:rPr>
          <w:t>.</w:t>
        </w:r>
      </w:ins>
      <w:ins w:id="759" w:author="cc" w:date="2021-03-19T14:16:00Z">
        <w:r w:rsidR="004E0017">
          <w:rPr>
            <w:rFonts w:ascii="Times New Roman" w:hAnsi="Times New Roman" w:cs="Times New Roman"/>
            <w:sz w:val="24"/>
            <w:szCs w:val="24"/>
          </w:rPr>
          <w:t xml:space="preserve"> And all</w:t>
        </w:r>
      </w:ins>
      <w:ins w:id="760" w:author="cc" w:date="2021-03-19T14:15:00Z">
        <w:r w:rsidR="004E0017">
          <w:rPr>
            <w:rFonts w:ascii="Times New Roman" w:hAnsi="Times New Roman" w:cs="Times New Roman"/>
            <w:sz w:val="24"/>
            <w:szCs w:val="24"/>
          </w:rPr>
          <w:t xml:space="preserve"> </w:t>
        </w:r>
      </w:ins>
      <w:ins w:id="761" w:author="cc" w:date="2021-03-19T14:16:00Z">
        <w:r w:rsidR="004E0017">
          <w:rPr>
            <w:rFonts w:ascii="Times New Roman" w:hAnsi="Times New Roman" w:cs="Times New Roman"/>
            <w:sz w:val="24"/>
            <w:szCs w:val="24"/>
          </w:rPr>
          <w:t>monocytes subsets</w:t>
        </w:r>
      </w:ins>
      <w:ins w:id="762" w:author="cc" w:date="2021-03-19T14:17:00Z">
        <w:r w:rsidR="002B0C49">
          <w:rPr>
            <w:rFonts w:ascii="Times New Roman" w:hAnsi="Times New Roman" w:cs="Times New Roman"/>
            <w:sz w:val="24"/>
            <w:szCs w:val="24"/>
          </w:rPr>
          <w:t xml:space="preserve">, </w:t>
        </w:r>
      </w:ins>
      <w:ins w:id="763" w:author="cc" w:date="2021-03-19T14:16:00Z">
        <w:r w:rsidR="004E0017" w:rsidRPr="004E0017">
          <w:rPr>
            <w:rFonts w:ascii="Times New Roman" w:hAnsi="Times New Roman" w:cs="Times New Roman"/>
            <w:sz w:val="24"/>
            <w:szCs w:val="24"/>
            <w:rPrChange w:id="764" w:author="cc" w:date="2021-03-19T14:16:00Z">
              <w:rPr>
                <w:b/>
                <w:bCs/>
                <w:color w:val="FF0000"/>
                <w:sz w:val="15"/>
                <w:szCs w:val="15"/>
              </w:rPr>
            </w:rPrChange>
          </w:rPr>
          <w:t>dendritic cells (DCs)</w:t>
        </w:r>
        <w:r w:rsidR="004E0017">
          <w:rPr>
            <w:rFonts w:ascii="Times New Roman" w:hAnsi="Times New Roman" w:cs="Times New Roman"/>
            <w:sz w:val="24"/>
            <w:szCs w:val="24"/>
          </w:rPr>
          <w:t xml:space="preserve"> subsets </w:t>
        </w:r>
      </w:ins>
      <w:ins w:id="765" w:author="cc" w:date="2021-03-19T14:17:00Z">
        <w:r w:rsidR="002B0C49">
          <w:rPr>
            <w:rFonts w:ascii="Times New Roman" w:hAnsi="Times New Roman" w:cs="Times New Roman"/>
            <w:sz w:val="24"/>
            <w:szCs w:val="24"/>
          </w:rPr>
          <w:t>and c</w:t>
        </w:r>
        <w:r w:rsidR="002B0C49" w:rsidRPr="002B0C49">
          <w:rPr>
            <w:rFonts w:ascii="Times New Roman" w:hAnsi="Times New Roman" w:cs="Times New Roman"/>
            <w:sz w:val="24"/>
            <w:szCs w:val="24"/>
            <w:rPrChange w:id="766" w:author="cc" w:date="2021-03-19T14:17:00Z">
              <w:rPr>
                <w:b/>
                <w:bCs/>
                <w:sz w:val="15"/>
                <w:szCs w:val="15"/>
              </w:rPr>
            </w:rPrChange>
          </w:rPr>
          <w:t>ytotoxic T cells</w:t>
        </w:r>
        <w:r w:rsidR="002B0C49">
          <w:rPr>
            <w:rFonts w:ascii="Times New Roman" w:hAnsi="Times New Roman" w:cs="Times New Roman" w:hint="eastAsia"/>
            <w:sz w:val="24"/>
            <w:szCs w:val="24"/>
          </w:rPr>
          <w:t xml:space="preserve"> </w:t>
        </w:r>
      </w:ins>
      <w:ins w:id="767" w:author="cc" w:date="2021-03-19T14:16:00Z">
        <w:r w:rsidR="004E0017">
          <w:rPr>
            <w:rFonts w:ascii="Times New Roman" w:hAnsi="Times New Roman" w:cs="Times New Roman"/>
            <w:sz w:val="24"/>
            <w:szCs w:val="24"/>
          </w:rPr>
          <w:t xml:space="preserve">were </w:t>
        </w:r>
        <w:r w:rsidR="004E0017" w:rsidRPr="00FF32DA">
          <w:rPr>
            <w:rFonts w:ascii="Times New Roman" w:hAnsi="Times New Roman" w:cs="Times New Roman"/>
            <w:sz w:val="24"/>
            <w:szCs w:val="24"/>
          </w:rPr>
          <w:t>statistically significant</w:t>
        </w:r>
        <w:r w:rsidR="004E0017">
          <w:rPr>
            <w:rFonts w:ascii="Times New Roman" w:hAnsi="Times New Roman" w:cs="Times New Roman"/>
            <w:sz w:val="24"/>
            <w:szCs w:val="24"/>
          </w:rPr>
          <w:t xml:space="preserve"> (</w:t>
        </w:r>
        <w:r w:rsidR="004E0017" w:rsidRPr="002B0C49">
          <w:rPr>
            <w:rFonts w:ascii="Times New Roman" w:hAnsi="Times New Roman" w:cs="Times New Roman"/>
            <w:i/>
            <w:iCs/>
            <w:sz w:val="24"/>
            <w:szCs w:val="24"/>
          </w:rPr>
          <w:t>p</w:t>
        </w:r>
        <w:r w:rsidR="004E0017">
          <w:rPr>
            <w:rFonts w:ascii="Times New Roman" w:hAnsi="Times New Roman" w:cs="Times New Roman"/>
            <w:sz w:val="24"/>
            <w:szCs w:val="24"/>
          </w:rPr>
          <w:t>&lt;0.05).</w:t>
        </w:r>
      </w:ins>
      <w:ins w:id="768" w:author="cc" w:date="2021-03-19T14:27:00Z">
        <w:r w:rsidR="004D0368">
          <w:rPr>
            <w:rFonts w:ascii="Times New Roman" w:hAnsi="Times New Roman" w:cs="Times New Roman"/>
            <w:sz w:val="24"/>
            <w:szCs w:val="24"/>
          </w:rPr>
          <w:t xml:space="preserve"> Among the T helper</w:t>
        </w:r>
      </w:ins>
      <w:ins w:id="769" w:author="cc" w:date="2021-03-19T14:28:00Z">
        <w:r w:rsidR="004D0368">
          <w:rPr>
            <w:rFonts w:ascii="Times New Roman" w:hAnsi="Times New Roman" w:cs="Times New Roman"/>
            <w:sz w:val="24"/>
            <w:szCs w:val="24"/>
          </w:rPr>
          <w:t xml:space="preserve">(Th) </w:t>
        </w:r>
      </w:ins>
      <w:ins w:id="770" w:author="cc" w:date="2021-03-19T14:27:00Z">
        <w:r w:rsidR="004D0368">
          <w:rPr>
            <w:rFonts w:ascii="Times New Roman" w:hAnsi="Times New Roman" w:cs="Times New Roman"/>
            <w:sz w:val="24"/>
            <w:szCs w:val="24"/>
          </w:rPr>
          <w:t>cell subsets</w:t>
        </w:r>
      </w:ins>
      <w:ins w:id="771" w:author="cc" w:date="2021-03-19T14:28:00Z">
        <w:r w:rsidR="00120003">
          <w:rPr>
            <w:rFonts w:ascii="Times New Roman" w:hAnsi="Times New Roman" w:cs="Times New Roman"/>
            <w:sz w:val="24"/>
            <w:szCs w:val="24"/>
          </w:rPr>
          <w:t xml:space="preserve">, all </w:t>
        </w:r>
        <w:r w:rsidR="00120003" w:rsidRPr="00E2322B">
          <w:rPr>
            <w:rFonts w:ascii="Times New Roman" w:hAnsi="Times New Roman" w:cs="Times New Roman"/>
            <w:sz w:val="24"/>
            <w:szCs w:val="24"/>
          </w:rPr>
          <w:t>immunophenotypic indicators</w:t>
        </w:r>
        <w:r w:rsidR="00120003" w:rsidRPr="00120003">
          <w:rPr>
            <w:rFonts w:ascii="Times New Roman" w:hAnsi="Times New Roman" w:cs="Times New Roman"/>
            <w:sz w:val="24"/>
            <w:szCs w:val="24"/>
          </w:rPr>
          <w:t xml:space="preserve"> </w:t>
        </w:r>
        <w:r w:rsidR="00120003">
          <w:rPr>
            <w:rFonts w:ascii="Times New Roman" w:hAnsi="Times New Roman" w:cs="Times New Roman"/>
            <w:sz w:val="24"/>
            <w:szCs w:val="24"/>
          </w:rPr>
          <w:t xml:space="preserve">were </w:t>
        </w:r>
        <w:r w:rsidR="00120003" w:rsidRPr="00FF32DA">
          <w:rPr>
            <w:rFonts w:ascii="Times New Roman" w:hAnsi="Times New Roman" w:cs="Times New Roman"/>
            <w:sz w:val="24"/>
            <w:szCs w:val="24"/>
          </w:rPr>
          <w:t>statistically significant</w:t>
        </w:r>
        <w:r w:rsidR="00120003">
          <w:rPr>
            <w:rFonts w:ascii="Times New Roman" w:hAnsi="Times New Roman" w:cs="Times New Roman"/>
            <w:sz w:val="24"/>
            <w:szCs w:val="24"/>
          </w:rPr>
          <w:t xml:space="preserve"> (</w:t>
        </w:r>
        <w:r w:rsidR="00120003" w:rsidRPr="007E4733">
          <w:rPr>
            <w:rFonts w:ascii="Times New Roman" w:hAnsi="Times New Roman" w:cs="Times New Roman"/>
            <w:i/>
            <w:iCs/>
            <w:sz w:val="24"/>
            <w:szCs w:val="24"/>
          </w:rPr>
          <w:t>p</w:t>
        </w:r>
        <w:r w:rsidR="00120003">
          <w:rPr>
            <w:rFonts w:ascii="Times New Roman" w:hAnsi="Times New Roman" w:cs="Times New Roman"/>
            <w:sz w:val="24"/>
            <w:szCs w:val="24"/>
          </w:rPr>
          <w:t xml:space="preserve">&lt;0.05) except </w:t>
        </w:r>
      </w:ins>
      <w:ins w:id="772" w:author="cc" w:date="2021-03-19T14:29:00Z">
        <w:r w:rsidR="00120003">
          <w:rPr>
            <w:rFonts w:ascii="Times New Roman" w:hAnsi="Times New Roman" w:cs="Times New Roman"/>
            <w:sz w:val="24"/>
            <w:szCs w:val="24"/>
          </w:rPr>
          <w:t>t</w:t>
        </w:r>
        <w:r w:rsidR="00120003" w:rsidRPr="00120003">
          <w:rPr>
            <w:rFonts w:ascii="Times New Roman" w:hAnsi="Times New Roman" w:cs="Times New Roman"/>
            <w:sz w:val="24"/>
            <w:szCs w:val="24"/>
            <w:rPrChange w:id="773" w:author="cc" w:date="2021-03-19T14:29:00Z">
              <w:rPr>
                <w:sz w:val="13"/>
                <w:szCs w:val="13"/>
              </w:rPr>
            </w:rPrChange>
          </w:rPr>
          <w:t>he percentage of Th2 cell</w:t>
        </w:r>
        <w:r w:rsidR="00120003">
          <w:rPr>
            <w:rFonts w:ascii="Times New Roman" w:hAnsi="Times New Roman" w:cs="Times New Roman"/>
            <w:sz w:val="24"/>
            <w:szCs w:val="24"/>
          </w:rPr>
          <w:t xml:space="preserve">s. </w:t>
        </w:r>
        <w:r w:rsidR="005F2436" w:rsidRPr="00FF32DA">
          <w:rPr>
            <w:rFonts w:ascii="Times New Roman" w:hAnsi="Times New Roman" w:cs="Times New Roman"/>
            <w:sz w:val="24"/>
            <w:szCs w:val="24"/>
          </w:rPr>
          <w:t xml:space="preserve">In </w:t>
        </w:r>
      </w:ins>
      <w:ins w:id="774" w:author="cc" w:date="2021-03-19T14:30:00Z">
        <w:r w:rsidR="005F2436">
          <w:rPr>
            <w:rFonts w:ascii="Times New Roman" w:hAnsi="Times New Roman" w:cs="Times New Roman"/>
            <w:sz w:val="24"/>
            <w:szCs w:val="24"/>
          </w:rPr>
          <w:t xml:space="preserve">B </w:t>
        </w:r>
      </w:ins>
      <w:ins w:id="775" w:author="cc" w:date="2021-03-19T14:29:00Z">
        <w:r w:rsidR="005F2436" w:rsidRPr="00FF32DA">
          <w:rPr>
            <w:rFonts w:ascii="Times New Roman" w:hAnsi="Times New Roman" w:cs="Times New Roman"/>
            <w:sz w:val="24"/>
            <w:szCs w:val="24"/>
          </w:rPr>
          <w:t>cell subsets</w:t>
        </w:r>
      </w:ins>
      <w:ins w:id="776" w:author="cc" w:date="2021-03-19T14:30:00Z">
        <w:r w:rsidR="005F2436">
          <w:rPr>
            <w:rFonts w:ascii="Times New Roman" w:hAnsi="Times New Roman" w:cs="Times New Roman"/>
            <w:sz w:val="24"/>
            <w:szCs w:val="24"/>
          </w:rPr>
          <w:t xml:space="preserve">, all </w:t>
        </w:r>
        <w:r w:rsidR="005F2436" w:rsidRPr="00E2322B">
          <w:rPr>
            <w:rFonts w:ascii="Times New Roman" w:hAnsi="Times New Roman" w:cs="Times New Roman"/>
            <w:sz w:val="24"/>
            <w:szCs w:val="24"/>
          </w:rPr>
          <w:t>immunophenotypic indicators</w:t>
        </w:r>
        <w:r w:rsidR="005F2436">
          <w:rPr>
            <w:rFonts w:ascii="Times New Roman" w:hAnsi="Times New Roman" w:cs="Times New Roman"/>
            <w:sz w:val="24"/>
            <w:szCs w:val="24"/>
          </w:rPr>
          <w:t xml:space="preserve"> were not </w:t>
        </w:r>
        <w:r w:rsidR="005F2436" w:rsidRPr="00FF32DA">
          <w:rPr>
            <w:rFonts w:ascii="Times New Roman" w:hAnsi="Times New Roman" w:cs="Times New Roman"/>
            <w:sz w:val="24"/>
            <w:szCs w:val="24"/>
          </w:rPr>
          <w:t>statistically significant</w:t>
        </w:r>
        <w:r w:rsidR="005F2436">
          <w:rPr>
            <w:rFonts w:ascii="Times New Roman" w:hAnsi="Times New Roman" w:cs="Times New Roman"/>
            <w:sz w:val="24"/>
            <w:szCs w:val="24"/>
          </w:rPr>
          <w:t xml:space="preserve"> (</w:t>
        </w:r>
        <w:r w:rsidR="005F2436" w:rsidRPr="007E4733">
          <w:rPr>
            <w:rFonts w:ascii="Times New Roman" w:hAnsi="Times New Roman" w:cs="Times New Roman"/>
            <w:i/>
            <w:iCs/>
            <w:sz w:val="24"/>
            <w:szCs w:val="24"/>
          </w:rPr>
          <w:t>p</w:t>
        </w:r>
        <w:r w:rsidR="005F2436">
          <w:rPr>
            <w:rFonts w:ascii="Times New Roman" w:hAnsi="Times New Roman" w:cs="Times New Roman"/>
            <w:sz w:val="24"/>
            <w:szCs w:val="24"/>
          </w:rPr>
          <w:t>&gt;0.05).</w:t>
        </w:r>
        <w:r w:rsidR="005F2436" w:rsidRPr="005F2436">
          <w:rPr>
            <w:rFonts w:ascii="Times New Roman" w:hAnsi="Times New Roman" w:cs="Times New Roman"/>
            <w:sz w:val="24"/>
            <w:szCs w:val="24"/>
          </w:rPr>
          <w:t xml:space="preserve"> </w:t>
        </w:r>
        <w:r w:rsidR="005F2436" w:rsidRPr="00FF32DA">
          <w:rPr>
            <w:rFonts w:ascii="Times New Roman" w:hAnsi="Times New Roman" w:cs="Times New Roman"/>
            <w:sz w:val="24"/>
            <w:szCs w:val="24"/>
          </w:rPr>
          <w:t>In</w:t>
        </w:r>
        <w:r w:rsidR="005F2436">
          <w:rPr>
            <w:rFonts w:ascii="Times New Roman" w:hAnsi="Times New Roman" w:cs="Times New Roman"/>
            <w:sz w:val="24"/>
            <w:szCs w:val="24"/>
          </w:rPr>
          <w:t xml:space="preserve"> NK cell subsets, </w:t>
        </w:r>
      </w:ins>
      <w:ins w:id="777" w:author="cc" w:date="2021-03-19T14:31:00Z">
        <w:r w:rsidR="005F2436">
          <w:rPr>
            <w:rFonts w:ascii="Times New Roman" w:hAnsi="Times New Roman" w:cs="Times New Roman"/>
            <w:sz w:val="24"/>
            <w:szCs w:val="24"/>
          </w:rPr>
          <w:t xml:space="preserve">all </w:t>
        </w:r>
        <w:r w:rsidR="005F2436" w:rsidRPr="00E2322B">
          <w:rPr>
            <w:rFonts w:ascii="Times New Roman" w:hAnsi="Times New Roman" w:cs="Times New Roman"/>
            <w:sz w:val="24"/>
            <w:szCs w:val="24"/>
          </w:rPr>
          <w:t>immunophenotypic indicators</w:t>
        </w:r>
        <w:r w:rsidR="005F2436">
          <w:rPr>
            <w:rFonts w:ascii="Times New Roman" w:hAnsi="Times New Roman" w:cs="Times New Roman"/>
            <w:sz w:val="24"/>
            <w:szCs w:val="24"/>
          </w:rPr>
          <w:t xml:space="preserve"> were </w:t>
        </w:r>
        <w:r w:rsidR="005F2436" w:rsidRPr="00FF32DA">
          <w:rPr>
            <w:rFonts w:ascii="Times New Roman" w:hAnsi="Times New Roman" w:cs="Times New Roman"/>
            <w:sz w:val="24"/>
            <w:szCs w:val="24"/>
          </w:rPr>
          <w:t>statistically significant</w:t>
        </w:r>
        <w:r w:rsidR="005F2436">
          <w:rPr>
            <w:rFonts w:ascii="Times New Roman" w:hAnsi="Times New Roman" w:cs="Times New Roman"/>
            <w:sz w:val="24"/>
            <w:szCs w:val="24"/>
          </w:rPr>
          <w:t xml:space="preserve"> (</w:t>
        </w:r>
        <w:r w:rsidR="005F2436" w:rsidRPr="007E4733">
          <w:rPr>
            <w:rFonts w:ascii="Times New Roman" w:hAnsi="Times New Roman" w:cs="Times New Roman"/>
            <w:i/>
            <w:iCs/>
            <w:sz w:val="24"/>
            <w:szCs w:val="24"/>
          </w:rPr>
          <w:t>p</w:t>
        </w:r>
        <w:r w:rsidR="005F2436">
          <w:rPr>
            <w:rFonts w:ascii="Times New Roman" w:hAnsi="Times New Roman" w:cs="Times New Roman"/>
            <w:sz w:val="24"/>
            <w:szCs w:val="24"/>
          </w:rPr>
          <w:t xml:space="preserve">&lt;0.05) except </w:t>
        </w:r>
      </w:ins>
      <w:ins w:id="778" w:author="cc" w:date="2021-03-19T14:32:00Z">
        <w:r w:rsidR="005F2436">
          <w:rPr>
            <w:rFonts w:ascii="Times New Roman" w:hAnsi="Times New Roman" w:cs="Times New Roman"/>
            <w:sz w:val="24"/>
            <w:szCs w:val="24"/>
          </w:rPr>
          <w:t>t</w:t>
        </w:r>
      </w:ins>
      <w:ins w:id="779" w:author="cc" w:date="2021-03-19T14:31:00Z">
        <w:r w:rsidR="005F2436" w:rsidRPr="005F2436">
          <w:rPr>
            <w:rFonts w:ascii="Times New Roman" w:hAnsi="Times New Roman" w:cs="Times New Roman"/>
            <w:sz w:val="24"/>
            <w:szCs w:val="24"/>
            <w:rPrChange w:id="780" w:author="cc" w:date="2021-03-19T14:32:00Z">
              <w:rPr>
                <w:sz w:val="13"/>
                <w:szCs w:val="13"/>
              </w:rPr>
            </w:rPrChange>
          </w:rPr>
          <w:t>he percentage of NK cells,</w:t>
        </w:r>
      </w:ins>
      <w:ins w:id="781" w:author="cc" w:date="2021-03-19T14:32:00Z">
        <w:r w:rsidR="005F2436" w:rsidRPr="005F2436">
          <w:rPr>
            <w:rFonts w:ascii="Times New Roman" w:hAnsi="Times New Roman" w:cs="Times New Roman"/>
            <w:sz w:val="24"/>
            <w:szCs w:val="24"/>
          </w:rPr>
          <w:t xml:space="preserve"> </w:t>
        </w:r>
        <w:r w:rsidR="005F2436">
          <w:rPr>
            <w:rFonts w:ascii="Times New Roman" w:hAnsi="Times New Roman" w:cs="Times New Roman"/>
            <w:sz w:val="24"/>
            <w:szCs w:val="24"/>
          </w:rPr>
          <w:t>t</w:t>
        </w:r>
        <w:r w:rsidR="005F2436" w:rsidRPr="007E4733">
          <w:rPr>
            <w:rFonts w:ascii="Times New Roman" w:hAnsi="Times New Roman" w:cs="Times New Roman" w:hint="eastAsia"/>
            <w:sz w:val="24"/>
            <w:szCs w:val="24"/>
          </w:rPr>
          <w:t>he percentage of CD16</w:t>
        </w:r>
        <w:r w:rsidR="005F2436" w:rsidRPr="005F2436">
          <w:rPr>
            <w:rFonts w:ascii="Times New Roman" w:hAnsi="Times New Roman" w:cs="Times New Roman"/>
            <w:sz w:val="24"/>
            <w:szCs w:val="24"/>
            <w:vertAlign w:val="superscript"/>
            <w:rPrChange w:id="782" w:author="cc" w:date="2021-03-19T14:32:00Z">
              <w:rPr>
                <w:rFonts w:ascii="Times New Roman" w:hAnsi="Times New Roman" w:cs="Times New Roman"/>
                <w:sz w:val="24"/>
                <w:szCs w:val="24"/>
              </w:rPr>
            </w:rPrChange>
          </w:rPr>
          <w:t>+</w:t>
        </w:r>
        <w:r w:rsidR="005F2436" w:rsidRPr="007E4733">
          <w:rPr>
            <w:rFonts w:ascii="Times New Roman" w:hAnsi="Times New Roman" w:cs="Times New Roman" w:hint="eastAsia"/>
            <w:sz w:val="24"/>
            <w:szCs w:val="24"/>
          </w:rPr>
          <w:t xml:space="preserve"> NK cells</w:t>
        </w:r>
        <w:r w:rsidR="005F2436" w:rsidRPr="007E4733">
          <w:rPr>
            <w:rFonts w:ascii="Times New Roman" w:hAnsi="Times New Roman" w:cs="Times New Roman"/>
            <w:sz w:val="24"/>
            <w:szCs w:val="24"/>
          </w:rPr>
          <w:t xml:space="preserve"> and </w:t>
        </w:r>
        <w:r w:rsidR="005F2436">
          <w:rPr>
            <w:rFonts w:ascii="Times New Roman" w:hAnsi="Times New Roman" w:cs="Times New Roman"/>
            <w:sz w:val="24"/>
            <w:szCs w:val="24"/>
          </w:rPr>
          <w:t>t</w:t>
        </w:r>
        <w:r w:rsidR="005F2436" w:rsidRPr="007E4733">
          <w:rPr>
            <w:rFonts w:ascii="Times New Roman" w:hAnsi="Times New Roman" w:cs="Times New Roman" w:hint="eastAsia"/>
            <w:sz w:val="24"/>
            <w:szCs w:val="24"/>
          </w:rPr>
          <w:t>he percentage of CD56</w:t>
        </w:r>
        <w:r w:rsidR="005F2436" w:rsidRPr="005F2436">
          <w:rPr>
            <w:rFonts w:ascii="Times New Roman" w:hAnsi="Times New Roman" w:cs="Times New Roman"/>
            <w:sz w:val="24"/>
            <w:szCs w:val="24"/>
            <w:vertAlign w:val="superscript"/>
            <w:rPrChange w:id="783" w:author="cc" w:date="2021-03-19T14:33:00Z">
              <w:rPr>
                <w:rFonts w:ascii="Times New Roman" w:hAnsi="Times New Roman" w:cs="Times New Roman"/>
                <w:sz w:val="24"/>
                <w:szCs w:val="24"/>
              </w:rPr>
            </w:rPrChange>
          </w:rPr>
          <w:t>low</w:t>
        </w:r>
        <w:r w:rsidR="005F2436" w:rsidRPr="007E4733">
          <w:rPr>
            <w:rFonts w:ascii="Times New Roman" w:hAnsi="Times New Roman" w:cs="Times New Roman" w:hint="eastAsia"/>
            <w:sz w:val="24"/>
            <w:szCs w:val="24"/>
          </w:rPr>
          <w:t xml:space="preserve"> NK cel</w:t>
        </w:r>
      </w:ins>
      <w:ins w:id="784" w:author="cc" w:date="2021-03-19T14:33:00Z">
        <w:r w:rsidR="005F2436">
          <w:rPr>
            <w:rFonts w:ascii="Times New Roman" w:hAnsi="Times New Roman" w:cs="Times New Roman"/>
            <w:sz w:val="24"/>
            <w:szCs w:val="24"/>
          </w:rPr>
          <w:t xml:space="preserve">ls.  </w:t>
        </w:r>
      </w:ins>
    </w:p>
    <w:p w14:paraId="6462F924" w14:textId="37C97436" w:rsidR="003F54C0" w:rsidRPr="005F2436" w:rsidDel="00120003" w:rsidRDefault="003F54C0">
      <w:pPr>
        <w:spacing w:line="360" w:lineRule="auto"/>
        <w:rPr>
          <w:del w:id="785" w:author="cc" w:date="2021-03-19T14:29:00Z"/>
          <w:rFonts w:ascii="Times New Roman" w:hAnsi="Times New Roman" w:cs="Times New Roman"/>
          <w:sz w:val="24"/>
          <w:szCs w:val="24"/>
          <w:rPrChange w:id="786" w:author="cc" w:date="2021-03-19T14:32:00Z">
            <w:rPr>
              <w:del w:id="787" w:author="cc" w:date="2021-03-19T14:29:00Z"/>
              <w:rFonts w:ascii="Times New Roman" w:hAnsi="Times New Roman" w:cs="Times New Roman"/>
              <w:b/>
              <w:bCs/>
              <w:sz w:val="28"/>
              <w:szCs w:val="28"/>
            </w:rPr>
          </w:rPrChange>
        </w:rPr>
        <w:pPrChange w:id="788" w:author="cc" w:date="2021-03-19T14:33:00Z">
          <w:pPr>
            <w:pStyle w:val="af3"/>
            <w:widowControl/>
            <w:spacing w:after="100" w:line="480" w:lineRule="auto"/>
            <w:ind w:firstLineChars="0" w:firstLine="0"/>
          </w:pPr>
        </w:pPrChange>
      </w:pPr>
    </w:p>
    <w:p w14:paraId="43FCB484" w14:textId="77777777" w:rsidR="003F54C0" w:rsidRPr="003F54C0" w:rsidRDefault="003C0E66">
      <w:pPr>
        <w:pStyle w:val="af3"/>
        <w:widowControl/>
        <w:spacing w:line="360" w:lineRule="auto"/>
        <w:ind w:firstLineChars="0" w:firstLine="0"/>
        <w:rPr>
          <w:rFonts w:ascii="Times New Roman" w:hAnsi="Times New Roman" w:cs="Times New Roman"/>
          <w:b/>
          <w:bCs/>
          <w:sz w:val="24"/>
          <w:szCs w:val="24"/>
          <w:rPrChange w:id="789" w:author="Guobo Chen" w:date="2020-11-12T21:37:00Z">
            <w:rPr>
              <w:rFonts w:ascii="Times New Roman" w:hAnsi="Times New Roman" w:cs="Times New Roman"/>
              <w:b/>
              <w:bCs/>
              <w:sz w:val="28"/>
              <w:szCs w:val="28"/>
            </w:rPr>
          </w:rPrChange>
        </w:rPr>
        <w:pPrChange w:id="790" w:author="Guobo Chen" w:date="2020-11-12T21:36:00Z">
          <w:pPr>
            <w:pStyle w:val="af3"/>
            <w:widowControl/>
            <w:spacing w:after="100" w:line="480" w:lineRule="auto"/>
            <w:ind w:firstLineChars="0" w:firstLine="0"/>
          </w:pPr>
        </w:pPrChange>
      </w:pPr>
      <w:r>
        <w:rPr>
          <w:rFonts w:ascii="Times New Roman" w:hAnsi="Times New Roman" w:cs="Times New Roman"/>
          <w:b/>
          <w:bCs/>
          <w:sz w:val="24"/>
          <w:szCs w:val="24"/>
          <w:rPrChange w:id="791" w:author="Guobo Chen" w:date="2020-11-12T21:37:00Z">
            <w:rPr>
              <w:rFonts w:ascii="Times New Roman" w:hAnsi="Times New Roman" w:cs="Times New Roman"/>
              <w:b/>
              <w:bCs/>
              <w:sz w:val="28"/>
              <w:szCs w:val="28"/>
            </w:rPr>
          </w:rPrChange>
        </w:rPr>
        <w:lastRenderedPageBreak/>
        <w:t>Comparison of overall survival between the acute ischemic stroke group and the control group</w:t>
      </w:r>
      <w:del w:id="792" w:author="Guobo Chen" w:date="2020-11-12T21:36:00Z">
        <w:r>
          <w:rPr>
            <w:rFonts w:ascii="Times New Roman" w:hAnsi="Times New Roman" w:cs="Times New Roman"/>
            <w:b/>
            <w:bCs/>
            <w:sz w:val="24"/>
            <w:szCs w:val="24"/>
            <w:rPrChange w:id="793" w:author="Guobo Chen" w:date="2020-11-12T21:37:00Z">
              <w:rPr>
                <w:rFonts w:ascii="Times New Roman" w:hAnsi="Times New Roman" w:cs="Times New Roman"/>
                <w:b/>
                <w:bCs/>
                <w:sz w:val="28"/>
                <w:szCs w:val="28"/>
              </w:rPr>
            </w:rPrChange>
          </w:rPr>
          <w:delText xml:space="preserve"> </w:delText>
        </w:r>
      </w:del>
    </w:p>
    <w:p w14:paraId="50A60F02" w14:textId="467BFC89" w:rsidR="003F54C0" w:rsidRDefault="00F00CD3">
      <w:pPr>
        <w:pStyle w:val="af3"/>
        <w:spacing w:line="360" w:lineRule="auto"/>
        <w:ind w:firstLine="480"/>
        <w:rPr>
          <w:ins w:id="794" w:author="Guobo Chen" w:date="2020-11-12T21:39:00Z"/>
          <w:rFonts w:ascii="Times New Roman" w:hAnsi="Times New Roman" w:cs="Times New Roman"/>
          <w:sz w:val="24"/>
          <w:szCs w:val="24"/>
        </w:rPr>
      </w:pPr>
      <w:ins w:id="795" w:author="wang ying" w:date="2021-01-31T15:47:00Z">
        <w:r>
          <w:rPr>
            <w:rFonts w:ascii="Times New Roman" w:hAnsi="Times New Roman" w:cs="Times New Roman" w:hint="eastAsia"/>
            <w:sz w:val="24"/>
            <w:szCs w:val="24"/>
          </w:rPr>
          <w:t>To</w:t>
        </w:r>
        <w:r>
          <w:rPr>
            <w:rFonts w:ascii="Times New Roman" w:hAnsi="Times New Roman" w:cs="Times New Roman"/>
            <w:sz w:val="24"/>
            <w:szCs w:val="24"/>
          </w:rPr>
          <w:t xml:space="preserve"> </w:t>
        </w:r>
        <w:r w:rsidR="004F74B3">
          <w:rPr>
            <w:rFonts w:ascii="Times New Roman" w:hAnsi="Times New Roman" w:cs="Times New Roman"/>
            <w:sz w:val="24"/>
            <w:szCs w:val="24"/>
          </w:rPr>
          <w:t>confirm the survival probability</w:t>
        </w:r>
        <w:r w:rsidR="004F74B3" w:rsidRPr="004F74B3">
          <w:rPr>
            <w:rFonts w:ascii="Times New Roman" w:hAnsi="Times New Roman" w:cs="Times New Roman"/>
            <w:sz w:val="24"/>
            <w:szCs w:val="24"/>
          </w:rPr>
          <w:t xml:space="preserve"> </w:t>
        </w:r>
      </w:ins>
      <w:del w:id="796" w:author="CYR" w:date="2020-12-03T15:19:00Z">
        <w:r w:rsidR="003C0E66">
          <w:rPr>
            <w:rFonts w:ascii="Times New Roman" w:hAnsi="Times New Roman" w:cs="Times New Roman"/>
            <w:sz w:val="24"/>
            <w:szCs w:val="24"/>
          </w:rPr>
          <w:delText xml:space="preserve">Based on the above analysis, </w:delText>
        </w:r>
      </w:del>
      <w:ins w:id="797" w:author="cc" w:date="2021-01-20T21:17:00Z">
        <w:del w:id="798" w:author="wang ying" w:date="2021-01-31T15:47:00Z">
          <w:r w:rsidR="00CC309D" w:rsidDel="004F74B3">
            <w:rPr>
              <w:rFonts w:ascii="Times New Roman" w:hAnsi="Times New Roman" w:cs="Times New Roman"/>
              <w:sz w:val="24"/>
              <w:szCs w:val="24"/>
            </w:rPr>
            <w:delText>W</w:delText>
          </w:r>
        </w:del>
      </w:ins>
      <w:del w:id="799" w:author="wang ying" w:date="2021-01-31T15:47:00Z">
        <w:r w:rsidR="003C0E66" w:rsidDel="004F74B3">
          <w:rPr>
            <w:rFonts w:ascii="Times New Roman" w:hAnsi="Times New Roman" w:cs="Times New Roman"/>
            <w:sz w:val="24"/>
            <w:szCs w:val="24"/>
          </w:rPr>
          <w:delText xml:space="preserve">we further analyzed the </w:delText>
        </w:r>
      </w:del>
      <w:ins w:id="800" w:author="wang ying" w:date="2021-01-31T15:47:00Z">
        <w:r w:rsidR="004F74B3">
          <w:rPr>
            <w:rFonts w:ascii="Times New Roman" w:hAnsi="Times New Roman" w:cs="Times New Roman"/>
            <w:sz w:val="24"/>
            <w:szCs w:val="24"/>
          </w:rPr>
          <w:t>between the</w:t>
        </w:r>
      </w:ins>
      <w:del w:id="801" w:author="wang ying" w:date="2021-01-31T15:47:00Z">
        <w:r w:rsidR="003C0E66" w:rsidDel="004F74B3">
          <w:rPr>
            <w:rFonts w:ascii="Times New Roman" w:hAnsi="Times New Roman" w:cs="Times New Roman"/>
            <w:sz w:val="24"/>
            <w:szCs w:val="24"/>
          </w:rPr>
          <w:delText>differences of survival probability between the</w:delText>
        </w:r>
      </w:del>
      <w:r w:rsidR="003C0E66">
        <w:rPr>
          <w:rFonts w:ascii="Times New Roman" w:hAnsi="Times New Roman" w:cs="Times New Roman"/>
          <w:sz w:val="24"/>
          <w:szCs w:val="24"/>
        </w:rPr>
        <w:t xml:space="preserve"> acute ischemic stroke and the control group, </w:t>
      </w:r>
      <w:ins w:id="802" w:author="wang ying" w:date="2021-01-31T15:48:00Z">
        <w:r w:rsidR="004F74B3">
          <w:rPr>
            <w:rFonts w:ascii="Times New Roman" w:hAnsi="Times New Roman" w:cs="Times New Roman"/>
            <w:sz w:val="24"/>
            <w:szCs w:val="24"/>
          </w:rPr>
          <w:t xml:space="preserve">the volunteers were followed up to </w:t>
        </w:r>
      </w:ins>
      <w:ins w:id="803" w:author="cc" w:date="2021-03-12T14:46:00Z">
        <w:r w:rsidR="00347B9A">
          <w:rPr>
            <w:rFonts w:ascii="Times New Roman" w:hAnsi="Times New Roman" w:cs="Times New Roman"/>
            <w:sz w:val="24"/>
            <w:szCs w:val="24"/>
          </w:rPr>
          <w:t>5</w:t>
        </w:r>
      </w:ins>
      <w:ins w:id="804" w:author="wang ying" w:date="2021-01-31T15:48:00Z">
        <w:del w:id="805" w:author="cc" w:date="2021-03-12T14:46:00Z">
          <w:r w:rsidR="004F74B3" w:rsidRPr="00A739C9" w:rsidDel="00347B9A">
            <w:rPr>
              <w:rFonts w:ascii="Times New Roman" w:hAnsi="Times New Roman" w:cs="Times New Roman"/>
              <w:sz w:val="24"/>
              <w:szCs w:val="24"/>
            </w:rPr>
            <w:delText>4</w:delText>
          </w:r>
          <w:r w:rsidR="004F74B3" w:rsidDel="00347B9A">
            <w:rPr>
              <w:rFonts w:ascii="Times New Roman" w:hAnsi="Times New Roman" w:cs="Times New Roman"/>
              <w:sz w:val="24"/>
              <w:szCs w:val="24"/>
            </w:rPr>
            <w:delText xml:space="preserve"> </w:delText>
          </w:r>
        </w:del>
        <w:r w:rsidR="004F74B3">
          <w:rPr>
            <w:rFonts w:ascii="Times New Roman" w:hAnsi="Times New Roman" w:cs="Times New Roman"/>
            <w:sz w:val="24"/>
            <w:szCs w:val="24"/>
          </w:rPr>
          <w:t xml:space="preserve">years. </w:t>
        </w:r>
      </w:ins>
      <w:del w:id="806" w:author="wang ying" w:date="2021-01-31T15:49:00Z">
        <w:r w:rsidR="003C0E66" w:rsidDel="004F74B3">
          <w:rPr>
            <w:rFonts w:ascii="Times New Roman" w:hAnsi="Times New Roman" w:cs="Times New Roman"/>
            <w:sz w:val="24"/>
            <w:szCs w:val="24"/>
          </w:rPr>
          <w:delText xml:space="preserve">as was shown in </w:delText>
        </w:r>
        <w:r w:rsidR="003C0E66" w:rsidDel="004F74B3">
          <w:rPr>
            <w:rFonts w:ascii="Times New Roman" w:hAnsi="Times New Roman" w:cs="Times New Roman"/>
            <w:b/>
            <w:bCs/>
            <w:sz w:val="24"/>
            <w:szCs w:val="24"/>
            <w:rPrChange w:id="807" w:author="Guobo Chen" w:date="2020-11-12T21:39:00Z">
              <w:rPr>
                <w:rFonts w:ascii="Times New Roman" w:hAnsi="Times New Roman" w:cs="Times New Roman"/>
                <w:sz w:val="24"/>
                <w:szCs w:val="24"/>
              </w:rPr>
            </w:rPrChange>
          </w:rPr>
          <w:delText>Figure</w:delText>
        </w:r>
      </w:del>
      <w:ins w:id="808" w:author="Guobo Chen" w:date="2020-11-12T21:39:00Z">
        <w:del w:id="809" w:author="wang ying" w:date="2021-01-31T15:49:00Z">
          <w:r w:rsidR="003C0E66" w:rsidDel="004F74B3">
            <w:rPr>
              <w:rFonts w:ascii="Times New Roman" w:hAnsi="Times New Roman" w:cs="Times New Roman"/>
              <w:b/>
              <w:bCs/>
              <w:sz w:val="24"/>
              <w:szCs w:val="24"/>
              <w:rPrChange w:id="810" w:author="Guobo Chen" w:date="2020-11-12T21:39:00Z">
                <w:rPr>
                  <w:rFonts w:ascii="Times New Roman" w:hAnsi="Times New Roman" w:cs="Times New Roman"/>
                  <w:sz w:val="24"/>
                  <w:szCs w:val="24"/>
                </w:rPr>
              </w:rPrChange>
            </w:rPr>
            <w:delText xml:space="preserve"> </w:delText>
          </w:r>
        </w:del>
      </w:ins>
      <w:del w:id="811" w:author="wang ying" w:date="2021-01-31T15:49:00Z">
        <w:r w:rsidR="003C0E66" w:rsidDel="004F74B3">
          <w:rPr>
            <w:rFonts w:ascii="Times New Roman" w:hAnsi="Times New Roman" w:cs="Times New Roman"/>
            <w:b/>
            <w:bCs/>
            <w:sz w:val="24"/>
            <w:szCs w:val="24"/>
            <w:rPrChange w:id="812" w:author="Guobo Chen" w:date="2020-11-12T21:39:00Z">
              <w:rPr>
                <w:rFonts w:ascii="Times New Roman" w:hAnsi="Times New Roman" w:cs="Times New Roman"/>
                <w:sz w:val="24"/>
                <w:szCs w:val="24"/>
              </w:rPr>
            </w:rPrChange>
          </w:rPr>
          <w:delText>2</w:delText>
        </w:r>
        <w:r w:rsidR="003C0E66" w:rsidDel="004F74B3">
          <w:rPr>
            <w:rFonts w:ascii="Times New Roman" w:hAnsi="Times New Roman" w:cs="Times New Roman"/>
            <w:sz w:val="24"/>
            <w:szCs w:val="24"/>
          </w:rPr>
          <w:delText>, whic</w:delText>
        </w:r>
      </w:del>
      <w:ins w:id="813" w:author="wang ying" w:date="2021-01-31T15:49:00Z">
        <w:r w:rsidR="004F74B3">
          <w:rPr>
            <w:rFonts w:ascii="Times New Roman" w:hAnsi="Times New Roman" w:cs="Times New Roman"/>
            <w:sz w:val="24"/>
            <w:szCs w:val="24"/>
          </w:rPr>
          <w:t>No dou</w:t>
        </w:r>
      </w:ins>
      <w:ins w:id="814" w:author="wang ying" w:date="2021-01-31T15:50:00Z">
        <w:r w:rsidR="004F74B3">
          <w:rPr>
            <w:rFonts w:ascii="Times New Roman" w:hAnsi="Times New Roman" w:cs="Times New Roman"/>
            <w:sz w:val="24"/>
            <w:szCs w:val="24"/>
          </w:rPr>
          <w:t>b</w:t>
        </w:r>
      </w:ins>
      <w:ins w:id="815" w:author="wang ying" w:date="2021-01-31T15:49:00Z">
        <w:r w:rsidR="004F74B3">
          <w:rPr>
            <w:rFonts w:ascii="Times New Roman" w:hAnsi="Times New Roman" w:cs="Times New Roman"/>
            <w:sz w:val="24"/>
            <w:szCs w:val="24"/>
          </w:rPr>
          <w:t>t,</w:t>
        </w:r>
      </w:ins>
      <w:del w:id="816" w:author="wang ying" w:date="2021-01-31T15:49:00Z">
        <w:r w:rsidR="003C0E66" w:rsidDel="004F74B3">
          <w:rPr>
            <w:rFonts w:ascii="Times New Roman" w:hAnsi="Times New Roman" w:cs="Times New Roman"/>
            <w:sz w:val="24"/>
            <w:szCs w:val="24"/>
          </w:rPr>
          <w:delText>h</w:delText>
        </w:r>
      </w:del>
      <w:ins w:id="817" w:author="wang ying" w:date="2021-01-31T15:49:00Z">
        <w:r w:rsidR="004F74B3">
          <w:rPr>
            <w:rFonts w:ascii="Times New Roman" w:hAnsi="Times New Roman" w:cs="Times New Roman"/>
            <w:sz w:val="24"/>
            <w:szCs w:val="24"/>
          </w:rPr>
          <w:t xml:space="preserve"> </w:t>
        </w:r>
      </w:ins>
      <w:del w:id="818" w:author="wang ying" w:date="2021-01-31T15:50:00Z">
        <w:r w:rsidR="003C0E66" w:rsidDel="004F74B3">
          <w:rPr>
            <w:rFonts w:ascii="Times New Roman" w:hAnsi="Times New Roman" w:cs="Times New Roman"/>
            <w:sz w:val="24"/>
            <w:szCs w:val="24"/>
          </w:rPr>
          <w:delText xml:space="preserve"> </w:delText>
        </w:r>
      </w:del>
      <w:ins w:id="819" w:author="cc" w:date="2021-01-20T21:25:00Z">
        <w:del w:id="820" w:author="wang ying" w:date="2021-01-31T15:50:00Z">
          <w:r w:rsidR="00CC309D" w:rsidDel="004F74B3">
            <w:rPr>
              <w:rFonts w:ascii="Times New Roman" w:hAnsi="Times New Roman" w:cs="Times New Roman"/>
              <w:sz w:val="24"/>
              <w:szCs w:val="24"/>
            </w:rPr>
            <w:delText>identified</w:delText>
          </w:r>
        </w:del>
      </w:ins>
      <w:del w:id="821" w:author="wang ying" w:date="2021-01-31T15:50:00Z">
        <w:r w:rsidR="003C0E66" w:rsidDel="004F74B3">
          <w:rPr>
            <w:rFonts w:ascii="Times New Roman" w:hAnsi="Times New Roman" w:cs="Times New Roman"/>
            <w:sz w:val="24"/>
            <w:szCs w:val="24"/>
          </w:rPr>
          <w:delText>concluded that</w:delText>
        </w:r>
      </w:del>
      <w:ins w:id="822" w:author="wang ying" w:date="2021-01-31T15:50:00Z">
        <w:r w:rsidR="004F74B3">
          <w:rPr>
            <w:rFonts w:ascii="Times New Roman" w:hAnsi="Times New Roman" w:cs="Times New Roman"/>
            <w:sz w:val="24"/>
            <w:szCs w:val="24"/>
          </w:rPr>
          <w:t>the</w:t>
        </w:r>
      </w:ins>
      <w:r w:rsidR="003C0E66">
        <w:rPr>
          <w:rFonts w:ascii="Times New Roman" w:hAnsi="Times New Roman" w:cs="Times New Roman"/>
          <w:sz w:val="24"/>
          <w:szCs w:val="24"/>
        </w:rPr>
        <w:t xml:space="preserve"> </w:t>
      </w:r>
      <w:ins w:id="823" w:author="wang ying" w:date="2021-01-31T15:50:00Z">
        <w:r w:rsidR="004F74B3">
          <w:rPr>
            <w:rFonts w:ascii="Times New Roman" w:hAnsi="Times New Roman" w:cs="Times New Roman"/>
            <w:sz w:val="24"/>
            <w:szCs w:val="24"/>
          </w:rPr>
          <w:t xml:space="preserve">overall survival of </w:t>
        </w:r>
      </w:ins>
      <w:r w:rsidR="003C0E66">
        <w:rPr>
          <w:rFonts w:ascii="Times New Roman" w:hAnsi="Times New Roman" w:cs="Times New Roman"/>
          <w:sz w:val="24"/>
          <w:szCs w:val="24"/>
        </w:rPr>
        <w:t xml:space="preserve">patients with the acute ischemic stroke </w:t>
      </w:r>
      <w:ins w:id="824" w:author="wang ying" w:date="2021-01-31T15:50:00Z">
        <w:r w:rsidR="004F74B3" w:rsidRPr="00CE1F87">
          <w:rPr>
            <w:rFonts w:ascii="Times New Roman" w:hAnsi="Times New Roman" w:cs="Times New Roman"/>
            <w:sz w:val="24"/>
            <w:szCs w:val="24"/>
          </w:rPr>
          <w:t>(</w:t>
        </w:r>
      </w:ins>
      <w:ins w:id="825" w:author="cc" w:date="2021-03-19T13:44:00Z">
        <w:r w:rsidR="00CE1F87">
          <w:rPr>
            <w:rFonts w:ascii="Times New Roman" w:hAnsi="Times New Roman" w:cs="Times New Roman"/>
            <w:sz w:val="24"/>
            <w:szCs w:val="24"/>
          </w:rPr>
          <w:t>0.60</w:t>
        </w:r>
      </w:ins>
      <w:ins w:id="826" w:author="wang ying" w:date="2021-01-31T15:50:00Z">
        <w:del w:id="827" w:author="cc" w:date="2021-03-19T13:44:00Z">
          <w:r w:rsidR="004F74B3" w:rsidRPr="00CE1F87" w:rsidDel="00CE1F87">
            <w:rPr>
              <w:rFonts w:ascii="Times New Roman" w:hAnsi="Times New Roman" w:cs="Times New Roman" w:hint="eastAsia"/>
              <w:sz w:val="24"/>
              <w:szCs w:val="24"/>
            </w:rPr>
            <w:delText>数值</w:delText>
          </w:r>
        </w:del>
        <w:r w:rsidR="004F74B3" w:rsidRPr="00CE1F87">
          <w:rPr>
            <w:rFonts w:ascii="Times New Roman" w:hAnsi="Times New Roman" w:cs="Times New Roman"/>
            <w:sz w:val="24"/>
            <w:szCs w:val="24"/>
          </w:rPr>
          <w:t>)</w:t>
        </w:r>
        <w:r w:rsidR="004F74B3">
          <w:rPr>
            <w:rFonts w:ascii="Times New Roman" w:hAnsi="Times New Roman" w:cs="Times New Roman"/>
            <w:sz w:val="24"/>
            <w:szCs w:val="24"/>
          </w:rPr>
          <w:t xml:space="preserve"> </w:t>
        </w:r>
      </w:ins>
      <w:del w:id="828" w:author="wang ying" w:date="2021-01-31T15:50:00Z">
        <w:r w:rsidR="003C0E66" w:rsidDel="004F74B3">
          <w:rPr>
            <w:rFonts w:ascii="Times New Roman" w:hAnsi="Times New Roman" w:cs="Times New Roman"/>
            <w:sz w:val="24"/>
            <w:szCs w:val="24"/>
          </w:rPr>
          <w:delText xml:space="preserve">of survival probability </w:delText>
        </w:r>
      </w:del>
      <w:r w:rsidR="003C0E66">
        <w:rPr>
          <w:rFonts w:ascii="Times New Roman" w:hAnsi="Times New Roman" w:cs="Times New Roman"/>
          <w:sz w:val="24"/>
          <w:szCs w:val="24"/>
        </w:rPr>
        <w:t>was significantly lower than that of the control group</w:t>
      </w:r>
      <w:ins w:id="829" w:author="wang ying" w:date="2021-01-31T15:50:00Z">
        <w:r w:rsidR="004F74B3">
          <w:rPr>
            <w:rFonts w:ascii="Times New Roman" w:hAnsi="Times New Roman" w:cs="Times New Roman"/>
            <w:sz w:val="24"/>
            <w:szCs w:val="24"/>
          </w:rPr>
          <w:t xml:space="preserve"> </w:t>
        </w:r>
        <w:r w:rsidR="004F74B3" w:rsidRPr="00CE1F87">
          <w:rPr>
            <w:rFonts w:ascii="Times New Roman" w:hAnsi="Times New Roman" w:cs="Times New Roman"/>
            <w:sz w:val="24"/>
            <w:szCs w:val="24"/>
            <w:rPrChange w:id="830" w:author="cc" w:date="2021-03-19T13:44:00Z">
              <w:rPr>
                <w:rFonts w:ascii="Times New Roman" w:hAnsi="Times New Roman" w:cs="Times New Roman"/>
                <w:sz w:val="24"/>
                <w:szCs w:val="24"/>
                <w:highlight w:val="yellow"/>
              </w:rPr>
            </w:rPrChange>
          </w:rPr>
          <w:t>(</w:t>
        </w:r>
      </w:ins>
      <w:ins w:id="831" w:author="cc" w:date="2021-03-19T13:44:00Z">
        <w:r w:rsidR="00CE1F87">
          <w:rPr>
            <w:rFonts w:ascii="Times New Roman" w:hAnsi="Times New Roman" w:cs="Times New Roman"/>
            <w:sz w:val="24"/>
            <w:szCs w:val="24"/>
          </w:rPr>
          <w:t>0.89</w:t>
        </w:r>
      </w:ins>
      <w:ins w:id="832" w:author="wang ying" w:date="2021-01-31T15:50:00Z">
        <w:del w:id="833" w:author="cc" w:date="2021-03-19T13:44:00Z">
          <w:r w:rsidR="004F74B3" w:rsidRPr="00CE1F87" w:rsidDel="00CE1F87">
            <w:rPr>
              <w:rFonts w:ascii="Times New Roman" w:hAnsi="Times New Roman" w:cs="Times New Roman" w:hint="eastAsia"/>
              <w:sz w:val="24"/>
              <w:szCs w:val="24"/>
              <w:rPrChange w:id="834" w:author="cc" w:date="2021-03-19T13:44:00Z">
                <w:rPr>
                  <w:rFonts w:ascii="Times New Roman" w:hAnsi="Times New Roman" w:cs="Times New Roman" w:hint="eastAsia"/>
                  <w:sz w:val="24"/>
                  <w:szCs w:val="24"/>
                  <w:highlight w:val="yellow"/>
                </w:rPr>
              </w:rPrChange>
            </w:rPr>
            <w:delText>数值</w:delText>
          </w:r>
        </w:del>
        <w:r w:rsidR="004F74B3" w:rsidRPr="00CE1F87">
          <w:rPr>
            <w:rFonts w:ascii="Times New Roman" w:hAnsi="Times New Roman" w:cs="Times New Roman"/>
            <w:sz w:val="24"/>
            <w:szCs w:val="24"/>
            <w:rPrChange w:id="835" w:author="cc" w:date="2021-03-19T13:44:00Z">
              <w:rPr>
                <w:rFonts w:ascii="Times New Roman" w:hAnsi="Times New Roman" w:cs="Times New Roman"/>
                <w:sz w:val="24"/>
                <w:szCs w:val="24"/>
                <w:highlight w:val="yellow"/>
              </w:rPr>
            </w:rPrChange>
          </w:rPr>
          <w:t>)</w:t>
        </w:r>
      </w:ins>
      <w:r w:rsidR="003C0E66">
        <w:rPr>
          <w:rFonts w:ascii="Times New Roman" w:hAnsi="Times New Roman" w:cs="Times New Roman"/>
          <w:sz w:val="24"/>
          <w:szCs w:val="24"/>
        </w:rPr>
        <w:t xml:space="preserve">, which had </w:t>
      </w:r>
      <w:hyperlink r:id="rId12" w:history="1">
        <w:r w:rsidR="003C0E66">
          <w:rPr>
            <w:rFonts w:ascii="Times New Roman" w:hAnsi="Times New Roman" w:cs="Times New Roman"/>
            <w:sz w:val="24"/>
            <w:szCs w:val="24"/>
          </w:rPr>
          <w:t>distinct</w:t>
        </w:r>
      </w:hyperlink>
      <w:r w:rsidR="003C0E66">
        <w:rPr>
          <w:rFonts w:ascii="Times New Roman" w:hAnsi="Times New Roman" w:cs="Times New Roman"/>
          <w:sz w:val="24"/>
          <w:szCs w:val="24"/>
        </w:rPr>
        <w:t xml:space="preserve">ly statistical significance (log-rank test, </w:t>
      </w:r>
      <w:r w:rsidR="003C0E66">
        <w:rPr>
          <w:rFonts w:ascii="Times New Roman" w:hAnsi="Times New Roman" w:cs="Times New Roman"/>
          <w:i/>
          <w:iCs/>
          <w:sz w:val="24"/>
          <w:szCs w:val="24"/>
        </w:rPr>
        <w:t>p</w:t>
      </w:r>
      <w:r w:rsidR="003C0E66">
        <w:rPr>
          <w:rFonts w:ascii="Times New Roman" w:hAnsi="Times New Roman" w:cs="Times New Roman"/>
          <w:sz w:val="24"/>
          <w:szCs w:val="24"/>
        </w:rPr>
        <w:t>&lt;0.0001)</w:t>
      </w:r>
      <w:ins w:id="836" w:author="wang ying" w:date="2021-01-31T15:49:00Z">
        <w:r w:rsidR="004F74B3" w:rsidRPr="004F74B3">
          <w:rPr>
            <w:rFonts w:ascii="Times New Roman" w:hAnsi="Times New Roman" w:cs="Times New Roman"/>
            <w:sz w:val="24"/>
            <w:szCs w:val="24"/>
          </w:rPr>
          <w:t xml:space="preserve"> </w:t>
        </w:r>
        <w:r w:rsidR="004F74B3">
          <w:rPr>
            <w:rFonts w:ascii="Times New Roman" w:hAnsi="Times New Roman" w:cs="Times New Roman"/>
            <w:sz w:val="24"/>
            <w:szCs w:val="24"/>
          </w:rPr>
          <w:t xml:space="preserve">as was shown in </w:t>
        </w:r>
        <w:r w:rsidR="004F74B3" w:rsidRPr="00410B6A">
          <w:rPr>
            <w:rFonts w:ascii="Times New Roman" w:hAnsi="Times New Roman" w:cs="Times New Roman"/>
            <w:b/>
            <w:bCs/>
            <w:sz w:val="24"/>
            <w:szCs w:val="24"/>
          </w:rPr>
          <w:t>Figure 2</w:t>
        </w:r>
        <w:r w:rsidR="004F74B3">
          <w:rPr>
            <w:rFonts w:ascii="Times New Roman" w:hAnsi="Times New Roman" w:cs="Times New Roman" w:hint="eastAsia"/>
            <w:sz w:val="24"/>
            <w:szCs w:val="24"/>
          </w:rPr>
          <w:t>.</w:t>
        </w:r>
      </w:ins>
      <w:del w:id="837" w:author="wang ying" w:date="2021-01-31T15:49:00Z">
        <w:r w:rsidR="003C0E66" w:rsidDel="004F74B3">
          <w:rPr>
            <w:rFonts w:ascii="Times New Roman" w:hAnsi="Times New Roman" w:cs="Times New Roman"/>
            <w:sz w:val="24"/>
            <w:szCs w:val="24"/>
          </w:rPr>
          <w:delText>.</w:delText>
        </w:r>
      </w:del>
      <w:del w:id="838" w:author="Guobo Chen" w:date="2020-11-12T21:39:00Z">
        <w:r w:rsidR="003C0E66">
          <w:rPr>
            <w:rFonts w:ascii="Times New Roman" w:hAnsi="Times New Roman" w:cs="Times New Roman"/>
            <w:sz w:val="24"/>
            <w:szCs w:val="24"/>
          </w:rPr>
          <w:delText xml:space="preserve"> </w:delText>
        </w:r>
      </w:del>
    </w:p>
    <w:p w14:paraId="0D9A9E84" w14:textId="77777777" w:rsidR="003F54C0" w:rsidRPr="003F54C0" w:rsidRDefault="003F54C0">
      <w:pPr>
        <w:spacing w:line="360" w:lineRule="auto"/>
        <w:rPr>
          <w:rFonts w:ascii="Times New Roman" w:hAnsi="Times New Roman" w:cs="Times New Roman"/>
          <w:sz w:val="24"/>
          <w:szCs w:val="24"/>
          <w:rPrChange w:id="839" w:author="Guobo Chen" w:date="2020-11-13T16:04:00Z">
            <w:rPr/>
          </w:rPrChange>
        </w:rPr>
        <w:pPrChange w:id="840" w:author="Guobo Chen" w:date="2020-11-13T16:04:00Z">
          <w:pPr>
            <w:pStyle w:val="af3"/>
            <w:spacing w:line="360" w:lineRule="auto"/>
          </w:pPr>
        </w:pPrChange>
      </w:pPr>
    </w:p>
    <w:p w14:paraId="7FBFD8CF" w14:textId="77777777" w:rsidR="003F54C0" w:rsidRPr="003F54C0" w:rsidRDefault="003C0E66">
      <w:pPr>
        <w:widowControl/>
        <w:spacing w:line="360" w:lineRule="auto"/>
        <w:rPr>
          <w:rFonts w:ascii="Times New Roman" w:hAnsi="Times New Roman" w:cs="Times New Roman"/>
          <w:b/>
          <w:bCs/>
          <w:sz w:val="24"/>
          <w:szCs w:val="24"/>
          <w:rPrChange w:id="841" w:author="Guobo Chen" w:date="2020-11-12T21:40:00Z">
            <w:rPr>
              <w:rFonts w:ascii="Times New Roman" w:hAnsi="Times New Roman" w:cs="Times New Roman"/>
              <w:b/>
              <w:bCs/>
              <w:sz w:val="28"/>
              <w:szCs w:val="28"/>
            </w:rPr>
          </w:rPrChange>
        </w:rPr>
        <w:pPrChange w:id="842" w:author="Guobo Chen" w:date="2020-11-12T21:40:00Z">
          <w:pPr>
            <w:widowControl/>
            <w:spacing w:after="100" w:line="480" w:lineRule="auto"/>
          </w:pPr>
        </w:pPrChange>
      </w:pPr>
      <w:bookmarkStart w:id="843" w:name="_Hlk66995430"/>
      <w:r>
        <w:rPr>
          <w:rFonts w:ascii="Times New Roman" w:hAnsi="Times New Roman" w:cs="Times New Roman"/>
          <w:b/>
          <w:bCs/>
          <w:sz w:val="24"/>
          <w:szCs w:val="24"/>
          <w:rPrChange w:id="844" w:author="Guobo Chen" w:date="2020-11-12T21:40:00Z">
            <w:rPr>
              <w:rFonts w:ascii="Times New Roman" w:hAnsi="Times New Roman" w:cs="Times New Roman"/>
              <w:b/>
              <w:bCs/>
              <w:sz w:val="28"/>
              <w:szCs w:val="28"/>
            </w:rPr>
          </w:rPrChange>
        </w:rPr>
        <w:t>Univariate Cox survival analysis with the acute ischemic stroke</w:t>
      </w:r>
    </w:p>
    <w:bookmarkEnd w:id="843"/>
    <w:p w14:paraId="51476207" w14:textId="149285E2" w:rsidR="00E736D1" w:rsidRDefault="003C0E66">
      <w:pPr>
        <w:pStyle w:val="af3"/>
        <w:spacing w:line="360" w:lineRule="auto"/>
        <w:ind w:firstLine="480"/>
        <w:rPr>
          <w:ins w:id="845" w:author="cc" w:date="2021-01-21T15:40:00Z"/>
          <w:rFonts w:ascii="Times New Roman" w:hAnsi="Times New Roman" w:cs="Times New Roman"/>
          <w:sz w:val="24"/>
          <w:szCs w:val="24"/>
        </w:rPr>
      </w:pPr>
      <w:r>
        <w:rPr>
          <w:rFonts w:ascii="Times New Roman" w:hAnsi="Times New Roman" w:cs="Times New Roman"/>
          <w:sz w:val="24"/>
          <w:szCs w:val="24"/>
        </w:rPr>
        <w:t xml:space="preserve">As was shown in </w:t>
      </w:r>
      <w:del w:id="846" w:author="Guobo Chen" w:date="2020-11-13T16:04:00Z">
        <w:r>
          <w:rPr>
            <w:rFonts w:ascii="Times New Roman" w:hAnsi="Times New Roman" w:cs="Times New Roman"/>
            <w:sz w:val="24"/>
            <w:szCs w:val="24"/>
          </w:rPr>
          <w:delText xml:space="preserve">supplementary </w:delText>
        </w:r>
      </w:del>
      <w:del w:id="847" w:author="Guobo Chen" w:date="2020-11-12T21:40:00Z">
        <w:r>
          <w:rPr>
            <w:rFonts w:ascii="Times New Roman" w:hAnsi="Times New Roman" w:cs="Times New Roman"/>
            <w:b/>
            <w:bCs/>
            <w:sz w:val="24"/>
            <w:szCs w:val="24"/>
            <w:rPrChange w:id="848" w:author="Guobo Chen" w:date="2020-11-12T21:40:00Z">
              <w:rPr>
                <w:rFonts w:ascii="Times New Roman" w:hAnsi="Times New Roman" w:cs="Times New Roman"/>
                <w:sz w:val="24"/>
                <w:szCs w:val="24"/>
              </w:rPr>
            </w:rPrChange>
          </w:rPr>
          <w:delText xml:space="preserve">figure </w:delText>
        </w:r>
      </w:del>
      <w:ins w:id="849" w:author="Guobo Chen" w:date="2020-11-12T21:40:00Z">
        <w:r>
          <w:rPr>
            <w:rFonts w:ascii="Times New Roman" w:hAnsi="Times New Roman" w:cs="Times New Roman"/>
            <w:b/>
            <w:bCs/>
            <w:sz w:val="24"/>
            <w:szCs w:val="24"/>
            <w:rPrChange w:id="850" w:author="Guobo Chen" w:date="2020-11-12T21:40:00Z">
              <w:rPr>
                <w:rFonts w:ascii="Times New Roman" w:hAnsi="Times New Roman" w:cs="Times New Roman"/>
                <w:sz w:val="24"/>
                <w:szCs w:val="24"/>
              </w:rPr>
            </w:rPrChange>
          </w:rPr>
          <w:t xml:space="preserve">Figure </w:t>
        </w:r>
      </w:ins>
      <w:ins w:id="851" w:author="Guobo Chen" w:date="2020-11-13T16:04:00Z">
        <w:r>
          <w:rPr>
            <w:rFonts w:ascii="Times New Roman" w:hAnsi="Times New Roman" w:cs="Times New Roman"/>
            <w:b/>
            <w:bCs/>
            <w:sz w:val="24"/>
            <w:szCs w:val="24"/>
          </w:rPr>
          <w:t>S</w:t>
        </w:r>
      </w:ins>
      <w:r>
        <w:rPr>
          <w:rFonts w:ascii="Times New Roman" w:hAnsi="Times New Roman" w:cs="Times New Roman"/>
          <w:b/>
          <w:bCs/>
          <w:sz w:val="24"/>
          <w:szCs w:val="24"/>
          <w:rPrChange w:id="852" w:author="Guobo Chen" w:date="2020-11-12T21:40:00Z">
            <w:rPr>
              <w:rFonts w:ascii="Times New Roman" w:hAnsi="Times New Roman" w:cs="Times New Roman"/>
              <w:sz w:val="24"/>
              <w:szCs w:val="24"/>
            </w:rPr>
          </w:rPrChange>
        </w:rPr>
        <w:t>2</w:t>
      </w:r>
      <w:r>
        <w:rPr>
          <w:rFonts w:ascii="Times New Roman" w:hAnsi="Times New Roman" w:cs="Times New Roman"/>
          <w:sz w:val="24"/>
          <w:szCs w:val="24"/>
        </w:rPr>
        <w:t xml:space="preserve">, by analyzing of 54 different immunophenotypes indicators of the acute ischemic stroke group, </w:t>
      </w:r>
      <w:del w:id="853" w:author="cc" w:date="2021-01-20T21:31:00Z">
        <w:r w:rsidDel="008374BA">
          <w:rPr>
            <w:rFonts w:ascii="Times New Roman" w:hAnsi="Times New Roman" w:cs="Times New Roman"/>
            <w:sz w:val="24"/>
            <w:szCs w:val="24"/>
          </w:rPr>
          <w:delText xml:space="preserve">using univariate survival analysis </w:delText>
        </w:r>
      </w:del>
      <w:r>
        <w:rPr>
          <w:rFonts w:ascii="Times New Roman" w:hAnsi="Times New Roman" w:cs="Times New Roman"/>
          <w:sz w:val="24"/>
          <w:szCs w:val="24"/>
        </w:rPr>
        <w:t xml:space="preserve">to seek </w:t>
      </w:r>
      <w:del w:id="854" w:author="cc" w:date="2021-01-20T21:33:00Z">
        <w:r w:rsidDel="008374BA">
          <w:rPr>
            <w:rFonts w:ascii="Times New Roman" w:hAnsi="Times New Roman" w:cs="Times New Roman"/>
            <w:sz w:val="24"/>
            <w:szCs w:val="24"/>
          </w:rPr>
          <w:delText xml:space="preserve">relationship between </w:delText>
        </w:r>
      </w:del>
      <w:r>
        <w:rPr>
          <w:rFonts w:ascii="Times New Roman" w:hAnsi="Times New Roman" w:cs="Times New Roman"/>
          <w:sz w:val="24"/>
          <w:szCs w:val="24"/>
        </w:rPr>
        <w:t xml:space="preserve">some </w:t>
      </w:r>
      <w:del w:id="855" w:author="cc" w:date="2021-01-20T21:33:00Z">
        <w:r w:rsidDel="008374BA">
          <w:rPr>
            <w:rFonts w:ascii="Times New Roman" w:hAnsi="Times New Roman" w:cs="Times New Roman"/>
            <w:sz w:val="24"/>
            <w:szCs w:val="24"/>
          </w:rPr>
          <w:delText xml:space="preserve">typical </w:delText>
        </w:r>
      </w:del>
      <w:r>
        <w:rPr>
          <w:rFonts w:ascii="Times New Roman" w:hAnsi="Times New Roman" w:cs="Times New Roman"/>
          <w:sz w:val="24"/>
          <w:szCs w:val="24"/>
        </w:rPr>
        <w:t xml:space="preserve">immunophenotypes indicators </w:t>
      </w:r>
      <w:ins w:id="856" w:author="cc" w:date="2021-01-20T21:33:00Z">
        <w:r w:rsidR="008374BA">
          <w:rPr>
            <w:rFonts w:ascii="Times New Roman" w:hAnsi="Times New Roman" w:cs="Times New Roman"/>
            <w:sz w:val="24"/>
            <w:szCs w:val="24"/>
          </w:rPr>
          <w:t>with</w:t>
        </w:r>
      </w:ins>
      <w:del w:id="857" w:author="cc" w:date="2021-01-20T21:33:00Z">
        <w:r w:rsidDel="008374BA">
          <w:rPr>
            <w:rFonts w:ascii="Times New Roman" w:hAnsi="Times New Roman" w:cs="Times New Roman"/>
            <w:sz w:val="24"/>
            <w:szCs w:val="24"/>
          </w:rPr>
          <w:delText>of</w:delText>
        </w:r>
      </w:del>
      <w:r>
        <w:rPr>
          <w:rFonts w:ascii="Times New Roman" w:hAnsi="Times New Roman" w:cs="Times New Roman"/>
          <w:sz w:val="24"/>
          <w:szCs w:val="24"/>
        </w:rPr>
        <w:t xml:space="preserve"> clinical significance </w:t>
      </w:r>
      <w:del w:id="858" w:author="cc" w:date="2021-01-20T21:36:00Z">
        <w:r w:rsidDel="008374BA">
          <w:rPr>
            <w:rFonts w:ascii="Times New Roman" w:hAnsi="Times New Roman" w:cs="Times New Roman"/>
            <w:sz w:val="24"/>
            <w:szCs w:val="24"/>
          </w:rPr>
          <w:delText>and survival conditions</w:delText>
        </w:r>
      </w:del>
      <w:ins w:id="859" w:author="cc" w:date="2021-01-20T21:35:00Z">
        <w:r w:rsidR="008374BA">
          <w:rPr>
            <w:rFonts w:ascii="Times New Roman" w:hAnsi="Times New Roman" w:cs="Times New Roman"/>
            <w:sz w:val="24"/>
            <w:szCs w:val="24"/>
          </w:rPr>
          <w:t xml:space="preserve">by </w:t>
        </w:r>
      </w:ins>
      <w:ins w:id="860" w:author="cc" w:date="2021-01-20T21:32:00Z">
        <w:r w:rsidR="008374BA">
          <w:rPr>
            <w:rFonts w:ascii="Times New Roman" w:hAnsi="Times New Roman" w:cs="Times New Roman"/>
            <w:sz w:val="24"/>
            <w:szCs w:val="24"/>
          </w:rPr>
          <w:t>using univariate survival analysis</w:t>
        </w:r>
      </w:ins>
      <w:r>
        <w:rPr>
          <w:rFonts w:ascii="Times New Roman" w:hAnsi="Times New Roman" w:cs="Times New Roman"/>
          <w:sz w:val="24"/>
          <w:szCs w:val="24"/>
        </w:rPr>
        <w:t xml:space="preserve">. 16 immunophenotypes indicators were found to be statistically significant (log-rank test, </w:t>
      </w:r>
      <w:r>
        <w:rPr>
          <w:rFonts w:ascii="Times New Roman" w:hAnsi="Times New Roman" w:cs="Times New Roman"/>
          <w:i/>
          <w:iCs/>
          <w:sz w:val="24"/>
          <w:szCs w:val="24"/>
        </w:rPr>
        <w:t>p</w:t>
      </w:r>
      <w:r>
        <w:rPr>
          <w:rFonts w:ascii="Times New Roman" w:hAnsi="Times New Roman" w:cs="Times New Roman"/>
          <w:sz w:val="24"/>
          <w:szCs w:val="24"/>
        </w:rPr>
        <w:t>&lt;0.05).</w:t>
      </w:r>
      <w:ins w:id="861" w:author="cc" w:date="2021-01-21T15:40:00Z">
        <w:r w:rsidR="00E736D1" w:rsidRPr="00E736D1">
          <w:rPr>
            <w:rFonts w:ascii="Times New Roman" w:hAnsi="Times New Roman" w:cs="Times New Roman"/>
            <w:sz w:val="24"/>
            <w:szCs w:val="24"/>
          </w:rPr>
          <w:t xml:space="preserve"> </w:t>
        </w:r>
        <w:r w:rsidR="00E736D1" w:rsidRPr="00EF75E2">
          <w:rPr>
            <w:rFonts w:ascii="Times New Roman" w:hAnsi="Times New Roman" w:cs="Times New Roman"/>
            <w:sz w:val="24"/>
            <w:szCs w:val="24"/>
          </w:rPr>
          <w:t>T</w:t>
        </w:r>
        <w:r w:rsidR="00E736D1" w:rsidRPr="00EF75E2">
          <w:rPr>
            <w:rFonts w:ascii="Times New Roman" w:hAnsi="Times New Roman" w:cs="Times New Roman" w:hint="eastAsia"/>
            <w:sz w:val="24"/>
            <w:szCs w:val="24"/>
          </w:rPr>
          <w:t>o</w:t>
        </w:r>
        <w:r w:rsidR="00E736D1" w:rsidRPr="00EF75E2">
          <w:rPr>
            <w:rFonts w:ascii="Times New Roman" w:hAnsi="Times New Roman" w:cs="Times New Roman"/>
            <w:sz w:val="24"/>
            <w:szCs w:val="24"/>
          </w:rPr>
          <w:t xml:space="preserve"> further investigate whether the 16 immunophenotypes indicators between the acute ischemic stroke and the control group, as shown in </w:t>
        </w:r>
        <w:r w:rsidR="00E736D1" w:rsidRPr="001D421A">
          <w:rPr>
            <w:rFonts w:ascii="Times New Roman" w:hAnsi="Times New Roman" w:cs="Times New Roman"/>
            <w:b/>
            <w:bCs/>
            <w:sz w:val="24"/>
            <w:szCs w:val="24"/>
          </w:rPr>
          <w:t xml:space="preserve">Figure </w:t>
        </w:r>
        <w:r w:rsidR="00E736D1">
          <w:rPr>
            <w:rFonts w:ascii="Times New Roman" w:hAnsi="Times New Roman" w:cs="Times New Roman"/>
            <w:b/>
            <w:bCs/>
            <w:sz w:val="24"/>
            <w:szCs w:val="24"/>
          </w:rPr>
          <w:t>S</w:t>
        </w:r>
        <w:r w:rsidR="00E736D1" w:rsidRPr="001D421A">
          <w:rPr>
            <w:rFonts w:ascii="Times New Roman" w:hAnsi="Times New Roman" w:cs="Times New Roman"/>
            <w:b/>
            <w:bCs/>
            <w:sz w:val="24"/>
            <w:szCs w:val="24"/>
          </w:rPr>
          <w:t>3</w:t>
        </w:r>
        <w:r w:rsidR="00E736D1" w:rsidRPr="009F4524">
          <w:rPr>
            <w:rFonts w:ascii="Times New Roman" w:hAnsi="Times New Roman" w:cs="Times New Roman"/>
            <w:sz w:val="24"/>
            <w:szCs w:val="24"/>
          </w:rPr>
          <w:t>,</w:t>
        </w:r>
        <w:r w:rsidR="00E736D1" w:rsidRPr="00EF75E2">
          <w:rPr>
            <w:rFonts w:ascii="Times New Roman" w:hAnsi="Times New Roman" w:cs="Times New Roman"/>
            <w:sz w:val="24"/>
            <w:szCs w:val="24"/>
          </w:rPr>
          <w:t xml:space="preserve"> using </w:t>
        </w:r>
        <w:r w:rsidR="00E736D1" w:rsidRPr="002D0C4C">
          <w:rPr>
            <w:rFonts w:ascii="Times New Roman" w:hAnsi="Times New Roman" w:cs="Times New Roman"/>
            <w:sz w:val="24"/>
            <w:szCs w:val="24"/>
          </w:rPr>
          <w:t>One-way ANOVA</w:t>
        </w:r>
        <w:r w:rsidR="00E736D1" w:rsidRPr="00EF75E2">
          <w:rPr>
            <w:rFonts w:ascii="Times New Roman" w:hAnsi="Times New Roman" w:cs="Times New Roman"/>
            <w:sz w:val="24"/>
            <w:szCs w:val="24"/>
          </w:rPr>
          <w:t xml:space="preserve"> analysis, demonstrated all these immunophenotypes indicators were statistically significant.</w:t>
        </w:r>
      </w:ins>
    </w:p>
    <w:p w14:paraId="7DED7980" w14:textId="3A49A8B3" w:rsidR="003F54C0" w:rsidRPr="003F54C0" w:rsidRDefault="003C0E66">
      <w:pPr>
        <w:pStyle w:val="af3"/>
        <w:spacing w:line="360" w:lineRule="auto"/>
        <w:ind w:firstLine="480"/>
        <w:rPr>
          <w:rFonts w:ascii="Times New Roman" w:hAnsi="Times New Roman" w:cs="Times New Roman"/>
          <w:sz w:val="24"/>
          <w:szCs w:val="24"/>
          <w:rPrChange w:id="862" w:author="CYR" w:date="2020-12-10T09:37:00Z">
            <w:rPr/>
          </w:rPrChange>
        </w:rPr>
      </w:pPr>
      <w:r>
        <w:rPr>
          <w:rFonts w:ascii="Times New Roman" w:hAnsi="Times New Roman" w:cs="Times New Roman"/>
          <w:sz w:val="24"/>
          <w:szCs w:val="24"/>
        </w:rPr>
        <w:t xml:space="preserve"> Among the</w:t>
      </w:r>
      <w:ins w:id="863" w:author="wang ying" w:date="2021-01-31T15:50:00Z">
        <w:r w:rsidR="004F74B3">
          <w:rPr>
            <w:rFonts w:ascii="Times New Roman" w:hAnsi="Times New Roman" w:cs="Times New Roman"/>
            <w:sz w:val="24"/>
            <w:szCs w:val="24"/>
          </w:rPr>
          <w:t xml:space="preserve"> </w:t>
        </w:r>
      </w:ins>
      <w:ins w:id="864" w:author="wang ying" w:date="2021-01-31T15:51:00Z">
        <w:r w:rsidR="004F74B3">
          <w:rPr>
            <w:rFonts w:ascii="Times New Roman" w:hAnsi="Times New Roman" w:cs="Times New Roman" w:hint="eastAsia"/>
            <w:sz w:val="24"/>
            <w:szCs w:val="24"/>
          </w:rPr>
          <w:t>most</w:t>
        </w:r>
        <w:r w:rsidR="004F74B3">
          <w:rPr>
            <w:rFonts w:ascii="Times New Roman" w:hAnsi="Times New Roman" w:cs="Times New Roman"/>
            <w:sz w:val="24"/>
            <w:szCs w:val="24"/>
          </w:rPr>
          <w:t xml:space="preserve"> </w:t>
        </w:r>
        <w:r w:rsidR="004F74B3" w:rsidRPr="004F74B3">
          <w:rPr>
            <w:rFonts w:ascii="Times New Roman" w:hAnsi="Times New Roman" w:cs="Times New Roman"/>
            <w:sz w:val="24"/>
            <w:szCs w:val="24"/>
          </w:rPr>
          <w:t>distinguished</w:t>
        </w:r>
        <w:r w:rsidR="004F74B3">
          <w:rPr>
            <w:rFonts w:ascii="Times New Roman" w:hAnsi="Times New Roman" w:cs="Times New Roman"/>
            <w:sz w:val="24"/>
            <w:szCs w:val="24"/>
          </w:rPr>
          <w:t xml:space="preserve"> </w:t>
        </w:r>
      </w:ins>
      <w:del w:id="865" w:author="wang ying" w:date="2021-01-31T15:51:00Z">
        <w:r w:rsidDel="004F74B3">
          <w:rPr>
            <w:rFonts w:ascii="Times New Roman" w:hAnsi="Times New Roman" w:cs="Times New Roman"/>
            <w:sz w:val="24"/>
            <w:szCs w:val="24"/>
          </w:rPr>
          <w:delText xml:space="preserve"> </w:delText>
        </w:r>
      </w:del>
      <w:r>
        <w:rPr>
          <w:rFonts w:ascii="Times New Roman" w:hAnsi="Times New Roman" w:cs="Times New Roman"/>
          <w:sz w:val="24"/>
          <w:szCs w:val="24"/>
        </w:rPr>
        <w:t xml:space="preserve">16 immunophenotypes indicators, by calculating the hazard </w:t>
      </w:r>
      <w:del w:id="866" w:author="123" w:date="2020-11-15T23:47:00Z">
        <w:r>
          <w:rPr>
            <w:rFonts w:ascii="Times New Roman" w:hAnsi="Times New Roman" w:cs="Times New Roman"/>
            <w:sz w:val="24"/>
            <w:szCs w:val="24"/>
          </w:rPr>
          <w:delText xml:space="preserve">percentage </w:delText>
        </w:r>
      </w:del>
      <w:ins w:id="867" w:author="123" w:date="2020-11-15T23:47:00Z">
        <w:r>
          <w:rPr>
            <w:rFonts w:ascii="Times New Roman" w:hAnsi="Times New Roman" w:cs="Times New Roman"/>
            <w:sz w:val="24"/>
            <w:szCs w:val="24"/>
          </w:rPr>
          <w:t xml:space="preserve">ratio </w:t>
        </w:r>
      </w:ins>
      <w:r>
        <w:rPr>
          <w:rFonts w:ascii="Times New Roman" w:hAnsi="Times New Roman" w:cs="Times New Roman"/>
          <w:sz w:val="24"/>
          <w:szCs w:val="24"/>
        </w:rPr>
        <w:t xml:space="preserve">(HR) of each immunophenotype indicator, </w:t>
      </w:r>
      <w:del w:id="868" w:author="wang ying" w:date="2021-01-31T15:51:00Z">
        <w:r w:rsidDel="004F74B3">
          <w:rPr>
            <w:rFonts w:ascii="Times New Roman" w:hAnsi="Times New Roman" w:cs="Times New Roman"/>
            <w:sz w:val="24"/>
            <w:szCs w:val="24"/>
          </w:rPr>
          <w:delText xml:space="preserve">as shown in </w:delText>
        </w:r>
        <w:r w:rsidDel="004F74B3">
          <w:rPr>
            <w:rFonts w:ascii="Times New Roman" w:hAnsi="Times New Roman" w:cs="Times New Roman"/>
            <w:b/>
            <w:bCs/>
            <w:sz w:val="24"/>
            <w:szCs w:val="24"/>
            <w:rPrChange w:id="869" w:author="Guobo Chen" w:date="2020-11-12T21:40:00Z">
              <w:rPr>
                <w:rFonts w:ascii="Times New Roman" w:hAnsi="Times New Roman" w:cs="Times New Roman"/>
                <w:sz w:val="24"/>
                <w:szCs w:val="24"/>
              </w:rPr>
            </w:rPrChange>
          </w:rPr>
          <w:delText>Figure</w:delText>
        </w:r>
      </w:del>
      <w:ins w:id="870" w:author="Guobo Chen" w:date="2020-11-12T21:40:00Z">
        <w:del w:id="871" w:author="wang ying" w:date="2021-01-31T15:51:00Z">
          <w:r w:rsidDel="004F74B3">
            <w:rPr>
              <w:rFonts w:ascii="Times New Roman" w:hAnsi="Times New Roman" w:cs="Times New Roman"/>
              <w:b/>
              <w:bCs/>
              <w:sz w:val="24"/>
              <w:szCs w:val="24"/>
              <w:rPrChange w:id="872" w:author="Guobo Chen" w:date="2020-11-12T21:40:00Z">
                <w:rPr>
                  <w:rFonts w:ascii="Times New Roman" w:hAnsi="Times New Roman" w:cs="Times New Roman"/>
                  <w:sz w:val="24"/>
                  <w:szCs w:val="24"/>
                </w:rPr>
              </w:rPrChange>
            </w:rPr>
            <w:delText xml:space="preserve"> </w:delText>
          </w:r>
        </w:del>
      </w:ins>
      <w:del w:id="873" w:author="wang ying" w:date="2021-01-31T15:51:00Z">
        <w:r w:rsidDel="004F74B3">
          <w:rPr>
            <w:rFonts w:ascii="Times New Roman" w:hAnsi="Times New Roman" w:cs="Times New Roman"/>
            <w:b/>
            <w:bCs/>
            <w:sz w:val="24"/>
            <w:szCs w:val="24"/>
            <w:rPrChange w:id="874" w:author="Guobo Chen" w:date="2020-11-12T21:40:00Z">
              <w:rPr>
                <w:rFonts w:ascii="Times New Roman" w:hAnsi="Times New Roman" w:cs="Times New Roman"/>
                <w:sz w:val="24"/>
                <w:szCs w:val="24"/>
              </w:rPr>
            </w:rPrChange>
          </w:rPr>
          <w:delText>3</w:delText>
        </w:r>
        <w:r w:rsidDel="004F74B3">
          <w:rPr>
            <w:rFonts w:ascii="Times New Roman" w:hAnsi="Times New Roman" w:cs="Times New Roman"/>
            <w:sz w:val="24"/>
            <w:szCs w:val="24"/>
          </w:rPr>
          <w:delText xml:space="preserve">, </w:delText>
        </w:r>
      </w:del>
      <w:del w:id="875" w:author="cc" w:date="2021-01-21T15:41:00Z">
        <w:r w:rsidDel="006F6F7E">
          <w:rPr>
            <w:rFonts w:ascii="Times New Roman" w:hAnsi="Times New Roman" w:cs="Times New Roman"/>
            <w:sz w:val="24"/>
            <w:szCs w:val="24"/>
          </w:rPr>
          <w:delText xml:space="preserve">8 immunophenotypes indicators could decrease the survival probability and 8 immunophenotypes indicators could increase the survival probability. Obviously, there were 5 immunophenotype indicators of HR closely to 1, </w:delText>
        </w:r>
      </w:del>
      <w:ins w:id="876" w:author="cc" w:date="2021-01-21T15:41:00Z">
        <w:del w:id="877" w:author="wang ying" w:date="2021-01-31T15:51:00Z">
          <w:r w:rsidR="004D5021" w:rsidRPr="003A2CF1" w:rsidDel="004F74B3">
            <w:rPr>
              <w:rFonts w:ascii="Times New Roman" w:hAnsi="Times New Roman" w:cs="Times New Roman"/>
              <w:sz w:val="24"/>
              <w:szCs w:val="24"/>
            </w:rPr>
            <w:delText xml:space="preserve">There are </w:delText>
          </w:r>
        </w:del>
        <w:r w:rsidR="004D5021" w:rsidRPr="003A2CF1">
          <w:rPr>
            <w:rFonts w:ascii="Times New Roman" w:hAnsi="Times New Roman" w:cs="Times New Roman"/>
            <w:sz w:val="24"/>
            <w:szCs w:val="24"/>
          </w:rPr>
          <w:t xml:space="preserve">8 </w:t>
        </w:r>
        <w:r w:rsidR="004D5021" w:rsidRPr="00EF75E2">
          <w:rPr>
            <w:rFonts w:ascii="Times New Roman" w:hAnsi="Times New Roman" w:cs="Times New Roman"/>
            <w:sz w:val="24"/>
            <w:szCs w:val="24"/>
          </w:rPr>
          <w:t>immunophenotype indicators</w:t>
        </w:r>
        <w:r w:rsidR="004D5021" w:rsidRPr="003A2CF1">
          <w:rPr>
            <w:rFonts w:ascii="Times New Roman" w:hAnsi="Times New Roman" w:cs="Times New Roman"/>
            <w:sz w:val="24"/>
            <w:szCs w:val="24"/>
          </w:rPr>
          <w:t xml:space="preserve"> that </w:t>
        </w:r>
        <w:r w:rsidR="004D5021" w:rsidRPr="00434B66">
          <w:rPr>
            <w:rFonts w:ascii="Times New Roman" w:hAnsi="Times New Roman" w:cs="Times New Roman"/>
            <w:sz w:val="24"/>
            <w:szCs w:val="24"/>
          </w:rPr>
          <w:t xml:space="preserve">have </w:t>
        </w:r>
      </w:ins>
      <w:ins w:id="878" w:author="cc" w:date="2021-03-19T15:23:00Z">
        <w:r w:rsidR="008404E0" w:rsidRPr="00434B66">
          <w:rPr>
            <w:sz w:val="24"/>
            <w:szCs w:val="24"/>
            <w:rPrChange w:id="879" w:author="cc" w:date="2021-03-19T15:23:00Z">
              <w:rPr>
                <w:rStyle w:val="ae"/>
                <w:rFonts w:ascii="Times New Roman" w:hAnsi="Times New Roman" w:cs="Times New Roman"/>
                <w:color w:val="FF0000"/>
                <w:sz w:val="27"/>
                <w:szCs w:val="27"/>
              </w:rPr>
            </w:rPrChange>
          </w:rPr>
          <w:t>p</w:t>
        </w:r>
      </w:ins>
      <w:ins w:id="880" w:author="cc" w:date="2021-03-19T15:22:00Z">
        <w:r w:rsidR="008404E0" w:rsidRPr="00434B66">
          <w:rPr>
            <w:sz w:val="24"/>
            <w:szCs w:val="24"/>
            <w:rPrChange w:id="881" w:author="cc" w:date="2021-03-19T15:23:00Z">
              <w:rPr>
                <w:rStyle w:val="ae"/>
                <w:rFonts w:ascii="Times New Roman" w:hAnsi="Times New Roman" w:cs="Times New Roman"/>
                <w:color w:val="FF0000"/>
                <w:sz w:val="27"/>
                <w:szCs w:val="27"/>
              </w:rPr>
            </w:rPrChange>
          </w:rPr>
          <w:t>ositive</w:t>
        </w:r>
        <w:r w:rsidR="008404E0" w:rsidRPr="00434B66">
          <w:rPr>
            <w:rFonts w:ascii="Times New Roman" w:hAnsi="Times New Roman" w:cs="Times New Roman"/>
            <w:sz w:val="24"/>
            <w:szCs w:val="24"/>
            <w:rPrChange w:id="882" w:author="cc" w:date="2021-03-19T15:23:00Z">
              <w:rPr>
                <w:rFonts w:ascii="Times New Roman" w:hAnsi="Times New Roman" w:cs="Times New Roman"/>
                <w:color w:val="5E5E5E"/>
                <w:sz w:val="27"/>
                <w:szCs w:val="27"/>
              </w:rPr>
            </w:rPrChange>
          </w:rPr>
          <w:t xml:space="preserve"> association </w:t>
        </w:r>
      </w:ins>
      <w:ins w:id="883" w:author="cc" w:date="2021-01-21T15:41:00Z">
        <w:r w:rsidR="004D5021" w:rsidRPr="003A2CF1">
          <w:rPr>
            <w:rFonts w:ascii="Times New Roman" w:hAnsi="Times New Roman" w:cs="Times New Roman"/>
            <w:sz w:val="24"/>
            <w:szCs w:val="24"/>
          </w:rPr>
          <w:t>on survival</w:t>
        </w:r>
        <w:del w:id="884" w:author="wang ying" w:date="2021-01-31T15:52:00Z">
          <w:r w:rsidR="004D5021" w:rsidRPr="00EF75E2" w:rsidDel="004F74B3">
            <w:rPr>
              <w:rFonts w:ascii="Times New Roman" w:hAnsi="Times New Roman" w:cs="Times New Roman"/>
              <w:sz w:val="24"/>
              <w:szCs w:val="24"/>
            </w:rPr>
            <w:delText xml:space="preserve"> </w:delText>
          </w:r>
        </w:del>
        <w:r w:rsidR="004D5021">
          <w:rPr>
            <w:rFonts w:ascii="Times New Roman" w:hAnsi="Times New Roman" w:cs="Times New Roman"/>
            <w:sz w:val="24"/>
            <w:szCs w:val="24"/>
          </w:rPr>
          <w:t>,</w:t>
        </w:r>
      </w:ins>
      <w:ins w:id="885" w:author="wang ying" w:date="2021-01-31T15:52:00Z">
        <w:r w:rsidR="004F74B3">
          <w:rPr>
            <w:rFonts w:ascii="Times New Roman" w:hAnsi="Times New Roman" w:cs="Times New Roman"/>
            <w:sz w:val="24"/>
            <w:szCs w:val="24"/>
          </w:rPr>
          <w:t xml:space="preserve"> </w:t>
        </w:r>
      </w:ins>
      <w:ins w:id="886" w:author="cc" w:date="2021-01-21T15:41:00Z">
        <w:del w:id="887" w:author="wang ying" w:date="2021-01-31T15:52:00Z">
          <w:r w:rsidR="004D5021" w:rsidDel="004F74B3">
            <w:rPr>
              <w:rFonts w:ascii="Times New Roman" w:hAnsi="Times New Roman" w:cs="Times New Roman"/>
              <w:sz w:val="24"/>
              <w:szCs w:val="24"/>
            </w:rPr>
            <w:delText xml:space="preserve"> </w:delText>
          </w:r>
        </w:del>
      </w:ins>
      <w:del w:id="888" w:author="wang ying" w:date="2021-01-31T15:52:00Z">
        <w:r w:rsidDel="004F74B3">
          <w:rPr>
            <w:rFonts w:ascii="Times New Roman" w:hAnsi="Times New Roman" w:cs="Times New Roman"/>
            <w:sz w:val="24"/>
            <w:szCs w:val="24"/>
          </w:rPr>
          <w:delText>named separately</w:delText>
        </w:r>
      </w:del>
      <w:ins w:id="889" w:author="wang ying" w:date="2021-01-31T15:52:00Z">
        <w:r w:rsidR="004F74B3">
          <w:rPr>
            <w:rFonts w:ascii="Times New Roman" w:hAnsi="Times New Roman" w:cs="Times New Roman"/>
            <w:sz w:val="24"/>
            <w:szCs w:val="24"/>
          </w:rPr>
          <w:t>including</w:t>
        </w:r>
      </w:ins>
      <w:r>
        <w:rPr>
          <w:rFonts w:ascii="Times New Roman" w:hAnsi="Times New Roman" w:cs="Times New Roman"/>
          <w:sz w:val="24"/>
          <w:szCs w:val="24"/>
        </w:rPr>
        <w:t>:</w:t>
      </w:r>
      <w:ins w:id="890" w:author="cc" w:date="2021-01-21T15:43:00Z">
        <w:r w:rsidR="0041221E" w:rsidRPr="0041221E">
          <w:rPr>
            <w:rFonts w:ascii="Times New Roman" w:hAnsi="Times New Roman" w:cs="Times New Roman"/>
            <w:sz w:val="24"/>
            <w:szCs w:val="24"/>
            <w:rPrChange w:id="891" w:author="cc" w:date="2021-01-21T15:43:00Z">
              <w:rPr>
                <w:rFonts w:ascii="Times New Roman" w:hAnsi="Times New Roman" w:cs="Times New Roman"/>
                <w:sz w:val="24"/>
                <w:szCs w:val="24"/>
                <w:highlight w:val="yellow"/>
              </w:rPr>
            </w:rPrChange>
          </w:rPr>
          <w:t xml:space="preserve"> </w:t>
        </w:r>
        <w:commentRangeStart w:id="892"/>
        <w:r w:rsidR="0041221E" w:rsidRPr="0041221E">
          <w:rPr>
            <w:rFonts w:ascii="Times New Roman" w:hAnsi="Times New Roman" w:cs="Times New Roman"/>
            <w:sz w:val="24"/>
            <w:szCs w:val="24"/>
            <w:rPrChange w:id="893" w:author="cc" w:date="2021-01-21T15:43:00Z">
              <w:rPr>
                <w:rFonts w:ascii="Times New Roman" w:hAnsi="Times New Roman" w:cs="Times New Roman"/>
                <w:sz w:val="24"/>
                <w:szCs w:val="24"/>
                <w:highlight w:val="yellow"/>
              </w:rPr>
            </w:rPrChange>
          </w:rPr>
          <w:t>The ratio of non-classical monocyte</w:t>
        </w:r>
      </w:ins>
      <w:ins w:id="894" w:author="cc" w:date="2021-03-19T15:33:00Z">
        <w:r w:rsidR="00DA1FE6">
          <w:rPr>
            <w:rFonts w:ascii="Times New Roman" w:hAnsi="Times New Roman" w:cs="Times New Roman"/>
            <w:sz w:val="24"/>
            <w:szCs w:val="24"/>
          </w:rPr>
          <w:t xml:space="preserve"> </w:t>
        </w:r>
      </w:ins>
      <w:ins w:id="895" w:author="cc" w:date="2021-03-19T15:32:00Z">
        <w:r w:rsidR="00DA1FE6">
          <w:rPr>
            <w:rFonts w:ascii="Times New Roman" w:hAnsi="Times New Roman" w:cs="Times New Roman"/>
            <w:sz w:val="24"/>
            <w:szCs w:val="24"/>
          </w:rPr>
          <w:t xml:space="preserve">(HR </w:t>
        </w:r>
      </w:ins>
      <w:ins w:id="896" w:author="cc" w:date="2021-03-19T15:33:00Z">
        <w:r w:rsidR="00DA1FE6">
          <w:rPr>
            <w:rFonts w:ascii="Times New Roman" w:hAnsi="Times New Roman" w:cs="Times New Roman"/>
            <w:sz w:val="24"/>
            <w:szCs w:val="24"/>
          </w:rPr>
          <w:t>2.3</w:t>
        </w:r>
      </w:ins>
      <w:ins w:id="897" w:author="cc" w:date="2021-03-19T15:32:00Z">
        <w:r w:rsidR="00DA1FE6">
          <w:rPr>
            <w:rFonts w:ascii="Times New Roman" w:hAnsi="Times New Roman" w:cs="Times New Roman"/>
            <w:sz w:val="24"/>
            <w:szCs w:val="24"/>
          </w:rPr>
          <w:t>)</w:t>
        </w:r>
      </w:ins>
      <w:ins w:id="898" w:author="cc" w:date="2021-01-21T15:43:00Z">
        <w:r w:rsidR="0041221E" w:rsidRPr="0041221E">
          <w:rPr>
            <w:rFonts w:ascii="Times New Roman" w:hAnsi="Times New Roman" w:cs="Times New Roman"/>
            <w:sz w:val="24"/>
            <w:szCs w:val="24"/>
            <w:rPrChange w:id="899" w:author="cc" w:date="2021-01-21T15:43:00Z">
              <w:rPr>
                <w:rFonts w:ascii="Times New Roman" w:hAnsi="Times New Roman" w:cs="Times New Roman"/>
                <w:sz w:val="24"/>
                <w:szCs w:val="24"/>
                <w:highlight w:val="yellow"/>
              </w:rPr>
            </w:rPrChange>
          </w:rPr>
          <w:t>, The ratio of total monocyte</w:t>
        </w:r>
      </w:ins>
      <w:ins w:id="900" w:author="cc" w:date="2021-03-19T15:35:00Z">
        <w:r w:rsidR="00F22AB1">
          <w:rPr>
            <w:rFonts w:ascii="Times New Roman" w:hAnsi="Times New Roman" w:cs="Times New Roman"/>
            <w:sz w:val="24"/>
            <w:szCs w:val="24"/>
          </w:rPr>
          <w:t xml:space="preserve"> </w:t>
        </w:r>
      </w:ins>
      <w:ins w:id="901" w:author="cc" w:date="2021-03-19T15:33:00Z">
        <w:r w:rsidR="00DA1FE6">
          <w:rPr>
            <w:rFonts w:ascii="Times New Roman" w:hAnsi="Times New Roman" w:cs="Times New Roman"/>
            <w:sz w:val="24"/>
            <w:szCs w:val="24"/>
          </w:rPr>
          <w:t>(HR</w:t>
        </w:r>
      </w:ins>
      <w:ins w:id="902" w:author="cc" w:date="2021-03-19T15:35:00Z">
        <w:r w:rsidR="00F22AB1">
          <w:rPr>
            <w:rFonts w:ascii="Times New Roman" w:hAnsi="Times New Roman" w:cs="Times New Roman"/>
            <w:sz w:val="24"/>
            <w:szCs w:val="24"/>
          </w:rPr>
          <w:t xml:space="preserve"> 2.1</w:t>
        </w:r>
      </w:ins>
      <w:ins w:id="903" w:author="cc" w:date="2021-03-19T15:33:00Z">
        <w:r w:rsidR="00DA1FE6">
          <w:rPr>
            <w:rFonts w:ascii="Times New Roman" w:hAnsi="Times New Roman" w:cs="Times New Roman"/>
            <w:sz w:val="24"/>
            <w:szCs w:val="24"/>
          </w:rPr>
          <w:t>)</w:t>
        </w:r>
      </w:ins>
      <w:ins w:id="904" w:author="cc" w:date="2021-01-21T15:43:00Z">
        <w:r w:rsidR="0041221E" w:rsidRPr="0041221E">
          <w:rPr>
            <w:rFonts w:ascii="Times New Roman" w:hAnsi="Times New Roman" w:cs="Times New Roman"/>
            <w:sz w:val="24"/>
            <w:szCs w:val="24"/>
            <w:rPrChange w:id="905" w:author="cc" w:date="2021-01-21T15:43:00Z">
              <w:rPr>
                <w:rFonts w:ascii="Times New Roman" w:hAnsi="Times New Roman" w:cs="Times New Roman"/>
                <w:sz w:val="24"/>
                <w:szCs w:val="24"/>
                <w:highlight w:val="yellow"/>
              </w:rPr>
            </w:rPrChange>
          </w:rPr>
          <w:t>, The ratio of classical monocyte</w:t>
        </w:r>
      </w:ins>
      <w:ins w:id="906" w:author="cc" w:date="2021-03-19T15:35:00Z">
        <w:r w:rsidR="00F22AB1">
          <w:rPr>
            <w:rFonts w:ascii="Times New Roman" w:hAnsi="Times New Roman" w:cs="Times New Roman"/>
            <w:sz w:val="24"/>
            <w:szCs w:val="24"/>
          </w:rPr>
          <w:t xml:space="preserve"> (HR 2.08)</w:t>
        </w:r>
      </w:ins>
      <w:ins w:id="907" w:author="cc" w:date="2021-01-21T15:43:00Z">
        <w:r w:rsidR="0041221E" w:rsidRPr="0041221E">
          <w:rPr>
            <w:rFonts w:ascii="Times New Roman" w:hAnsi="Times New Roman" w:cs="Times New Roman"/>
            <w:sz w:val="24"/>
            <w:szCs w:val="24"/>
            <w:rPrChange w:id="908" w:author="cc" w:date="2021-01-21T15:43:00Z">
              <w:rPr>
                <w:rFonts w:ascii="Times New Roman" w:hAnsi="Times New Roman" w:cs="Times New Roman"/>
                <w:sz w:val="24"/>
                <w:szCs w:val="24"/>
                <w:highlight w:val="yellow"/>
              </w:rPr>
            </w:rPrChange>
          </w:rPr>
          <w:t>, The ratio of Effector memory CD8</w:t>
        </w:r>
        <w:r w:rsidR="0041221E" w:rsidRPr="0041221E">
          <w:rPr>
            <w:rFonts w:ascii="Times New Roman" w:hAnsi="Times New Roman" w:cs="Times New Roman"/>
            <w:sz w:val="24"/>
            <w:szCs w:val="24"/>
            <w:vertAlign w:val="superscript"/>
            <w:rPrChange w:id="909" w:author="cc" w:date="2021-01-21T15:43:00Z">
              <w:rPr>
                <w:rFonts w:ascii="Times New Roman" w:hAnsi="Times New Roman" w:cs="Times New Roman"/>
                <w:sz w:val="24"/>
                <w:szCs w:val="24"/>
                <w:highlight w:val="yellow"/>
                <w:vertAlign w:val="superscript"/>
              </w:rPr>
            </w:rPrChange>
          </w:rPr>
          <w:t>+</w:t>
        </w:r>
        <w:r w:rsidR="0041221E" w:rsidRPr="0041221E">
          <w:rPr>
            <w:rFonts w:ascii="Times New Roman" w:hAnsi="Times New Roman" w:cs="Times New Roman"/>
            <w:sz w:val="24"/>
            <w:szCs w:val="24"/>
            <w:rPrChange w:id="910" w:author="cc" w:date="2021-01-21T15:43:00Z">
              <w:rPr>
                <w:rFonts w:ascii="Times New Roman" w:hAnsi="Times New Roman" w:cs="Times New Roman"/>
                <w:sz w:val="24"/>
                <w:szCs w:val="24"/>
                <w:highlight w:val="yellow"/>
              </w:rPr>
            </w:rPrChange>
          </w:rPr>
          <w:t xml:space="preserve"> T cell</w:t>
        </w:r>
      </w:ins>
      <w:ins w:id="911" w:author="cc" w:date="2021-03-19T15:36:00Z">
        <w:r w:rsidR="00F22AB1">
          <w:rPr>
            <w:rFonts w:ascii="Times New Roman" w:hAnsi="Times New Roman" w:cs="Times New Roman"/>
            <w:sz w:val="24"/>
            <w:szCs w:val="24"/>
          </w:rPr>
          <w:t xml:space="preserve"> (HR 2.05)</w:t>
        </w:r>
      </w:ins>
      <w:ins w:id="912" w:author="cc" w:date="2021-01-21T15:43:00Z">
        <w:r w:rsidR="0041221E" w:rsidRPr="0041221E">
          <w:rPr>
            <w:rFonts w:ascii="Times New Roman" w:hAnsi="Times New Roman" w:cs="Times New Roman"/>
            <w:sz w:val="24"/>
            <w:szCs w:val="24"/>
            <w:rPrChange w:id="913" w:author="cc" w:date="2021-01-21T15:43:00Z">
              <w:rPr>
                <w:rFonts w:ascii="Times New Roman" w:hAnsi="Times New Roman" w:cs="Times New Roman"/>
                <w:sz w:val="24"/>
                <w:szCs w:val="24"/>
                <w:highlight w:val="yellow"/>
              </w:rPr>
            </w:rPrChange>
          </w:rPr>
          <w:t>, The ratio of Cytotoxic T cell</w:t>
        </w:r>
        <w:del w:id="914" w:author="wang ying" w:date="2021-01-31T15:52:00Z">
          <w:r w:rsidR="0041221E" w:rsidRPr="0041221E" w:rsidDel="004F74B3">
            <w:rPr>
              <w:rFonts w:ascii="Times New Roman" w:hAnsi="Times New Roman" w:cs="Times New Roman"/>
              <w:sz w:val="24"/>
              <w:szCs w:val="24"/>
              <w:rPrChange w:id="915" w:author="cc" w:date="2021-01-21T15:43:00Z">
                <w:rPr>
                  <w:rFonts w:ascii="Times New Roman" w:hAnsi="Times New Roman" w:cs="Times New Roman"/>
                  <w:sz w:val="24"/>
                  <w:szCs w:val="24"/>
                  <w:highlight w:val="yellow"/>
                </w:rPr>
              </w:rPrChange>
            </w:rPr>
            <w:delText xml:space="preserve"> </w:delText>
          </w:r>
        </w:del>
      </w:ins>
      <w:ins w:id="916" w:author="cc" w:date="2021-03-19T15:36:00Z">
        <w:r w:rsidR="00F22AB1">
          <w:rPr>
            <w:rFonts w:ascii="Times New Roman" w:hAnsi="Times New Roman" w:cs="Times New Roman"/>
            <w:sz w:val="24"/>
            <w:szCs w:val="24"/>
          </w:rPr>
          <w:t>(HR 2.03)</w:t>
        </w:r>
      </w:ins>
      <w:ins w:id="917" w:author="cc" w:date="2021-01-21T15:43:00Z">
        <w:r w:rsidR="0041221E" w:rsidRPr="0041221E">
          <w:rPr>
            <w:rFonts w:ascii="Times New Roman" w:hAnsi="Times New Roman" w:cs="Times New Roman"/>
            <w:sz w:val="24"/>
            <w:szCs w:val="24"/>
            <w:rPrChange w:id="918" w:author="cc" w:date="2021-01-21T15:43:00Z">
              <w:rPr>
                <w:rFonts w:ascii="Times New Roman" w:hAnsi="Times New Roman" w:cs="Times New Roman"/>
                <w:sz w:val="24"/>
                <w:szCs w:val="24"/>
                <w:highlight w:val="yellow"/>
              </w:rPr>
            </w:rPrChange>
          </w:rPr>
          <w:t>,</w:t>
        </w:r>
      </w:ins>
      <w:ins w:id="919" w:author="wang ying" w:date="2021-01-31T15:52:00Z">
        <w:r w:rsidR="004F74B3">
          <w:rPr>
            <w:rFonts w:ascii="Times New Roman" w:hAnsi="Times New Roman" w:cs="Times New Roman"/>
            <w:sz w:val="24"/>
            <w:szCs w:val="24"/>
          </w:rPr>
          <w:t xml:space="preserve"> </w:t>
        </w:r>
      </w:ins>
      <w:ins w:id="920" w:author="cc" w:date="2021-01-21T15:43:00Z">
        <w:r w:rsidR="0041221E" w:rsidRPr="0041221E">
          <w:rPr>
            <w:rFonts w:ascii="Times New Roman" w:hAnsi="Times New Roman" w:cs="Times New Roman"/>
            <w:sz w:val="24"/>
            <w:szCs w:val="24"/>
            <w:rPrChange w:id="921" w:author="cc" w:date="2021-01-21T15:43:00Z">
              <w:rPr>
                <w:rFonts w:ascii="Times New Roman" w:hAnsi="Times New Roman" w:cs="Times New Roman"/>
                <w:sz w:val="24"/>
                <w:szCs w:val="24"/>
                <w:highlight w:val="yellow"/>
              </w:rPr>
            </w:rPrChange>
          </w:rPr>
          <w:t>Absolute number of Non-classical monocyte</w:t>
        </w:r>
      </w:ins>
      <w:ins w:id="922" w:author="cc" w:date="2021-03-19T15:36:00Z">
        <w:r w:rsidR="00F22AB1">
          <w:rPr>
            <w:rFonts w:ascii="Times New Roman" w:hAnsi="Times New Roman" w:cs="Times New Roman"/>
            <w:sz w:val="24"/>
            <w:szCs w:val="24"/>
          </w:rPr>
          <w:t xml:space="preserve"> (HR </w:t>
        </w:r>
      </w:ins>
      <w:ins w:id="923" w:author="cc" w:date="2021-03-19T15:37:00Z">
        <w:r w:rsidR="00F22AB1">
          <w:rPr>
            <w:rFonts w:ascii="Times New Roman" w:hAnsi="Times New Roman" w:cs="Times New Roman"/>
            <w:sz w:val="24"/>
            <w:szCs w:val="24"/>
          </w:rPr>
          <w:t>2.0</w:t>
        </w:r>
      </w:ins>
      <w:ins w:id="924" w:author="cc" w:date="2021-03-19T15:36:00Z">
        <w:r w:rsidR="00F22AB1">
          <w:rPr>
            <w:rFonts w:ascii="Times New Roman" w:hAnsi="Times New Roman" w:cs="Times New Roman"/>
            <w:sz w:val="24"/>
            <w:szCs w:val="24"/>
          </w:rPr>
          <w:t>)</w:t>
        </w:r>
      </w:ins>
      <w:ins w:id="925" w:author="cc" w:date="2021-01-21T15:43:00Z">
        <w:r w:rsidR="0041221E" w:rsidRPr="0041221E">
          <w:rPr>
            <w:rFonts w:ascii="Times New Roman" w:hAnsi="Times New Roman" w:cs="Times New Roman"/>
            <w:sz w:val="24"/>
            <w:szCs w:val="24"/>
            <w:rPrChange w:id="926" w:author="cc" w:date="2021-01-21T15:43:00Z">
              <w:rPr>
                <w:rFonts w:ascii="Times New Roman" w:hAnsi="Times New Roman" w:cs="Times New Roman"/>
                <w:sz w:val="24"/>
                <w:szCs w:val="24"/>
                <w:highlight w:val="yellow"/>
              </w:rPr>
            </w:rPrChange>
          </w:rPr>
          <w:t>, Absolute number of total monocyte</w:t>
        </w:r>
      </w:ins>
      <w:ins w:id="927" w:author="cc" w:date="2021-03-19T15:37:00Z">
        <w:r w:rsidR="00F22AB1">
          <w:rPr>
            <w:rFonts w:ascii="Times New Roman" w:hAnsi="Times New Roman" w:cs="Times New Roman"/>
            <w:sz w:val="24"/>
            <w:szCs w:val="24"/>
          </w:rPr>
          <w:t xml:space="preserve"> (HR1.98)</w:t>
        </w:r>
      </w:ins>
      <w:ins w:id="928" w:author="cc" w:date="2021-01-21T15:43:00Z">
        <w:r w:rsidR="0041221E" w:rsidRPr="0041221E">
          <w:rPr>
            <w:rFonts w:ascii="Times New Roman" w:hAnsi="Times New Roman" w:cs="Times New Roman"/>
            <w:sz w:val="24"/>
            <w:szCs w:val="24"/>
            <w:rPrChange w:id="929" w:author="cc" w:date="2021-01-21T15:43:00Z">
              <w:rPr>
                <w:rFonts w:ascii="Times New Roman" w:hAnsi="Times New Roman" w:cs="Times New Roman"/>
                <w:sz w:val="24"/>
                <w:szCs w:val="24"/>
                <w:highlight w:val="yellow"/>
              </w:rPr>
            </w:rPrChange>
          </w:rPr>
          <w:t>, Absolute number of CD56</w:t>
        </w:r>
        <w:r w:rsidR="0041221E" w:rsidRPr="00637F33">
          <w:rPr>
            <w:rFonts w:ascii="Times New Roman" w:hAnsi="Times New Roman" w:cs="Times New Roman"/>
            <w:sz w:val="24"/>
            <w:szCs w:val="24"/>
            <w:vertAlign w:val="superscript"/>
            <w:rPrChange w:id="930" w:author="cc" w:date="2021-03-19T14:34:00Z">
              <w:rPr>
                <w:rFonts w:ascii="Times New Roman" w:hAnsi="Times New Roman" w:cs="Times New Roman"/>
                <w:sz w:val="24"/>
                <w:szCs w:val="24"/>
                <w:highlight w:val="yellow"/>
              </w:rPr>
            </w:rPrChange>
          </w:rPr>
          <w:t>high</w:t>
        </w:r>
        <w:r w:rsidR="0041221E" w:rsidRPr="0041221E">
          <w:rPr>
            <w:rFonts w:ascii="Times New Roman" w:hAnsi="Times New Roman" w:cs="Times New Roman"/>
            <w:sz w:val="24"/>
            <w:szCs w:val="24"/>
            <w:rPrChange w:id="931" w:author="cc" w:date="2021-01-21T15:43:00Z">
              <w:rPr>
                <w:rFonts w:ascii="Times New Roman" w:hAnsi="Times New Roman" w:cs="Times New Roman"/>
                <w:sz w:val="24"/>
                <w:szCs w:val="24"/>
                <w:highlight w:val="yellow"/>
              </w:rPr>
            </w:rPrChange>
          </w:rPr>
          <w:t xml:space="preserve"> NK cells</w:t>
        </w:r>
      </w:ins>
      <w:commentRangeEnd w:id="892"/>
      <w:ins w:id="932" w:author="cc" w:date="2021-03-19T15:37:00Z">
        <w:r w:rsidR="00F22AB1">
          <w:rPr>
            <w:rFonts w:ascii="Times New Roman" w:hAnsi="Times New Roman" w:cs="Times New Roman"/>
            <w:sz w:val="24"/>
            <w:szCs w:val="24"/>
          </w:rPr>
          <w:t xml:space="preserve"> (HR 1.08)</w:t>
        </w:r>
      </w:ins>
      <w:r w:rsidR="004F74B3">
        <w:rPr>
          <w:rStyle w:val="af1"/>
        </w:rPr>
        <w:commentReference w:id="892"/>
      </w:r>
      <w:ins w:id="933" w:author="wang ying" w:date="2021-01-31T15:52:00Z">
        <w:r w:rsidR="004F74B3">
          <w:rPr>
            <w:rFonts w:ascii="Times New Roman" w:hAnsi="Times New Roman" w:cs="Times New Roman"/>
            <w:sz w:val="24"/>
            <w:szCs w:val="24"/>
          </w:rPr>
          <w:t xml:space="preserve"> (</w:t>
        </w:r>
        <w:r w:rsidR="004F74B3" w:rsidRPr="00977EA0">
          <w:rPr>
            <w:rFonts w:ascii="Times New Roman" w:hAnsi="Times New Roman" w:cs="Times New Roman"/>
            <w:b/>
            <w:bCs/>
            <w:sz w:val="24"/>
            <w:szCs w:val="24"/>
          </w:rPr>
          <w:t>Figure 3</w:t>
        </w:r>
        <w:r w:rsidR="004F74B3">
          <w:rPr>
            <w:rFonts w:ascii="Times New Roman" w:hAnsi="Times New Roman" w:cs="Times New Roman"/>
            <w:b/>
            <w:bCs/>
            <w:sz w:val="24"/>
            <w:szCs w:val="24"/>
          </w:rPr>
          <w:t>)</w:t>
        </w:r>
      </w:ins>
      <w:ins w:id="934" w:author="cc" w:date="2021-01-21T15:43:00Z">
        <w:r w:rsidR="0041221E" w:rsidRPr="0041221E">
          <w:rPr>
            <w:rFonts w:ascii="Times New Roman" w:hAnsi="Times New Roman" w:cs="Times New Roman"/>
            <w:sz w:val="24"/>
            <w:szCs w:val="24"/>
            <w:rPrChange w:id="935" w:author="cc" w:date="2021-01-21T15:43:00Z">
              <w:rPr>
                <w:rFonts w:ascii="Times New Roman" w:hAnsi="Times New Roman" w:cs="Times New Roman"/>
                <w:sz w:val="24"/>
                <w:szCs w:val="24"/>
                <w:highlight w:val="yellow"/>
              </w:rPr>
            </w:rPrChange>
          </w:rPr>
          <w:t>.</w:t>
        </w:r>
      </w:ins>
      <w:del w:id="936" w:author="cc" w:date="2021-01-21T15:43:00Z">
        <w:r w:rsidRPr="0041221E" w:rsidDel="0041221E">
          <w:rPr>
            <w:rFonts w:ascii="Times New Roman" w:hAnsi="Times New Roman" w:cs="Times New Roman"/>
            <w:sz w:val="24"/>
            <w:szCs w:val="24"/>
          </w:rPr>
          <w:delText xml:space="preserve"> absolute </w:delText>
        </w:r>
        <w:r w:rsidRPr="0041221E" w:rsidDel="0041221E">
          <w:rPr>
            <w:rFonts w:ascii="Times New Roman" w:hAnsi="Times New Roman" w:cs="Times New Roman"/>
            <w:sz w:val="24"/>
            <w:szCs w:val="24"/>
          </w:rPr>
          <w:lastRenderedPageBreak/>
          <w:delText>number of classical monocyte, absolute number of Th cell, absolute number of Naive</w:delText>
        </w:r>
        <w:r w:rsidDel="0041221E">
          <w:rPr>
            <w:rFonts w:ascii="Times New Roman" w:hAnsi="Times New Roman" w:cs="Times New Roman"/>
            <w:sz w:val="24"/>
            <w:szCs w:val="24"/>
          </w:rPr>
          <w:delText xml:space="preserve"> CD4</w:delText>
        </w:r>
        <w:r w:rsidDel="0041221E">
          <w:rPr>
            <w:rFonts w:ascii="Times New Roman" w:hAnsi="Times New Roman" w:cs="Times New Roman"/>
            <w:sz w:val="24"/>
            <w:szCs w:val="24"/>
            <w:vertAlign w:val="superscript"/>
          </w:rPr>
          <w:delText>+</w:delText>
        </w:r>
        <w:r w:rsidDel="0041221E">
          <w:rPr>
            <w:rFonts w:ascii="Times New Roman" w:hAnsi="Times New Roman" w:cs="Times New Roman"/>
            <w:sz w:val="24"/>
            <w:szCs w:val="24"/>
          </w:rPr>
          <w:delText xml:space="preserve"> cell, absolute number of Th1 cell, absolute number of Th17 cell,</w:delText>
        </w:r>
      </w:del>
      <w:ins w:id="937" w:author="cc" w:date="2021-01-21T15:43:00Z">
        <w:r w:rsidR="0041221E">
          <w:rPr>
            <w:rFonts w:ascii="Times New Roman" w:hAnsi="Times New Roman" w:cs="Times New Roman"/>
            <w:sz w:val="24"/>
            <w:szCs w:val="24"/>
          </w:rPr>
          <w:t xml:space="preserve"> </w:t>
        </w:r>
      </w:ins>
      <w:del w:id="938" w:author="cc" w:date="2021-01-21T15:43:00Z">
        <w:r w:rsidDel="0041221E">
          <w:rPr>
            <w:rFonts w:ascii="Times New Roman" w:hAnsi="Times New Roman" w:cs="Times New Roman"/>
            <w:sz w:val="24"/>
            <w:szCs w:val="24"/>
          </w:rPr>
          <w:delText xml:space="preserve"> indicated that the survival probability of these immunophenotype indicators were low which rarely statistical significance. </w:delText>
        </w:r>
      </w:del>
      <w:r>
        <w:rPr>
          <w:rFonts w:ascii="Times New Roman" w:hAnsi="Times New Roman" w:cs="Times New Roman"/>
          <w:sz w:val="24"/>
          <w:szCs w:val="24"/>
        </w:rPr>
        <w:t>Besides, it was seen that the percentage of non-classical monocyte was the most s</w:t>
      </w:r>
      <w:r>
        <w:rPr>
          <w:rFonts w:ascii="Times New Roman" w:hAnsi="Times New Roman" w:cs="Times New Roman" w:hint="eastAsia"/>
          <w:sz w:val="24"/>
          <w:szCs w:val="24"/>
        </w:rPr>
        <w:t>ignificant</w:t>
      </w:r>
      <w:r>
        <w:rPr>
          <w:rFonts w:ascii="Times New Roman" w:hAnsi="Times New Roman" w:cs="Times New Roman"/>
          <w:sz w:val="24"/>
          <w:szCs w:val="24"/>
        </w:rPr>
        <w:t xml:space="preserve"> immunophenotypes indicators with the survival probability, which could decrease the survival probability.</w:t>
      </w:r>
      <w:del w:id="939" w:author="cc" w:date="2021-01-21T15:42:00Z">
        <w:r w:rsidDel="00F84C66">
          <w:rPr>
            <w:rFonts w:ascii="Times New Roman" w:hAnsi="Times New Roman" w:cs="Times New Roman"/>
            <w:sz w:val="24"/>
            <w:szCs w:val="24"/>
          </w:rPr>
          <w:delText xml:space="preserve"> And the absolute number of Th2 cell was the most significant indicators to increase the survival probability.</w:delText>
        </w:r>
      </w:del>
    </w:p>
    <w:p w14:paraId="1A5B30E4" w14:textId="3E340D86" w:rsidR="003F54C0" w:rsidRDefault="003C0E66">
      <w:pPr>
        <w:pStyle w:val="af3"/>
        <w:spacing w:line="360" w:lineRule="auto"/>
        <w:ind w:firstLine="480"/>
        <w:rPr>
          <w:rFonts w:ascii="Times New Roman" w:hAnsi="Times New Roman" w:cs="Times New Roman"/>
          <w:color w:val="FF0000"/>
          <w:sz w:val="24"/>
          <w:szCs w:val="24"/>
        </w:rPr>
      </w:pPr>
      <w:del w:id="940" w:author="cc" w:date="2021-01-21T15:44:00Z">
        <w:r w:rsidDel="00D94CB6">
          <w:rPr>
            <w:rFonts w:ascii="Times New Roman" w:hAnsi="Times New Roman" w:cs="Times New Roman"/>
            <w:sz w:val="24"/>
            <w:szCs w:val="24"/>
          </w:rPr>
          <w:delText>T</w:delText>
        </w:r>
        <w:r w:rsidDel="00D94CB6">
          <w:rPr>
            <w:rFonts w:ascii="Times New Roman" w:hAnsi="Times New Roman" w:cs="Times New Roman" w:hint="eastAsia"/>
            <w:sz w:val="24"/>
            <w:szCs w:val="24"/>
          </w:rPr>
          <w:delText>o</w:delText>
        </w:r>
        <w:r w:rsidDel="00D94CB6">
          <w:rPr>
            <w:rFonts w:ascii="Times New Roman" w:hAnsi="Times New Roman" w:cs="Times New Roman"/>
            <w:sz w:val="24"/>
            <w:szCs w:val="24"/>
          </w:rPr>
          <w:delText xml:space="preserve"> further investigate whether the 16 immunophenotypes indicators between the acute ischemic stroke and the control group, as shown in </w:delText>
        </w:r>
        <w:r w:rsidDel="00D94CB6">
          <w:rPr>
            <w:rFonts w:ascii="Times New Roman" w:hAnsi="Times New Roman" w:cs="Times New Roman"/>
            <w:b/>
            <w:bCs/>
            <w:sz w:val="24"/>
            <w:szCs w:val="24"/>
            <w:rPrChange w:id="941" w:author="Guobo Chen" w:date="2020-11-12T21:41:00Z">
              <w:rPr>
                <w:rFonts w:ascii="Times New Roman" w:hAnsi="Times New Roman" w:cs="Times New Roman"/>
                <w:sz w:val="24"/>
                <w:szCs w:val="24"/>
              </w:rPr>
            </w:rPrChange>
          </w:rPr>
          <w:delText xml:space="preserve">supplementary figure </w:delText>
        </w:r>
      </w:del>
      <w:ins w:id="942" w:author="Guobo Chen" w:date="2020-11-12T21:40:00Z">
        <w:del w:id="943" w:author="cc" w:date="2021-01-21T15:44:00Z">
          <w:r w:rsidDel="00D94CB6">
            <w:rPr>
              <w:rFonts w:ascii="Times New Roman" w:hAnsi="Times New Roman" w:cs="Times New Roman"/>
              <w:b/>
              <w:bCs/>
              <w:sz w:val="24"/>
              <w:szCs w:val="24"/>
              <w:rPrChange w:id="944" w:author="Guobo Chen" w:date="2020-11-12T21:41:00Z">
                <w:rPr>
                  <w:rFonts w:ascii="Times New Roman" w:hAnsi="Times New Roman" w:cs="Times New Roman"/>
                  <w:sz w:val="24"/>
                  <w:szCs w:val="24"/>
                </w:rPr>
              </w:rPrChange>
            </w:rPr>
            <w:delText xml:space="preserve">Figure </w:delText>
          </w:r>
        </w:del>
      </w:ins>
      <w:ins w:id="945" w:author="Guobo Chen" w:date="2020-11-13T16:07:00Z">
        <w:del w:id="946" w:author="cc" w:date="2021-01-21T15:44:00Z">
          <w:r w:rsidDel="00D94CB6">
            <w:rPr>
              <w:rFonts w:ascii="Times New Roman" w:hAnsi="Times New Roman" w:cs="Times New Roman"/>
              <w:b/>
              <w:bCs/>
              <w:sz w:val="24"/>
              <w:szCs w:val="24"/>
            </w:rPr>
            <w:delText>S</w:delText>
          </w:r>
        </w:del>
      </w:ins>
      <w:del w:id="947" w:author="cc" w:date="2021-01-21T15:44:00Z">
        <w:r w:rsidDel="00D94CB6">
          <w:rPr>
            <w:rFonts w:ascii="Times New Roman" w:hAnsi="Times New Roman" w:cs="Times New Roman"/>
            <w:b/>
            <w:bCs/>
            <w:sz w:val="24"/>
            <w:szCs w:val="24"/>
            <w:rPrChange w:id="948" w:author="Guobo Chen" w:date="2020-11-12T21:41:00Z">
              <w:rPr>
                <w:rFonts w:ascii="Times New Roman" w:hAnsi="Times New Roman" w:cs="Times New Roman"/>
                <w:sz w:val="24"/>
                <w:szCs w:val="24"/>
              </w:rPr>
            </w:rPrChange>
          </w:rPr>
          <w:delText>3</w:delText>
        </w:r>
        <w:r w:rsidDel="00D94CB6">
          <w:rPr>
            <w:rFonts w:ascii="Times New Roman" w:hAnsi="Times New Roman" w:cs="Times New Roman"/>
            <w:sz w:val="24"/>
            <w:szCs w:val="24"/>
          </w:rPr>
          <w:delText xml:space="preserve">, using one-way variance </w:delText>
        </w:r>
      </w:del>
      <w:ins w:id="949" w:author="CYR" w:date="2020-12-10T09:30:00Z">
        <w:del w:id="950" w:author="cc" w:date="2021-01-21T15:44:00Z">
          <w:r w:rsidDel="00D94CB6">
            <w:rPr>
              <w:rFonts w:ascii="Times New Roman" w:hAnsi="Times New Roman" w:cs="Times New Roman"/>
              <w:sz w:val="24"/>
              <w:szCs w:val="24"/>
            </w:rPr>
            <w:delText xml:space="preserve">One-way ANOVA </w:delText>
          </w:r>
        </w:del>
      </w:ins>
      <w:del w:id="951" w:author="cc" w:date="2021-01-21T15:44:00Z">
        <w:r w:rsidDel="00D94CB6">
          <w:rPr>
            <w:rFonts w:ascii="Times New Roman" w:hAnsi="Times New Roman" w:cs="Times New Roman"/>
            <w:sz w:val="24"/>
            <w:szCs w:val="24"/>
          </w:rPr>
          <w:delText>analysis, demonstrated all these immunophenotypes indicators were statistically significant.</w:delText>
        </w:r>
      </w:del>
      <w:del w:id="952" w:author="Guobo Chen" w:date="2020-11-12T21:41:00Z">
        <w:r>
          <w:rPr>
            <w:rFonts w:ascii="Times New Roman" w:hAnsi="Times New Roman" w:cs="Times New Roman"/>
            <w:color w:val="FF0000"/>
            <w:sz w:val="24"/>
            <w:szCs w:val="24"/>
          </w:rPr>
          <w:delText xml:space="preserve"> </w:delText>
        </w:r>
      </w:del>
    </w:p>
    <w:p w14:paraId="376F6B60" w14:textId="2F8686F7" w:rsidR="003F54C0" w:rsidRDefault="004F74B3" w:rsidP="0094134F">
      <w:pPr>
        <w:pStyle w:val="af3"/>
        <w:spacing w:line="360" w:lineRule="auto"/>
        <w:ind w:firstLine="480"/>
        <w:rPr>
          <w:rFonts w:ascii="Times New Roman" w:hAnsi="Times New Roman" w:cs="Times New Roman"/>
          <w:sz w:val="24"/>
          <w:szCs w:val="24"/>
        </w:rPr>
      </w:pPr>
      <w:ins w:id="953" w:author="wang ying" w:date="2021-01-31T15:53:00Z">
        <w:r>
          <w:rPr>
            <w:rFonts w:ascii="Times New Roman" w:hAnsi="Times New Roman" w:cs="Times New Roman"/>
            <w:sz w:val="24"/>
            <w:szCs w:val="24"/>
          </w:rPr>
          <w:t xml:space="preserve">To further analyze </w:t>
        </w:r>
        <w:del w:id="954" w:author="cc" w:date="2021-03-12T15:02:00Z">
          <w:r w:rsidDel="003F3F42">
            <w:rPr>
              <w:rFonts w:ascii="Times New Roman" w:hAnsi="Times New Roman" w:cs="Times New Roman"/>
              <w:sz w:val="24"/>
              <w:szCs w:val="24"/>
            </w:rPr>
            <w:delText>t</w:delText>
          </w:r>
        </w:del>
      </w:ins>
      <w:del w:id="955" w:author="cc" w:date="2021-03-12T15:02:00Z">
        <w:r w:rsidR="003C0E66" w:rsidDel="003F3F42">
          <w:rPr>
            <w:rFonts w:ascii="Times New Roman" w:hAnsi="Times New Roman" w:cs="Times New Roman"/>
            <w:sz w:val="24"/>
            <w:szCs w:val="24"/>
          </w:rPr>
          <w:delText>The relationship between 54 different immunophenotype indicators and survival probabili</w:delText>
        </w:r>
        <w:r w:rsidR="003C0E66" w:rsidRPr="00347B9A" w:rsidDel="003F3F42">
          <w:rPr>
            <w:rFonts w:ascii="Times New Roman" w:hAnsi="Times New Roman" w:cs="Times New Roman"/>
            <w:sz w:val="24"/>
            <w:szCs w:val="24"/>
          </w:rPr>
          <w:delText>ty</w:delText>
        </w:r>
      </w:del>
      <w:ins w:id="956" w:author="wang ying" w:date="2021-01-31T15:53:00Z">
        <w:del w:id="957" w:author="cc" w:date="2021-03-12T15:02:00Z">
          <w:r w:rsidRPr="0094134F" w:rsidDel="003F3F42">
            <w:rPr>
              <w:rFonts w:ascii="Times New Roman" w:hAnsi="Times New Roman" w:cs="Times New Roman"/>
              <w:sz w:val="24"/>
              <w:szCs w:val="24"/>
            </w:rPr>
            <w:delText xml:space="preserve">, </w:delText>
          </w:r>
        </w:del>
      </w:ins>
      <w:del w:id="958" w:author="cc" w:date="2021-03-12T15:02:00Z">
        <w:r w:rsidR="003C0E66" w:rsidRPr="00347B9A" w:rsidDel="003F3F42">
          <w:rPr>
            <w:rFonts w:ascii="Times New Roman" w:hAnsi="Times New Roman" w:cs="Times New Roman"/>
            <w:sz w:val="24"/>
            <w:szCs w:val="24"/>
          </w:rPr>
          <w:delText xml:space="preserve"> was deserving further explored. Therefore, </w:delText>
        </w:r>
      </w:del>
      <w:ins w:id="959" w:author="cc" w:date="2021-03-12T15:02:00Z">
        <w:r w:rsidR="003F3F42">
          <w:rPr>
            <w:rFonts w:ascii="Times New Roman" w:hAnsi="Times New Roman" w:cs="Times New Roman"/>
            <w:sz w:val="24"/>
            <w:szCs w:val="24"/>
          </w:rPr>
          <w:t>,</w:t>
        </w:r>
      </w:ins>
      <w:r w:rsidR="003C0E66" w:rsidRPr="003F3F42">
        <w:rPr>
          <w:rFonts w:ascii="Times New Roman" w:hAnsi="Times New Roman" w:cs="Times New Roman"/>
          <w:sz w:val="24"/>
          <w:szCs w:val="24"/>
        </w:rPr>
        <w:t>54 im</w:t>
      </w:r>
      <w:r w:rsidR="003C0E66">
        <w:rPr>
          <w:rFonts w:ascii="Times New Roman" w:hAnsi="Times New Roman" w:cs="Times New Roman"/>
          <w:sz w:val="24"/>
          <w:szCs w:val="24"/>
        </w:rPr>
        <w:t>munophenotypes indicators were divided into high</w:t>
      </w:r>
      <w:ins w:id="960" w:author="Guobo Chen" w:date="2020-11-13T16:11:00Z">
        <w:r w:rsidR="003C0E66">
          <w:rPr>
            <w:rFonts w:ascii="Times New Roman" w:hAnsi="Times New Roman" w:cs="Times New Roman"/>
            <w:sz w:val="24"/>
            <w:szCs w:val="24"/>
          </w:rPr>
          <w:t>-</w:t>
        </w:r>
      </w:ins>
      <w:r w:rsidR="003C0E66">
        <w:rPr>
          <w:rFonts w:ascii="Times New Roman" w:hAnsi="Times New Roman" w:cs="Times New Roman"/>
          <w:sz w:val="24"/>
          <w:szCs w:val="24"/>
        </w:rPr>
        <w:t xml:space="preserve"> </w:t>
      </w:r>
      <w:del w:id="961" w:author="Guobo Chen" w:date="2020-11-13T16:11:00Z">
        <w:r w:rsidR="003C0E66">
          <w:rPr>
            <w:rFonts w:ascii="Times New Roman" w:hAnsi="Times New Roman" w:cs="Times New Roman"/>
            <w:sz w:val="24"/>
            <w:szCs w:val="24"/>
          </w:rPr>
          <w:delText xml:space="preserve">value </w:delText>
        </w:r>
      </w:del>
      <w:r w:rsidR="003C0E66">
        <w:rPr>
          <w:rFonts w:ascii="Times New Roman" w:hAnsi="Times New Roman" w:cs="Times New Roman"/>
          <w:sz w:val="24"/>
          <w:szCs w:val="24"/>
        </w:rPr>
        <w:t>and low</w:t>
      </w:r>
      <w:ins w:id="962" w:author="Guobo Chen" w:date="2020-11-13T16:11:00Z">
        <w:r w:rsidR="003C0E66">
          <w:rPr>
            <w:rFonts w:ascii="Times New Roman" w:hAnsi="Times New Roman" w:cs="Times New Roman"/>
            <w:sz w:val="24"/>
            <w:szCs w:val="24"/>
          </w:rPr>
          <w:t>-</w:t>
        </w:r>
      </w:ins>
      <w:del w:id="963" w:author="Guobo Chen" w:date="2020-11-13T16:11:00Z">
        <w:r w:rsidR="003C0E66">
          <w:rPr>
            <w:rFonts w:ascii="Times New Roman" w:hAnsi="Times New Roman" w:cs="Times New Roman"/>
            <w:sz w:val="24"/>
            <w:szCs w:val="24"/>
          </w:rPr>
          <w:delText xml:space="preserve"> </w:delText>
        </w:r>
      </w:del>
      <w:r w:rsidR="003C0E66">
        <w:rPr>
          <w:rFonts w:ascii="Times New Roman" w:hAnsi="Times New Roman" w:cs="Times New Roman"/>
          <w:sz w:val="24"/>
          <w:szCs w:val="24"/>
        </w:rPr>
        <w:t xml:space="preserve">value </w:t>
      </w:r>
      <w:ins w:id="964" w:author="wang ying" w:date="2021-01-31T15:54:00Z">
        <w:r>
          <w:rPr>
            <w:rFonts w:ascii="Times New Roman" w:hAnsi="Times New Roman" w:cs="Times New Roman"/>
            <w:sz w:val="24"/>
            <w:szCs w:val="24"/>
          </w:rPr>
          <w:t xml:space="preserve">subgroup </w:t>
        </w:r>
      </w:ins>
      <w:r w:rsidR="003C0E66">
        <w:rPr>
          <w:rFonts w:ascii="Times New Roman" w:hAnsi="Times New Roman" w:cs="Times New Roman"/>
          <w:sz w:val="24"/>
          <w:szCs w:val="24"/>
        </w:rPr>
        <w:t xml:space="preserve">according to the average in the acute ischemic stroke group </w:t>
      </w:r>
      <w:ins w:id="965" w:author="wang ying" w:date="2021-01-31T15:54:00Z">
        <w:r>
          <w:rPr>
            <w:rFonts w:ascii="Times New Roman" w:hAnsi="Times New Roman" w:cs="Times New Roman"/>
            <w:sz w:val="24"/>
            <w:szCs w:val="24"/>
          </w:rPr>
          <w:t xml:space="preserve">respectively; </w:t>
        </w:r>
      </w:ins>
      <w:ins w:id="966" w:author="wang ying" w:date="2021-01-31T15:55:00Z">
        <w:r>
          <w:rPr>
            <w:rFonts w:ascii="Times New Roman" w:hAnsi="Times New Roman" w:cs="Times New Roman"/>
            <w:sz w:val="24"/>
            <w:szCs w:val="24"/>
          </w:rPr>
          <w:t>then the volunteers were followed</w:t>
        </w:r>
      </w:ins>
      <w:ins w:id="967" w:author="wang ying" w:date="2021-01-31T15:56:00Z">
        <w:r>
          <w:rPr>
            <w:rFonts w:ascii="Times New Roman" w:hAnsi="Times New Roman" w:cs="Times New Roman"/>
            <w:sz w:val="24"/>
            <w:szCs w:val="24"/>
          </w:rPr>
          <w:t xml:space="preserve">. As shown in </w:t>
        </w:r>
        <w:r w:rsidRPr="004F74B3">
          <w:rPr>
            <w:rFonts w:ascii="Times New Roman" w:hAnsi="Times New Roman" w:cs="Times New Roman"/>
            <w:b/>
            <w:bCs/>
            <w:sz w:val="24"/>
            <w:szCs w:val="24"/>
            <w:rPrChange w:id="968" w:author="wang ying" w:date="2021-01-31T15:56:00Z">
              <w:rPr>
                <w:rFonts w:ascii="Times New Roman" w:hAnsi="Times New Roman" w:cs="Times New Roman"/>
                <w:sz w:val="24"/>
                <w:szCs w:val="24"/>
              </w:rPr>
            </w:rPrChange>
          </w:rPr>
          <w:t>Figure S4</w:t>
        </w:r>
        <w:r>
          <w:rPr>
            <w:rFonts w:ascii="Times New Roman" w:hAnsi="Times New Roman" w:cs="Times New Roman"/>
            <w:sz w:val="24"/>
            <w:szCs w:val="24"/>
          </w:rPr>
          <w:t xml:space="preserve">, </w:t>
        </w:r>
      </w:ins>
      <w:commentRangeStart w:id="969"/>
      <w:commentRangeStart w:id="970"/>
      <w:r w:rsidR="003C0E66">
        <w:rPr>
          <w:rFonts w:ascii="Times New Roman" w:hAnsi="Times New Roman" w:cs="Times New Roman"/>
          <w:sz w:val="24"/>
          <w:szCs w:val="24"/>
        </w:rPr>
        <w:t xml:space="preserve">which concluded that 11 immunophenotypes indicators were statistically significant (log-rank test, </w:t>
      </w:r>
      <w:r w:rsidR="003C0E66">
        <w:rPr>
          <w:rFonts w:ascii="Times New Roman" w:hAnsi="Times New Roman" w:cs="Times New Roman"/>
          <w:i/>
          <w:iCs/>
          <w:sz w:val="24"/>
          <w:szCs w:val="24"/>
        </w:rPr>
        <w:t>p</w:t>
      </w:r>
      <w:r w:rsidR="003C0E66">
        <w:rPr>
          <w:rFonts w:ascii="Times New Roman" w:hAnsi="Times New Roman" w:cs="Times New Roman"/>
          <w:sz w:val="24"/>
          <w:szCs w:val="24"/>
        </w:rPr>
        <w:t>&lt;0.05) by using univariate survival analysis</w:t>
      </w:r>
      <w:commentRangeEnd w:id="969"/>
      <w:r>
        <w:rPr>
          <w:rStyle w:val="af1"/>
        </w:rPr>
        <w:commentReference w:id="969"/>
      </w:r>
      <w:commentRangeEnd w:id="970"/>
      <w:r w:rsidR="00701772">
        <w:rPr>
          <w:rStyle w:val="af1"/>
        </w:rPr>
        <w:commentReference w:id="970"/>
      </w:r>
      <w:r w:rsidR="003C0E66">
        <w:rPr>
          <w:rFonts w:ascii="Times New Roman" w:hAnsi="Times New Roman" w:cs="Times New Roman"/>
          <w:sz w:val="24"/>
          <w:szCs w:val="24"/>
        </w:rPr>
        <w:t xml:space="preserve"> (</w:t>
      </w:r>
      <w:del w:id="971" w:author="Guobo Chen" w:date="2020-11-14T09:41:00Z">
        <w:r w:rsidR="003C0E66">
          <w:rPr>
            <w:rFonts w:ascii="Times New Roman" w:hAnsi="Times New Roman" w:cs="Times New Roman"/>
            <w:b/>
            <w:bCs/>
            <w:sz w:val="24"/>
            <w:szCs w:val="24"/>
            <w:rPrChange w:id="972" w:author="Guobo Chen" w:date="2020-11-12T21:41:00Z">
              <w:rPr>
                <w:rFonts w:ascii="Times New Roman" w:hAnsi="Times New Roman" w:cs="Times New Roman"/>
                <w:sz w:val="24"/>
                <w:szCs w:val="24"/>
              </w:rPr>
            </w:rPrChange>
          </w:rPr>
          <w:delText>supplementary</w:delText>
        </w:r>
        <w:r w:rsidR="003C0E66">
          <w:rPr>
            <w:rFonts w:ascii="Times New Roman" w:hAnsi="Times New Roman" w:cs="Times New Roman"/>
            <w:sz w:val="24"/>
            <w:szCs w:val="24"/>
          </w:rPr>
          <w:delText xml:space="preserve"> </w:delText>
        </w:r>
      </w:del>
      <w:del w:id="973" w:author="Guobo Chen" w:date="2020-11-12T21:41:00Z">
        <w:r w:rsidR="003C0E66">
          <w:rPr>
            <w:rFonts w:ascii="Times New Roman" w:hAnsi="Times New Roman" w:cs="Times New Roman"/>
            <w:b/>
            <w:bCs/>
            <w:sz w:val="24"/>
            <w:szCs w:val="24"/>
            <w:rPrChange w:id="974" w:author="Guobo Chen" w:date="2020-11-12T21:41:00Z">
              <w:rPr>
                <w:rFonts w:ascii="Times New Roman" w:hAnsi="Times New Roman" w:cs="Times New Roman"/>
                <w:sz w:val="24"/>
                <w:szCs w:val="24"/>
              </w:rPr>
            </w:rPrChange>
          </w:rPr>
          <w:delText xml:space="preserve">figure </w:delText>
        </w:r>
      </w:del>
      <w:ins w:id="975" w:author="Guobo Chen" w:date="2020-11-12T21:41:00Z">
        <w:r w:rsidR="003C0E66">
          <w:rPr>
            <w:rFonts w:ascii="Times New Roman" w:hAnsi="Times New Roman" w:cs="Times New Roman"/>
            <w:b/>
            <w:bCs/>
            <w:sz w:val="24"/>
            <w:szCs w:val="24"/>
            <w:rPrChange w:id="976" w:author="Guobo Chen" w:date="2020-11-12T21:41:00Z">
              <w:rPr>
                <w:rFonts w:ascii="Times New Roman" w:hAnsi="Times New Roman" w:cs="Times New Roman"/>
                <w:sz w:val="24"/>
                <w:szCs w:val="24"/>
              </w:rPr>
            </w:rPrChange>
          </w:rPr>
          <w:t xml:space="preserve">Figure </w:t>
        </w:r>
      </w:ins>
      <w:ins w:id="977" w:author="Guobo Chen" w:date="2020-11-14T09:41:00Z">
        <w:r w:rsidR="003C0E66">
          <w:rPr>
            <w:rFonts w:ascii="Times New Roman" w:hAnsi="Times New Roman" w:cs="Times New Roman" w:hint="eastAsia"/>
            <w:b/>
            <w:bCs/>
            <w:sz w:val="24"/>
            <w:szCs w:val="24"/>
          </w:rPr>
          <w:t>S</w:t>
        </w:r>
      </w:ins>
      <w:r w:rsidR="003C0E66">
        <w:rPr>
          <w:rFonts w:ascii="Times New Roman" w:hAnsi="Times New Roman" w:cs="Times New Roman"/>
          <w:b/>
          <w:bCs/>
          <w:sz w:val="24"/>
          <w:szCs w:val="24"/>
          <w:rPrChange w:id="978" w:author="Guobo Chen" w:date="2020-11-12T21:41:00Z">
            <w:rPr>
              <w:rFonts w:ascii="Times New Roman" w:hAnsi="Times New Roman" w:cs="Times New Roman"/>
              <w:sz w:val="24"/>
              <w:szCs w:val="24"/>
            </w:rPr>
          </w:rPrChange>
        </w:rPr>
        <w:t>4</w:t>
      </w:r>
      <w:r w:rsidR="003C0E66">
        <w:rPr>
          <w:rFonts w:ascii="Times New Roman" w:hAnsi="Times New Roman" w:cs="Times New Roman"/>
          <w:sz w:val="24"/>
          <w:szCs w:val="24"/>
        </w:rPr>
        <w:t>).</w:t>
      </w:r>
      <w:ins w:id="979" w:author="wang ying" w:date="2021-01-31T15:56:00Z">
        <w:r>
          <w:rPr>
            <w:rFonts w:ascii="Times New Roman" w:hAnsi="Times New Roman" w:cs="Times New Roman"/>
            <w:sz w:val="24"/>
            <w:szCs w:val="24"/>
          </w:rPr>
          <w:t xml:space="preserve"> </w:t>
        </w:r>
      </w:ins>
      <w:r w:rsidR="003C0E66">
        <w:rPr>
          <w:rFonts w:ascii="Times New Roman" w:hAnsi="Times New Roman" w:cs="Times New Roman"/>
          <w:sz w:val="24"/>
          <w:szCs w:val="24"/>
        </w:rPr>
        <w:t>As shown in</w:t>
      </w:r>
      <w:r w:rsidR="003C0E66">
        <w:rPr>
          <w:rFonts w:ascii="Times New Roman" w:hAnsi="Times New Roman" w:cs="Times New Roman"/>
          <w:b/>
          <w:bCs/>
          <w:sz w:val="24"/>
          <w:szCs w:val="24"/>
        </w:rPr>
        <w:t xml:space="preserve"> </w:t>
      </w:r>
      <w:r w:rsidR="003C0E66">
        <w:rPr>
          <w:rFonts w:ascii="Times New Roman" w:hAnsi="Times New Roman" w:cs="Times New Roman"/>
          <w:b/>
          <w:bCs/>
          <w:sz w:val="24"/>
          <w:szCs w:val="24"/>
          <w:rPrChange w:id="980" w:author="Guobo Chen" w:date="2020-11-12T21:41:00Z">
            <w:rPr>
              <w:rFonts w:ascii="Times New Roman" w:hAnsi="Times New Roman" w:cs="Times New Roman"/>
              <w:sz w:val="24"/>
              <w:szCs w:val="24"/>
            </w:rPr>
          </w:rPrChange>
        </w:rPr>
        <w:t>Figure</w:t>
      </w:r>
      <w:ins w:id="981" w:author="Guobo Chen" w:date="2020-11-12T21:41:00Z">
        <w:r w:rsidR="003C0E66">
          <w:rPr>
            <w:rFonts w:ascii="Times New Roman" w:hAnsi="Times New Roman" w:cs="Times New Roman"/>
            <w:b/>
            <w:bCs/>
            <w:sz w:val="24"/>
            <w:szCs w:val="24"/>
            <w:rPrChange w:id="982" w:author="Guobo Chen" w:date="2020-11-12T21:41:00Z">
              <w:rPr>
                <w:rFonts w:ascii="Times New Roman" w:hAnsi="Times New Roman" w:cs="Times New Roman"/>
                <w:sz w:val="24"/>
                <w:szCs w:val="24"/>
              </w:rPr>
            </w:rPrChange>
          </w:rPr>
          <w:t xml:space="preserve"> </w:t>
        </w:r>
      </w:ins>
      <w:r w:rsidR="003C0E66">
        <w:rPr>
          <w:rFonts w:ascii="Times New Roman" w:hAnsi="Times New Roman" w:cs="Times New Roman"/>
          <w:b/>
          <w:bCs/>
          <w:sz w:val="24"/>
          <w:szCs w:val="24"/>
          <w:rPrChange w:id="983" w:author="Guobo Chen" w:date="2020-11-12T21:41:00Z">
            <w:rPr>
              <w:rFonts w:ascii="Times New Roman" w:hAnsi="Times New Roman" w:cs="Times New Roman"/>
              <w:sz w:val="24"/>
              <w:szCs w:val="24"/>
            </w:rPr>
          </w:rPrChange>
        </w:rPr>
        <w:t>4</w:t>
      </w:r>
      <w:r w:rsidR="003C0E66">
        <w:rPr>
          <w:rFonts w:ascii="Times New Roman" w:hAnsi="Times New Roman" w:cs="Times New Roman"/>
          <w:sz w:val="24"/>
          <w:szCs w:val="24"/>
        </w:rPr>
        <w:t xml:space="preserve">, </w:t>
      </w:r>
      <w:del w:id="984" w:author="wang ying" w:date="2021-01-31T15:57:00Z">
        <w:r w:rsidR="003C0E66" w:rsidDel="004F74B3">
          <w:rPr>
            <w:rFonts w:ascii="Times New Roman" w:hAnsi="Times New Roman" w:cs="Times New Roman"/>
            <w:sz w:val="24"/>
            <w:szCs w:val="24"/>
          </w:rPr>
          <w:delText xml:space="preserve">our study demonstrated that </w:delText>
        </w:r>
      </w:del>
      <w:r w:rsidR="003C0E66">
        <w:rPr>
          <w:rFonts w:ascii="Times New Roman" w:hAnsi="Times New Roman" w:cs="Times New Roman"/>
          <w:sz w:val="24"/>
          <w:szCs w:val="24"/>
        </w:rPr>
        <w:t>the high</w:t>
      </w:r>
      <w:ins w:id="985" w:author="wang ying" w:date="2021-01-31T15:57:00Z">
        <w:r>
          <w:rPr>
            <w:rFonts w:ascii="Times New Roman" w:hAnsi="Times New Roman" w:cs="Times New Roman" w:hint="eastAsia"/>
            <w:sz w:val="24"/>
            <w:szCs w:val="24"/>
          </w:rPr>
          <w:t>er</w:t>
        </w:r>
      </w:ins>
      <w:r w:rsidR="003C0E66">
        <w:rPr>
          <w:rFonts w:ascii="Times New Roman" w:hAnsi="Times New Roman" w:cs="Times New Roman"/>
          <w:sz w:val="24"/>
          <w:szCs w:val="24"/>
        </w:rPr>
        <w:t xml:space="preserve"> expression of 5 immunophenotypes indicators </w:t>
      </w:r>
      <w:ins w:id="986" w:author="wang ying" w:date="2021-01-31T15:57:00Z">
        <w:r>
          <w:rPr>
            <w:rFonts w:ascii="Times New Roman" w:hAnsi="Times New Roman" w:cs="Times New Roman"/>
            <w:sz w:val="24"/>
            <w:szCs w:val="24"/>
          </w:rPr>
          <w:t xml:space="preserve">which are </w:t>
        </w:r>
        <w:commentRangeStart w:id="987"/>
        <w:r>
          <w:rPr>
            <w:rFonts w:ascii="Times New Roman" w:hAnsi="Times New Roman" w:cs="Times New Roman"/>
            <w:sz w:val="24"/>
            <w:szCs w:val="24"/>
          </w:rPr>
          <w:t>absolute number of Th cell</w:t>
        </w:r>
      </w:ins>
      <w:ins w:id="988" w:author="cc" w:date="2021-03-19T16:04:00Z">
        <w:r w:rsidR="007338F8">
          <w:rPr>
            <w:rFonts w:ascii="Times New Roman" w:hAnsi="Times New Roman" w:cs="Times New Roman"/>
            <w:sz w:val="24"/>
            <w:szCs w:val="24"/>
          </w:rPr>
          <w:t xml:space="preserve"> (8.3y vs 4.2y, </w:t>
        </w:r>
      </w:ins>
      <w:ins w:id="989" w:author="cc" w:date="2021-03-19T16:05:00Z">
        <w:r w:rsidR="007338F8" w:rsidRPr="001B45E8">
          <w:rPr>
            <w:rFonts w:ascii="Times New Roman" w:hAnsi="Times New Roman" w:cs="Times New Roman"/>
            <w:i/>
            <w:iCs/>
            <w:sz w:val="24"/>
            <w:szCs w:val="24"/>
            <w:rPrChange w:id="990" w:author="cc" w:date="2021-03-19T20:53:00Z">
              <w:rPr>
                <w:rFonts w:ascii="Times New Roman" w:hAnsi="Times New Roman" w:cs="Times New Roman"/>
                <w:sz w:val="24"/>
                <w:szCs w:val="24"/>
              </w:rPr>
            </w:rPrChange>
          </w:rPr>
          <w:t>p</w:t>
        </w:r>
        <w:r w:rsidR="007338F8">
          <w:rPr>
            <w:rFonts w:ascii="Times New Roman" w:hAnsi="Times New Roman" w:cs="Times New Roman"/>
            <w:sz w:val="24"/>
            <w:szCs w:val="24"/>
          </w:rPr>
          <w:t>=0.049</w:t>
        </w:r>
      </w:ins>
      <w:ins w:id="991" w:author="cc" w:date="2021-03-19T16:04:00Z">
        <w:r w:rsidR="007338F8">
          <w:rPr>
            <w:rFonts w:ascii="Times New Roman" w:hAnsi="Times New Roman" w:cs="Times New Roman"/>
            <w:sz w:val="24"/>
            <w:szCs w:val="24"/>
          </w:rPr>
          <w:t>)</w:t>
        </w:r>
      </w:ins>
      <w:ins w:id="992" w:author="wang ying" w:date="2021-01-31T15:57:00Z">
        <w:r>
          <w:rPr>
            <w:rFonts w:ascii="Times New Roman" w:hAnsi="Times New Roman" w:cs="Times New Roman"/>
            <w:sz w:val="24"/>
            <w:szCs w:val="24"/>
          </w:rPr>
          <w:t>, absolute number of total Treg cell</w:t>
        </w:r>
      </w:ins>
      <w:ins w:id="993" w:author="cc" w:date="2021-03-19T20:44:00Z">
        <w:r w:rsidR="000345BB">
          <w:rPr>
            <w:rFonts w:ascii="Times New Roman" w:hAnsi="Times New Roman" w:cs="Times New Roman"/>
            <w:sz w:val="24"/>
            <w:szCs w:val="24"/>
          </w:rPr>
          <w:t xml:space="preserve"> </w:t>
        </w:r>
      </w:ins>
      <w:ins w:id="994" w:author="cc" w:date="2021-03-19T20:50:00Z">
        <w:r w:rsidR="000345BB">
          <w:rPr>
            <w:rFonts w:ascii="Times New Roman" w:hAnsi="Times New Roman" w:cs="Times New Roman"/>
            <w:sz w:val="24"/>
            <w:szCs w:val="24"/>
          </w:rPr>
          <w:t>(</w:t>
        </w:r>
      </w:ins>
      <w:ins w:id="995" w:author="cc" w:date="2021-03-19T20:51:00Z">
        <w:r w:rsidR="000345BB">
          <w:rPr>
            <w:rFonts w:ascii="Times New Roman" w:hAnsi="Times New Roman" w:cs="Times New Roman"/>
            <w:sz w:val="24"/>
            <w:szCs w:val="24"/>
          </w:rPr>
          <w:t>9.1y vs 4.2y,</w:t>
        </w:r>
        <w:r w:rsidR="000345BB" w:rsidRPr="001B45E8">
          <w:rPr>
            <w:rFonts w:ascii="Times New Roman" w:hAnsi="Times New Roman" w:cs="Times New Roman"/>
            <w:i/>
            <w:iCs/>
            <w:sz w:val="24"/>
            <w:szCs w:val="24"/>
            <w:rPrChange w:id="996" w:author="cc" w:date="2021-03-19T20:52:00Z">
              <w:rPr>
                <w:rFonts w:ascii="Times New Roman" w:hAnsi="Times New Roman" w:cs="Times New Roman"/>
                <w:sz w:val="24"/>
                <w:szCs w:val="24"/>
              </w:rPr>
            </w:rPrChange>
          </w:rPr>
          <w:t xml:space="preserve"> p</w:t>
        </w:r>
        <w:r w:rsidR="000345BB">
          <w:rPr>
            <w:rFonts w:ascii="Times New Roman" w:hAnsi="Times New Roman" w:cs="Times New Roman"/>
            <w:sz w:val="24"/>
            <w:szCs w:val="24"/>
          </w:rPr>
          <w:t>=</w:t>
        </w:r>
      </w:ins>
      <w:ins w:id="997" w:author="cc" w:date="2021-03-19T20:52:00Z">
        <w:r w:rsidR="000345BB">
          <w:rPr>
            <w:rFonts w:ascii="Times New Roman" w:hAnsi="Times New Roman" w:cs="Times New Roman"/>
            <w:sz w:val="24"/>
            <w:szCs w:val="24"/>
          </w:rPr>
          <w:t>0.026</w:t>
        </w:r>
      </w:ins>
      <w:ins w:id="998" w:author="cc" w:date="2021-03-19T20:50:00Z">
        <w:r w:rsidR="000345BB">
          <w:rPr>
            <w:rFonts w:ascii="Times New Roman" w:hAnsi="Times New Roman" w:cs="Times New Roman"/>
            <w:sz w:val="24"/>
            <w:szCs w:val="24"/>
          </w:rPr>
          <w:t>)</w:t>
        </w:r>
      </w:ins>
      <w:ins w:id="999" w:author="wang ying" w:date="2021-01-31T15:57:00Z">
        <w:r>
          <w:rPr>
            <w:rFonts w:ascii="Times New Roman" w:hAnsi="Times New Roman" w:cs="Times New Roman"/>
            <w:sz w:val="24"/>
            <w:szCs w:val="24"/>
          </w:rPr>
          <w:t>, absolute number of Th1 cell</w:t>
        </w:r>
      </w:ins>
      <w:ins w:id="1000" w:author="cc" w:date="2021-03-19T20:52:00Z">
        <w:r w:rsidR="000345BB">
          <w:rPr>
            <w:rFonts w:ascii="Times New Roman" w:hAnsi="Times New Roman" w:cs="Times New Roman"/>
            <w:sz w:val="24"/>
            <w:szCs w:val="24"/>
          </w:rPr>
          <w:t xml:space="preserve"> (10y vs </w:t>
        </w:r>
        <w:r w:rsidR="001B45E8">
          <w:rPr>
            <w:rFonts w:ascii="Times New Roman" w:hAnsi="Times New Roman" w:cs="Times New Roman"/>
            <w:sz w:val="24"/>
            <w:szCs w:val="24"/>
          </w:rPr>
          <w:t>4.1y,</w:t>
        </w:r>
      </w:ins>
      <w:ins w:id="1001" w:author="cc" w:date="2021-03-19T20:53:00Z">
        <w:r w:rsidR="001B45E8">
          <w:rPr>
            <w:rFonts w:ascii="Times New Roman" w:hAnsi="Times New Roman" w:cs="Times New Roman"/>
            <w:sz w:val="24"/>
            <w:szCs w:val="24"/>
          </w:rPr>
          <w:t xml:space="preserve"> </w:t>
        </w:r>
        <w:r w:rsidR="001B45E8">
          <w:rPr>
            <w:rFonts w:ascii="Times New Roman" w:hAnsi="Times New Roman" w:cs="Times New Roman"/>
            <w:i/>
            <w:iCs/>
            <w:sz w:val="24"/>
            <w:szCs w:val="24"/>
          </w:rPr>
          <w:t>p</w:t>
        </w:r>
      </w:ins>
      <w:ins w:id="1002" w:author="cc" w:date="2021-03-19T20:52:00Z">
        <w:r w:rsidR="001B45E8">
          <w:rPr>
            <w:rFonts w:ascii="Times New Roman" w:hAnsi="Times New Roman" w:cs="Times New Roman"/>
            <w:sz w:val="24"/>
            <w:szCs w:val="24"/>
          </w:rPr>
          <w:t>=</w:t>
        </w:r>
      </w:ins>
      <w:ins w:id="1003" w:author="cc" w:date="2021-03-19T20:53:00Z">
        <w:r w:rsidR="001B45E8">
          <w:rPr>
            <w:rFonts w:ascii="Times New Roman" w:hAnsi="Times New Roman" w:cs="Times New Roman"/>
            <w:sz w:val="24"/>
            <w:szCs w:val="24"/>
          </w:rPr>
          <w:t>0.029</w:t>
        </w:r>
      </w:ins>
      <w:ins w:id="1004" w:author="cc" w:date="2021-03-19T20:52:00Z">
        <w:r w:rsidR="000345BB">
          <w:rPr>
            <w:rFonts w:ascii="Times New Roman" w:hAnsi="Times New Roman" w:cs="Times New Roman"/>
            <w:sz w:val="24"/>
            <w:szCs w:val="24"/>
          </w:rPr>
          <w:t>)</w:t>
        </w:r>
      </w:ins>
      <w:ins w:id="1005" w:author="wang ying" w:date="2021-01-31T15:57:00Z">
        <w:r>
          <w:rPr>
            <w:rFonts w:ascii="Times New Roman" w:hAnsi="Times New Roman" w:cs="Times New Roman"/>
            <w:sz w:val="24"/>
            <w:szCs w:val="24"/>
          </w:rPr>
          <w:t xml:space="preserve">, absolute number of central </w:t>
        </w:r>
      </w:ins>
      <w:ins w:id="1006" w:author="cc" w:date="2021-03-19T20:53:00Z">
        <w:r w:rsidR="001B45E8">
          <w:rPr>
            <w:rFonts w:ascii="Times New Roman" w:hAnsi="Times New Roman" w:cs="Times New Roman"/>
            <w:sz w:val="24"/>
            <w:szCs w:val="24"/>
          </w:rPr>
          <w:t xml:space="preserve">memory </w:t>
        </w:r>
      </w:ins>
      <w:ins w:id="1007" w:author="wang ying" w:date="2021-01-31T15:57:00Z">
        <w:r>
          <w:rPr>
            <w:rFonts w:ascii="Times New Roman" w:hAnsi="Times New Roman" w:cs="Times New Roman"/>
            <w:sz w:val="24"/>
            <w:szCs w:val="24"/>
          </w:rPr>
          <w:t>CD4</w:t>
        </w:r>
        <w:r>
          <w:rPr>
            <w:rFonts w:ascii="Times New Roman" w:hAnsi="Times New Roman" w:cs="Times New Roman"/>
            <w:sz w:val="24"/>
            <w:szCs w:val="24"/>
            <w:vertAlign w:val="superscript"/>
          </w:rPr>
          <w:t>+</w:t>
        </w:r>
        <w:r>
          <w:rPr>
            <w:rFonts w:ascii="Times New Roman" w:hAnsi="Times New Roman" w:cs="Times New Roman"/>
            <w:sz w:val="24"/>
            <w:szCs w:val="24"/>
          </w:rPr>
          <w:t xml:space="preserve"> T cell </w:t>
        </w:r>
      </w:ins>
      <w:ins w:id="1008" w:author="cc" w:date="2021-03-19T20:53:00Z">
        <w:r w:rsidR="001B45E8">
          <w:rPr>
            <w:rFonts w:ascii="Times New Roman" w:hAnsi="Times New Roman" w:cs="Times New Roman"/>
            <w:sz w:val="24"/>
            <w:szCs w:val="24"/>
          </w:rPr>
          <w:t>(</w:t>
        </w:r>
      </w:ins>
      <w:ins w:id="1009" w:author="cc" w:date="2021-03-19T20:54:00Z">
        <w:r w:rsidR="001B45E8">
          <w:rPr>
            <w:rFonts w:ascii="Times New Roman" w:hAnsi="Times New Roman" w:cs="Times New Roman"/>
            <w:sz w:val="24"/>
            <w:szCs w:val="24"/>
          </w:rPr>
          <w:t xml:space="preserve">9.1y vs 4.2y, </w:t>
        </w:r>
        <w:r w:rsidR="001B45E8" w:rsidRPr="001B45E8">
          <w:rPr>
            <w:rFonts w:ascii="Times New Roman" w:hAnsi="Times New Roman" w:cs="Times New Roman"/>
            <w:i/>
            <w:iCs/>
            <w:sz w:val="24"/>
            <w:szCs w:val="24"/>
            <w:rPrChange w:id="1010" w:author="cc" w:date="2021-03-19T20:54:00Z">
              <w:rPr>
                <w:rFonts w:ascii="Times New Roman" w:hAnsi="Times New Roman" w:cs="Times New Roman"/>
                <w:sz w:val="24"/>
                <w:szCs w:val="24"/>
              </w:rPr>
            </w:rPrChange>
          </w:rPr>
          <w:t>p</w:t>
        </w:r>
        <w:r w:rsidR="001B45E8">
          <w:rPr>
            <w:rFonts w:ascii="Times New Roman" w:hAnsi="Times New Roman" w:cs="Times New Roman"/>
            <w:sz w:val="24"/>
            <w:szCs w:val="24"/>
          </w:rPr>
          <w:t>=0.015</w:t>
        </w:r>
      </w:ins>
      <w:ins w:id="1011" w:author="cc" w:date="2021-03-19T20:53:00Z">
        <w:r w:rsidR="001B45E8">
          <w:rPr>
            <w:rFonts w:ascii="Times New Roman" w:hAnsi="Times New Roman" w:cs="Times New Roman"/>
            <w:sz w:val="24"/>
            <w:szCs w:val="24"/>
          </w:rPr>
          <w:t>)</w:t>
        </w:r>
      </w:ins>
      <w:ins w:id="1012" w:author="wang ying" w:date="2021-01-31T15:57:00Z">
        <w:r>
          <w:rPr>
            <w:rFonts w:ascii="Times New Roman" w:hAnsi="Times New Roman" w:cs="Times New Roman"/>
            <w:sz w:val="24"/>
            <w:szCs w:val="24"/>
          </w:rPr>
          <w:t xml:space="preserve">and absolute number of naive CD8 </w:t>
        </w:r>
        <w:r>
          <w:rPr>
            <w:rFonts w:ascii="Times New Roman" w:hAnsi="Times New Roman" w:cs="Times New Roman"/>
            <w:sz w:val="24"/>
            <w:szCs w:val="24"/>
            <w:vertAlign w:val="superscript"/>
          </w:rPr>
          <w:t>+</w:t>
        </w:r>
        <w:r>
          <w:rPr>
            <w:rFonts w:ascii="Times New Roman" w:hAnsi="Times New Roman" w:cs="Times New Roman"/>
            <w:sz w:val="24"/>
            <w:szCs w:val="24"/>
          </w:rPr>
          <w:t xml:space="preserve"> T cell</w:t>
        </w:r>
      </w:ins>
      <w:commentRangeEnd w:id="987"/>
      <w:ins w:id="1013" w:author="cc" w:date="2021-03-19T20:54:00Z">
        <w:r w:rsidR="001B45E8">
          <w:rPr>
            <w:rFonts w:ascii="Times New Roman" w:hAnsi="Times New Roman" w:cs="Times New Roman"/>
            <w:sz w:val="24"/>
            <w:szCs w:val="24"/>
          </w:rPr>
          <w:t xml:space="preserve"> (</w:t>
        </w:r>
      </w:ins>
      <w:ins w:id="1014" w:author="cc" w:date="2021-03-19T20:57:00Z">
        <w:r w:rsidR="001B45E8">
          <w:rPr>
            <w:rFonts w:ascii="Times New Roman" w:hAnsi="Times New Roman" w:cs="Times New Roman"/>
            <w:sz w:val="24"/>
            <w:szCs w:val="24"/>
          </w:rPr>
          <w:t xml:space="preserve">9.1y vs 5.1y, </w:t>
        </w:r>
        <w:r w:rsidR="001B45E8" w:rsidRPr="001B45E8">
          <w:rPr>
            <w:rFonts w:ascii="Times New Roman" w:hAnsi="Times New Roman" w:cs="Times New Roman"/>
            <w:i/>
            <w:iCs/>
            <w:sz w:val="24"/>
            <w:szCs w:val="24"/>
            <w:rPrChange w:id="1015" w:author="cc" w:date="2021-03-19T20:57:00Z">
              <w:rPr>
                <w:rFonts w:ascii="Times New Roman" w:hAnsi="Times New Roman" w:cs="Times New Roman"/>
                <w:sz w:val="24"/>
                <w:szCs w:val="24"/>
              </w:rPr>
            </w:rPrChange>
          </w:rPr>
          <w:t>p</w:t>
        </w:r>
        <w:r w:rsidR="001B45E8">
          <w:rPr>
            <w:rFonts w:ascii="Times New Roman" w:hAnsi="Times New Roman" w:cs="Times New Roman"/>
            <w:sz w:val="24"/>
            <w:szCs w:val="24"/>
          </w:rPr>
          <w:t>=0.009</w:t>
        </w:r>
      </w:ins>
      <w:ins w:id="1016" w:author="cc" w:date="2021-03-19T20:54:00Z">
        <w:r w:rsidR="001B45E8">
          <w:rPr>
            <w:rFonts w:ascii="Times New Roman" w:hAnsi="Times New Roman" w:cs="Times New Roman"/>
            <w:sz w:val="24"/>
            <w:szCs w:val="24"/>
          </w:rPr>
          <w:t>)</w:t>
        </w:r>
      </w:ins>
      <w:ins w:id="1017" w:author="wang ying" w:date="2021-01-31T15:58:00Z">
        <w:r>
          <w:rPr>
            <w:rStyle w:val="af1"/>
          </w:rPr>
          <w:commentReference w:id="987"/>
        </w:r>
      </w:ins>
      <w:ins w:id="1018" w:author="wang ying" w:date="2021-01-31T15:57:00Z">
        <w:r>
          <w:rPr>
            <w:rFonts w:ascii="Times New Roman" w:hAnsi="Times New Roman" w:cs="Times New Roman"/>
            <w:sz w:val="24"/>
            <w:szCs w:val="24"/>
          </w:rPr>
          <w:t xml:space="preserve">, </w:t>
        </w:r>
      </w:ins>
      <w:del w:id="1019" w:author="wang ying" w:date="2021-01-31T15:57:00Z">
        <w:r w:rsidR="003C0E66" w:rsidDel="004F74B3">
          <w:rPr>
            <w:rFonts w:ascii="Times New Roman" w:hAnsi="Times New Roman" w:cs="Times New Roman"/>
            <w:sz w:val="24"/>
            <w:szCs w:val="24"/>
          </w:rPr>
          <w:delText xml:space="preserve">could </w:delText>
        </w:r>
      </w:del>
      <w:ins w:id="1020" w:author="wang ying" w:date="2021-01-31T15:57:00Z">
        <w:r>
          <w:rPr>
            <w:rFonts w:ascii="Times New Roman" w:hAnsi="Times New Roman" w:cs="Times New Roman"/>
            <w:sz w:val="24"/>
            <w:szCs w:val="24"/>
          </w:rPr>
          <w:t xml:space="preserve">showed </w:t>
        </w:r>
      </w:ins>
      <w:r w:rsidR="003C0E66">
        <w:rPr>
          <w:rFonts w:ascii="Times New Roman" w:hAnsi="Times New Roman" w:cs="Times New Roman"/>
          <w:sz w:val="24"/>
          <w:szCs w:val="24"/>
        </w:rPr>
        <w:t xml:space="preserve">reduce the survival risk and increase the survival probability. </w:t>
      </w:r>
      <w:del w:id="1021" w:author="wang ying" w:date="2021-01-31T15:59:00Z">
        <w:r w:rsidR="003C0E66" w:rsidDel="005375C0">
          <w:rPr>
            <w:rFonts w:ascii="Times New Roman" w:hAnsi="Times New Roman" w:cs="Times New Roman"/>
            <w:sz w:val="24"/>
            <w:szCs w:val="24"/>
          </w:rPr>
          <w:delText>The 5 immunophenotypes indicators were separately</w:delText>
        </w:r>
      </w:del>
      <w:del w:id="1022" w:author="wang ying" w:date="2021-01-31T15:57:00Z">
        <w:r w:rsidR="003C0E66" w:rsidDel="004F74B3">
          <w:rPr>
            <w:rFonts w:ascii="Times New Roman" w:hAnsi="Times New Roman" w:cs="Times New Roman"/>
            <w:sz w:val="24"/>
            <w:szCs w:val="24"/>
          </w:rPr>
          <w:delText xml:space="preserve"> absolute number of Th cell, absolute number of total Treg cell, absolute number of Th1 cell, absolute number of central CD4</w:delText>
        </w:r>
        <w:r w:rsidR="003C0E66" w:rsidDel="004F74B3">
          <w:rPr>
            <w:rFonts w:ascii="Times New Roman" w:hAnsi="Times New Roman" w:cs="Times New Roman"/>
            <w:sz w:val="24"/>
            <w:szCs w:val="24"/>
            <w:vertAlign w:val="superscript"/>
          </w:rPr>
          <w:delText>+</w:delText>
        </w:r>
        <w:r w:rsidR="003C0E66" w:rsidDel="004F74B3">
          <w:rPr>
            <w:rFonts w:ascii="Times New Roman" w:hAnsi="Times New Roman" w:cs="Times New Roman"/>
            <w:sz w:val="24"/>
            <w:szCs w:val="24"/>
          </w:rPr>
          <w:delText xml:space="preserve"> T cell and absolute number of naive CD8 </w:delText>
        </w:r>
        <w:r w:rsidR="003C0E66" w:rsidDel="004F74B3">
          <w:rPr>
            <w:rFonts w:ascii="Times New Roman" w:hAnsi="Times New Roman" w:cs="Times New Roman"/>
            <w:sz w:val="24"/>
            <w:szCs w:val="24"/>
            <w:vertAlign w:val="superscript"/>
          </w:rPr>
          <w:delText>+</w:delText>
        </w:r>
        <w:r w:rsidR="003C0E66" w:rsidDel="004F74B3">
          <w:rPr>
            <w:rFonts w:ascii="Times New Roman" w:hAnsi="Times New Roman" w:cs="Times New Roman"/>
            <w:sz w:val="24"/>
            <w:szCs w:val="24"/>
          </w:rPr>
          <w:delText xml:space="preserve"> T cell</w:delText>
        </w:r>
      </w:del>
      <w:del w:id="1023" w:author="wang ying" w:date="2021-01-31T15:59:00Z">
        <w:r w:rsidR="003C0E66" w:rsidDel="005375C0">
          <w:rPr>
            <w:rFonts w:ascii="Times New Roman" w:hAnsi="Times New Roman" w:cs="Times New Roman"/>
            <w:sz w:val="24"/>
            <w:szCs w:val="24"/>
          </w:rPr>
          <w:delText xml:space="preserve">. </w:delText>
        </w:r>
      </w:del>
      <w:r w:rsidR="003C0E66">
        <w:rPr>
          <w:rFonts w:ascii="Times New Roman" w:hAnsi="Times New Roman" w:cs="Times New Roman"/>
          <w:sz w:val="24"/>
          <w:szCs w:val="24"/>
        </w:rPr>
        <w:t>I</w:t>
      </w:r>
      <w:commentRangeStart w:id="1024"/>
      <w:r w:rsidR="003C0E66">
        <w:rPr>
          <w:rFonts w:ascii="Times New Roman" w:hAnsi="Times New Roman" w:cs="Times New Roman"/>
          <w:sz w:val="24"/>
          <w:szCs w:val="24"/>
        </w:rPr>
        <w:t xml:space="preserve">n contrast, </w:t>
      </w:r>
      <w:del w:id="1025" w:author="wang ying" w:date="2021-01-31T15:59:00Z">
        <w:r w:rsidR="003C0E66" w:rsidDel="005375C0">
          <w:rPr>
            <w:rFonts w:ascii="Times New Roman" w:hAnsi="Times New Roman" w:cs="Times New Roman"/>
            <w:sz w:val="24"/>
            <w:szCs w:val="24"/>
          </w:rPr>
          <w:delText>it was found that</w:delText>
        </w:r>
      </w:del>
      <w:ins w:id="1026" w:author="wang ying" w:date="2021-01-31T15:59:00Z">
        <w:r w:rsidR="005375C0">
          <w:rPr>
            <w:rFonts w:ascii="Times New Roman" w:hAnsi="Times New Roman" w:cs="Times New Roman"/>
            <w:sz w:val="24"/>
            <w:szCs w:val="24"/>
          </w:rPr>
          <w:t>the</w:t>
        </w:r>
      </w:ins>
      <w:r w:rsidR="003C0E66">
        <w:rPr>
          <w:rFonts w:ascii="Times New Roman" w:hAnsi="Times New Roman" w:cs="Times New Roman"/>
          <w:sz w:val="24"/>
          <w:szCs w:val="24"/>
        </w:rPr>
        <w:t xml:space="preserve"> high</w:t>
      </w:r>
      <w:ins w:id="1027" w:author="wang ying" w:date="2021-01-31T15:59:00Z">
        <w:r w:rsidR="005375C0">
          <w:rPr>
            <w:rFonts w:ascii="Times New Roman" w:hAnsi="Times New Roman" w:cs="Times New Roman"/>
            <w:sz w:val="24"/>
            <w:szCs w:val="24"/>
          </w:rPr>
          <w:t>er</w:t>
        </w:r>
      </w:ins>
      <w:r w:rsidR="003C0E66">
        <w:rPr>
          <w:rFonts w:ascii="Times New Roman" w:hAnsi="Times New Roman" w:cs="Times New Roman"/>
          <w:sz w:val="24"/>
          <w:szCs w:val="24"/>
        </w:rPr>
        <w:t xml:space="preserve"> expression levels of 6 immunophenotypes indicators would increase survival risk and reduce survival probability.</w:t>
      </w:r>
      <w:commentRangeEnd w:id="1024"/>
      <w:r w:rsidR="005375C0">
        <w:rPr>
          <w:rStyle w:val="af1"/>
        </w:rPr>
        <w:commentReference w:id="1024"/>
      </w:r>
      <w:r w:rsidR="003C0E66">
        <w:rPr>
          <w:rFonts w:ascii="Times New Roman" w:hAnsi="Times New Roman" w:cs="Times New Roman"/>
          <w:sz w:val="24"/>
          <w:szCs w:val="24"/>
        </w:rPr>
        <w:t xml:space="preserve"> The 6 indicators were separately the percentage of effector memory CD4</w:t>
      </w:r>
      <w:r w:rsidR="003C0E66">
        <w:rPr>
          <w:rFonts w:ascii="Times New Roman" w:hAnsi="Times New Roman" w:cs="Times New Roman"/>
          <w:sz w:val="24"/>
          <w:szCs w:val="24"/>
          <w:vertAlign w:val="superscript"/>
        </w:rPr>
        <w:t>+</w:t>
      </w:r>
      <w:r w:rsidR="003C0E66">
        <w:rPr>
          <w:rFonts w:ascii="Times New Roman" w:hAnsi="Times New Roman" w:cs="Times New Roman"/>
          <w:sz w:val="24"/>
          <w:szCs w:val="24"/>
        </w:rPr>
        <w:t xml:space="preserve"> T cell</w:t>
      </w:r>
      <w:ins w:id="1028" w:author="cc" w:date="2021-03-19T20:58:00Z">
        <w:r w:rsidR="001B45E8">
          <w:rPr>
            <w:rFonts w:ascii="Times New Roman" w:hAnsi="Times New Roman" w:cs="Times New Roman"/>
            <w:sz w:val="24"/>
            <w:szCs w:val="24"/>
          </w:rPr>
          <w:t xml:space="preserve"> (</w:t>
        </w:r>
      </w:ins>
      <w:ins w:id="1029" w:author="cc" w:date="2021-03-19T20:59:00Z">
        <w:r w:rsidR="001B45E8">
          <w:rPr>
            <w:rFonts w:ascii="Times New Roman" w:hAnsi="Times New Roman" w:cs="Times New Roman"/>
            <w:sz w:val="24"/>
            <w:szCs w:val="24"/>
          </w:rPr>
          <w:t>5.8y</w:t>
        </w:r>
      </w:ins>
      <w:ins w:id="1030" w:author="cc" w:date="2021-03-19T21:42:00Z">
        <w:r w:rsidR="00712436" w:rsidRPr="00712436">
          <w:rPr>
            <w:rFonts w:ascii="Times New Roman" w:hAnsi="Times New Roman" w:cs="Times New Roman"/>
            <w:sz w:val="24"/>
            <w:szCs w:val="24"/>
          </w:rPr>
          <w:t xml:space="preserve"> </w:t>
        </w:r>
        <w:r w:rsidR="00712436">
          <w:rPr>
            <w:rFonts w:ascii="Times New Roman" w:hAnsi="Times New Roman" w:cs="Times New Roman"/>
            <w:sz w:val="24"/>
            <w:szCs w:val="24"/>
          </w:rPr>
          <w:t>vs 7.5y</w:t>
        </w:r>
      </w:ins>
      <w:ins w:id="1031" w:author="cc" w:date="2021-03-19T20:59:00Z">
        <w:r w:rsidR="001B45E8">
          <w:rPr>
            <w:rFonts w:ascii="Times New Roman" w:hAnsi="Times New Roman" w:cs="Times New Roman"/>
            <w:sz w:val="24"/>
            <w:szCs w:val="24"/>
          </w:rPr>
          <w:t xml:space="preserve">, </w:t>
        </w:r>
        <w:r w:rsidR="001B45E8" w:rsidRPr="001B45E8">
          <w:rPr>
            <w:rFonts w:ascii="Times New Roman" w:hAnsi="Times New Roman" w:cs="Times New Roman"/>
            <w:i/>
            <w:iCs/>
            <w:sz w:val="24"/>
            <w:szCs w:val="24"/>
            <w:rPrChange w:id="1032" w:author="cc" w:date="2021-03-19T20:59:00Z">
              <w:rPr>
                <w:rFonts w:ascii="Times New Roman" w:hAnsi="Times New Roman" w:cs="Times New Roman"/>
                <w:sz w:val="24"/>
                <w:szCs w:val="24"/>
              </w:rPr>
            </w:rPrChange>
          </w:rPr>
          <w:t>p</w:t>
        </w:r>
        <w:r w:rsidR="001B45E8">
          <w:rPr>
            <w:rFonts w:ascii="Times New Roman" w:hAnsi="Times New Roman" w:cs="Times New Roman"/>
            <w:sz w:val="24"/>
            <w:szCs w:val="24"/>
          </w:rPr>
          <w:t>=0.033</w:t>
        </w:r>
      </w:ins>
      <w:ins w:id="1033" w:author="cc" w:date="2021-03-19T20:58:00Z">
        <w:r w:rsidR="001B45E8">
          <w:rPr>
            <w:rFonts w:ascii="Times New Roman" w:hAnsi="Times New Roman" w:cs="Times New Roman"/>
            <w:sz w:val="24"/>
            <w:szCs w:val="24"/>
          </w:rPr>
          <w:t>)</w:t>
        </w:r>
      </w:ins>
      <w:r w:rsidR="003C0E66">
        <w:rPr>
          <w:rFonts w:ascii="Times New Roman" w:hAnsi="Times New Roman" w:cs="Times New Roman"/>
          <w:sz w:val="24"/>
          <w:szCs w:val="24"/>
        </w:rPr>
        <w:t>, absolute number of effector CD8</w:t>
      </w:r>
      <w:r w:rsidR="003C0E66">
        <w:rPr>
          <w:rFonts w:ascii="Times New Roman" w:hAnsi="Times New Roman" w:cs="Times New Roman"/>
          <w:sz w:val="24"/>
          <w:szCs w:val="24"/>
          <w:vertAlign w:val="superscript"/>
        </w:rPr>
        <w:t>+</w:t>
      </w:r>
      <w:r w:rsidR="003C0E66">
        <w:rPr>
          <w:rFonts w:ascii="Times New Roman" w:hAnsi="Times New Roman" w:cs="Times New Roman"/>
          <w:sz w:val="24"/>
          <w:szCs w:val="24"/>
        </w:rPr>
        <w:t xml:space="preserve"> T cell</w:t>
      </w:r>
      <w:ins w:id="1034" w:author="cc" w:date="2021-03-19T21:02:00Z">
        <w:r w:rsidR="001B45E8">
          <w:rPr>
            <w:rFonts w:ascii="Times New Roman" w:hAnsi="Times New Roman" w:cs="Times New Roman"/>
            <w:sz w:val="24"/>
            <w:szCs w:val="24"/>
          </w:rPr>
          <w:t xml:space="preserve"> </w:t>
        </w:r>
      </w:ins>
      <w:ins w:id="1035" w:author="cc" w:date="2021-03-19T21:42:00Z">
        <w:r w:rsidR="00712436">
          <w:rPr>
            <w:rFonts w:ascii="Times New Roman" w:hAnsi="Times New Roman" w:cs="Times New Roman"/>
            <w:sz w:val="24"/>
            <w:szCs w:val="24"/>
          </w:rPr>
          <w:t>(</w:t>
        </w:r>
      </w:ins>
      <w:ins w:id="1036" w:author="cc" w:date="2021-03-19T21:03:00Z">
        <w:r w:rsidR="0072591B">
          <w:rPr>
            <w:rFonts w:ascii="Times New Roman" w:hAnsi="Times New Roman" w:cs="Times New Roman"/>
            <w:sz w:val="24"/>
            <w:szCs w:val="24"/>
          </w:rPr>
          <w:t>9.0y</w:t>
        </w:r>
      </w:ins>
      <w:ins w:id="1037" w:author="cc" w:date="2021-03-19T21:42:00Z">
        <w:r w:rsidR="00712436">
          <w:rPr>
            <w:rFonts w:ascii="Times New Roman" w:hAnsi="Times New Roman" w:cs="Times New Roman"/>
            <w:sz w:val="24"/>
            <w:szCs w:val="24"/>
          </w:rPr>
          <w:t xml:space="preserve"> </w:t>
        </w:r>
        <w:r w:rsidR="00712436">
          <w:rPr>
            <w:rFonts w:ascii="Times New Roman" w:hAnsi="Times New Roman" w:cs="Times New Roman"/>
            <w:sz w:val="24"/>
            <w:szCs w:val="24"/>
          </w:rPr>
          <w:t>vs 9.1y</w:t>
        </w:r>
      </w:ins>
      <w:ins w:id="1038" w:author="cc" w:date="2021-03-19T21:03:00Z">
        <w:r w:rsidR="0072591B">
          <w:rPr>
            <w:rFonts w:ascii="Times New Roman" w:hAnsi="Times New Roman" w:cs="Times New Roman"/>
            <w:sz w:val="24"/>
            <w:szCs w:val="24"/>
          </w:rPr>
          <w:t xml:space="preserve">, </w:t>
        </w:r>
        <w:r w:rsidR="0072591B" w:rsidRPr="0072591B">
          <w:rPr>
            <w:rFonts w:ascii="Times New Roman" w:hAnsi="Times New Roman" w:cs="Times New Roman"/>
            <w:i/>
            <w:iCs/>
            <w:sz w:val="24"/>
            <w:szCs w:val="24"/>
            <w:rPrChange w:id="1039" w:author="cc" w:date="2021-03-19T21:03:00Z">
              <w:rPr>
                <w:rFonts w:ascii="Times New Roman" w:hAnsi="Times New Roman" w:cs="Times New Roman"/>
                <w:sz w:val="24"/>
                <w:szCs w:val="24"/>
              </w:rPr>
            </w:rPrChange>
          </w:rPr>
          <w:t>p</w:t>
        </w:r>
        <w:r w:rsidR="0072591B">
          <w:rPr>
            <w:rFonts w:ascii="Times New Roman" w:hAnsi="Times New Roman" w:cs="Times New Roman"/>
            <w:sz w:val="24"/>
            <w:szCs w:val="24"/>
          </w:rPr>
          <w:t>=0.007</w:t>
        </w:r>
      </w:ins>
      <w:ins w:id="1040" w:author="cc" w:date="2021-03-19T21:02:00Z">
        <w:r w:rsidR="001B45E8">
          <w:rPr>
            <w:rFonts w:ascii="Times New Roman" w:hAnsi="Times New Roman" w:cs="Times New Roman"/>
            <w:sz w:val="24"/>
            <w:szCs w:val="24"/>
          </w:rPr>
          <w:t>)</w:t>
        </w:r>
      </w:ins>
      <w:r w:rsidR="003C0E66">
        <w:rPr>
          <w:rFonts w:ascii="Times New Roman" w:hAnsi="Times New Roman" w:cs="Times New Roman"/>
          <w:sz w:val="24"/>
          <w:szCs w:val="24"/>
        </w:rPr>
        <w:t>, the percentage of activated CD8</w:t>
      </w:r>
      <w:r w:rsidR="003C0E66">
        <w:rPr>
          <w:rFonts w:ascii="Times New Roman" w:hAnsi="Times New Roman" w:cs="Times New Roman"/>
          <w:sz w:val="24"/>
          <w:szCs w:val="24"/>
          <w:vertAlign w:val="superscript"/>
        </w:rPr>
        <w:t xml:space="preserve">+ </w:t>
      </w:r>
      <w:r w:rsidR="003C0E66">
        <w:rPr>
          <w:rFonts w:ascii="Times New Roman" w:hAnsi="Times New Roman" w:cs="Times New Roman"/>
          <w:sz w:val="24"/>
          <w:szCs w:val="24"/>
        </w:rPr>
        <w:t>T</w:t>
      </w:r>
      <w:r w:rsidR="003C0E66">
        <w:rPr>
          <w:rFonts w:ascii="Times New Roman" w:hAnsi="Times New Roman" w:cs="Times New Roman"/>
          <w:sz w:val="24"/>
          <w:szCs w:val="24"/>
          <w:vertAlign w:val="superscript"/>
        </w:rPr>
        <w:t xml:space="preserve"> </w:t>
      </w:r>
      <w:r w:rsidR="003C0E66">
        <w:rPr>
          <w:rFonts w:ascii="Times New Roman" w:hAnsi="Times New Roman" w:cs="Times New Roman"/>
          <w:sz w:val="24"/>
          <w:szCs w:val="24"/>
        </w:rPr>
        <w:t>cells</w:t>
      </w:r>
      <w:ins w:id="1041" w:author="cc" w:date="2021-03-19T21:20:00Z">
        <w:r w:rsidR="00F81641">
          <w:rPr>
            <w:rFonts w:ascii="Times New Roman" w:hAnsi="Times New Roman" w:cs="Times New Roman"/>
            <w:sz w:val="24"/>
            <w:szCs w:val="24"/>
          </w:rPr>
          <w:t xml:space="preserve"> (</w:t>
        </w:r>
      </w:ins>
      <w:ins w:id="1042" w:author="cc" w:date="2021-03-19T21:24:00Z">
        <w:r w:rsidR="00E230B4">
          <w:rPr>
            <w:rFonts w:ascii="Times New Roman" w:hAnsi="Times New Roman" w:cs="Times New Roman"/>
            <w:sz w:val="24"/>
            <w:szCs w:val="24"/>
          </w:rPr>
          <w:t xml:space="preserve">6.7y vs </w:t>
        </w:r>
      </w:ins>
      <w:ins w:id="1043" w:author="cc" w:date="2021-03-19T21:42:00Z">
        <w:r w:rsidR="00712436">
          <w:rPr>
            <w:rFonts w:ascii="Times New Roman" w:hAnsi="Times New Roman" w:cs="Times New Roman"/>
            <w:sz w:val="24"/>
            <w:szCs w:val="24"/>
          </w:rPr>
          <w:t>9</w:t>
        </w:r>
      </w:ins>
      <w:ins w:id="1044" w:author="cc" w:date="2021-03-19T21:24:00Z">
        <w:r w:rsidR="00E230B4">
          <w:rPr>
            <w:rFonts w:ascii="Times New Roman" w:hAnsi="Times New Roman" w:cs="Times New Roman"/>
            <w:sz w:val="24"/>
            <w:szCs w:val="24"/>
          </w:rPr>
          <w:t xml:space="preserve">.1y, </w:t>
        </w:r>
        <w:r w:rsidR="00E230B4" w:rsidRPr="00E230B4">
          <w:rPr>
            <w:rFonts w:ascii="Times New Roman" w:hAnsi="Times New Roman" w:cs="Times New Roman"/>
            <w:i/>
            <w:iCs/>
            <w:sz w:val="24"/>
            <w:szCs w:val="24"/>
            <w:rPrChange w:id="1045" w:author="cc" w:date="2021-03-19T21:25:00Z">
              <w:rPr>
                <w:rFonts w:ascii="Times New Roman" w:hAnsi="Times New Roman" w:cs="Times New Roman"/>
                <w:sz w:val="24"/>
                <w:szCs w:val="24"/>
              </w:rPr>
            </w:rPrChange>
          </w:rPr>
          <w:t>p</w:t>
        </w:r>
        <w:r w:rsidR="00E230B4">
          <w:rPr>
            <w:rFonts w:ascii="Times New Roman" w:hAnsi="Times New Roman" w:cs="Times New Roman"/>
            <w:sz w:val="24"/>
            <w:szCs w:val="24"/>
          </w:rPr>
          <w:t>=</w:t>
        </w:r>
      </w:ins>
      <w:ins w:id="1046" w:author="cc" w:date="2021-03-19T21:25:00Z">
        <w:r w:rsidR="00E230B4">
          <w:rPr>
            <w:rFonts w:ascii="Times New Roman" w:hAnsi="Times New Roman" w:cs="Times New Roman"/>
            <w:sz w:val="24"/>
            <w:szCs w:val="24"/>
          </w:rPr>
          <w:t>0.006</w:t>
        </w:r>
      </w:ins>
      <w:r w:rsidR="003C0E66">
        <w:rPr>
          <w:rFonts w:ascii="Times New Roman" w:hAnsi="Times New Roman" w:cs="Times New Roman"/>
          <w:sz w:val="24"/>
          <w:szCs w:val="24"/>
        </w:rPr>
        <w:t>, absolute number of activated CD8</w:t>
      </w:r>
      <w:r w:rsidR="003C0E66">
        <w:rPr>
          <w:rFonts w:ascii="Times New Roman" w:hAnsi="Times New Roman" w:cs="Times New Roman"/>
          <w:sz w:val="24"/>
          <w:szCs w:val="24"/>
          <w:vertAlign w:val="superscript"/>
        </w:rPr>
        <w:t>+</w:t>
      </w:r>
      <w:r w:rsidR="003C0E66">
        <w:rPr>
          <w:rFonts w:ascii="Times New Roman" w:hAnsi="Times New Roman" w:cs="Times New Roman"/>
          <w:sz w:val="24"/>
          <w:szCs w:val="24"/>
        </w:rPr>
        <w:t xml:space="preserve"> T cells</w:t>
      </w:r>
      <w:ins w:id="1047" w:author="cc" w:date="2021-03-19T21:21:00Z">
        <w:r w:rsidR="00F81641">
          <w:rPr>
            <w:rFonts w:ascii="Times New Roman" w:hAnsi="Times New Roman" w:cs="Times New Roman"/>
            <w:sz w:val="24"/>
            <w:szCs w:val="24"/>
          </w:rPr>
          <w:t xml:space="preserve"> (</w:t>
        </w:r>
        <w:r w:rsidR="00F81641">
          <w:rPr>
            <w:rFonts w:ascii="Times New Roman" w:hAnsi="Times New Roman" w:cs="Times New Roman"/>
            <w:sz w:val="24"/>
            <w:szCs w:val="24"/>
          </w:rPr>
          <w:t>8.9y</w:t>
        </w:r>
      </w:ins>
      <w:ins w:id="1048" w:author="cc" w:date="2021-03-19T21:43:00Z">
        <w:r w:rsidR="00712436">
          <w:rPr>
            <w:rFonts w:ascii="Times New Roman" w:hAnsi="Times New Roman" w:cs="Times New Roman"/>
            <w:sz w:val="24"/>
            <w:szCs w:val="24"/>
          </w:rPr>
          <w:t xml:space="preserve"> vs</w:t>
        </w:r>
        <w:r w:rsidR="00712436" w:rsidRPr="00712436">
          <w:rPr>
            <w:rFonts w:ascii="Times New Roman" w:hAnsi="Times New Roman" w:cs="Times New Roman"/>
            <w:sz w:val="24"/>
            <w:szCs w:val="24"/>
          </w:rPr>
          <w:t xml:space="preserve"> </w:t>
        </w:r>
        <w:r w:rsidR="00712436">
          <w:rPr>
            <w:rFonts w:ascii="Times New Roman" w:hAnsi="Times New Roman" w:cs="Times New Roman"/>
            <w:sz w:val="24"/>
            <w:szCs w:val="24"/>
          </w:rPr>
          <w:t>9.1y</w:t>
        </w:r>
        <w:r w:rsidR="00712436">
          <w:rPr>
            <w:rFonts w:ascii="Times New Roman" w:hAnsi="Times New Roman" w:cs="Times New Roman"/>
            <w:sz w:val="24"/>
            <w:szCs w:val="24"/>
          </w:rPr>
          <w:t>,</w:t>
        </w:r>
      </w:ins>
      <w:ins w:id="1049" w:author="cc" w:date="2021-03-19T21:21:00Z">
        <w:r w:rsidR="00F81641">
          <w:rPr>
            <w:rFonts w:ascii="Times New Roman" w:hAnsi="Times New Roman" w:cs="Times New Roman"/>
            <w:sz w:val="24"/>
            <w:szCs w:val="24"/>
          </w:rPr>
          <w:t xml:space="preserve"> </w:t>
        </w:r>
        <w:r w:rsidR="00F81641" w:rsidRPr="00712436">
          <w:rPr>
            <w:rFonts w:ascii="Times New Roman" w:hAnsi="Times New Roman" w:cs="Times New Roman"/>
            <w:i/>
            <w:iCs/>
            <w:sz w:val="24"/>
            <w:szCs w:val="24"/>
            <w:rPrChange w:id="1050" w:author="cc" w:date="2021-03-19T21:43:00Z">
              <w:rPr>
                <w:rFonts w:ascii="Times New Roman" w:hAnsi="Times New Roman" w:cs="Times New Roman"/>
                <w:sz w:val="24"/>
                <w:szCs w:val="24"/>
              </w:rPr>
            </w:rPrChange>
          </w:rPr>
          <w:t>p</w:t>
        </w:r>
        <w:r w:rsidR="00F81641">
          <w:rPr>
            <w:rFonts w:ascii="Times New Roman" w:hAnsi="Times New Roman" w:cs="Times New Roman"/>
            <w:sz w:val="24"/>
            <w:szCs w:val="24"/>
          </w:rPr>
          <w:t>=0.035)</w:t>
        </w:r>
      </w:ins>
      <w:r w:rsidR="003C0E66">
        <w:rPr>
          <w:rFonts w:ascii="Times New Roman" w:hAnsi="Times New Roman" w:cs="Times New Roman"/>
          <w:sz w:val="24"/>
          <w:szCs w:val="24"/>
        </w:rPr>
        <w:t xml:space="preserve">, the </w:t>
      </w:r>
      <w:r w:rsidR="003C0E66">
        <w:rPr>
          <w:rFonts w:ascii="Times New Roman" w:hAnsi="Times New Roman" w:cs="Times New Roman"/>
          <w:sz w:val="24"/>
          <w:szCs w:val="24"/>
        </w:rPr>
        <w:lastRenderedPageBreak/>
        <w:t>percentage of total monocyte</w:t>
      </w:r>
      <w:ins w:id="1051" w:author="cc" w:date="2021-03-19T21:26:00Z">
        <w:r w:rsidR="00E230B4">
          <w:rPr>
            <w:rFonts w:ascii="Times New Roman" w:hAnsi="Times New Roman" w:cs="Times New Roman"/>
            <w:sz w:val="24"/>
            <w:szCs w:val="24"/>
          </w:rPr>
          <w:t xml:space="preserve">(6.25y vs 9.1y, </w:t>
        </w:r>
        <w:r w:rsidR="00E230B4" w:rsidRPr="00E230B4">
          <w:rPr>
            <w:rFonts w:ascii="Times New Roman" w:hAnsi="Times New Roman" w:cs="Times New Roman"/>
            <w:i/>
            <w:iCs/>
            <w:sz w:val="24"/>
            <w:szCs w:val="24"/>
            <w:rPrChange w:id="1052" w:author="cc" w:date="2021-03-19T21:26:00Z">
              <w:rPr>
                <w:rFonts w:ascii="Times New Roman" w:hAnsi="Times New Roman" w:cs="Times New Roman"/>
                <w:sz w:val="24"/>
                <w:szCs w:val="24"/>
              </w:rPr>
            </w:rPrChange>
          </w:rPr>
          <w:t>p</w:t>
        </w:r>
        <w:r w:rsidR="00E230B4">
          <w:rPr>
            <w:rFonts w:ascii="Times New Roman" w:hAnsi="Times New Roman" w:cs="Times New Roman"/>
            <w:sz w:val="24"/>
            <w:szCs w:val="24"/>
          </w:rPr>
          <w:t>=</w:t>
        </w:r>
        <w:r w:rsidR="00E230B4">
          <w:rPr>
            <w:rFonts w:ascii="Times New Roman" w:hAnsi="Times New Roman" w:cs="Times New Roman"/>
            <w:sz w:val="24"/>
            <w:szCs w:val="24"/>
          </w:rPr>
          <w:t>0.024</w:t>
        </w:r>
        <w:r w:rsidR="00E230B4">
          <w:rPr>
            <w:rFonts w:ascii="Times New Roman" w:hAnsi="Times New Roman" w:cs="Times New Roman"/>
            <w:sz w:val="24"/>
            <w:szCs w:val="24"/>
          </w:rPr>
          <w:t>)</w:t>
        </w:r>
      </w:ins>
      <w:r w:rsidR="003C0E66">
        <w:rPr>
          <w:rFonts w:ascii="Times New Roman" w:hAnsi="Times New Roman" w:cs="Times New Roman"/>
          <w:sz w:val="24"/>
          <w:szCs w:val="24"/>
        </w:rPr>
        <w:t xml:space="preserve"> and the percentage of classical monocyte</w:t>
      </w:r>
      <w:ins w:id="1053" w:author="cc" w:date="2021-03-19T21:27:00Z">
        <w:r w:rsidR="00E230B4">
          <w:rPr>
            <w:rFonts w:ascii="Times New Roman" w:hAnsi="Times New Roman" w:cs="Times New Roman"/>
            <w:sz w:val="24"/>
            <w:szCs w:val="24"/>
          </w:rPr>
          <w:t>(5y</w:t>
        </w:r>
      </w:ins>
      <w:ins w:id="1054" w:author="cc" w:date="2021-03-19T21:43:00Z">
        <w:r w:rsidR="00712436" w:rsidRPr="00712436">
          <w:rPr>
            <w:rFonts w:ascii="Times New Roman" w:hAnsi="Times New Roman" w:cs="Times New Roman"/>
            <w:sz w:val="24"/>
            <w:szCs w:val="24"/>
          </w:rPr>
          <w:t xml:space="preserve"> </w:t>
        </w:r>
        <w:r w:rsidR="00712436">
          <w:rPr>
            <w:rFonts w:ascii="Times New Roman" w:hAnsi="Times New Roman" w:cs="Times New Roman"/>
            <w:sz w:val="24"/>
            <w:szCs w:val="24"/>
          </w:rPr>
          <w:t>vs</w:t>
        </w:r>
        <w:r w:rsidR="00712436">
          <w:rPr>
            <w:rFonts w:ascii="Times New Roman" w:hAnsi="Times New Roman" w:cs="Times New Roman"/>
            <w:sz w:val="24"/>
            <w:szCs w:val="24"/>
          </w:rPr>
          <w:t xml:space="preserve"> </w:t>
        </w:r>
        <w:r w:rsidR="00712436">
          <w:rPr>
            <w:rFonts w:ascii="Times New Roman" w:hAnsi="Times New Roman" w:cs="Times New Roman"/>
            <w:sz w:val="24"/>
            <w:szCs w:val="24"/>
          </w:rPr>
          <w:t>8.75y</w:t>
        </w:r>
      </w:ins>
      <w:ins w:id="1055" w:author="cc" w:date="2021-03-19T21:27:00Z">
        <w:r w:rsidR="00E230B4">
          <w:rPr>
            <w:rFonts w:ascii="Times New Roman" w:hAnsi="Times New Roman" w:cs="Times New Roman"/>
            <w:sz w:val="24"/>
            <w:szCs w:val="24"/>
          </w:rPr>
          <w:t xml:space="preserve">, </w:t>
        </w:r>
        <w:r w:rsidR="00E230B4" w:rsidRPr="00E230B4">
          <w:rPr>
            <w:rFonts w:ascii="Times New Roman" w:hAnsi="Times New Roman" w:cs="Times New Roman"/>
            <w:i/>
            <w:iCs/>
            <w:sz w:val="24"/>
            <w:szCs w:val="24"/>
            <w:rPrChange w:id="1056" w:author="cc" w:date="2021-03-19T21:28:00Z">
              <w:rPr>
                <w:rFonts w:ascii="Times New Roman" w:hAnsi="Times New Roman" w:cs="Times New Roman"/>
                <w:sz w:val="24"/>
                <w:szCs w:val="24"/>
              </w:rPr>
            </w:rPrChange>
          </w:rPr>
          <w:t>p</w:t>
        </w:r>
        <w:r w:rsidR="00E230B4">
          <w:rPr>
            <w:rFonts w:ascii="Times New Roman" w:hAnsi="Times New Roman" w:cs="Times New Roman"/>
            <w:sz w:val="24"/>
            <w:szCs w:val="24"/>
          </w:rPr>
          <w:t>=0.026)</w:t>
        </w:r>
      </w:ins>
      <w:ins w:id="1057" w:author="CYR" w:date="2020-12-10T09:36:00Z">
        <w:r w:rsidR="003C0E66">
          <w:rPr>
            <w:rFonts w:ascii="Times New Roman" w:hAnsi="Times New Roman" w:cs="Times New Roman" w:hint="eastAsia"/>
            <w:sz w:val="24"/>
            <w:szCs w:val="24"/>
          </w:rPr>
          <w:t>.</w:t>
        </w:r>
      </w:ins>
      <w:del w:id="1058" w:author="CYR" w:date="2020-12-10T09:36:00Z">
        <w:r w:rsidR="003C0E66">
          <w:rPr>
            <w:rFonts w:ascii="Times New Roman" w:hAnsi="Times New Roman" w:cs="Times New Roman"/>
            <w:sz w:val="24"/>
            <w:szCs w:val="24"/>
          </w:rPr>
          <w:delText>.</w:delText>
        </w:r>
        <w:r w:rsidR="003C0E66">
          <w:delText xml:space="preserve"> </w:delText>
        </w:r>
        <w:r w:rsidR="003C0E66">
          <w:rPr>
            <w:rFonts w:ascii="Times New Roman" w:hAnsi="Times New Roman" w:cs="Times New Roman"/>
            <w:sz w:val="24"/>
            <w:szCs w:val="24"/>
          </w:rPr>
          <w:delText>All the indicators were statistically significant (</w:delText>
        </w:r>
        <w:r w:rsidR="003C0E66">
          <w:rPr>
            <w:rFonts w:ascii="Times New Roman" w:hAnsi="Times New Roman" w:cs="Times New Roman"/>
            <w:i/>
            <w:iCs/>
            <w:sz w:val="24"/>
            <w:szCs w:val="24"/>
          </w:rPr>
          <w:delText>p</w:delText>
        </w:r>
        <w:r w:rsidR="003C0E66">
          <w:rPr>
            <w:rFonts w:ascii="Times New Roman" w:hAnsi="Times New Roman" w:cs="Times New Roman"/>
            <w:sz w:val="24"/>
            <w:szCs w:val="24"/>
          </w:rPr>
          <w:delText>&lt;0.05).</w:delText>
        </w:r>
      </w:del>
    </w:p>
    <w:p w14:paraId="487725D4" w14:textId="77777777" w:rsidR="003F54C0" w:rsidRDefault="003F54C0">
      <w:pPr>
        <w:widowControl/>
        <w:spacing w:line="360" w:lineRule="auto"/>
        <w:rPr>
          <w:rFonts w:ascii="Times New Roman" w:hAnsi="Times New Roman" w:cs="Times New Roman"/>
          <w:sz w:val="24"/>
          <w:szCs w:val="24"/>
        </w:rPr>
        <w:pPrChange w:id="1059" w:author="Guobo Chen" w:date="2020-11-12T21:42:00Z">
          <w:pPr>
            <w:widowControl/>
            <w:spacing w:after="100" w:line="480" w:lineRule="auto"/>
          </w:pPr>
        </w:pPrChange>
      </w:pPr>
    </w:p>
    <w:p w14:paraId="1DF31BB2" w14:textId="77777777" w:rsidR="003F54C0" w:rsidRPr="003F54C0" w:rsidRDefault="003C0E66">
      <w:pPr>
        <w:widowControl/>
        <w:spacing w:line="360" w:lineRule="auto"/>
        <w:rPr>
          <w:rFonts w:ascii="Times New Roman" w:hAnsi="Times New Roman" w:cs="Times New Roman"/>
          <w:b/>
          <w:bCs/>
          <w:sz w:val="24"/>
          <w:szCs w:val="24"/>
          <w:rPrChange w:id="1060" w:author="Guobo Chen" w:date="2020-11-12T21:43:00Z">
            <w:rPr>
              <w:rFonts w:ascii="Times New Roman" w:hAnsi="Times New Roman" w:cs="Times New Roman"/>
              <w:b/>
              <w:bCs/>
              <w:sz w:val="28"/>
              <w:szCs w:val="28"/>
            </w:rPr>
          </w:rPrChange>
        </w:rPr>
        <w:pPrChange w:id="1061" w:author="Guobo Chen" w:date="2020-11-12T21:42:00Z">
          <w:pPr>
            <w:widowControl/>
            <w:spacing w:after="100" w:line="480" w:lineRule="auto"/>
          </w:pPr>
        </w:pPrChange>
      </w:pPr>
      <w:r>
        <w:rPr>
          <w:rFonts w:ascii="Times New Roman" w:hAnsi="Times New Roman" w:cs="Times New Roman"/>
          <w:b/>
          <w:bCs/>
          <w:sz w:val="24"/>
          <w:szCs w:val="24"/>
          <w:rPrChange w:id="1062" w:author="Guobo Chen" w:date="2020-11-12T21:43:00Z">
            <w:rPr>
              <w:rFonts w:ascii="Times New Roman" w:hAnsi="Times New Roman" w:cs="Times New Roman"/>
              <w:b/>
              <w:bCs/>
              <w:sz w:val="28"/>
              <w:szCs w:val="28"/>
            </w:rPr>
          </w:rPrChange>
        </w:rPr>
        <w:t>Multivariable Cox regression analysis of overall survival of the acute ischemic stroke</w:t>
      </w:r>
    </w:p>
    <w:p w14:paraId="127A41CD" w14:textId="55DF7818" w:rsidR="003F54C0" w:rsidRDefault="0094134F">
      <w:pPr>
        <w:pStyle w:val="af3"/>
        <w:spacing w:line="360" w:lineRule="auto"/>
        <w:ind w:firstLine="480"/>
        <w:rPr>
          <w:rFonts w:ascii="Times New Roman" w:hAnsi="Times New Roman" w:cs="Times New Roman"/>
          <w:sz w:val="24"/>
          <w:szCs w:val="24"/>
        </w:rPr>
        <w:pPrChange w:id="1063" w:author="cc" w:date="2021-03-12T14:53:00Z">
          <w:pPr>
            <w:pStyle w:val="af3"/>
            <w:spacing w:line="360" w:lineRule="auto"/>
          </w:pPr>
        </w:pPrChange>
      </w:pPr>
      <w:ins w:id="1064" w:author="cc" w:date="2021-03-12T14:51:00Z">
        <w:r w:rsidRPr="0094134F">
          <w:rPr>
            <w:rFonts w:ascii="Times New Roman" w:hAnsi="Times New Roman" w:cs="Times New Roman"/>
            <w:sz w:val="24"/>
            <w:szCs w:val="24"/>
            <w:rPrChange w:id="1065" w:author="cc" w:date="2021-03-12T14:51:00Z">
              <w:rPr/>
            </w:rPrChange>
          </w:rPr>
          <w:t xml:space="preserve">To further explore the </w:t>
        </w:r>
        <w:r>
          <w:rPr>
            <w:rFonts w:ascii="Times New Roman" w:hAnsi="Times New Roman" w:cs="Times New Roman"/>
            <w:sz w:val="24"/>
            <w:szCs w:val="24"/>
          </w:rPr>
          <w:t>relationship between different immunophenotypes indicators and survival probability, multivariable analyses of overall survival of the acute ischemic stroke were done. As shown in Figure 5,</w:t>
        </w:r>
      </w:ins>
      <w:commentRangeStart w:id="1066"/>
      <w:del w:id="1067" w:author="cc" w:date="2021-03-12T14:52:00Z">
        <w:r w:rsidR="003C0E66" w:rsidDel="0094134F">
          <w:rPr>
            <w:rFonts w:ascii="Times New Roman" w:hAnsi="Times New Roman" w:cs="Times New Roman"/>
            <w:sz w:val="24"/>
            <w:szCs w:val="24"/>
          </w:rPr>
          <w:delText xml:space="preserve">Results of the multivariable analyses of overall survival of the acute ischemic stroke were shown in </w:delText>
        </w:r>
      </w:del>
      <w:ins w:id="1068" w:author="CYR" w:date="2020-12-10T10:24:00Z">
        <w:del w:id="1069" w:author="cc" w:date="2021-03-12T14:52:00Z">
          <w:r w:rsidR="003C0E66" w:rsidRPr="0094134F" w:rsidDel="0094134F">
            <w:rPr>
              <w:rFonts w:ascii="Times New Roman" w:hAnsi="Times New Roman" w:cs="Times New Roman"/>
              <w:sz w:val="24"/>
              <w:szCs w:val="24"/>
              <w:rPrChange w:id="1070" w:author="cc" w:date="2021-03-12T14:53:00Z">
                <w:rPr>
                  <w:rFonts w:ascii="Times New Roman" w:hAnsi="Times New Roman" w:cs="Times New Roman"/>
                  <w:b/>
                  <w:bCs/>
                  <w:sz w:val="24"/>
                  <w:szCs w:val="24"/>
                </w:rPr>
              </w:rPrChange>
            </w:rPr>
            <w:delText>Figure 5</w:delText>
          </w:r>
        </w:del>
      </w:ins>
      <w:del w:id="1071" w:author="cc" w:date="2021-03-12T14:52:00Z">
        <w:r w:rsidR="003C0E66" w:rsidRPr="0060413E" w:rsidDel="0094134F">
          <w:rPr>
            <w:rFonts w:ascii="Times New Roman" w:hAnsi="Times New Roman" w:cs="Times New Roman"/>
            <w:sz w:val="24"/>
            <w:szCs w:val="24"/>
          </w:rPr>
          <w:delText>Table4.</w:delText>
        </w:r>
        <w:r w:rsidR="003C0E66" w:rsidRPr="0094134F" w:rsidDel="0094134F">
          <w:rPr>
            <w:rFonts w:ascii="Times New Roman" w:hAnsi="Times New Roman" w:cs="Times New Roman"/>
            <w:sz w:val="24"/>
            <w:szCs w:val="24"/>
            <w:rPrChange w:id="1072" w:author="cc" w:date="2021-03-12T14:53:00Z">
              <w:rPr>
                <w:rFonts w:ascii="Times New Roman" w:hAnsi="Times New Roman" w:cs="Times New Roman"/>
                <w:b/>
                <w:bCs/>
                <w:sz w:val="24"/>
                <w:szCs w:val="24"/>
              </w:rPr>
            </w:rPrChange>
          </w:rPr>
          <w:delText xml:space="preserve"> </w:delText>
        </w:r>
        <w:commentRangeEnd w:id="1066"/>
        <w:r w:rsidR="005375C0" w:rsidRPr="0094134F" w:rsidDel="0094134F">
          <w:rPr>
            <w:rFonts w:ascii="Times New Roman" w:hAnsi="Times New Roman" w:cs="Times New Roman"/>
            <w:sz w:val="24"/>
            <w:szCs w:val="24"/>
            <w:rPrChange w:id="1073" w:author="cc" w:date="2021-03-12T14:53:00Z">
              <w:rPr>
                <w:rStyle w:val="af1"/>
              </w:rPr>
            </w:rPrChange>
          </w:rPr>
          <w:commentReference w:id="1066"/>
        </w:r>
      </w:del>
      <w:del w:id="1074" w:author="cc" w:date="2021-03-12T14:53:00Z">
        <w:r w:rsidR="003C0E66" w:rsidDel="00365AEA">
          <w:rPr>
            <w:rFonts w:ascii="Times New Roman" w:hAnsi="Times New Roman" w:cs="Times New Roman"/>
            <w:sz w:val="24"/>
            <w:szCs w:val="24"/>
          </w:rPr>
          <w:delText>T</w:delText>
        </w:r>
      </w:del>
      <w:del w:id="1075" w:author="cc" w:date="2021-03-12T14:54:00Z">
        <w:r w:rsidR="003C0E66" w:rsidDel="00E24074">
          <w:rPr>
            <w:rFonts w:ascii="Times New Roman" w:hAnsi="Times New Roman" w:cs="Times New Roman"/>
            <w:sz w:val="24"/>
            <w:szCs w:val="24"/>
          </w:rPr>
          <w:delText>he relationship between different immunophenotypes indicators and survival probability were compared using multivariate survival analysis.</w:delText>
        </w:r>
      </w:del>
      <w:del w:id="1076" w:author="cc" w:date="2021-03-12T14:55:00Z">
        <w:r w:rsidR="003C0E66" w:rsidDel="001168FB">
          <w:rPr>
            <w:rFonts w:ascii="Times New Roman" w:hAnsi="Times New Roman" w:cs="Times New Roman"/>
            <w:sz w:val="24"/>
            <w:szCs w:val="24"/>
          </w:rPr>
          <w:delText xml:space="preserve"> Finally, </w:delText>
        </w:r>
      </w:del>
      <w:ins w:id="1077" w:author="cc" w:date="2021-03-12T14:57:00Z">
        <w:r w:rsidR="001168FB">
          <w:rPr>
            <w:rFonts w:ascii="Times New Roman" w:hAnsi="Times New Roman" w:cs="Times New Roman"/>
            <w:sz w:val="24"/>
            <w:szCs w:val="24"/>
          </w:rPr>
          <w:t xml:space="preserve">we can identified that </w:t>
        </w:r>
      </w:ins>
      <w:r w:rsidR="003C0E66">
        <w:rPr>
          <w:rFonts w:ascii="Times New Roman" w:hAnsi="Times New Roman" w:cs="Times New Roman"/>
          <w:sz w:val="24"/>
          <w:szCs w:val="24"/>
        </w:rPr>
        <w:t xml:space="preserve">13 significant immunophenotypes indicators were selected by </w:t>
      </w:r>
      <w:commentRangeStart w:id="1078"/>
      <w:r w:rsidR="003C0E66">
        <w:rPr>
          <w:rFonts w:ascii="Times New Roman" w:hAnsi="Times New Roman" w:cs="Times New Roman"/>
          <w:sz w:val="24"/>
          <w:szCs w:val="24"/>
        </w:rPr>
        <w:t>stepwise regression method</w:t>
      </w:r>
      <w:commentRangeEnd w:id="1078"/>
      <w:r w:rsidR="003C0E66" w:rsidRPr="0094134F">
        <w:rPr>
          <w:rFonts w:ascii="Times New Roman" w:hAnsi="Times New Roman" w:cs="Times New Roman"/>
          <w:sz w:val="24"/>
          <w:szCs w:val="24"/>
          <w:rPrChange w:id="1079" w:author="cc" w:date="2021-03-12T14:53:00Z">
            <w:rPr>
              <w:rStyle w:val="af1"/>
            </w:rPr>
          </w:rPrChange>
        </w:rPr>
        <w:commentReference w:id="1078"/>
      </w:r>
      <w:r w:rsidR="003C0E66">
        <w:rPr>
          <w:rFonts w:ascii="Times New Roman" w:hAnsi="Times New Roman" w:cs="Times New Roman"/>
          <w:sz w:val="24"/>
          <w:szCs w:val="24"/>
        </w:rPr>
        <w:t xml:space="preserve">. </w:t>
      </w:r>
      <w:ins w:id="1080" w:author="cc" w:date="2021-01-21T16:36:00Z">
        <w:r w:rsidR="00EF2BDC" w:rsidRPr="00EF75E2">
          <w:rPr>
            <w:rFonts w:ascii="Times New Roman" w:hAnsi="Times New Roman" w:cs="Times New Roman"/>
            <w:sz w:val="24"/>
            <w:szCs w:val="24"/>
          </w:rPr>
          <w:t>Among these 13 immunophenotypes indicators, there are 6 immunophenotypes indicators could increase survival risk,</w:t>
        </w:r>
        <w:r w:rsidR="00EF2BDC">
          <w:rPr>
            <w:rFonts w:ascii="Times New Roman" w:hAnsi="Times New Roman" w:cs="Times New Roman"/>
            <w:sz w:val="24"/>
            <w:szCs w:val="24"/>
          </w:rPr>
          <w:t xml:space="preserve"> </w:t>
        </w:r>
        <w:r w:rsidR="00EF2BDC" w:rsidRPr="00EF75E2">
          <w:rPr>
            <w:rFonts w:ascii="Times New Roman" w:hAnsi="Times New Roman" w:cs="Times New Roman"/>
            <w:sz w:val="24"/>
            <w:szCs w:val="24"/>
          </w:rPr>
          <w:t>separately absolute number of T</w:t>
        </w:r>
        <w:r w:rsidR="00EF2BDC">
          <w:rPr>
            <w:rFonts w:ascii="Times New Roman" w:hAnsi="Times New Roman" w:cs="Times New Roman"/>
            <w:sz w:val="24"/>
            <w:szCs w:val="24"/>
          </w:rPr>
          <w:t>H</w:t>
        </w:r>
        <w:r w:rsidR="00EF2BDC" w:rsidRPr="00EF75E2">
          <w:rPr>
            <w:rFonts w:ascii="Times New Roman" w:hAnsi="Times New Roman" w:cs="Times New Roman"/>
            <w:sz w:val="24"/>
            <w:szCs w:val="24"/>
          </w:rPr>
          <w:t xml:space="preserve"> cell</w:t>
        </w:r>
        <w:r w:rsidR="00EF2BDC">
          <w:rPr>
            <w:rFonts w:ascii="Times New Roman" w:hAnsi="Times New Roman" w:cs="Times New Roman"/>
            <w:sz w:val="24"/>
            <w:szCs w:val="24"/>
          </w:rPr>
          <w:t>(HR:11.13,95%CI:1.84-17.17,</w:t>
        </w:r>
        <w:r w:rsidR="00EF2BDC" w:rsidRPr="0094134F">
          <w:rPr>
            <w:rFonts w:ascii="Times New Roman" w:hAnsi="Times New Roman" w:cs="Times New Roman"/>
            <w:sz w:val="24"/>
            <w:szCs w:val="24"/>
            <w:rPrChange w:id="1081" w:author="cc" w:date="2021-03-12T14:53:00Z">
              <w:rPr>
                <w:rFonts w:ascii="Times New Roman" w:hAnsi="Times New Roman" w:cs="Times New Roman"/>
                <w:i/>
                <w:iCs/>
                <w:sz w:val="24"/>
                <w:szCs w:val="24"/>
              </w:rPr>
            </w:rPrChange>
          </w:rPr>
          <w:t xml:space="preserve"> p</w:t>
        </w:r>
        <w:r w:rsidR="00EF2BDC">
          <w:rPr>
            <w:rFonts w:ascii="Times New Roman" w:hAnsi="Times New Roman" w:cs="Times New Roman"/>
            <w:sz w:val="24"/>
            <w:szCs w:val="24"/>
          </w:rPr>
          <w:t xml:space="preserve"> =0.01)</w:t>
        </w:r>
        <w:r w:rsidR="00EF2BDC" w:rsidRPr="00EF75E2">
          <w:rPr>
            <w:rFonts w:ascii="Times New Roman" w:hAnsi="Times New Roman" w:cs="Times New Roman"/>
            <w:sz w:val="24"/>
            <w:szCs w:val="24"/>
          </w:rPr>
          <w:t>, absolute number of naive CD8</w:t>
        </w:r>
        <w:r w:rsidR="00EF2BDC" w:rsidRPr="0094134F">
          <w:rPr>
            <w:rFonts w:ascii="Times New Roman" w:hAnsi="Times New Roman" w:cs="Times New Roman"/>
            <w:sz w:val="24"/>
            <w:szCs w:val="24"/>
            <w:rPrChange w:id="1082" w:author="cc" w:date="2021-03-12T14:53:00Z">
              <w:rPr>
                <w:rFonts w:ascii="Times New Roman" w:hAnsi="Times New Roman" w:cs="Times New Roman"/>
                <w:sz w:val="24"/>
                <w:szCs w:val="24"/>
                <w:vertAlign w:val="superscript"/>
              </w:rPr>
            </w:rPrChange>
          </w:rPr>
          <w:t>+</w:t>
        </w:r>
        <w:r w:rsidR="00EF2BDC" w:rsidRPr="00EF75E2">
          <w:rPr>
            <w:rFonts w:ascii="Times New Roman" w:hAnsi="Times New Roman" w:cs="Times New Roman"/>
            <w:sz w:val="24"/>
            <w:szCs w:val="24"/>
          </w:rPr>
          <w:t xml:space="preserve"> T cell</w:t>
        </w:r>
        <w:r w:rsidR="00EF2BDC">
          <w:rPr>
            <w:rFonts w:ascii="Times New Roman" w:hAnsi="Times New Roman" w:cs="Times New Roman"/>
            <w:sz w:val="24"/>
            <w:szCs w:val="24"/>
          </w:rPr>
          <w:t>(HR:1.31,95%</w:t>
        </w:r>
      </w:ins>
      <w:ins w:id="1083" w:author="cc" w:date="2021-03-19T21:23:00Z">
        <w:r w:rsidR="00F81641">
          <w:rPr>
            <w:rFonts w:ascii="Times New Roman" w:hAnsi="Times New Roman" w:cs="Times New Roman"/>
            <w:sz w:val="24"/>
            <w:szCs w:val="24"/>
          </w:rPr>
          <w:t xml:space="preserve"> </w:t>
        </w:r>
      </w:ins>
      <w:ins w:id="1084" w:author="cc" w:date="2021-01-21T16:36:00Z">
        <w:r w:rsidR="00EF2BDC">
          <w:rPr>
            <w:rFonts w:ascii="Times New Roman" w:hAnsi="Times New Roman" w:cs="Times New Roman"/>
            <w:sz w:val="24"/>
            <w:szCs w:val="24"/>
          </w:rPr>
          <w:t>CI:1.02-1.66,</w:t>
        </w:r>
        <w:r w:rsidR="00EF2BDC" w:rsidRPr="0094134F">
          <w:rPr>
            <w:rFonts w:ascii="Times New Roman" w:hAnsi="Times New Roman" w:cs="Times New Roman"/>
            <w:sz w:val="24"/>
            <w:szCs w:val="24"/>
            <w:rPrChange w:id="1085" w:author="cc" w:date="2021-03-12T14:53:00Z">
              <w:rPr>
                <w:rFonts w:ascii="Times New Roman" w:hAnsi="Times New Roman" w:cs="Times New Roman"/>
                <w:i/>
                <w:iCs/>
                <w:sz w:val="24"/>
                <w:szCs w:val="24"/>
              </w:rPr>
            </w:rPrChange>
          </w:rPr>
          <w:t xml:space="preserve"> p</w:t>
        </w:r>
        <w:r w:rsidR="00EF2BDC">
          <w:rPr>
            <w:rFonts w:ascii="Times New Roman" w:hAnsi="Times New Roman" w:cs="Times New Roman"/>
            <w:sz w:val="24"/>
            <w:szCs w:val="24"/>
          </w:rPr>
          <w:t xml:space="preserve"> =0.03)</w:t>
        </w:r>
        <w:r w:rsidR="00EF2BDC" w:rsidRPr="00EF75E2">
          <w:rPr>
            <w:rFonts w:ascii="Times New Roman" w:hAnsi="Times New Roman" w:cs="Times New Roman"/>
            <w:sz w:val="24"/>
            <w:szCs w:val="24"/>
          </w:rPr>
          <w:t>, absolute number of CD16</w:t>
        </w:r>
        <w:r w:rsidR="00EF2BDC" w:rsidRPr="0094134F">
          <w:rPr>
            <w:rFonts w:ascii="Times New Roman" w:hAnsi="Times New Roman" w:cs="Times New Roman"/>
            <w:sz w:val="24"/>
            <w:szCs w:val="24"/>
            <w:rPrChange w:id="1086" w:author="cc" w:date="2021-03-12T14:53:00Z">
              <w:rPr>
                <w:rFonts w:ascii="Times New Roman" w:hAnsi="Times New Roman" w:cs="Times New Roman"/>
                <w:sz w:val="24"/>
                <w:szCs w:val="24"/>
                <w:vertAlign w:val="superscript"/>
              </w:rPr>
            </w:rPrChange>
          </w:rPr>
          <w:t>+</w:t>
        </w:r>
        <w:r w:rsidR="00EF2BDC" w:rsidRPr="00EF75E2">
          <w:rPr>
            <w:rFonts w:ascii="Times New Roman" w:hAnsi="Times New Roman" w:cs="Times New Roman"/>
            <w:sz w:val="24"/>
            <w:szCs w:val="24"/>
          </w:rPr>
          <w:t xml:space="preserve"> NK cells</w:t>
        </w:r>
        <w:r w:rsidR="00EF2BDC">
          <w:rPr>
            <w:rFonts w:ascii="Times New Roman" w:hAnsi="Times New Roman" w:cs="Times New Roman"/>
            <w:sz w:val="24"/>
            <w:szCs w:val="24"/>
          </w:rPr>
          <w:t>(HR:13.0,95%</w:t>
        </w:r>
      </w:ins>
      <w:ins w:id="1087" w:author="cc" w:date="2021-03-19T21:23:00Z">
        <w:r w:rsidR="00F81641">
          <w:rPr>
            <w:rFonts w:ascii="Times New Roman" w:hAnsi="Times New Roman" w:cs="Times New Roman"/>
            <w:sz w:val="24"/>
            <w:szCs w:val="24"/>
          </w:rPr>
          <w:t xml:space="preserve"> </w:t>
        </w:r>
      </w:ins>
      <w:ins w:id="1088" w:author="cc" w:date="2021-01-21T16:36:00Z">
        <w:r w:rsidR="00EF2BDC">
          <w:rPr>
            <w:rFonts w:ascii="Times New Roman" w:hAnsi="Times New Roman" w:cs="Times New Roman"/>
            <w:sz w:val="24"/>
            <w:szCs w:val="24"/>
          </w:rPr>
          <w:t>CI:6.00-18.98,</w:t>
        </w:r>
        <w:r w:rsidR="00EF2BDC" w:rsidRPr="0094134F">
          <w:rPr>
            <w:rFonts w:ascii="Times New Roman" w:hAnsi="Times New Roman" w:cs="Times New Roman"/>
            <w:sz w:val="24"/>
            <w:szCs w:val="24"/>
            <w:rPrChange w:id="1089" w:author="cc" w:date="2021-03-12T14:53:00Z">
              <w:rPr>
                <w:rFonts w:ascii="Times New Roman" w:hAnsi="Times New Roman" w:cs="Times New Roman"/>
                <w:i/>
                <w:iCs/>
                <w:sz w:val="24"/>
                <w:szCs w:val="24"/>
              </w:rPr>
            </w:rPrChange>
          </w:rPr>
          <w:t xml:space="preserve"> p</w:t>
        </w:r>
        <w:r w:rsidR="00EF2BDC">
          <w:rPr>
            <w:rFonts w:ascii="Times New Roman" w:hAnsi="Times New Roman" w:cs="Times New Roman"/>
            <w:sz w:val="24"/>
            <w:szCs w:val="24"/>
          </w:rPr>
          <w:t xml:space="preserve"> =0.01)</w:t>
        </w:r>
        <w:r w:rsidR="00EF2BDC" w:rsidRPr="00EF75E2">
          <w:rPr>
            <w:rFonts w:ascii="Times New Roman" w:hAnsi="Times New Roman" w:cs="Times New Roman"/>
            <w:sz w:val="24"/>
            <w:szCs w:val="24"/>
          </w:rPr>
          <w:t>, absolute number of CD16</w:t>
        </w:r>
        <w:r w:rsidR="00EF2BDC" w:rsidRPr="00F81641">
          <w:rPr>
            <w:rFonts w:ascii="Times New Roman" w:hAnsi="Times New Roman" w:cs="Times New Roman"/>
            <w:sz w:val="24"/>
            <w:szCs w:val="24"/>
            <w:vertAlign w:val="superscript"/>
          </w:rPr>
          <w:t>-</w:t>
        </w:r>
        <w:r w:rsidR="00EF2BDC" w:rsidRPr="00EF75E2">
          <w:rPr>
            <w:rFonts w:ascii="Times New Roman" w:hAnsi="Times New Roman" w:cs="Times New Roman"/>
            <w:sz w:val="24"/>
            <w:szCs w:val="24"/>
          </w:rPr>
          <w:t xml:space="preserve"> NK cells</w:t>
        </w:r>
        <w:r w:rsidR="00EF2BDC">
          <w:rPr>
            <w:rFonts w:ascii="Times New Roman" w:hAnsi="Times New Roman" w:cs="Times New Roman"/>
            <w:sz w:val="24"/>
            <w:szCs w:val="24"/>
          </w:rPr>
          <w:t>(HR:11.01,95%</w:t>
        </w:r>
      </w:ins>
      <w:ins w:id="1090" w:author="cc" w:date="2021-03-19T21:23:00Z">
        <w:r w:rsidR="00F81641">
          <w:rPr>
            <w:rFonts w:ascii="Times New Roman" w:hAnsi="Times New Roman" w:cs="Times New Roman"/>
            <w:sz w:val="24"/>
            <w:szCs w:val="24"/>
          </w:rPr>
          <w:t xml:space="preserve"> </w:t>
        </w:r>
      </w:ins>
      <w:ins w:id="1091" w:author="cc" w:date="2021-01-21T16:36:00Z">
        <w:r w:rsidR="00EF2BDC">
          <w:rPr>
            <w:rFonts w:ascii="Times New Roman" w:hAnsi="Times New Roman" w:cs="Times New Roman"/>
            <w:sz w:val="24"/>
            <w:szCs w:val="24"/>
          </w:rPr>
          <w:t>CI:1.90-13.64,</w:t>
        </w:r>
        <w:r w:rsidR="00EF2BDC" w:rsidRPr="0094134F">
          <w:rPr>
            <w:rFonts w:ascii="Times New Roman" w:hAnsi="Times New Roman" w:cs="Times New Roman"/>
            <w:sz w:val="24"/>
            <w:szCs w:val="24"/>
            <w:rPrChange w:id="1092" w:author="cc" w:date="2021-03-12T14:53:00Z">
              <w:rPr>
                <w:rFonts w:ascii="Times New Roman" w:hAnsi="Times New Roman" w:cs="Times New Roman"/>
                <w:i/>
                <w:iCs/>
                <w:sz w:val="24"/>
                <w:szCs w:val="24"/>
              </w:rPr>
            </w:rPrChange>
          </w:rPr>
          <w:t xml:space="preserve"> p</w:t>
        </w:r>
        <w:r w:rsidR="00EF2BDC">
          <w:rPr>
            <w:rFonts w:ascii="Times New Roman" w:hAnsi="Times New Roman" w:cs="Times New Roman"/>
            <w:sz w:val="24"/>
            <w:szCs w:val="24"/>
          </w:rPr>
          <w:t xml:space="preserve"> =0.01)</w:t>
        </w:r>
        <w:r w:rsidR="00EF2BDC" w:rsidRPr="00EF75E2">
          <w:rPr>
            <w:rFonts w:ascii="Times New Roman" w:hAnsi="Times New Roman" w:cs="Times New Roman"/>
            <w:sz w:val="24"/>
            <w:szCs w:val="24"/>
          </w:rPr>
          <w:t>, the percentage of effector CD4</w:t>
        </w:r>
        <w:r w:rsidR="00EF2BDC" w:rsidRPr="0094134F">
          <w:rPr>
            <w:rFonts w:ascii="Times New Roman" w:hAnsi="Times New Roman" w:cs="Times New Roman"/>
            <w:sz w:val="24"/>
            <w:szCs w:val="24"/>
            <w:rPrChange w:id="1093" w:author="cc" w:date="2021-03-12T14:53:00Z">
              <w:rPr>
                <w:rFonts w:ascii="Times New Roman" w:hAnsi="Times New Roman" w:cs="Times New Roman"/>
                <w:sz w:val="24"/>
                <w:szCs w:val="24"/>
                <w:vertAlign w:val="superscript"/>
              </w:rPr>
            </w:rPrChange>
          </w:rPr>
          <w:t>+</w:t>
        </w:r>
        <w:r w:rsidR="00EF2BDC" w:rsidRPr="00EF75E2">
          <w:rPr>
            <w:rFonts w:ascii="Times New Roman" w:hAnsi="Times New Roman" w:cs="Times New Roman"/>
            <w:sz w:val="24"/>
            <w:szCs w:val="24"/>
          </w:rPr>
          <w:t xml:space="preserve"> T cell</w:t>
        </w:r>
        <w:r w:rsidR="00EF2BDC">
          <w:rPr>
            <w:rFonts w:ascii="Times New Roman" w:hAnsi="Times New Roman" w:cs="Times New Roman"/>
            <w:sz w:val="24"/>
            <w:szCs w:val="24"/>
          </w:rPr>
          <w:t>(HR:1.21,95%</w:t>
        </w:r>
      </w:ins>
      <w:ins w:id="1094" w:author="cc" w:date="2021-03-19T21:23:00Z">
        <w:r w:rsidR="00F81641">
          <w:rPr>
            <w:rFonts w:ascii="Times New Roman" w:hAnsi="Times New Roman" w:cs="Times New Roman"/>
            <w:sz w:val="24"/>
            <w:szCs w:val="24"/>
          </w:rPr>
          <w:t xml:space="preserve"> </w:t>
        </w:r>
      </w:ins>
      <w:ins w:id="1095" w:author="cc" w:date="2021-01-21T16:36:00Z">
        <w:r w:rsidR="00EF2BDC">
          <w:rPr>
            <w:rFonts w:ascii="Times New Roman" w:hAnsi="Times New Roman" w:cs="Times New Roman"/>
            <w:sz w:val="24"/>
            <w:szCs w:val="24"/>
          </w:rPr>
          <w:t>CI:1.02-1.40,</w:t>
        </w:r>
        <w:r w:rsidR="00EF2BDC" w:rsidRPr="0094134F">
          <w:rPr>
            <w:rFonts w:ascii="Times New Roman" w:hAnsi="Times New Roman" w:cs="Times New Roman"/>
            <w:sz w:val="24"/>
            <w:szCs w:val="24"/>
            <w:rPrChange w:id="1096" w:author="cc" w:date="2021-03-12T14:53:00Z">
              <w:rPr>
                <w:rFonts w:ascii="Times New Roman" w:hAnsi="Times New Roman" w:cs="Times New Roman"/>
                <w:i/>
                <w:iCs/>
                <w:sz w:val="24"/>
                <w:szCs w:val="24"/>
              </w:rPr>
            </w:rPrChange>
          </w:rPr>
          <w:t xml:space="preserve"> p</w:t>
        </w:r>
        <w:r w:rsidR="00EF2BDC">
          <w:rPr>
            <w:rFonts w:ascii="Times New Roman" w:hAnsi="Times New Roman" w:cs="Times New Roman"/>
            <w:sz w:val="24"/>
            <w:szCs w:val="24"/>
          </w:rPr>
          <w:t xml:space="preserve"> =0.02)</w:t>
        </w:r>
        <w:r w:rsidR="00EF2BDC" w:rsidRPr="00EF75E2">
          <w:rPr>
            <w:rFonts w:ascii="Times New Roman" w:hAnsi="Times New Roman" w:cs="Times New Roman"/>
            <w:sz w:val="24"/>
            <w:szCs w:val="24"/>
          </w:rPr>
          <w:t xml:space="preserve"> and the percentage of naive CD8</w:t>
        </w:r>
        <w:r w:rsidR="00EF2BDC" w:rsidRPr="0094134F">
          <w:rPr>
            <w:rFonts w:ascii="Times New Roman" w:hAnsi="Times New Roman" w:cs="Times New Roman"/>
            <w:sz w:val="24"/>
            <w:szCs w:val="24"/>
            <w:rPrChange w:id="1097" w:author="cc" w:date="2021-03-12T14:53:00Z">
              <w:rPr>
                <w:rFonts w:ascii="Times New Roman" w:hAnsi="Times New Roman" w:cs="Times New Roman"/>
                <w:sz w:val="24"/>
                <w:szCs w:val="24"/>
                <w:vertAlign w:val="superscript"/>
              </w:rPr>
            </w:rPrChange>
          </w:rPr>
          <w:t>+</w:t>
        </w:r>
        <w:r w:rsidR="00EF2BDC" w:rsidRPr="00EF75E2">
          <w:rPr>
            <w:rFonts w:ascii="Times New Roman" w:hAnsi="Times New Roman" w:cs="Times New Roman"/>
            <w:sz w:val="24"/>
            <w:szCs w:val="24"/>
          </w:rPr>
          <w:t xml:space="preserve"> T cell</w:t>
        </w:r>
        <w:r w:rsidR="00EF2BDC">
          <w:rPr>
            <w:rFonts w:ascii="Times New Roman" w:hAnsi="Times New Roman" w:cs="Times New Roman"/>
            <w:sz w:val="24"/>
            <w:szCs w:val="24"/>
          </w:rPr>
          <w:t>(HR:1.09,95%</w:t>
        </w:r>
      </w:ins>
      <w:ins w:id="1098" w:author="cc" w:date="2021-03-19T21:23:00Z">
        <w:r w:rsidR="00F81641">
          <w:rPr>
            <w:rFonts w:ascii="Times New Roman" w:hAnsi="Times New Roman" w:cs="Times New Roman"/>
            <w:sz w:val="24"/>
            <w:szCs w:val="24"/>
          </w:rPr>
          <w:t xml:space="preserve"> </w:t>
        </w:r>
      </w:ins>
      <w:ins w:id="1099" w:author="cc" w:date="2021-01-21T16:36:00Z">
        <w:r w:rsidR="00EF2BDC">
          <w:rPr>
            <w:rFonts w:ascii="Times New Roman" w:hAnsi="Times New Roman" w:cs="Times New Roman"/>
            <w:sz w:val="24"/>
            <w:szCs w:val="24"/>
          </w:rPr>
          <w:t>CI:1.03-1.38,</w:t>
        </w:r>
        <w:r w:rsidR="00EF2BDC" w:rsidRPr="0094134F">
          <w:rPr>
            <w:rFonts w:ascii="Times New Roman" w:hAnsi="Times New Roman" w:cs="Times New Roman"/>
            <w:sz w:val="24"/>
            <w:szCs w:val="24"/>
            <w:rPrChange w:id="1100" w:author="cc" w:date="2021-03-12T14:53:00Z">
              <w:rPr>
                <w:rFonts w:ascii="Times New Roman" w:hAnsi="Times New Roman" w:cs="Times New Roman"/>
                <w:i/>
                <w:iCs/>
                <w:sz w:val="24"/>
                <w:szCs w:val="24"/>
              </w:rPr>
            </w:rPrChange>
          </w:rPr>
          <w:t xml:space="preserve"> p</w:t>
        </w:r>
        <w:r w:rsidR="00EF2BDC">
          <w:rPr>
            <w:rFonts w:ascii="Times New Roman" w:hAnsi="Times New Roman" w:cs="Times New Roman"/>
            <w:sz w:val="24"/>
            <w:szCs w:val="24"/>
          </w:rPr>
          <w:t xml:space="preserve"> =0.01)</w:t>
        </w:r>
        <w:r w:rsidR="00EF2BDC" w:rsidRPr="00EF75E2">
          <w:rPr>
            <w:rFonts w:ascii="Times New Roman" w:hAnsi="Times New Roman" w:cs="Times New Roman"/>
            <w:sz w:val="24"/>
            <w:szCs w:val="24"/>
          </w:rPr>
          <w:t>.</w:t>
        </w:r>
      </w:ins>
      <w:del w:id="1101" w:author="cc" w:date="2021-01-21T16:36:00Z">
        <w:r w:rsidR="003C0E66" w:rsidDel="00EF2BDC">
          <w:rPr>
            <w:rFonts w:ascii="Times New Roman" w:hAnsi="Times New Roman" w:cs="Times New Roman"/>
            <w:sz w:val="24"/>
            <w:szCs w:val="24"/>
          </w:rPr>
          <w:delText>Significantly, and absolute number of CD16</w:delText>
        </w:r>
        <w:r w:rsidR="003C0E66" w:rsidRPr="0094134F" w:rsidDel="00EF2BDC">
          <w:rPr>
            <w:rFonts w:ascii="Times New Roman" w:hAnsi="Times New Roman" w:cs="Times New Roman"/>
            <w:sz w:val="24"/>
            <w:szCs w:val="24"/>
            <w:rPrChange w:id="1102" w:author="cc" w:date="2021-03-12T14:53:00Z">
              <w:rPr>
                <w:rFonts w:ascii="Times New Roman" w:hAnsi="Times New Roman" w:cs="Times New Roman"/>
                <w:sz w:val="24"/>
                <w:szCs w:val="24"/>
                <w:vertAlign w:val="superscript"/>
              </w:rPr>
            </w:rPrChange>
          </w:rPr>
          <w:delText>+</w:delText>
        </w:r>
        <w:r w:rsidR="003C0E66" w:rsidDel="00EF2BDC">
          <w:rPr>
            <w:rFonts w:ascii="Times New Roman" w:hAnsi="Times New Roman" w:cs="Times New Roman"/>
            <w:sz w:val="24"/>
            <w:szCs w:val="24"/>
          </w:rPr>
          <w:delText xml:space="preserve"> NK cells had the most important effects (HR = 13). In </w:delText>
        </w:r>
      </w:del>
      <w:del w:id="1103" w:author="CYR" w:date="2020-12-10T10:24:00Z">
        <w:r w:rsidR="003C0E66">
          <w:rPr>
            <w:rFonts w:ascii="Times New Roman" w:hAnsi="Times New Roman" w:cs="Times New Roman"/>
            <w:sz w:val="24"/>
            <w:szCs w:val="24"/>
          </w:rPr>
          <w:delText>contrast, there are 7 immunophenotypes indicators could decrease survival risk, separately absolute number of total T cell, absolute number of naive CD4</w:delText>
        </w:r>
        <w:r w:rsidR="003C0E66" w:rsidRPr="0094134F">
          <w:rPr>
            <w:rFonts w:ascii="Times New Roman" w:hAnsi="Times New Roman" w:cs="Times New Roman"/>
            <w:sz w:val="24"/>
            <w:szCs w:val="24"/>
            <w:rPrChange w:id="1104" w:author="cc" w:date="2021-03-12T14:53:00Z">
              <w:rPr>
                <w:rFonts w:ascii="Times New Roman" w:hAnsi="Times New Roman" w:cs="Times New Roman"/>
                <w:sz w:val="24"/>
                <w:szCs w:val="24"/>
                <w:vertAlign w:val="superscript"/>
              </w:rPr>
            </w:rPrChange>
          </w:rPr>
          <w:delText>+</w:delText>
        </w:r>
        <w:r w:rsidR="003C0E66">
          <w:rPr>
            <w:rFonts w:ascii="Times New Roman" w:hAnsi="Times New Roman" w:cs="Times New Roman"/>
            <w:sz w:val="24"/>
            <w:szCs w:val="24"/>
          </w:rPr>
          <w:delText xml:space="preserve"> T cell, absolute number of central memory CD4</w:delText>
        </w:r>
        <w:r w:rsidR="003C0E66" w:rsidRPr="0094134F">
          <w:rPr>
            <w:rFonts w:ascii="Times New Roman" w:hAnsi="Times New Roman" w:cs="Times New Roman"/>
            <w:sz w:val="24"/>
            <w:szCs w:val="24"/>
            <w:rPrChange w:id="1105" w:author="cc" w:date="2021-03-12T14:53:00Z">
              <w:rPr>
                <w:rFonts w:ascii="Times New Roman" w:hAnsi="Times New Roman" w:cs="Times New Roman"/>
                <w:sz w:val="24"/>
                <w:szCs w:val="24"/>
                <w:vertAlign w:val="superscript"/>
              </w:rPr>
            </w:rPrChange>
          </w:rPr>
          <w:delText>+</w:delText>
        </w:r>
        <w:r w:rsidR="003C0E66">
          <w:rPr>
            <w:rFonts w:ascii="Times New Roman" w:hAnsi="Times New Roman" w:cs="Times New Roman"/>
            <w:sz w:val="24"/>
            <w:szCs w:val="24"/>
          </w:rPr>
          <w:delText xml:space="preserve"> T cell, absolute number of effector memory CD4</w:delText>
        </w:r>
        <w:r w:rsidR="003C0E66" w:rsidRPr="0094134F">
          <w:rPr>
            <w:rFonts w:ascii="Times New Roman" w:hAnsi="Times New Roman" w:cs="Times New Roman"/>
            <w:sz w:val="24"/>
            <w:szCs w:val="24"/>
            <w:rPrChange w:id="1106" w:author="cc" w:date="2021-03-12T14:53:00Z">
              <w:rPr>
                <w:rFonts w:ascii="Times New Roman" w:hAnsi="Times New Roman" w:cs="Times New Roman"/>
                <w:sz w:val="24"/>
                <w:szCs w:val="24"/>
                <w:vertAlign w:val="superscript"/>
              </w:rPr>
            </w:rPrChange>
          </w:rPr>
          <w:delText>+</w:delText>
        </w:r>
        <w:r w:rsidR="003C0E66">
          <w:rPr>
            <w:rFonts w:ascii="Times New Roman" w:hAnsi="Times New Roman" w:cs="Times New Roman"/>
            <w:sz w:val="24"/>
            <w:szCs w:val="24"/>
          </w:rPr>
          <w:delText xml:space="preserve"> T cell, absolute number of plasmablast, absolute number of CD56</w:delText>
        </w:r>
        <w:r w:rsidR="003C0E66" w:rsidRPr="0094134F">
          <w:rPr>
            <w:rFonts w:ascii="Times New Roman" w:hAnsi="Times New Roman" w:cs="Times New Roman"/>
            <w:sz w:val="24"/>
            <w:szCs w:val="24"/>
            <w:rPrChange w:id="1107" w:author="cc" w:date="2021-03-12T14:53:00Z">
              <w:rPr>
                <w:rFonts w:ascii="Times New Roman" w:hAnsi="Times New Roman" w:cs="Times New Roman"/>
                <w:sz w:val="24"/>
                <w:szCs w:val="24"/>
                <w:vertAlign w:val="superscript"/>
              </w:rPr>
            </w:rPrChange>
          </w:rPr>
          <w:delText>high</w:delText>
        </w:r>
        <w:r w:rsidR="003C0E66">
          <w:rPr>
            <w:rFonts w:ascii="Times New Roman" w:hAnsi="Times New Roman" w:cs="Times New Roman"/>
            <w:sz w:val="24"/>
            <w:szCs w:val="24"/>
          </w:rPr>
          <w:delText xml:space="preserve"> NK cells and the percentage of classic monocyte in which absolute number of CD16</w:delText>
        </w:r>
        <w:r w:rsidR="003C0E66" w:rsidRPr="0094134F">
          <w:rPr>
            <w:rFonts w:ascii="Times New Roman" w:hAnsi="Times New Roman" w:cs="Times New Roman"/>
            <w:sz w:val="24"/>
            <w:szCs w:val="24"/>
            <w:rPrChange w:id="1108" w:author="cc" w:date="2021-03-12T14:53:00Z">
              <w:rPr>
                <w:rFonts w:ascii="Times New Roman" w:hAnsi="Times New Roman" w:cs="Times New Roman"/>
                <w:sz w:val="24"/>
                <w:szCs w:val="24"/>
                <w:vertAlign w:val="superscript"/>
              </w:rPr>
            </w:rPrChange>
          </w:rPr>
          <w:delText>+</w:delText>
        </w:r>
        <w:r w:rsidR="003C0E66">
          <w:rPr>
            <w:rFonts w:ascii="Times New Roman" w:hAnsi="Times New Roman" w:cs="Times New Roman"/>
            <w:sz w:val="24"/>
            <w:szCs w:val="24"/>
          </w:rPr>
          <w:delText xml:space="preserve"> NK cells had the most important effects (HR = 0.22).</w:delText>
        </w:r>
      </w:del>
    </w:p>
    <w:p w14:paraId="2EEA22EA" w14:textId="77777777" w:rsidR="003F54C0" w:rsidRDefault="003F54C0">
      <w:pPr>
        <w:pStyle w:val="af3"/>
        <w:widowControl/>
        <w:spacing w:line="360" w:lineRule="auto"/>
        <w:ind w:firstLineChars="0" w:firstLine="0"/>
        <w:rPr>
          <w:ins w:id="1109" w:author="Guobo Chen" w:date="2020-11-12T21:43:00Z"/>
          <w:rFonts w:ascii="Times New Roman" w:hAnsi="Times New Roman" w:cs="Times New Roman"/>
          <w:sz w:val="24"/>
          <w:szCs w:val="24"/>
        </w:rPr>
      </w:pPr>
    </w:p>
    <w:p w14:paraId="674A49F1" w14:textId="77777777" w:rsidR="003F54C0" w:rsidRDefault="003F54C0">
      <w:pPr>
        <w:pStyle w:val="af3"/>
        <w:widowControl/>
        <w:spacing w:line="360" w:lineRule="auto"/>
        <w:ind w:firstLineChars="0" w:firstLine="0"/>
        <w:rPr>
          <w:rFonts w:ascii="Times New Roman" w:hAnsi="Times New Roman" w:cs="Times New Roman"/>
          <w:sz w:val="24"/>
          <w:szCs w:val="24"/>
        </w:rPr>
        <w:pPrChange w:id="1110" w:author="Guobo Chen" w:date="2020-11-12T21:43:00Z">
          <w:pPr>
            <w:pStyle w:val="af3"/>
            <w:widowControl/>
            <w:spacing w:after="100" w:line="480" w:lineRule="auto"/>
            <w:ind w:firstLineChars="0" w:firstLine="0"/>
          </w:pPr>
        </w:pPrChange>
      </w:pPr>
    </w:p>
    <w:p w14:paraId="280381B6" w14:textId="77777777" w:rsidR="003F54C0" w:rsidRPr="003F54C0" w:rsidRDefault="003C0E66">
      <w:pPr>
        <w:spacing w:line="360" w:lineRule="auto"/>
        <w:jc w:val="center"/>
        <w:rPr>
          <w:rFonts w:ascii="Times New Roman" w:hAnsi="Times New Roman" w:cs="Times New Roman"/>
          <w:b/>
          <w:sz w:val="24"/>
          <w:szCs w:val="24"/>
          <w:rPrChange w:id="1111" w:author="Guobo Chen" w:date="2020-11-13T14:01:00Z">
            <w:rPr>
              <w:rFonts w:ascii="Times New Roman" w:hAnsi="Times New Roman" w:cs="Times New Roman"/>
              <w:b/>
              <w:sz w:val="30"/>
              <w:szCs w:val="30"/>
            </w:rPr>
          </w:rPrChange>
        </w:rPr>
        <w:pPrChange w:id="1112" w:author="Guobo Chen" w:date="2020-11-12T21:42:00Z">
          <w:pPr>
            <w:spacing w:line="480" w:lineRule="auto"/>
          </w:pPr>
        </w:pPrChange>
      </w:pPr>
      <w:del w:id="1113" w:author="Guobo Chen" w:date="2020-11-12T21:42:00Z">
        <w:r>
          <w:rPr>
            <w:rFonts w:ascii="Times New Roman" w:hAnsi="Times New Roman" w:cs="Times New Roman"/>
            <w:b/>
            <w:sz w:val="24"/>
            <w:szCs w:val="24"/>
            <w:rPrChange w:id="1114" w:author="Guobo Chen" w:date="2020-11-13T14:01:00Z">
              <w:rPr>
                <w:rFonts w:ascii="Times New Roman" w:hAnsi="Times New Roman" w:cs="Times New Roman"/>
                <w:b/>
                <w:sz w:val="30"/>
                <w:szCs w:val="30"/>
              </w:rPr>
            </w:rPrChange>
          </w:rPr>
          <w:delText>DISCUSSION</w:delText>
        </w:r>
      </w:del>
      <w:ins w:id="1115" w:author="Guobo Chen" w:date="2020-11-12T21:42:00Z">
        <w:r>
          <w:rPr>
            <w:rFonts w:ascii="Times New Roman" w:hAnsi="Times New Roman" w:cs="Times New Roman"/>
            <w:b/>
            <w:sz w:val="24"/>
            <w:szCs w:val="24"/>
            <w:rPrChange w:id="1116" w:author="Guobo Chen" w:date="2020-11-13T14:01:00Z">
              <w:rPr>
                <w:rFonts w:ascii="Times New Roman" w:hAnsi="Times New Roman" w:cs="Times New Roman"/>
                <w:b/>
                <w:sz w:val="30"/>
                <w:szCs w:val="30"/>
              </w:rPr>
            </w:rPrChange>
          </w:rPr>
          <w:t>Discussion</w:t>
        </w:r>
      </w:ins>
    </w:p>
    <w:p w14:paraId="2993F0D2" w14:textId="3FAAF6E3" w:rsidR="003F54C0" w:rsidRDefault="003C0E66">
      <w:pPr>
        <w:spacing w:line="360" w:lineRule="auto"/>
        <w:ind w:firstLineChars="200" w:firstLine="480"/>
        <w:rPr>
          <w:ins w:id="1117" w:author="Guobo Chen" w:date="2020-11-12T21:44:00Z"/>
          <w:rFonts w:ascii="Times New Roman" w:hAnsi="Times New Roman" w:cs="Times New Roman"/>
          <w:sz w:val="24"/>
          <w:szCs w:val="24"/>
        </w:rPr>
        <w:pPrChange w:id="1118" w:author="cc" w:date="2021-01-22T15:53:00Z">
          <w:pPr>
            <w:spacing w:line="360" w:lineRule="auto"/>
            <w:ind w:firstLineChars="100" w:firstLine="240"/>
          </w:pPr>
        </w:pPrChange>
      </w:pPr>
      <w:r>
        <w:rPr>
          <w:rFonts w:ascii="Times New Roman" w:hAnsi="Times New Roman" w:cs="Times New Roman"/>
          <w:sz w:val="24"/>
          <w:szCs w:val="24"/>
        </w:rPr>
        <w:t>It is</w:t>
      </w:r>
      <w:r>
        <w:rPr>
          <w:rFonts w:ascii="Times New Roman" w:hAnsi="Times New Roman" w:cs="Times New Roman" w:hint="eastAsia"/>
          <w:sz w:val="24"/>
          <w:szCs w:val="24"/>
        </w:rPr>
        <w:t xml:space="preserve"> </w:t>
      </w:r>
      <w:r>
        <w:rPr>
          <w:rFonts w:ascii="Times New Roman" w:hAnsi="Times New Roman" w:cs="Times New Roman"/>
          <w:sz w:val="24"/>
          <w:szCs w:val="24"/>
        </w:rPr>
        <w:t>well known that there is not only an immediate pro-inflammatory response to stroke, but also post-stroke immunosuppression responses.</w:t>
      </w:r>
      <w:r>
        <w:rPr>
          <w:rFonts w:ascii="Times New Roman" w:hAnsi="Times New Roman" w:cs="Times New Roman"/>
          <w:sz w:val="24"/>
          <w:szCs w:val="24"/>
        </w:rPr>
        <w:fldChar w:fldCharType="begin"/>
      </w:r>
      <w:r w:rsidR="003227B0">
        <w:rPr>
          <w:rFonts w:ascii="Times New Roman" w:hAnsi="Times New Roman" w:cs="Times New Roman"/>
          <w:sz w:val="24"/>
          <w:szCs w:val="24"/>
        </w:rPr>
        <w:instrText xml:space="preserve"> ADDIN EN.CITE &lt;EndNote&gt;&lt;Cite&gt;&lt;Author&gt;Dirnagl&lt;/Author&gt;&lt;Year&gt;2007&lt;/Year&gt;&lt;RecNum&gt;374&lt;/RecNum&gt;&lt;DisplayText&gt;&lt;style face="superscript"&gt;12,13&lt;/style&gt;&lt;/DisplayText&gt;&lt;record&gt;&lt;rec-number&gt;374&lt;/rec-number&gt;&lt;foreign-keys&gt;&lt;key app="EN" db-id="xrv2waxvovvxtseasewpdxzof500szeefx0f" timestamp="1599749508"&gt;374&lt;/key&gt;&lt;/foreign-keys&gt;&lt;ref-type name="Journal Article"&gt;17&lt;/ref-type&gt;&lt;contributors&gt;&lt;authors&gt;&lt;author&gt;Dirnagl, Ulrich&lt;/author&gt;&lt;author&gt;Klehmet, Juliane&lt;/author&gt;&lt;author&gt;Braun, Johann S&lt;/author&gt;&lt;author&gt;Harms, Hendrik&lt;/author&gt;&lt;author&gt;Meisel, Andreas&lt;/author&gt;&lt;/authors&gt;&lt;/contributors&gt;&lt;titles&gt;&lt;title&gt;Stroke-induced immunodepression: experimental evidence and clinical relevance&lt;/title&gt;&lt;secondary-title&gt;Stroke&lt;/secondary-title&gt;&lt;/titles&gt;&lt;periodical&gt;&lt;full-title&gt;Stroke&lt;/full-title&gt;&lt;/periodical&gt;&lt;pages&gt;770-773&lt;/pages&gt;&lt;volume&gt;38&lt;/volume&gt;&lt;number&gt;2 Suppl&lt;/number&gt;&lt;dates&gt;&lt;year&gt;2007&lt;/year&gt;&lt;/dates&gt;&lt;urls&gt;&lt;/urls&gt;&lt;/record&gt;&lt;/Cite&gt;&lt;Cite&gt;&lt;Author&gt;Iadecola&lt;/Author&gt;&lt;Year&gt;2012&lt;/Year&gt;&lt;RecNum&gt;373&lt;/RecNum&gt;&lt;record&gt;&lt;rec-number&gt;373&lt;/rec-number&gt;&lt;foreign-keys&gt;&lt;key app="EN" db-id="xrv2waxvovvxtseasewpdxzof500szeefx0f" timestamp="1599749302"&gt;373&lt;/key&gt;&lt;/foreign-keys&gt;&lt;ref-type name="Journal Article"&gt;17&lt;/ref-type&gt;&lt;contributors&gt;&lt;authors&gt;&lt;author&gt;Iadecola, Costantino&lt;/author&gt;&lt;author&gt;Anrather, Josef&lt;/author&gt;&lt;/authors&gt;&lt;/contributors&gt;&lt;titles&gt;&lt;title&gt;The immunology of stroke: from mechanisms to translation&lt;/title&gt;&lt;secondary-title&gt;Nature Medicine&lt;/secondary-title&gt;&lt;/titles&gt;&lt;periodical&gt;&lt;full-title&gt;Nature Medicine&lt;/full-title&gt;&lt;/periodical&gt;&lt;pages&gt;796-808&lt;/pages&gt;&lt;volume&gt;17&lt;/volume&gt;&lt;number&gt;7&lt;/number&gt;&lt;dates&gt;&lt;year&gt;2012&lt;/year&gt;&lt;/dates&gt;&lt;urls&gt;&lt;/urls&gt;&lt;/record&gt;&lt;/Cite&gt;&lt;/EndNote&gt;</w:instrText>
      </w:r>
      <w:r>
        <w:rPr>
          <w:rFonts w:ascii="Times New Roman" w:hAnsi="Times New Roman" w:cs="Times New Roman"/>
          <w:sz w:val="24"/>
          <w:szCs w:val="24"/>
        </w:rPr>
        <w:fldChar w:fldCharType="separate"/>
      </w:r>
      <w:r w:rsidR="003227B0" w:rsidRPr="003227B0">
        <w:rPr>
          <w:rFonts w:ascii="Times New Roman" w:hAnsi="Times New Roman" w:cs="Times New Roman"/>
          <w:noProof/>
          <w:sz w:val="24"/>
          <w:szCs w:val="24"/>
          <w:vertAlign w:val="superscript"/>
        </w:rPr>
        <w:t>12,13</w:t>
      </w:r>
      <w:r>
        <w:rPr>
          <w:rFonts w:ascii="Times New Roman" w:hAnsi="Times New Roman" w:cs="Times New Roman"/>
          <w:sz w:val="24"/>
          <w:szCs w:val="24"/>
        </w:rPr>
        <w:fldChar w:fldCharType="end"/>
      </w:r>
      <w:r>
        <w:rPr>
          <w:rFonts w:ascii="Times New Roman" w:hAnsi="Times New Roman" w:cs="Times New Roman"/>
          <w:sz w:val="24"/>
          <w:szCs w:val="24"/>
          <w:vertAlign w:val="superscript"/>
        </w:rPr>
        <w:t>,</w:t>
      </w:r>
      <w:r>
        <w:rPr>
          <w:rFonts w:ascii="Times New Roman" w:hAnsi="Times New Roman" w:cs="Times New Roman"/>
          <w:sz w:val="24"/>
          <w:szCs w:val="24"/>
          <w:vertAlign w:val="superscript"/>
        </w:rPr>
        <w:fldChar w:fldCharType="begin"/>
      </w:r>
      <w:r w:rsidR="003227B0">
        <w:rPr>
          <w:rFonts w:ascii="Times New Roman" w:hAnsi="Times New Roman" w:cs="Times New Roman"/>
          <w:sz w:val="24"/>
          <w:szCs w:val="24"/>
          <w:vertAlign w:val="superscript"/>
        </w:rPr>
        <w:instrText xml:space="preserve"> ADDIN EN.CITE &lt;EndNote&gt;&lt;Cite&gt;&lt;Author&gt;Chamorro&lt;/Author&gt;&lt;Year&gt;2012&lt;/Year&gt;&lt;RecNum&gt;432&lt;/RecNum&gt;&lt;DisplayText&gt;&lt;style face="superscript"&gt;14&lt;/style&gt;&lt;/DisplayText&gt;&lt;record&gt;&lt;rec-number&gt;432&lt;/rec-number&gt;&lt;foreign-keys&gt;&lt;key app="EN" db-id="xrv2waxvovvxtseasewpdxzof500szeefx0f" timestamp="1605456211"&gt;432&lt;/key&gt;&lt;/foreign-keys&gt;&lt;ref-type name="Journal Article"&gt;17&lt;/ref-type&gt;&lt;contributors&gt;&lt;authors&gt;&lt;author&gt;Chamorro, Á&lt;/author&gt;&lt;author&gt;Meisel, A&lt;/author&gt;&lt;author&gt;Planas, AM&lt;/author&gt;&lt;author&gt;Urra, X&lt;/author&gt;&lt;author&gt;van de Beek, D&lt;/author&gt;&lt;author&gt;Veltkamp, R&lt;/author&gt;&lt;/authors&gt;&lt;/contributors&gt;&lt;titles&gt;&lt;title&gt;The immunology of acute stroke&lt;/title&gt;&lt;secondary-title&gt;Nature reviews. Neurology&lt;/secondary-title&gt;&lt;/titles&gt;&lt;periodical&gt;&lt;full-title&gt;Nature reviews. Neurology&lt;/full-title&gt;&lt;/periodical&gt;&lt;pages&gt;401-10&lt;/pages&gt;&lt;volume&gt;8&lt;/volume&gt;&lt;number&gt;7&lt;/number&gt;&lt;dates&gt;&lt;year&gt;2012&lt;/year&gt;&lt;/dates&gt;&lt;accession-num&gt;22664787&lt;/accession-num&gt;&lt;label&gt;27&lt;/label&gt;&lt;urls&gt;&lt;/urls&gt;&lt;electronic-resource-num&gt;10.1038/nrneurol.2012.98&lt;/electronic-resource-num&gt;&lt;/record&gt;&lt;/Cite&gt;&lt;/EndNote&gt;</w:instrText>
      </w:r>
      <w:r>
        <w:rPr>
          <w:rFonts w:ascii="Times New Roman" w:hAnsi="Times New Roman" w:cs="Times New Roman"/>
          <w:sz w:val="24"/>
          <w:szCs w:val="24"/>
          <w:vertAlign w:val="superscript"/>
        </w:rPr>
        <w:fldChar w:fldCharType="separate"/>
      </w:r>
      <w:r w:rsidR="003227B0">
        <w:rPr>
          <w:rFonts w:ascii="Times New Roman" w:hAnsi="Times New Roman" w:cs="Times New Roman"/>
          <w:noProof/>
          <w:sz w:val="24"/>
          <w:szCs w:val="24"/>
          <w:vertAlign w:val="superscript"/>
        </w:rPr>
        <w:t>14</w:t>
      </w:r>
      <w:r>
        <w:rPr>
          <w:rFonts w:ascii="Times New Roman" w:hAnsi="Times New Roman" w:cs="Times New Roman"/>
          <w:sz w:val="24"/>
          <w:szCs w:val="24"/>
          <w:vertAlign w:val="superscript"/>
        </w:rPr>
        <w:fldChar w:fldCharType="end"/>
      </w:r>
      <w:r>
        <w:rPr>
          <w:rFonts w:ascii="Times New Roman" w:hAnsi="Times New Roman" w:cs="Times New Roman"/>
          <w:sz w:val="24"/>
          <w:szCs w:val="24"/>
          <w:vertAlign w:val="superscript"/>
        </w:rPr>
        <w:t>,</w:t>
      </w:r>
      <w:r>
        <w:rPr>
          <w:rFonts w:ascii="Times New Roman" w:hAnsi="Times New Roman" w:cs="Times New Roman"/>
          <w:sz w:val="24"/>
          <w:szCs w:val="24"/>
        </w:rPr>
        <w:fldChar w:fldCharType="begin"/>
      </w:r>
      <w:r w:rsidR="003227B0">
        <w:rPr>
          <w:rFonts w:ascii="Times New Roman" w:hAnsi="Times New Roman" w:cs="Times New Roman"/>
          <w:sz w:val="24"/>
          <w:szCs w:val="24"/>
        </w:rPr>
        <w:instrText xml:space="preserve"> ADDIN EN.CITE &lt;EndNote&gt;&lt;Cite&gt;&lt;Author&gt;Chamorro&lt;/Author&gt;&lt;Year&gt;2012&lt;/Year&gt;&lt;RecNum&gt;376&lt;/RecNum&gt;&lt;DisplayText&gt;&lt;style face="superscript"&gt;15,16&lt;/style&gt;&lt;/DisplayText&gt;&lt;record&gt;&lt;rec-number&gt;376&lt;/rec-number&gt;&lt;foreign-keys&gt;&lt;key app="EN" db-id="xrv2waxvovvxtseasewpdxzof500szeefx0f" timestamp="1599749942"&gt;376&lt;/key&gt;&lt;/foreign-keys&gt;&lt;ref-type name="Journal Article"&gt;17&lt;/ref-type&gt;&lt;contributors&gt;&lt;authors&gt;&lt;author&gt;Chamorro, Ángel&lt;/author&gt;&lt;author&gt;Meisel, Andreas&lt;/author&gt;&lt;author&gt;Planas, Anna M.&lt;/author&gt;&lt;author&gt;Urra, Xabier&lt;/author&gt;&lt;author&gt;Diederik, Van De Beek,&lt;/author&gt;&lt;author&gt;Veltkamp, Roland&lt;/author&gt;&lt;/authors&gt;&lt;/contributors&gt;&lt;titles&gt;&lt;title&gt;The immunology of acute stroke&lt;/title&gt;&lt;secondary-title&gt;Nature Reviews Neurology&lt;/secondary-title&gt;&lt;/titles&gt;&lt;periodical&gt;&lt;full-title&gt;Nature Reviews Neurology&lt;/full-title&gt;&lt;/periodical&gt;&lt;dates&gt;&lt;year&gt;2012&lt;/year&gt;&lt;/dates&gt;&lt;urls&gt;&lt;/urls&gt;&lt;/record&gt;&lt;/Cite&gt;&lt;Cite&gt;&lt;Author&gt;Doyle&lt;/Author&gt;&lt;Year&gt;2016&lt;/Year&gt;&lt;RecNum&gt;377&lt;/RecNum&gt;&lt;record&gt;&lt;rec-number&gt;377&lt;/rec-number&gt;&lt;foreign-keys&gt;&lt;key app="EN" db-id="xrv2waxvovvxtseasewpdxzof500szeefx0f" timestamp="1599750055"&gt;377&lt;/key&gt;&lt;/foreign-keys&gt;&lt;ref-type name="Journal Article"&gt;17&lt;/ref-type&gt;&lt;contributors&gt;&lt;authors&gt;&lt;author&gt;Doyle, Kristian P&lt;/author&gt;&lt;author&gt;Buckwalter, Marion S&lt;/author&gt;&lt;/authors&gt;&lt;/contributors&gt;&lt;titles&gt;&lt;title&gt;Does B lymphocyte-mediated autoimmunity contribute to post-stroke dementia?&lt;/title&gt;&lt;secondary-title&gt;Brain Behavior and Immunity&lt;/secondary-title&gt;&lt;/titles&gt;&lt;periodical&gt;&lt;full-title&gt;Brain Behavior and Immunity&lt;/full-title&gt;&lt;/periodical&gt;&lt;pages&gt;S088915911630366X&lt;/pages&gt;&lt;dates&gt;&lt;year&gt;2016&lt;/year&gt;&lt;/dates&gt;&lt;urls&gt;&lt;/urls&gt;&lt;/record&gt;&lt;/Cite&gt;&lt;/EndNote&gt;</w:instrText>
      </w:r>
      <w:r>
        <w:rPr>
          <w:rFonts w:ascii="Times New Roman" w:hAnsi="Times New Roman" w:cs="Times New Roman"/>
          <w:sz w:val="24"/>
          <w:szCs w:val="24"/>
        </w:rPr>
        <w:fldChar w:fldCharType="separate"/>
      </w:r>
      <w:r w:rsidR="003227B0" w:rsidRPr="003227B0">
        <w:rPr>
          <w:rFonts w:ascii="Times New Roman" w:hAnsi="Times New Roman" w:cs="Times New Roman"/>
          <w:noProof/>
          <w:sz w:val="24"/>
          <w:szCs w:val="24"/>
          <w:vertAlign w:val="superscript"/>
        </w:rPr>
        <w:t>15,16</w:t>
      </w:r>
      <w:r>
        <w:rPr>
          <w:rFonts w:ascii="Times New Roman" w:hAnsi="Times New Roman" w:cs="Times New Roman"/>
          <w:sz w:val="24"/>
          <w:szCs w:val="24"/>
        </w:rPr>
        <w:fldChar w:fldCharType="end"/>
      </w:r>
      <w:r>
        <w:rPr>
          <w:rFonts w:ascii="Times New Roman" w:hAnsi="Times New Roman" w:cs="Times New Roman"/>
          <w:sz w:val="24"/>
          <w:szCs w:val="24"/>
        </w:rPr>
        <w:t xml:space="preserve"> </w:t>
      </w:r>
      <w:del w:id="1119" w:author="cc" w:date="2021-01-21T13:21:00Z">
        <w:r w:rsidDel="007B7F57">
          <w:rPr>
            <w:rFonts w:ascii="Times New Roman" w:hAnsi="Times New Roman" w:cs="Times New Roman"/>
            <w:bCs/>
            <w:sz w:val="24"/>
            <w:szCs w:val="24"/>
          </w:rPr>
          <w:delText>S</w:delText>
        </w:r>
        <w:r w:rsidDel="009F31B4">
          <w:rPr>
            <w:rFonts w:ascii="Times New Roman" w:hAnsi="Times New Roman" w:cs="Times New Roman"/>
            <w:bCs/>
            <w:sz w:val="24"/>
            <w:szCs w:val="24"/>
          </w:rPr>
          <w:delText>troke produces profound local and systemic immune responses that engage all major innate and adaptive</w:delText>
        </w:r>
        <w:r w:rsidDel="009F31B4">
          <w:rPr>
            <w:rFonts w:ascii="Times New Roman" w:hAnsi="Times New Roman" w:cs="Times New Roman" w:hint="eastAsia"/>
            <w:bCs/>
            <w:sz w:val="24"/>
            <w:szCs w:val="24"/>
          </w:rPr>
          <w:delText xml:space="preserve"> </w:delText>
        </w:r>
        <w:r w:rsidDel="009F31B4">
          <w:rPr>
            <w:rFonts w:ascii="Times New Roman" w:hAnsi="Times New Roman" w:cs="Times New Roman"/>
            <w:bCs/>
            <w:sz w:val="24"/>
            <w:szCs w:val="24"/>
          </w:rPr>
          <w:delText>immune compartments.</w:delText>
        </w:r>
      </w:del>
      <w:del w:id="1120" w:author="cc" w:date="2021-01-22T15:36:00Z">
        <w:r w:rsidDel="00975F49">
          <w:rPr>
            <w:rFonts w:ascii="Times New Roman" w:hAnsi="Times New Roman" w:cs="Times New Roman" w:hint="eastAsia"/>
            <w:bCs/>
            <w:sz w:val="24"/>
            <w:szCs w:val="24"/>
          </w:rPr>
          <w:delText xml:space="preserve"> </w:delText>
        </w:r>
        <w:r w:rsidDel="00975F49">
          <w:rPr>
            <w:rFonts w:ascii="Times New Roman" w:hAnsi="Times New Roman" w:cs="Times New Roman"/>
            <w:bCs/>
            <w:sz w:val="24"/>
            <w:szCs w:val="24"/>
          </w:rPr>
          <w:delText>H</w:delText>
        </w:r>
      </w:del>
      <w:del w:id="1121" w:author="cc" w:date="2021-01-22T15:35:00Z">
        <w:r w:rsidDel="00975F49">
          <w:rPr>
            <w:rFonts w:ascii="Times New Roman" w:hAnsi="Times New Roman" w:cs="Times New Roman"/>
            <w:bCs/>
            <w:sz w:val="24"/>
            <w:szCs w:val="24"/>
          </w:rPr>
          <w:delText>ere</w:delText>
        </w:r>
      </w:del>
      <w:ins w:id="1122" w:author="cc" w:date="2021-01-22T15:36:00Z">
        <w:r w:rsidR="00975F49">
          <w:rPr>
            <w:rFonts w:ascii="Times New Roman" w:hAnsi="Times New Roman" w:cs="Times New Roman"/>
            <w:bCs/>
            <w:sz w:val="24"/>
            <w:szCs w:val="24"/>
          </w:rPr>
          <w:t>In this study,</w:t>
        </w:r>
      </w:ins>
      <w:r>
        <w:rPr>
          <w:rFonts w:ascii="Times New Roman" w:hAnsi="Times New Roman" w:cs="Times New Roman"/>
          <w:bCs/>
          <w:sz w:val="24"/>
          <w:szCs w:val="24"/>
        </w:rPr>
        <w:t xml:space="preserve"> we use</w:t>
      </w:r>
      <w:r>
        <w:rPr>
          <w:rFonts w:ascii="Times New Roman" w:hAnsi="Times New Roman" w:cs="Times New Roman" w:hint="eastAsia"/>
          <w:bCs/>
          <w:sz w:val="24"/>
          <w:szCs w:val="24"/>
        </w:rPr>
        <w:t>d</w:t>
      </w:r>
      <w:r>
        <w:rPr>
          <w:rFonts w:ascii="Times New Roman" w:hAnsi="Times New Roman" w:cs="Times New Roman"/>
          <w:bCs/>
          <w:sz w:val="24"/>
          <w:szCs w:val="24"/>
        </w:rPr>
        <w:t xml:space="preserve"> a </w:t>
      </w:r>
      <w:r>
        <w:rPr>
          <w:rFonts w:ascii="Times New Roman" w:hAnsi="Times New Roman" w:cs="Times New Roman"/>
          <w:sz w:val="24"/>
          <w:szCs w:val="24"/>
        </w:rPr>
        <w:t xml:space="preserve">single-cell mass cytometry approach to analyze a </w:t>
      </w:r>
      <w:r>
        <w:rPr>
          <w:rFonts w:ascii="Times New Roman" w:hAnsi="Times New Roman" w:cs="Times New Roman"/>
          <w:sz w:val="24"/>
          <w:szCs w:val="24"/>
        </w:rPr>
        <w:lastRenderedPageBreak/>
        <w:t>large number of immunophenotypes indicators</w:t>
      </w:r>
      <w:ins w:id="1123" w:author="cc" w:date="2021-01-21T13:26:00Z">
        <w:r w:rsidR="0085574C" w:rsidRPr="0085574C">
          <w:rPr>
            <w:rFonts w:ascii="Times New Roman" w:hAnsi="Times New Roman" w:cs="Times New Roman"/>
            <w:sz w:val="24"/>
            <w:szCs w:val="24"/>
          </w:rPr>
          <w:t xml:space="preserve"> </w:t>
        </w:r>
        <w:r w:rsidR="0085574C">
          <w:rPr>
            <w:rFonts w:ascii="Times New Roman" w:hAnsi="Times New Roman" w:cs="Times New Roman"/>
            <w:sz w:val="24"/>
            <w:szCs w:val="24"/>
          </w:rPr>
          <w:t>in peripheral blood</w:t>
        </w:r>
      </w:ins>
      <w:r>
        <w:rPr>
          <w:rFonts w:ascii="Times New Roman" w:hAnsi="Times New Roman" w:cs="Times New Roman"/>
          <w:sz w:val="24"/>
          <w:szCs w:val="24"/>
        </w:rPr>
        <w:t xml:space="preserve"> with the systemic immune response within 24 hours after the acute ischemic stroke</w:t>
      </w:r>
      <w:ins w:id="1124" w:author="cc" w:date="2021-01-22T15:31:00Z">
        <w:r w:rsidR="00BC0A3A">
          <w:rPr>
            <w:rFonts w:ascii="Times New Roman" w:hAnsi="Times New Roman" w:cs="Times New Roman"/>
            <w:sz w:val="24"/>
            <w:szCs w:val="24"/>
          </w:rPr>
          <w:t>.</w:t>
        </w:r>
      </w:ins>
      <w:r>
        <w:rPr>
          <w:rFonts w:ascii="Times New Roman" w:hAnsi="Times New Roman" w:cs="Times New Roman"/>
          <w:sz w:val="24"/>
          <w:szCs w:val="24"/>
        </w:rPr>
        <w:t xml:space="preserve"> </w:t>
      </w:r>
      <w:del w:id="1125" w:author="cc" w:date="2021-01-21T13:26:00Z">
        <w:r w:rsidDel="0085574C">
          <w:rPr>
            <w:rFonts w:ascii="Times New Roman" w:hAnsi="Times New Roman" w:cs="Times New Roman"/>
            <w:sz w:val="24"/>
            <w:szCs w:val="24"/>
          </w:rPr>
          <w:delText xml:space="preserve">in peripheral blood </w:delText>
        </w:r>
      </w:del>
      <w:del w:id="1126" w:author="cc" w:date="2021-01-22T15:30:00Z">
        <w:r w:rsidDel="004B030F">
          <w:rPr>
            <w:rFonts w:ascii="Times New Roman" w:hAnsi="Times New Roman" w:cs="Times New Roman"/>
            <w:sz w:val="24"/>
            <w:szCs w:val="24"/>
          </w:rPr>
          <w:delText>to predict the overall survival.</w:delText>
        </w:r>
      </w:del>
      <w:r>
        <w:rPr>
          <w:rFonts w:ascii="Times New Roman" w:hAnsi="Times New Roman" w:cs="Times New Roman"/>
          <w:sz w:val="24"/>
          <w:szCs w:val="24"/>
        </w:rPr>
        <w:t xml:space="preserve"> 54 immunophenotypes indicators were statistically significant, especially T cells, monocytes, DC cells and Treg cells, indicated that a systemic immune response was inhibited significantly with the acute ischemic stroke after acute onset. In addition, inhibited immune response leading to poor survival in long-term significantly.</w:t>
      </w:r>
      <w:ins w:id="1127" w:author="cc" w:date="2021-01-22T15:40:00Z">
        <w:r w:rsidR="00975F49">
          <w:rPr>
            <w:rFonts w:ascii="Times New Roman" w:hAnsi="Times New Roman" w:cs="Times New Roman"/>
            <w:sz w:val="24"/>
            <w:szCs w:val="24"/>
          </w:rPr>
          <w:t xml:space="preserve"> More imp</w:t>
        </w:r>
      </w:ins>
      <w:ins w:id="1128" w:author="cc" w:date="2021-01-22T15:41:00Z">
        <w:r w:rsidR="00975F49">
          <w:rPr>
            <w:rFonts w:ascii="Times New Roman" w:hAnsi="Times New Roman" w:cs="Times New Roman"/>
            <w:sz w:val="24"/>
            <w:szCs w:val="24"/>
          </w:rPr>
          <w:t>ortantly,</w:t>
        </w:r>
      </w:ins>
      <w:ins w:id="1129" w:author="cc" w:date="2021-01-22T15:38:00Z">
        <w:r w:rsidR="00975F49" w:rsidRPr="00975F49">
          <w:rPr>
            <w:rFonts w:ascii="Times New Roman" w:hAnsi="Times New Roman" w:cs="Times New Roman"/>
            <w:sz w:val="24"/>
            <w:szCs w:val="24"/>
          </w:rPr>
          <w:t xml:space="preserve"> no one has </w:t>
        </w:r>
      </w:ins>
      <w:ins w:id="1130" w:author="cc" w:date="2021-01-24T18:22:00Z">
        <w:r w:rsidR="0094046B">
          <w:rPr>
            <w:rFonts w:ascii="Times New Roman" w:hAnsi="Times New Roman" w:cs="Times New Roman"/>
            <w:sz w:val="24"/>
            <w:szCs w:val="24"/>
          </w:rPr>
          <w:t>c</w:t>
        </w:r>
        <w:r w:rsidR="0094046B" w:rsidRPr="0094046B">
          <w:rPr>
            <w:rFonts w:ascii="Times New Roman" w:hAnsi="Times New Roman" w:cs="Times New Roman"/>
            <w:sz w:val="24"/>
            <w:szCs w:val="24"/>
          </w:rPr>
          <w:t>omprehensively and systematically</w:t>
        </w:r>
        <w:r w:rsidR="0094046B">
          <w:rPr>
            <w:rFonts w:ascii="Times New Roman" w:hAnsi="Times New Roman" w:cs="Times New Roman"/>
            <w:sz w:val="24"/>
            <w:szCs w:val="24"/>
          </w:rPr>
          <w:t xml:space="preserve"> </w:t>
        </w:r>
      </w:ins>
      <w:ins w:id="1131" w:author="cc" w:date="2021-01-22T15:38:00Z">
        <w:r w:rsidR="00975F49" w:rsidRPr="00975F49">
          <w:rPr>
            <w:rFonts w:ascii="Times New Roman" w:hAnsi="Times New Roman" w:cs="Times New Roman"/>
            <w:sz w:val="24"/>
            <w:szCs w:val="24"/>
          </w:rPr>
          <w:t xml:space="preserve">studied the relationship between peripheral blood immunophenotype </w:t>
        </w:r>
      </w:ins>
      <w:ins w:id="1132" w:author="cc" w:date="2021-01-22T15:41:00Z">
        <w:r w:rsidR="00975F49">
          <w:rPr>
            <w:rFonts w:ascii="Times New Roman" w:hAnsi="Times New Roman" w:cs="Times New Roman"/>
            <w:sz w:val="24"/>
            <w:szCs w:val="24"/>
          </w:rPr>
          <w:t xml:space="preserve">indicators </w:t>
        </w:r>
      </w:ins>
      <w:ins w:id="1133" w:author="cc" w:date="2021-01-22T15:38:00Z">
        <w:r w:rsidR="00975F49" w:rsidRPr="00975F49">
          <w:rPr>
            <w:rFonts w:ascii="Times New Roman" w:hAnsi="Times New Roman" w:cs="Times New Roman"/>
            <w:sz w:val="24"/>
            <w:szCs w:val="24"/>
          </w:rPr>
          <w:t>and the prognosis of</w:t>
        </w:r>
      </w:ins>
      <w:ins w:id="1134" w:author="cc" w:date="2021-01-22T15:41:00Z">
        <w:r w:rsidR="00975F49">
          <w:rPr>
            <w:rFonts w:ascii="Times New Roman" w:hAnsi="Times New Roman" w:cs="Times New Roman"/>
            <w:sz w:val="24"/>
            <w:szCs w:val="24"/>
          </w:rPr>
          <w:t xml:space="preserve"> acute ischemic stroke</w:t>
        </w:r>
      </w:ins>
      <w:ins w:id="1135" w:author="cc" w:date="2021-01-24T18:22:00Z">
        <w:r w:rsidR="0094046B">
          <w:rPr>
            <w:rFonts w:ascii="Times New Roman" w:hAnsi="Times New Roman" w:cs="Times New Roman"/>
            <w:sz w:val="24"/>
            <w:szCs w:val="24"/>
          </w:rPr>
          <w:t>.</w:t>
        </w:r>
        <w:r w:rsidR="0094046B" w:rsidRPr="0094046B">
          <w:t xml:space="preserve"> </w:t>
        </w:r>
      </w:ins>
      <w:ins w:id="1136" w:author="cc" w:date="2021-01-22T15:43:00Z">
        <w:r w:rsidR="00AC4ADA">
          <w:rPr>
            <w:rFonts w:ascii="Times New Roman" w:hAnsi="Times New Roman" w:cs="Times New Roman"/>
            <w:sz w:val="24"/>
            <w:szCs w:val="24"/>
          </w:rPr>
          <w:t>This study aimed to discuss the importanc</w:t>
        </w:r>
      </w:ins>
      <w:ins w:id="1137" w:author="cc" w:date="2021-01-22T15:44:00Z">
        <w:r w:rsidR="00AC4ADA">
          <w:rPr>
            <w:rFonts w:ascii="Times New Roman" w:hAnsi="Times New Roman" w:cs="Times New Roman"/>
            <w:sz w:val="24"/>
            <w:szCs w:val="24"/>
          </w:rPr>
          <w:t xml:space="preserve">e of immunophenotype indicators </w:t>
        </w:r>
      </w:ins>
      <w:ins w:id="1138" w:author="cc" w:date="2021-01-22T15:53:00Z">
        <w:r w:rsidR="00CB619C">
          <w:rPr>
            <w:rFonts w:ascii="Times New Roman" w:hAnsi="Times New Roman" w:cs="Times New Roman"/>
            <w:sz w:val="24"/>
            <w:szCs w:val="24"/>
          </w:rPr>
          <w:t>which h</w:t>
        </w:r>
      </w:ins>
      <w:ins w:id="1139" w:author="cc" w:date="2021-01-22T15:52:00Z">
        <w:r w:rsidR="00CB619C" w:rsidRPr="00CB619C">
          <w:rPr>
            <w:rFonts w:ascii="Times New Roman" w:hAnsi="Times New Roman" w:cs="Times New Roman"/>
            <w:sz w:val="24"/>
            <w:szCs w:val="24"/>
          </w:rPr>
          <w:t xml:space="preserve">elp doctors monitor patient outcomes </w:t>
        </w:r>
        <w:r w:rsidR="00CB619C">
          <w:rPr>
            <w:rFonts w:ascii="Times New Roman" w:hAnsi="Times New Roman" w:cs="Times New Roman"/>
            <w:sz w:val="24"/>
            <w:szCs w:val="24"/>
          </w:rPr>
          <w:t>in the acute ischemic stroke</w:t>
        </w:r>
      </w:ins>
      <w:ins w:id="1140" w:author="cc" w:date="2021-01-22T15:53:00Z">
        <w:r w:rsidR="00CB619C">
          <w:rPr>
            <w:rFonts w:ascii="Times New Roman" w:hAnsi="Times New Roman" w:cs="Times New Roman"/>
            <w:sz w:val="24"/>
            <w:szCs w:val="24"/>
          </w:rPr>
          <w:t>.</w:t>
        </w:r>
      </w:ins>
    </w:p>
    <w:p w14:paraId="6999DDD4" w14:textId="6A37F306" w:rsidR="00292EB6" w:rsidRDefault="00292EB6" w:rsidP="00292EB6">
      <w:pPr>
        <w:spacing w:line="360" w:lineRule="auto"/>
        <w:ind w:firstLineChars="200" w:firstLine="480"/>
        <w:rPr>
          <w:ins w:id="1141" w:author="cc" w:date="2021-01-24T19:05:00Z"/>
          <w:rFonts w:ascii="Times New Roman" w:hAnsi="Times New Roman" w:cs="Times New Roman"/>
          <w:sz w:val="24"/>
          <w:szCs w:val="24"/>
        </w:rPr>
      </w:pPr>
      <w:ins w:id="1142" w:author="cc" w:date="2021-01-24T19:05:00Z">
        <w:r>
          <w:rPr>
            <w:rFonts w:ascii="Times New Roman" w:hAnsi="Times New Roman" w:cs="Times New Roman"/>
            <w:bCs/>
            <w:sz w:val="24"/>
            <w:szCs w:val="24"/>
          </w:rPr>
          <w:t>Many stroke patients experience severe consequences,</w:t>
        </w:r>
        <w:r>
          <w:rPr>
            <w:rFonts w:ascii="Times New Roman" w:hAnsi="Times New Roman" w:cs="Times New Roman"/>
            <w:bCs/>
            <w:color w:val="0000FF"/>
            <w:sz w:val="24"/>
            <w:szCs w:val="24"/>
          </w:rPr>
          <w:t xml:space="preserve"> </w:t>
        </w:r>
        <w:r>
          <w:rPr>
            <w:rFonts w:ascii="Times New Roman" w:hAnsi="Times New Roman" w:cs="Times New Roman"/>
            <w:bCs/>
            <w:sz w:val="24"/>
            <w:szCs w:val="24"/>
          </w:rPr>
          <w:t>however, reliably predicting stroke outcome remains challenging. Several attempts to identify characteristics associated</w:t>
        </w:r>
        <w:r>
          <w:rPr>
            <w:rFonts w:ascii="Times New Roman" w:hAnsi="Times New Roman" w:cs="Times New Roman" w:hint="eastAsia"/>
            <w:bCs/>
            <w:sz w:val="24"/>
            <w:szCs w:val="24"/>
          </w:rPr>
          <w:t xml:space="preserve"> </w:t>
        </w:r>
        <w:r>
          <w:rPr>
            <w:rFonts w:ascii="Times New Roman" w:hAnsi="Times New Roman" w:cs="Times New Roman"/>
            <w:bCs/>
            <w:sz w:val="24"/>
            <w:szCs w:val="24"/>
          </w:rPr>
          <w:t>with poor outcomes have been made</w:t>
        </w:r>
        <w:r>
          <w:rPr>
            <w:rFonts w:ascii="Times New Roman" w:hAnsi="Times New Roman" w:cs="Times New Roman"/>
            <w:bCs/>
            <w:color w:val="0000FF"/>
            <w:sz w:val="24"/>
            <w:szCs w:val="24"/>
          </w:rPr>
          <w:t>.</w:t>
        </w:r>
        <w:r>
          <w:rPr>
            <w:rFonts w:ascii="Times New Roman" w:hAnsi="Times New Roman" w:cs="Times New Roman"/>
            <w:bCs/>
            <w:sz w:val="24"/>
            <w:szCs w:val="24"/>
          </w:rPr>
          <w:t xml:space="preserve"> Almost 40% of stroke patients have a poor outcome at three months after the index event. Predictors for</w:t>
        </w:r>
        <w:r>
          <w:rPr>
            <w:rFonts w:ascii="Times New Roman" w:hAnsi="Times New Roman" w:cs="Times New Roman" w:hint="eastAsia"/>
            <w:bCs/>
            <w:sz w:val="24"/>
            <w:szCs w:val="24"/>
          </w:rPr>
          <w:t xml:space="preserve"> </w:t>
        </w:r>
        <w:r>
          <w:rPr>
            <w:rFonts w:ascii="Times New Roman" w:hAnsi="Times New Roman" w:cs="Times New Roman"/>
            <w:bCs/>
            <w:sz w:val="24"/>
            <w:szCs w:val="24"/>
          </w:rPr>
          <w:t>stroke outcome in the early acute phase may contribute to stroke treatment.</w:t>
        </w:r>
        <w:r>
          <w:rPr>
            <w:rFonts w:ascii="Times New Roman" w:hAnsi="Times New Roman" w:cs="Times New Roman"/>
            <w:bCs/>
            <w:sz w:val="24"/>
            <w:szCs w:val="24"/>
          </w:rPr>
          <w:fldChar w:fldCharType="begin"/>
        </w:r>
      </w:ins>
      <w:r>
        <w:rPr>
          <w:rFonts w:ascii="Times New Roman" w:hAnsi="Times New Roman" w:cs="Times New Roman"/>
          <w:bCs/>
          <w:sz w:val="24"/>
          <w:szCs w:val="24"/>
        </w:rPr>
        <w:instrText xml:space="preserve"> ADDIN EN.CITE &lt;EndNote&gt;&lt;Cite&gt;&lt;Author&gt;Mengel&lt;/Author&gt;&lt;Year&gt;2019&lt;/Year&gt;&lt;RecNum&gt;400&lt;/RecNum&gt;&lt;DisplayText&gt;&lt;style face="superscript"&gt;17&lt;/style&gt;&lt;/DisplayText&gt;&lt;record&gt;&lt;rec-number&gt;400&lt;/rec-number&gt;&lt;foreign-keys&gt;&lt;key app="EN" db-id="xrv2waxvovvxtseasewpdxzof500szeefx0f" timestamp="1599833849"&gt;400&lt;/key&gt;&lt;/foreign-keys&gt;&lt;ref-type name="Journal Article"&gt;17&lt;/ref-type&gt;&lt;contributors&gt;&lt;authors&gt;&lt;author&gt;Mengel, A.&lt;/author&gt;&lt;author&gt;Ulm, L.&lt;/author&gt;&lt;author&gt;Hotter, B.&lt;/author&gt;&lt;author&gt;Harms, H.&lt;/author&gt;&lt;author&gt;Hoffmann, S.&lt;/author&gt;&lt;/authors&gt;&lt;/contributors&gt;&lt;titles&gt;&lt;title&gt;Biomarkers of immune capacity, infection and inflammation are associated with poor outcome and mortality after stroke - The PREDICT study&lt;/title&gt;&lt;secondary-title&gt;BMC Neurology&lt;/secondary-title&gt;&lt;/titles&gt;&lt;periodical&gt;&lt;full-title&gt;BMC Neurology&lt;/full-title&gt;&lt;/periodical&gt;&lt;volume&gt;19&lt;/volume&gt;&lt;number&gt;1&lt;/number&gt;&lt;dates&gt;&lt;year&gt;2019&lt;/year&gt;&lt;/dates&gt;&lt;urls&gt;&lt;/urls&gt;&lt;/record&gt;&lt;/Cite&gt;&lt;/EndNote&gt;</w:instrText>
      </w:r>
      <w:ins w:id="1143" w:author="cc" w:date="2021-01-24T19:05:00Z">
        <w:r>
          <w:rPr>
            <w:rFonts w:ascii="Times New Roman" w:hAnsi="Times New Roman" w:cs="Times New Roman"/>
            <w:bCs/>
            <w:sz w:val="24"/>
            <w:szCs w:val="24"/>
          </w:rPr>
          <w:fldChar w:fldCharType="separate"/>
        </w:r>
      </w:ins>
      <w:r w:rsidRPr="00292EB6">
        <w:rPr>
          <w:rFonts w:ascii="Times New Roman" w:hAnsi="Times New Roman" w:cs="Times New Roman"/>
          <w:bCs/>
          <w:noProof/>
          <w:sz w:val="24"/>
          <w:szCs w:val="24"/>
          <w:vertAlign w:val="superscript"/>
        </w:rPr>
        <w:t>17</w:t>
      </w:r>
      <w:ins w:id="1144" w:author="cc" w:date="2021-01-24T19:05:00Z">
        <w:r>
          <w:rPr>
            <w:rFonts w:ascii="Times New Roman" w:hAnsi="Times New Roman" w:cs="Times New Roman"/>
            <w:bCs/>
            <w:sz w:val="24"/>
            <w:szCs w:val="24"/>
          </w:rPr>
          <w:fldChar w:fldCharType="end"/>
        </w:r>
        <w:r>
          <w:rPr>
            <w:rFonts w:ascii="Times New Roman" w:hAnsi="Times New Roman" w:cs="Times New Roman"/>
            <w:bCs/>
            <w:sz w:val="24"/>
            <w:szCs w:val="24"/>
          </w:rPr>
          <w:t xml:space="preserve"> The prognostic value of </w:t>
        </w:r>
        <w:r>
          <w:rPr>
            <w:rFonts w:ascii="Times New Roman" w:hAnsi="Times New Roman" w:cs="Times New Roman"/>
            <w:sz w:val="24"/>
            <w:szCs w:val="24"/>
          </w:rPr>
          <w:t>peripheral</w:t>
        </w:r>
        <w:r>
          <w:rPr>
            <w:rFonts w:ascii="Times New Roman" w:hAnsi="Times New Roman" w:cs="Times New Roman"/>
            <w:bCs/>
            <w:sz w:val="24"/>
            <w:szCs w:val="24"/>
          </w:rPr>
          <w:t xml:space="preserve"> blood biomarkers in patients with </w:t>
        </w:r>
        <w:r>
          <w:rPr>
            <w:rFonts w:ascii="Times New Roman" w:hAnsi="Times New Roman" w:cs="Times New Roman" w:hint="eastAsia"/>
            <w:bCs/>
            <w:sz w:val="24"/>
            <w:szCs w:val="24"/>
          </w:rPr>
          <w:t xml:space="preserve">the </w:t>
        </w:r>
        <w:r>
          <w:rPr>
            <w:rFonts w:ascii="Times New Roman" w:hAnsi="Times New Roman" w:cs="Times New Roman"/>
            <w:bCs/>
            <w:sz w:val="24"/>
            <w:szCs w:val="24"/>
          </w:rPr>
          <w:t xml:space="preserve">acute </w:t>
        </w:r>
        <w:r>
          <w:rPr>
            <w:rFonts w:ascii="Times New Roman" w:hAnsi="Times New Roman" w:cs="Times New Roman" w:hint="eastAsia"/>
            <w:bCs/>
            <w:sz w:val="24"/>
            <w:szCs w:val="24"/>
          </w:rPr>
          <w:t>ischemic</w:t>
        </w:r>
        <w:r>
          <w:rPr>
            <w:rFonts w:ascii="Times New Roman" w:hAnsi="Times New Roman" w:cs="Times New Roman"/>
            <w:bCs/>
            <w:sz w:val="24"/>
            <w:szCs w:val="24"/>
          </w:rPr>
          <w:t xml:space="preserve"> </w:t>
        </w:r>
        <w:r>
          <w:rPr>
            <w:rFonts w:ascii="Times New Roman" w:hAnsi="Times New Roman" w:cs="Times New Roman"/>
            <w:sz w:val="24"/>
            <w:szCs w:val="24"/>
          </w:rPr>
          <w:t>stroke could potentially be of great importance for</w:t>
        </w:r>
        <w:r>
          <w:rPr>
            <w:rFonts w:ascii="Times New Roman" w:hAnsi="Times New Roman" w:cs="Times New Roman" w:hint="eastAsia"/>
            <w:sz w:val="24"/>
            <w:szCs w:val="24"/>
          </w:rPr>
          <w:t xml:space="preserve"> </w:t>
        </w:r>
        <w:r>
          <w:rPr>
            <w:rFonts w:ascii="Times New Roman" w:hAnsi="Times New Roman" w:cs="Times New Roman"/>
            <w:sz w:val="24"/>
            <w:szCs w:val="24"/>
          </w:rPr>
          <w:t>clinical routine.</w:t>
        </w:r>
      </w:ins>
    </w:p>
    <w:p w14:paraId="2B8A69A1" w14:textId="77777777" w:rsidR="003F54C0" w:rsidRPr="00292EB6" w:rsidRDefault="003F54C0">
      <w:pPr>
        <w:spacing w:line="360" w:lineRule="auto"/>
        <w:rPr>
          <w:rFonts w:ascii="Times New Roman" w:hAnsi="Times New Roman" w:cs="Times New Roman"/>
          <w:sz w:val="24"/>
          <w:szCs w:val="24"/>
        </w:rPr>
        <w:pPrChange w:id="1145" w:author="Guobo Chen" w:date="2020-11-13T16:14:00Z">
          <w:pPr>
            <w:spacing w:line="360" w:lineRule="auto"/>
            <w:ind w:firstLineChars="100" w:firstLine="240"/>
          </w:pPr>
        </w:pPrChange>
      </w:pPr>
    </w:p>
    <w:p w14:paraId="7B2268C9" w14:textId="253E8A31" w:rsidR="00DC35CD" w:rsidRDefault="00627482" w:rsidP="00DC35CD">
      <w:pPr>
        <w:spacing w:line="360" w:lineRule="auto"/>
        <w:ind w:firstLineChars="200" w:firstLine="480"/>
        <w:rPr>
          <w:ins w:id="1146" w:author="cc" w:date="2021-01-22T19:49:00Z"/>
          <w:rFonts w:ascii="Times New Roman" w:hAnsi="Times New Roman" w:cs="Times New Roman"/>
          <w:bCs/>
          <w:sz w:val="24"/>
          <w:szCs w:val="24"/>
        </w:rPr>
      </w:pPr>
      <w:ins w:id="1147" w:author="cc" w:date="2021-01-22T16:10:00Z">
        <w:r>
          <w:rPr>
            <w:rFonts w:ascii="Times New Roman" w:hAnsi="Times New Roman" w:cs="Times New Roman"/>
            <w:sz w:val="24"/>
            <w:szCs w:val="24"/>
          </w:rPr>
          <w:t>In our experiment, we found that</w:t>
        </w:r>
      </w:ins>
      <w:ins w:id="1148" w:author="cc" w:date="2021-01-22T16:46:00Z">
        <w:r w:rsidR="0005184E">
          <w:rPr>
            <w:rFonts w:ascii="Times New Roman" w:hAnsi="Times New Roman" w:cs="Times New Roman"/>
            <w:sz w:val="24"/>
            <w:szCs w:val="24"/>
          </w:rPr>
          <w:t xml:space="preserve"> </w:t>
        </w:r>
      </w:ins>
      <w:ins w:id="1149" w:author="cc" w:date="2021-01-22T16:10:00Z">
        <w:r w:rsidRPr="00EF75E2">
          <w:rPr>
            <w:rFonts w:ascii="Times New Roman" w:hAnsi="Times New Roman" w:cs="Times New Roman"/>
            <w:sz w:val="24"/>
            <w:szCs w:val="24"/>
          </w:rPr>
          <w:t>16 immunophenotypes indicators</w:t>
        </w:r>
      </w:ins>
      <w:ins w:id="1150" w:author="cc" w:date="2021-01-22T16:16:00Z">
        <w:r w:rsidR="00962C5B">
          <w:rPr>
            <w:rFonts w:ascii="Times New Roman" w:hAnsi="Times New Roman" w:cs="Times New Roman"/>
            <w:sz w:val="24"/>
            <w:szCs w:val="24"/>
          </w:rPr>
          <w:t xml:space="preserve"> </w:t>
        </w:r>
      </w:ins>
      <w:ins w:id="1151" w:author="cc" w:date="2021-01-22T16:46:00Z">
        <w:r w:rsidR="0005184E">
          <w:rPr>
            <w:rFonts w:ascii="Times New Roman" w:hAnsi="Times New Roman" w:cs="Times New Roman"/>
            <w:sz w:val="24"/>
            <w:szCs w:val="24"/>
          </w:rPr>
          <w:t xml:space="preserve">were </w:t>
        </w:r>
      </w:ins>
      <w:ins w:id="1152" w:author="cc" w:date="2021-01-22T16:47:00Z">
        <w:r w:rsidR="0005184E">
          <w:rPr>
            <w:rFonts w:ascii="Times New Roman" w:hAnsi="Times New Roman" w:cs="Times New Roman"/>
            <w:sz w:val="24"/>
            <w:szCs w:val="24"/>
          </w:rPr>
          <w:t>relevant</w:t>
        </w:r>
      </w:ins>
      <w:ins w:id="1153" w:author="cc" w:date="2021-01-22T16:46:00Z">
        <w:r w:rsidR="0005184E">
          <w:rPr>
            <w:rFonts w:ascii="Times New Roman" w:hAnsi="Times New Roman" w:cs="Times New Roman"/>
            <w:sz w:val="24"/>
            <w:szCs w:val="24"/>
          </w:rPr>
          <w:t xml:space="preserve"> with the</w:t>
        </w:r>
      </w:ins>
      <w:ins w:id="1154" w:author="cc" w:date="2021-01-22T16:48:00Z">
        <w:r w:rsidR="0005184E">
          <w:rPr>
            <w:rFonts w:ascii="Times New Roman" w:hAnsi="Times New Roman" w:cs="Times New Roman"/>
            <w:sz w:val="24"/>
            <w:szCs w:val="24"/>
          </w:rPr>
          <w:t xml:space="preserve"> prognosis of acute ischemic stroke</w:t>
        </w:r>
      </w:ins>
      <w:ins w:id="1155" w:author="cc" w:date="2021-01-22T16:49:00Z">
        <w:r w:rsidR="0005184E">
          <w:rPr>
            <w:rFonts w:ascii="Times New Roman" w:hAnsi="Times New Roman" w:cs="Times New Roman"/>
            <w:sz w:val="24"/>
            <w:szCs w:val="24"/>
          </w:rPr>
          <w:t xml:space="preserve"> </w:t>
        </w:r>
      </w:ins>
      <w:ins w:id="1156" w:author="cc" w:date="2021-01-22T16:10:00Z">
        <w:r>
          <w:rPr>
            <w:rFonts w:ascii="Times New Roman" w:hAnsi="Times New Roman" w:cs="Times New Roman"/>
            <w:sz w:val="24"/>
            <w:szCs w:val="24"/>
          </w:rPr>
          <w:t>for</w:t>
        </w:r>
        <w:r w:rsidRPr="00B02A1E">
          <w:rPr>
            <w:rFonts w:ascii="Times New Roman" w:hAnsi="Times New Roman" w:cs="Times New Roman"/>
            <w:sz w:val="24"/>
            <w:szCs w:val="24"/>
          </w:rPr>
          <w:t xml:space="preserve"> </w:t>
        </w:r>
        <w:r w:rsidRPr="00EF75E2">
          <w:rPr>
            <w:rFonts w:ascii="Times New Roman" w:hAnsi="Times New Roman" w:cs="Times New Roman"/>
            <w:sz w:val="24"/>
            <w:szCs w:val="24"/>
          </w:rPr>
          <w:t>univariate survival analysis</w:t>
        </w:r>
      </w:ins>
      <w:ins w:id="1157" w:author="cc" w:date="2021-01-22T16:49:00Z">
        <w:r w:rsidR="0005184E">
          <w:rPr>
            <w:rFonts w:ascii="Times New Roman" w:hAnsi="Times New Roman" w:cs="Times New Roman"/>
            <w:sz w:val="24"/>
            <w:szCs w:val="24"/>
          </w:rPr>
          <w:t xml:space="preserve"> </w:t>
        </w:r>
        <w:r w:rsidR="0005184E" w:rsidRPr="00EF75E2">
          <w:rPr>
            <w:rFonts w:ascii="Times New Roman" w:hAnsi="Times New Roman" w:cs="Times New Roman"/>
            <w:sz w:val="24"/>
            <w:szCs w:val="24"/>
          </w:rPr>
          <w:t xml:space="preserve">(log-rank test, </w:t>
        </w:r>
        <w:r w:rsidR="0005184E" w:rsidRPr="00A93811">
          <w:rPr>
            <w:rFonts w:ascii="Times New Roman" w:hAnsi="Times New Roman" w:cs="Times New Roman"/>
            <w:sz w:val="24"/>
            <w:szCs w:val="24"/>
            <w:rPrChange w:id="1158" w:author="cc" w:date="2021-01-22T17:11:00Z">
              <w:rPr>
                <w:rFonts w:ascii="Times New Roman" w:hAnsi="Times New Roman" w:cs="Times New Roman"/>
                <w:i/>
                <w:iCs/>
                <w:sz w:val="24"/>
                <w:szCs w:val="24"/>
              </w:rPr>
            </w:rPrChange>
          </w:rPr>
          <w:t>p</w:t>
        </w:r>
        <w:r w:rsidR="0005184E" w:rsidRPr="00EF75E2">
          <w:rPr>
            <w:rFonts w:ascii="Times New Roman" w:hAnsi="Times New Roman" w:cs="Times New Roman"/>
            <w:sz w:val="24"/>
            <w:szCs w:val="24"/>
          </w:rPr>
          <w:t>&lt;0.05)</w:t>
        </w:r>
      </w:ins>
      <w:ins w:id="1159" w:author="cc" w:date="2021-01-22T16:50:00Z">
        <w:r w:rsidR="009776E0">
          <w:rPr>
            <w:rFonts w:ascii="Times New Roman" w:hAnsi="Times New Roman" w:cs="Times New Roman"/>
            <w:sz w:val="24"/>
            <w:szCs w:val="24"/>
          </w:rPr>
          <w:t>.</w:t>
        </w:r>
      </w:ins>
      <w:ins w:id="1160" w:author="cc" w:date="2021-01-22T16:53:00Z">
        <w:r w:rsidR="001A2959" w:rsidRPr="001A2959">
          <w:rPr>
            <w:rFonts w:ascii="Times New Roman" w:hAnsi="Times New Roman" w:cs="Times New Roman"/>
            <w:sz w:val="24"/>
            <w:szCs w:val="24"/>
          </w:rPr>
          <w:t xml:space="preserve"> </w:t>
        </w:r>
      </w:ins>
      <w:ins w:id="1161" w:author="cc" w:date="2021-01-22T16:54:00Z">
        <w:r w:rsidR="007A55E8">
          <w:rPr>
            <w:rFonts w:ascii="Times New Roman" w:hAnsi="Times New Roman" w:cs="Times New Roman"/>
            <w:sz w:val="24"/>
            <w:szCs w:val="24"/>
          </w:rPr>
          <w:t>Besides, t</w:t>
        </w:r>
      </w:ins>
      <w:ins w:id="1162" w:author="cc" w:date="2021-01-22T16:53:00Z">
        <w:r w:rsidR="001A2959">
          <w:rPr>
            <w:rFonts w:ascii="Times New Roman" w:hAnsi="Times New Roman" w:cs="Times New Roman"/>
            <w:sz w:val="24"/>
            <w:szCs w:val="24"/>
          </w:rPr>
          <w:t>he relationship between different immunophenotypes indicators and survival probability</w:t>
        </w:r>
      </w:ins>
      <w:ins w:id="1163" w:author="cc" w:date="2021-01-22T19:44:00Z">
        <w:r w:rsidR="008E1368">
          <w:rPr>
            <w:rFonts w:ascii="Times New Roman" w:hAnsi="Times New Roman" w:cs="Times New Roman"/>
            <w:sz w:val="24"/>
            <w:szCs w:val="24"/>
          </w:rPr>
          <w:t xml:space="preserve"> </w:t>
        </w:r>
      </w:ins>
      <w:ins w:id="1164" w:author="cc" w:date="2021-01-22T16:53:00Z">
        <w:r w:rsidR="001A2959">
          <w:rPr>
            <w:rFonts w:ascii="Times New Roman" w:hAnsi="Times New Roman" w:cs="Times New Roman"/>
            <w:sz w:val="24"/>
            <w:szCs w:val="24"/>
          </w:rPr>
          <w:t>were compared using multivariate survival analysis.</w:t>
        </w:r>
      </w:ins>
      <w:ins w:id="1165" w:author="cc" w:date="2021-01-22T17:10:00Z">
        <w:r w:rsidR="00A93811">
          <w:rPr>
            <w:rFonts w:ascii="Times New Roman" w:hAnsi="Times New Roman" w:cs="Times New Roman"/>
            <w:sz w:val="24"/>
            <w:szCs w:val="24"/>
          </w:rPr>
          <w:t xml:space="preserve"> </w:t>
        </w:r>
      </w:ins>
      <w:ins w:id="1166" w:author="cc" w:date="2021-01-22T16:53:00Z">
        <w:r w:rsidR="001A2959">
          <w:rPr>
            <w:rFonts w:ascii="Times New Roman" w:hAnsi="Times New Roman" w:cs="Times New Roman"/>
            <w:sz w:val="24"/>
            <w:szCs w:val="24"/>
          </w:rPr>
          <w:t>13</w:t>
        </w:r>
      </w:ins>
      <w:ins w:id="1167" w:author="cc" w:date="2021-01-24T13:29:00Z">
        <w:r w:rsidR="00AF63E1">
          <w:rPr>
            <w:rFonts w:ascii="Times New Roman" w:hAnsi="Times New Roman" w:cs="Times New Roman"/>
            <w:sz w:val="24"/>
            <w:szCs w:val="24"/>
          </w:rPr>
          <w:t xml:space="preserve"> </w:t>
        </w:r>
      </w:ins>
      <w:ins w:id="1168" w:author="cc" w:date="2021-01-22T16:53:00Z">
        <w:r w:rsidR="001A2959">
          <w:rPr>
            <w:rFonts w:ascii="Times New Roman" w:hAnsi="Times New Roman" w:cs="Times New Roman"/>
            <w:sz w:val="24"/>
            <w:szCs w:val="24"/>
          </w:rPr>
          <w:t>significant immunophenotypes indicators were selected by stepwise regression method</w:t>
        </w:r>
      </w:ins>
      <w:ins w:id="1169" w:author="cc" w:date="2021-01-22T19:46:00Z">
        <w:r w:rsidR="008E1368">
          <w:rPr>
            <w:rFonts w:ascii="Times New Roman" w:hAnsi="Times New Roman" w:cs="Times New Roman" w:hint="eastAsia"/>
            <w:sz w:val="24"/>
            <w:szCs w:val="24"/>
          </w:rPr>
          <w:t>.</w:t>
        </w:r>
      </w:ins>
      <w:ins w:id="1170" w:author="cc" w:date="2021-01-22T17:15:00Z">
        <w:r w:rsidR="005F630F">
          <w:rPr>
            <w:rFonts w:ascii="Times New Roman" w:hAnsi="Times New Roman" w:cs="Times New Roman"/>
            <w:sz w:val="24"/>
            <w:szCs w:val="24"/>
          </w:rPr>
          <w:t xml:space="preserve"> </w:t>
        </w:r>
      </w:ins>
      <w:ins w:id="1171" w:author="cc" w:date="2021-01-22T19:46:00Z">
        <w:r w:rsidR="00DC35CD">
          <w:rPr>
            <w:rFonts w:ascii="Times New Roman" w:hAnsi="Times New Roman" w:cs="Times New Roman"/>
            <w:bCs/>
            <w:sz w:val="24"/>
            <w:szCs w:val="24"/>
          </w:rPr>
          <w:t xml:space="preserve">Peripheral blood of </w:t>
        </w:r>
        <w:r w:rsidR="00DC35CD">
          <w:rPr>
            <w:rFonts w:ascii="Times New Roman" w:hAnsi="Times New Roman" w:cs="Times New Roman"/>
            <w:sz w:val="24"/>
            <w:szCs w:val="24"/>
          </w:rPr>
          <w:t>immunophenotypes</w:t>
        </w:r>
        <w:r w:rsidR="00DC35CD">
          <w:rPr>
            <w:rFonts w:ascii="Times New Roman" w:hAnsi="Times New Roman" w:cs="Times New Roman"/>
            <w:bCs/>
            <w:sz w:val="24"/>
            <w:szCs w:val="24"/>
          </w:rPr>
          <w:t xml:space="preserve"> indicators provide a promising and easily accessible biological substrate to search for such biomarkers and </w:t>
        </w:r>
        <w:r w:rsidR="00DC35CD">
          <w:rPr>
            <w:rFonts w:ascii="Times New Roman" w:hAnsi="Times New Roman" w:cs="Times New Roman" w:hint="eastAsia"/>
            <w:bCs/>
            <w:sz w:val="24"/>
            <w:szCs w:val="24"/>
          </w:rPr>
          <w:t>lay</w:t>
        </w:r>
        <w:r w:rsidR="00DC35CD">
          <w:rPr>
            <w:rFonts w:ascii="Times New Roman" w:hAnsi="Times New Roman" w:cs="Times New Roman"/>
            <w:bCs/>
            <w:sz w:val="24"/>
            <w:szCs w:val="24"/>
          </w:rPr>
          <w:t xml:space="preserve"> </w:t>
        </w:r>
        <w:r w:rsidR="00DC35CD">
          <w:rPr>
            <w:rFonts w:ascii="Times New Roman" w:hAnsi="Times New Roman" w:cs="Times New Roman" w:hint="eastAsia"/>
            <w:bCs/>
            <w:sz w:val="24"/>
            <w:szCs w:val="24"/>
          </w:rPr>
          <w:t>foundation</w:t>
        </w:r>
        <w:r w:rsidR="00DC35CD">
          <w:rPr>
            <w:rFonts w:ascii="Times New Roman" w:hAnsi="Times New Roman" w:cs="Times New Roman"/>
            <w:bCs/>
            <w:sz w:val="24"/>
            <w:szCs w:val="24"/>
          </w:rPr>
          <w:t xml:space="preserve"> </w:t>
        </w:r>
        <w:r w:rsidR="00DC35CD">
          <w:rPr>
            <w:rFonts w:ascii="Times New Roman" w:hAnsi="Times New Roman" w:cs="Times New Roman" w:hint="eastAsia"/>
            <w:bCs/>
            <w:sz w:val="24"/>
            <w:szCs w:val="24"/>
          </w:rPr>
          <w:t>on</w:t>
        </w:r>
        <w:r w:rsidR="00DC35CD">
          <w:rPr>
            <w:rFonts w:ascii="Times New Roman" w:hAnsi="Times New Roman" w:cs="Times New Roman"/>
            <w:sz w:val="24"/>
            <w:szCs w:val="24"/>
          </w:rPr>
          <w:t xml:space="preserve"> immunophenotypes and</w:t>
        </w:r>
        <w:r w:rsidR="00DC35CD">
          <w:rPr>
            <w:rFonts w:ascii="Times New Roman" w:hAnsi="Times New Roman" w:cs="Times New Roman"/>
            <w:bCs/>
            <w:sz w:val="24"/>
            <w:szCs w:val="24"/>
          </w:rPr>
          <w:t xml:space="preserve"> prognosis and survival after stroke.</w:t>
        </w:r>
      </w:ins>
    </w:p>
    <w:p w14:paraId="60D9E929" w14:textId="79B2E0CE" w:rsidR="00257358" w:rsidRDefault="00257358" w:rsidP="00257358">
      <w:pPr>
        <w:spacing w:line="360" w:lineRule="auto"/>
        <w:ind w:firstLineChars="200" w:firstLine="480"/>
        <w:rPr>
          <w:rFonts w:ascii="Times New Roman" w:hAnsi="Times New Roman" w:cs="Times New Roman"/>
          <w:bCs/>
          <w:sz w:val="24"/>
          <w:szCs w:val="24"/>
        </w:rPr>
      </w:pPr>
      <w:r>
        <w:rPr>
          <w:rFonts w:ascii="Times New Roman" w:hAnsi="Times New Roman" w:cs="Times New Roman"/>
          <w:bCs/>
          <w:sz w:val="24"/>
          <w:szCs w:val="24"/>
        </w:rPr>
        <w:t>Previous studies mainly focused on in humans</w:t>
      </w:r>
      <w:r>
        <w:rPr>
          <w:rFonts w:ascii="Times New Roman" w:hAnsi="Times New Roman" w:cs="Times New Roman"/>
          <w:bCs/>
          <w:sz w:val="24"/>
          <w:szCs w:val="24"/>
        </w:rPr>
        <w:fldChar w:fldCharType="begin"/>
      </w:r>
      <w:r w:rsidR="00292EB6">
        <w:rPr>
          <w:rFonts w:ascii="Times New Roman" w:hAnsi="Times New Roman" w:cs="Times New Roman"/>
          <w:bCs/>
          <w:sz w:val="24"/>
          <w:szCs w:val="24"/>
        </w:rPr>
        <w:instrText xml:space="preserve"> ADDIN EN.CITE &lt;EndNote&gt;&lt;Cite&gt;&lt;Author&gt;Mena&lt;/Author&gt;&lt;Year&gt;2004&lt;/Year&gt;&lt;RecNum&gt;389&lt;/RecNum&gt;&lt;DisplayText&gt;&lt;style face="superscript"&gt;18,19&lt;/style&gt;&lt;/DisplayText&gt;&lt;record&gt;&lt;rec-number&gt;389&lt;/rec-number&gt;&lt;foreign-keys&gt;&lt;key app="EN" db-id="xrv2waxvovvxtseasewpdxzof500szeefx0f" timestamp="1599825701"&gt;389&lt;/key&gt;&lt;/foreign-keys&gt;&lt;ref-type name="Journal Article"&gt;17&lt;/ref-type&gt;&lt;contributors&gt;&lt;authors&gt;&lt;author&gt;Mena, Hernando&lt;/author&gt;&lt;author&gt;Cadavid, Diego&lt;/author&gt;&lt;author&gt;Rushing, Elisabeth J.&lt;/author&gt;&lt;/authors&gt;&lt;/contributors&gt;&lt;titles&gt;&lt;title&gt;Human cerebral infarct: a proposed histopathologic classification based on 137 cases&lt;/title&gt;&lt;secondary-title&gt;Acta Neuropathologica&lt;/secondary-title&gt;&lt;/titles&gt;&lt;periodical&gt;&lt;full-title&gt;Acta neuropathologica&lt;/full-title&gt;&lt;/periodical&gt;&lt;pages&gt;524-530&lt;/pages&gt;&lt;volume&gt;108&lt;/volume&gt;&lt;number&gt;6&lt;/number&gt;&lt;dates&gt;&lt;year&gt;2004&lt;/year&gt;&lt;/dates&gt;&lt;urls&gt;&lt;/urls&gt;&lt;/record&gt;&lt;/Cite&gt;&lt;Cite&gt;&lt;Author&gt;Doyle&lt;/Author&gt;&lt;Year&gt;2015&lt;/Year&gt;&lt;RecNum&gt;390&lt;/RecNum&gt;&lt;record&gt;&lt;rec-number&gt;390&lt;/rec-number&gt;&lt;foreign-keys&gt;&lt;key app="EN" db-id="xrv2waxvovvxtseasewpdxzof500szeefx0f" timestamp="1599825769"&gt;390&lt;/key&gt;&lt;/foreign-keys&gt;&lt;ref-type name="Journal Article"&gt;17&lt;/ref-type&gt;&lt;contributors&gt;&lt;authors&gt;&lt;author&gt;Doyle, K. P.&lt;/author&gt;&lt;author&gt;Quach, L. N.&lt;/author&gt;&lt;author&gt;Sole, M.&lt;/author&gt;&lt;author&gt;Axtell, R. C.&lt;/author&gt;&lt;author&gt;Nguyen, T. V. V.&lt;/author&gt;&lt;author&gt;Soler-Llavina, G. J.&lt;/author&gt;&lt;author&gt;Jurado, S.&lt;/author&gt;&lt;author&gt;Han, J.&lt;/author&gt;&lt;author&gt;Steinman, L.&lt;/author&gt;&lt;author&gt;Longo, F. M.&lt;/author&gt;&lt;/authors&gt;&lt;/contributors&gt;&lt;titles&gt;&lt;title&gt;B-Lymphocyte-Mediated Delayed Cognitive Impairment following Stroke&lt;/title&gt;&lt;secondary-title&gt;Journal of Neuroscience the Official Journal of the Society for Neuroscience&lt;/secondary-title&gt;&lt;/titles&gt;&lt;periodical&gt;&lt;full-title&gt;Journal of Neuroscience the Official Journal of the Society for Neuroscience&lt;/full-title&gt;&lt;/periodical&gt;&lt;pages&gt;2133-45&lt;/pages&gt;&lt;volume&gt;35&lt;/volume&gt;&lt;number&gt;5&lt;/number&gt;&lt;dates&gt;&lt;year&gt;2015&lt;/year&gt;&lt;/dates&gt;&lt;urls&gt;&lt;/urls&gt;&lt;/record&gt;&lt;/Cite&gt;&lt;/EndNote&gt;</w:instrText>
      </w:r>
      <w:r>
        <w:rPr>
          <w:rFonts w:ascii="Times New Roman" w:hAnsi="Times New Roman" w:cs="Times New Roman"/>
          <w:bCs/>
          <w:sz w:val="24"/>
          <w:szCs w:val="24"/>
        </w:rPr>
        <w:fldChar w:fldCharType="separate"/>
      </w:r>
      <w:r w:rsidR="00292EB6" w:rsidRPr="00292EB6">
        <w:rPr>
          <w:rFonts w:ascii="Times New Roman" w:hAnsi="Times New Roman" w:cs="Times New Roman"/>
          <w:bCs/>
          <w:noProof/>
          <w:sz w:val="24"/>
          <w:szCs w:val="24"/>
          <w:vertAlign w:val="superscript"/>
        </w:rPr>
        <w:t>18,19</w:t>
      </w:r>
      <w:r>
        <w:rPr>
          <w:rFonts w:ascii="Times New Roman" w:hAnsi="Times New Roman" w:cs="Times New Roman"/>
          <w:bCs/>
          <w:sz w:val="24"/>
          <w:szCs w:val="24"/>
        </w:rPr>
        <w:fldChar w:fldCharType="end"/>
      </w:r>
      <w:r>
        <w:rPr>
          <w:rFonts w:ascii="Times New Roman" w:hAnsi="Times New Roman" w:cs="Times New Roman"/>
          <w:bCs/>
          <w:sz w:val="24"/>
          <w:szCs w:val="24"/>
        </w:rPr>
        <w:t xml:space="preserve"> and rodent models</w:t>
      </w:r>
      <w:r>
        <w:rPr>
          <w:rFonts w:ascii="Times New Roman" w:hAnsi="Times New Roman" w:cs="Times New Roman"/>
          <w:bCs/>
          <w:sz w:val="24"/>
          <w:szCs w:val="24"/>
        </w:rPr>
        <w:fldChar w:fldCharType="begin"/>
      </w:r>
      <w:r w:rsidR="00292EB6">
        <w:rPr>
          <w:rFonts w:ascii="Times New Roman" w:hAnsi="Times New Roman" w:cs="Times New Roman"/>
          <w:bCs/>
          <w:sz w:val="24"/>
          <w:szCs w:val="24"/>
        </w:rPr>
        <w:instrText xml:space="preserve"> ADDIN EN.CITE &lt;EndNote&gt;&lt;Cite&gt;&lt;Author&gt;Jin&lt;/Author&gt;&lt;Year&gt;2010&lt;/Year&gt;&lt;RecNum&gt;391&lt;/RecNum&gt;&lt;DisplayText&gt;&lt;style face="superscript"&gt;20&lt;/style&gt;&lt;/DisplayText&gt;&lt;record&gt;&lt;rec-number&gt;391&lt;/rec-number&gt;&lt;foreign-keys&gt;&lt;key app="EN" db-id="xrv2waxvovvxtseasewpdxzof500szeefx0f" timestamp="1599825879"&gt;391&lt;/key&gt;&lt;/foreign-keys&gt;&lt;ref-type name="Journal Article"&gt;17&lt;/ref-type&gt;&lt;contributors&gt;&lt;authors&gt;&lt;author&gt;Jin, Rong&lt;/author&gt;&lt;author&gt;Yang, Guojun&lt;/author&gt;&lt;author&gt;Li, Guohong&lt;/author&gt;&lt;/authors&gt;&lt;/contributors&gt;&lt;titles&gt;&lt;title&gt;Inflammatory mechanisms in ischemic stroke: role of inflammatory cells&lt;/title&gt;&lt;secondary-title&gt;Journal of Leukocyte Biology&lt;/secondary-title&gt;&lt;/titles&gt;&lt;periodical&gt;&lt;full-title&gt;Journal of leukocyte biology&lt;/full-title&gt;&lt;/periodical&gt;&lt;volume&gt;87&lt;/volume&gt;&lt;number&gt;5&lt;/number&gt;&lt;dates&gt;&lt;year&gt;2010&lt;/year&gt;&lt;/dates&gt;&lt;urls&gt;&lt;/urls&gt;&lt;/record&gt;&lt;/Cite&gt;&lt;/EndNote&gt;</w:instrText>
      </w:r>
      <w:r>
        <w:rPr>
          <w:rFonts w:ascii="Times New Roman" w:hAnsi="Times New Roman" w:cs="Times New Roman"/>
          <w:bCs/>
          <w:sz w:val="24"/>
          <w:szCs w:val="24"/>
        </w:rPr>
        <w:fldChar w:fldCharType="separate"/>
      </w:r>
      <w:r w:rsidR="00292EB6" w:rsidRPr="00292EB6">
        <w:rPr>
          <w:rFonts w:ascii="Times New Roman" w:hAnsi="Times New Roman" w:cs="Times New Roman"/>
          <w:bCs/>
          <w:noProof/>
          <w:sz w:val="24"/>
          <w:szCs w:val="24"/>
          <w:vertAlign w:val="superscript"/>
        </w:rPr>
        <w:t>20</w:t>
      </w:r>
      <w:r>
        <w:rPr>
          <w:rFonts w:ascii="Times New Roman" w:hAnsi="Times New Roman" w:cs="Times New Roman"/>
          <w:bCs/>
          <w:sz w:val="24"/>
          <w:szCs w:val="24"/>
        </w:rPr>
        <w:fldChar w:fldCharType="end"/>
      </w:r>
      <w:r>
        <w:rPr>
          <w:rFonts w:ascii="Times New Roman" w:hAnsi="Times New Roman" w:cs="Times New Roman"/>
          <w:bCs/>
          <w:sz w:val="24"/>
          <w:szCs w:val="24"/>
        </w:rPr>
        <w:t xml:space="preserve"> of the local and short-term immune response to stroke. </w:t>
      </w:r>
      <w:r>
        <w:rPr>
          <w:rFonts w:ascii="Times New Roman" w:hAnsi="Times New Roman" w:cs="Times New Roman" w:hint="eastAsia"/>
          <w:kern w:val="0"/>
          <w:sz w:val="24"/>
          <w:szCs w:val="24"/>
        </w:rPr>
        <w:t>However</w:t>
      </w:r>
      <w:r>
        <w:rPr>
          <w:rFonts w:ascii="Times New Roman" w:hAnsi="Times New Roman" w:cs="Times New Roman"/>
          <w:kern w:val="0"/>
          <w:sz w:val="24"/>
          <w:szCs w:val="24"/>
        </w:rPr>
        <w:t>, the most studies are focused of animal models, it is hard to predict the situations in human</w:t>
      </w:r>
      <w:r w:rsidR="00AC78AA">
        <w:rPr>
          <w:rFonts w:ascii="Times New Roman" w:hAnsi="Times New Roman" w:cs="Times New Roman"/>
          <w:kern w:val="0"/>
          <w:sz w:val="24"/>
          <w:szCs w:val="24"/>
        </w:rPr>
        <w:t xml:space="preserve">. </w:t>
      </w:r>
      <w:r>
        <w:rPr>
          <w:rFonts w:ascii="Times New Roman" w:hAnsi="Times New Roman" w:cs="Times New Roman"/>
          <w:kern w:val="0"/>
          <w:sz w:val="24"/>
          <w:szCs w:val="24"/>
        </w:rPr>
        <w:t xml:space="preserve">In contrast, </w:t>
      </w:r>
      <w:r>
        <w:rPr>
          <w:rFonts w:ascii="Times New Roman" w:hAnsi="Times New Roman" w:cs="Times New Roman"/>
          <w:color w:val="000000"/>
          <w:sz w:val="24"/>
          <w:szCs w:val="24"/>
          <w:shd w:val="clear" w:color="auto" w:fill="FFFFFF"/>
        </w:rPr>
        <w:t xml:space="preserve">from a clinical perspective, targeting inflammation in human may not be easy, especially for the long-term observations. </w:t>
      </w:r>
      <w:del w:id="1172" w:author="cc" w:date="2021-01-22T19:59:00Z">
        <w:r w:rsidDel="00FC3678">
          <w:rPr>
            <w:rFonts w:ascii="Times New Roman" w:hAnsi="Times New Roman" w:cs="Times New Roman"/>
            <w:color w:val="000000"/>
            <w:sz w:val="24"/>
            <w:szCs w:val="24"/>
            <w:shd w:val="clear" w:color="auto" w:fill="FFFFFF"/>
          </w:rPr>
          <w:delText xml:space="preserve">Previous clinical trials attempting to block intercellular adhesion molecule (ICAM)-1 on cerebral </w:delText>
        </w:r>
        <w:r w:rsidDel="00FC3678">
          <w:rPr>
            <w:rFonts w:ascii="Times New Roman" w:hAnsi="Times New Roman" w:cs="Times New Roman"/>
            <w:color w:val="000000"/>
            <w:sz w:val="24"/>
            <w:szCs w:val="24"/>
            <w:shd w:val="clear" w:color="auto" w:fill="FFFFFF"/>
          </w:rPr>
          <w:lastRenderedPageBreak/>
          <w:delText>endothelium did not work and treated patients actually got worse</w:delText>
        </w:r>
        <w:r w:rsidDel="00FC3678">
          <w:rPr>
            <w:rFonts w:ascii="Times New Roman" w:hAnsi="Times New Roman" w:cs="Times New Roman"/>
            <w:color w:val="000000"/>
            <w:sz w:val="24"/>
            <w:szCs w:val="24"/>
            <w:shd w:val="clear" w:color="auto" w:fill="FFFFFF"/>
          </w:rPr>
          <w:fldChar w:fldCharType="begin"/>
        </w:r>
        <w:r w:rsidDel="00FC3678">
          <w:rPr>
            <w:rFonts w:ascii="Times New Roman" w:hAnsi="Times New Roman" w:cs="Times New Roman"/>
            <w:color w:val="000000"/>
            <w:sz w:val="24"/>
            <w:szCs w:val="24"/>
            <w:shd w:val="clear" w:color="auto" w:fill="FFFFFF"/>
          </w:rPr>
          <w:delInstrText xml:space="preserve"> ADDIN EN.CITE &lt;EndNote&gt;&lt;Cite&gt;&lt;Author&gt;Dirnagl&lt;/Author&gt;&lt;Year&gt;2007&lt;/Year&gt;&lt;RecNum&gt;371&lt;/RecNum&gt;&lt;DisplayText&gt;&lt;style face="superscript"&gt;12&lt;/style&gt;&lt;/DisplayText&gt;&lt;record&gt;&lt;rec-number&gt;371&lt;/rec-number&gt;&lt;foreign-keys&gt;&lt;key app="EN" db-id="xrv2waxvovvxtseasewpdxzof500szeefx0f" timestamp="1599749018"&gt;371&lt;/key&gt;&lt;/foreign-keys&gt;&lt;ref-type name="Journal Article"&gt;17&lt;/ref-type&gt;&lt;contributors&gt;&lt;authors&gt;&lt;author&gt;Dirnagl, Ulrich&lt;/author&gt;&lt;author&gt;Klehmet, Juliane&lt;/author&gt;&lt;author&gt;Braun, Johann S&lt;/author&gt;&lt;author&gt;Harms, Hendrik&lt;/author&gt;&lt;author&gt;Meisel, Andreas&lt;/author&gt;&lt;/authors&gt;&lt;/contributors&gt;&lt;titles&gt;&lt;title&gt;Stroke-induced immunodepression: experimental evidence and clinical relevance&lt;/title&gt;&lt;secondary-title&gt;Stroke&lt;/secondary-title&gt;&lt;/titles&gt;&lt;periodical&gt;&lt;full-title&gt;Stroke&lt;/full-title&gt;&lt;/periodical&gt;&lt;pages&gt;770-773&lt;/pages&gt;&lt;volume&gt;38&lt;/volume&gt;&lt;number&gt;2 Suppl&lt;/number&gt;&lt;dates&gt;&lt;year&gt;2007&lt;/year&gt;&lt;/dates&gt;&lt;urls&gt;&lt;/urls&gt;&lt;/record&gt;&lt;/Cite&gt;&lt;/EndNote&gt;</w:delInstrText>
        </w:r>
        <w:r w:rsidDel="00FC3678">
          <w:rPr>
            <w:rFonts w:ascii="Times New Roman" w:hAnsi="Times New Roman" w:cs="Times New Roman"/>
            <w:color w:val="000000"/>
            <w:sz w:val="24"/>
            <w:szCs w:val="24"/>
            <w:shd w:val="clear" w:color="auto" w:fill="FFFFFF"/>
          </w:rPr>
          <w:fldChar w:fldCharType="separate"/>
        </w:r>
        <w:r w:rsidRPr="003227B0" w:rsidDel="00FC3678">
          <w:rPr>
            <w:rFonts w:ascii="Times New Roman" w:hAnsi="Times New Roman" w:cs="Times New Roman"/>
            <w:noProof/>
            <w:color w:val="000000"/>
            <w:sz w:val="24"/>
            <w:szCs w:val="24"/>
            <w:shd w:val="clear" w:color="auto" w:fill="FFFFFF"/>
            <w:vertAlign w:val="superscript"/>
          </w:rPr>
          <w:delText>12</w:delText>
        </w:r>
        <w:r w:rsidDel="00FC3678">
          <w:rPr>
            <w:rFonts w:ascii="Times New Roman" w:hAnsi="Times New Roman" w:cs="Times New Roman"/>
            <w:color w:val="000000"/>
            <w:sz w:val="24"/>
            <w:szCs w:val="24"/>
            <w:shd w:val="clear" w:color="auto" w:fill="FFFFFF"/>
          </w:rPr>
          <w:fldChar w:fldCharType="end"/>
        </w:r>
        <w:r w:rsidDel="00FC3678">
          <w:rPr>
            <w:rFonts w:ascii="Times New Roman" w:hAnsi="Times New Roman" w:cs="Times New Roman"/>
            <w:color w:val="000000"/>
            <w:sz w:val="24"/>
            <w:szCs w:val="24"/>
            <w:shd w:val="clear" w:color="auto" w:fill="FFFFFF"/>
          </w:rPr>
          <w:delText xml:space="preserve">. Differences in systemic blood and immune responses in animal models vs. human patients may make it difficult to safely and effectively broadly block inflammatory pathways. Consequently, searching for </w:delText>
        </w:r>
        <w:r w:rsidDel="00FC3678">
          <w:rPr>
            <w:rFonts w:ascii="Times New Roman" w:hAnsi="Times New Roman" w:cs="Times New Roman"/>
            <w:bCs/>
            <w:sz w:val="24"/>
            <w:szCs w:val="24"/>
          </w:rPr>
          <w:delText xml:space="preserve">‘druggable’ mechanisms in central compartment microglia may represent an alternative approach. </w:delText>
        </w:r>
      </w:del>
      <w:r>
        <w:rPr>
          <w:rFonts w:ascii="Times New Roman" w:hAnsi="Times New Roman" w:cs="Times New Roman"/>
          <w:bCs/>
          <w:sz w:val="24"/>
          <w:szCs w:val="24"/>
        </w:rPr>
        <w:t xml:space="preserve">Therefore, we proposed that using cytometry to analyze and compare the whole immunophenotypes </w:t>
      </w:r>
      <w:ins w:id="1173" w:author="cc" w:date="2021-01-24T15:10:00Z">
        <w:r w:rsidR="009B583A">
          <w:rPr>
            <w:rFonts w:ascii="Times New Roman" w:hAnsi="Times New Roman" w:cs="Times New Roman"/>
            <w:bCs/>
            <w:sz w:val="24"/>
            <w:szCs w:val="24"/>
          </w:rPr>
          <w:t xml:space="preserve">indicators </w:t>
        </w:r>
      </w:ins>
      <w:del w:id="1174" w:author="cc" w:date="2021-01-24T15:10:00Z">
        <w:r w:rsidR="009B583A" w:rsidDel="009B583A">
          <w:rPr>
            <w:rFonts w:ascii="Times New Roman" w:hAnsi="Times New Roman" w:cs="Times New Roman"/>
            <w:bCs/>
            <w:sz w:val="24"/>
            <w:szCs w:val="24"/>
          </w:rPr>
          <w:delText xml:space="preserve"> </w:delText>
        </w:r>
      </w:del>
      <w:r>
        <w:rPr>
          <w:rFonts w:ascii="Times New Roman" w:hAnsi="Times New Roman" w:cs="Times New Roman"/>
          <w:bCs/>
          <w:sz w:val="24"/>
          <w:szCs w:val="24"/>
        </w:rPr>
        <w:t>after acute ischemic stroke is possible and effective.</w:t>
      </w:r>
    </w:p>
    <w:p w14:paraId="51B2170F" w14:textId="77777777" w:rsidR="00257358" w:rsidRPr="00257358" w:rsidRDefault="00257358" w:rsidP="00DC35CD">
      <w:pPr>
        <w:spacing w:line="360" w:lineRule="auto"/>
        <w:ind w:firstLineChars="200" w:firstLine="480"/>
        <w:rPr>
          <w:ins w:id="1175" w:author="cc" w:date="2021-01-22T19:46:00Z"/>
          <w:rFonts w:ascii="Times New Roman" w:hAnsi="Times New Roman" w:cs="Times New Roman"/>
          <w:bCs/>
          <w:sz w:val="24"/>
          <w:szCs w:val="24"/>
        </w:rPr>
      </w:pPr>
    </w:p>
    <w:p w14:paraId="0113CC45" w14:textId="0D16E82E" w:rsidR="00627482" w:rsidRPr="00DC35CD" w:rsidRDefault="00627482">
      <w:pPr>
        <w:spacing w:line="360" w:lineRule="auto"/>
        <w:rPr>
          <w:ins w:id="1176" w:author="cc" w:date="2021-01-22T16:09:00Z"/>
          <w:rFonts w:ascii="Times New Roman" w:hAnsi="Times New Roman" w:cs="Times New Roman"/>
          <w:sz w:val="24"/>
          <w:szCs w:val="24"/>
        </w:rPr>
        <w:pPrChange w:id="1177" w:author="cc" w:date="2021-01-22T19:46:00Z">
          <w:pPr>
            <w:spacing w:line="360" w:lineRule="auto"/>
            <w:ind w:firstLineChars="200" w:firstLine="480"/>
          </w:pPr>
        </w:pPrChange>
      </w:pPr>
    </w:p>
    <w:p w14:paraId="780307F2" w14:textId="46C81E44" w:rsidR="003F54C0" w:rsidDel="00DC35CD" w:rsidRDefault="003C0E66">
      <w:pPr>
        <w:spacing w:line="360" w:lineRule="auto"/>
        <w:ind w:firstLineChars="200" w:firstLine="480"/>
        <w:rPr>
          <w:ins w:id="1178" w:author="Guobo Chen" w:date="2020-11-12T21:44:00Z"/>
          <w:del w:id="1179" w:author="cc" w:date="2021-01-22T19:46:00Z"/>
          <w:rFonts w:ascii="Times New Roman" w:hAnsi="Times New Roman" w:cs="Times New Roman"/>
          <w:bCs/>
          <w:sz w:val="24"/>
          <w:szCs w:val="24"/>
        </w:rPr>
      </w:pPr>
      <w:del w:id="1180" w:author="cc" w:date="2021-01-24T15:13:00Z">
        <w:r w:rsidDel="001D0BC7">
          <w:rPr>
            <w:rFonts w:ascii="Times New Roman" w:hAnsi="Times New Roman" w:cs="Times New Roman"/>
            <w:bCs/>
            <w:sz w:val="24"/>
            <w:szCs w:val="24"/>
          </w:rPr>
          <w:delText>Several lines of evidence suggested that immune responses</w:delText>
        </w:r>
        <w:r w:rsidDel="001D0BC7">
          <w:rPr>
            <w:rFonts w:ascii="Times New Roman" w:hAnsi="Times New Roman" w:cs="Times New Roman" w:hint="eastAsia"/>
            <w:bCs/>
            <w:sz w:val="24"/>
            <w:szCs w:val="24"/>
          </w:rPr>
          <w:delText xml:space="preserve"> </w:delText>
        </w:r>
        <w:r w:rsidDel="001D0BC7">
          <w:rPr>
            <w:rFonts w:ascii="Times New Roman" w:hAnsi="Times New Roman" w:cs="Times New Roman"/>
            <w:bCs/>
            <w:sz w:val="24"/>
            <w:szCs w:val="24"/>
          </w:rPr>
          <w:delText>detectable in peripheral blood relate to early innate and</w:delText>
        </w:r>
        <w:r w:rsidDel="001D0BC7">
          <w:rPr>
            <w:rFonts w:ascii="Times New Roman" w:hAnsi="Times New Roman" w:cs="Times New Roman" w:hint="eastAsia"/>
            <w:bCs/>
            <w:sz w:val="24"/>
            <w:szCs w:val="24"/>
          </w:rPr>
          <w:delText xml:space="preserve"> </w:delText>
        </w:r>
        <w:r w:rsidDel="001D0BC7">
          <w:rPr>
            <w:rFonts w:ascii="Times New Roman" w:hAnsi="Times New Roman" w:cs="Times New Roman"/>
            <w:bCs/>
            <w:sz w:val="24"/>
            <w:szCs w:val="24"/>
          </w:rPr>
          <w:delText>later adaptive immune responses in the brain.</w:delText>
        </w:r>
        <w:r w:rsidDel="001D0BC7">
          <w:rPr>
            <w:rFonts w:ascii="Times New Roman" w:hAnsi="Times New Roman" w:cs="Times New Roman"/>
            <w:bCs/>
            <w:sz w:val="24"/>
            <w:szCs w:val="24"/>
          </w:rPr>
          <w:fldChar w:fldCharType="begin">
            <w:fldData xml:space="preserve">PEVuZE5vdGU+PENpdGU+PEF1dGhvcj5GYXNzYmVuZGVyPC9BdXRob3I+PFllYXI+MTk5NzwvWWVh
cj48UmVjTnVtPjM5MjwvUmVjTnVtPjxEaXNwbGF5VGV4dD48c3R5bGUgZmFjZT0ic3VwZXJzY3Jp
cHQiPjIxLTI0PC9zdHlsZT48L0Rpc3BsYXlUZXh0PjxyZWNvcmQ+PHJlYy1udW1iZXI+MzkyPC9y
ZWMtbnVtYmVyPjxmb3JlaWduLWtleXM+PGtleSBhcHA9IkVOIiBkYi1pZD0ieHJ2MndheHZvdnZ4
dHNlYXNld3BkeHpvZjUwMHN6ZWVmeDBmIiB0aW1lc3RhbXA9IjE1OTk4MjczMDYiPjM5Mjwva2V5
PjwvZm9yZWlnbi1rZXlzPjxyZWYtdHlwZSBuYW1lPSJKb3VybmFsIEFydGljbGUiPjE3PC9yZWYt
dHlwZT48Y29udHJpYnV0b3JzPjxhdXRob3JzPjxhdXRob3I+RmFzc2JlbmRlciwgS2xhdXM8L2F1
dGhvcj48YXV0aG9yPlNjaG1pZHQsIFJvbGFuZDwvYXV0aG9yPjxhdXRob3I+U2NocmVpbmVyLCBB
bmRyZWFzPC9hdXRob3I+PGF1dGhvcj5GYXRhciwgTWFyazwvYXV0aG9yPjxhdXRob3I+SGVubmVy
aWNpLCBNaWNoYWVsPC9hdXRob3I+PC9hdXRob3JzPjwvY29udHJpYnV0b3JzPjx0aXRsZXM+PHRp
dGxlPkxlYWthZ2Ugb2YgYnJhaW4tb3JpZ2luYXRlZCBwcm90ZWlucyBpbiBwZXJpcGhlcmFsIGJs
b29kOiB0ZW1wb3JhbCBwcm9maWxlIGFuZCBkaWFnbm9zdGljIHZhbHVlIGluIGVhcmx5IGlzY2hl
bWljIHN0cm9rZTwvdGl0bGU+PHNlY29uZGFyeS10aXRsZT5Kb3VybmFsIG9mIHRoZSBOZXVyb2xv
Z2ljYWwgU2NpZW5jZXM8L3NlY29uZGFyeS10aXRsZT48L3RpdGxlcz48cGVyaW9kaWNhbD48ZnVs
bC10aXRsZT5Kb3VybmFsIG9mIHRoZSBOZXVyb2xvZ2ljYWwgU2NpZW5jZXM8L2Z1bGwtdGl0bGU+
PC9wZXJpb2RpY2FsPjxwYWdlcz4xMDEtMTA1PC9wYWdlcz48dm9sdW1lPjE0ODwvdm9sdW1lPjxu
dW1iZXI+MTwvbnVtYmVyPjxkYXRlcz48eWVhcj4xOTk3PC95ZWFyPjwvZGF0ZXM+PHVybHM+PC91
cmxzPjwvcmVjb3JkPjwvQ2l0ZT48Q2l0ZT48QXV0aG9yPkJlY2tlcjwvQXV0aG9yPjxZZWFyPjIw
MDU8L1llYXI+PFJlY051bT4zOTM8L1JlY051bT48cmVjb3JkPjxyZWMtbnVtYmVyPjM5MzwvcmVj
LW51bWJlcj48Zm9yZWlnbi1rZXlzPjxrZXkgYXBwPSJFTiIgZGItaWQ9InhydjJ3YXh2b3Z2eHRz
ZWFzZXdwZHh6b2Y1MDBzemVlZngwZiIgdGltZXN0YW1wPSIxNTk5ODI3MzYyIj4zOTM8L2tleT48
L2ZvcmVpZ24ta2V5cz48cmVmLXR5cGUgbmFtZT0iSm91cm5hbCBBcnRpY2xlIj4xNzwvcmVmLXR5
cGU+PGNvbnRyaWJ1dG9ycz48YXV0aG9ycz48YXV0aG9yPkJlY2tlciwgS3lyYSBKPC9hdXRob3I+
PGF1dGhvcj5LaW5kcmljaywgRGFyaW4gTDwvYXV0aG9yPjxhdXRob3I+TGVzdGVyLCBNYXJrIFA8
L2F1dGhvcj48YXV0aG9yPlNoZWEsIENvbm5vcjwvYXV0aG9yPjxhdXRob3I+WWUsIFp1IENoZW5n
PC9hdXRob3I+PC9hdXRob3JzPjwvY29udHJpYnV0b3JzPjx0aXRsZXM+PHRpdGxlPlNlbnNpdGl6
YXRpb24gdG8gYnJhaW4gYW50aWdlbnMgYWZ0ZXIgc3Ryb2tlIGlzIGF1Z21lbnRlZCBieSBsaXBv
cG9seXNhY2NoYXJpZGU8L3RpdGxlPjxzZWNvbmRhcnktdGl0bGU+SiBDZXJlYiBCbG9vZCBGbG93
IE1ldGFiPC9zZWNvbmRhcnktdGl0bGU+PC90aXRsZXM+PHBlcmlvZGljYWw+PGZ1bGwtdGl0bGU+
SiBDZXJlYiBCbG9vZCBGbG93IE1ldGFiPC9mdWxsLXRpdGxlPjwvcGVyaW9kaWNhbD48cGFnZXM+
MTYzNC0xNjQ0PC9wYWdlcz48dm9sdW1lPjI1PC92b2x1bWU+PG51bWJlcj4xMjwvbnVtYmVyPjxk
YXRlcz48eWVhcj4yMDA1PC95ZWFyPjwvZGF0ZXM+PHVybHM+PC91cmxzPjwvcmVjb3JkPjwvQ2l0
ZT48Q2l0ZT48QXV0aG9yPk1heWVyPC9BdXRob3I+PFllYXI+MjAxMzwvWWVhcj48UmVjTnVtPjM5
NDwvUmVjTnVtPjxyZWNvcmQ+PHJlYy1udW1iZXI+Mzk0PC9yZWMtbnVtYmVyPjxmb3JlaWduLWtl
eXM+PGtleSBhcHA9IkVOIiBkYi1pZD0ieHJ2MndheHZvdnZ4dHNlYXNld3BkeHpvZjUwMHN6ZWVm
eDBmIiB0aW1lc3RhbXA9IjE1OTk4Mjc0NjIiPjM5NDwva2V5PjwvZm9yZWlnbi1rZXlzPjxyZWYt
dHlwZSBuYW1lPSJKb3VybmFsIEFydGljbGUiPjE3PC9yZWYtdHlwZT48Y29udHJpYnV0b3JzPjxh
dXRob3JzPjxhdXRob3I+TWF5ZXIsIENocmlzdG9waCBBLjwvYXV0aG9yPjxhdXRob3I+QnJ1bmto
b3JzdCwgUm9iZXJ0PC9hdXRob3I+PGF1dGhvcj5OaWVzc25lciwgTWFyaW9uPC9hdXRob3I+PGF1
dGhvcj5QZmVpbHNjaGlmdGVyLCBXYWx0cmF1ZDwvYXV0aG9yPjxhdXRob3I+U3RlaW5tZXR6LCBI
ZWxtdXRoPC9hdXRob3I+PGF1dGhvcj5Gb2VyY2gsIENocmlzdGlhbjwvYXV0aG9yPjxhdXRob3I+
S2xlaW5zY2huaXR6LCBDaHJpc3RvcGg8L2F1dGhvcj48L2F1dGhvcnM+PC9jb250cmlidXRvcnM+
PHRpdGxlcz48dGl0bGU+Qmxvb2QgbGV2ZWxzIG9mIEdsaWFsIEZpYnJpbGxhcnkgQWNpZGljIFBy
b3RlaW4gKEdGQVApIGluIHBhdGllbnRzIHdpdGggbmV1cm9sb2dpY2FsIGRpc2Vhc2VzPC90aXRs
ZT48c2Vjb25kYXJ5LXRpdGxlPlBsb3MgT25lPC9zZWNvbmRhcnktdGl0bGU+PC90aXRsZXM+PHBl
cmlvZGljYWw+PGZ1bGwtdGl0bGU+UGxvcyBPbmU8L2Z1bGwtdGl0bGU+PC9wZXJpb2RpY2FsPjxw
YWdlcz5lNjIxMDE8L3BhZ2VzPjx2b2x1bWU+ODwvdm9sdW1lPjxudW1iZXI+NDwvbnVtYmVyPjxk
YXRlcz48eWVhcj4yMDEzPC95ZWFyPjwvZGF0ZXM+PHVybHM+PC91cmxzPjwvcmVjb3JkPjwvQ2l0
ZT48Q2l0ZT48QXV0aG9yPkNoYW1vcnJvPC9BdXRob3I+PFllYXI+MjAxNjwvWWVhcj48UmVjTnVt
PjM5NjwvUmVjTnVtPjxyZWNvcmQ+PHJlYy1udW1iZXI+Mzk2PC9yZWMtbnVtYmVyPjxmb3JlaWdu
LWtleXM+PGtleSBhcHA9IkVOIiBkYi1pZD0ieHJ2MndheHZvdnZ4dHNlYXNld3BkeHpvZjUwMHN6
ZWVmeDBmIiB0aW1lc3RhbXA9IjE1OTk4Mjc1NTYiPjM5Njwva2V5PjwvZm9yZWlnbi1rZXlzPjxy
ZWYtdHlwZSBuYW1lPSJKb3VybmFsIEFydGljbGUiPjE3PC9yZWYtdHlwZT48Y29udHJpYnV0b3Jz
PjxhdXRob3JzPjxhdXRob3I+Q2hhbW9ycm8sIMOBbmdlbDwvYXV0aG9yPjxhdXRob3I+RGlybmFn
bCwgVWxyaWNoPC9hdXRob3I+PGF1dGhvcj5VcnJhLCBYYWJpZXI8L2F1dGhvcj48YXV0aG9yPlBs
YW5hcywgQW5uYSBNPC9hdXRob3I+PC9hdXRob3JzPjwvY29udHJpYnV0b3JzPjx0aXRsZXM+PHRp
dGxlPk5ldXJvcHJvdGVjdGlvbiBpbiBhY3V0ZSBzdHJva2U6IHRhcmdldGluZyBleGNpdG90b3hp
Y2l0eSwgb3hpZGF0aXZlIGFuZCBuaXRyb3NhdGl2ZSBzdHJlc3MsIGFuZCBpbmZsYW1tYXRpb248
L3RpdGxlPjxzZWNvbmRhcnktdGl0bGU+TGFuY2V0IE5ldXJvbG9neTwvc2Vjb25kYXJ5LXRpdGxl
PjwvdGl0bGVzPjxwZXJpb2RpY2FsPjxmdWxsLXRpdGxlPkxhbmNldCBOZXVyb2xvZ3k8L2Z1bGwt
dGl0bGU+PC9wZXJpb2RpY2FsPjxwYWdlcz44NjktODgxPC9wYWdlcz48ZGF0ZXM+PHllYXI+MjAx
NjwveWVhcj48L2RhdGVzPjx1cmxzPjwvdXJscz48L3JlY29yZD48L0NpdGU+PC9FbmROb3RlPn==
</w:fldData>
          </w:fldChar>
        </w:r>
      </w:del>
      <w:r w:rsidR="00292EB6">
        <w:rPr>
          <w:rFonts w:ascii="Times New Roman" w:hAnsi="Times New Roman" w:cs="Times New Roman"/>
          <w:bCs/>
          <w:sz w:val="24"/>
          <w:szCs w:val="24"/>
        </w:rPr>
        <w:instrText xml:space="preserve"> ADDIN EN.CITE </w:instrText>
      </w:r>
      <w:r w:rsidR="00292EB6">
        <w:rPr>
          <w:rFonts w:ascii="Times New Roman" w:hAnsi="Times New Roman" w:cs="Times New Roman"/>
          <w:bCs/>
          <w:sz w:val="24"/>
          <w:szCs w:val="24"/>
        </w:rPr>
        <w:fldChar w:fldCharType="begin">
          <w:fldData xml:space="preserve">PEVuZE5vdGU+PENpdGU+PEF1dGhvcj5GYXNzYmVuZGVyPC9BdXRob3I+PFllYXI+MTk5NzwvWWVh
cj48UmVjTnVtPjM5MjwvUmVjTnVtPjxEaXNwbGF5VGV4dD48c3R5bGUgZmFjZT0ic3VwZXJzY3Jp
cHQiPjIxLTI0PC9zdHlsZT48L0Rpc3BsYXlUZXh0PjxyZWNvcmQ+PHJlYy1udW1iZXI+MzkyPC9y
ZWMtbnVtYmVyPjxmb3JlaWduLWtleXM+PGtleSBhcHA9IkVOIiBkYi1pZD0ieHJ2MndheHZvdnZ4
dHNlYXNld3BkeHpvZjUwMHN6ZWVmeDBmIiB0aW1lc3RhbXA9IjE1OTk4MjczMDYiPjM5Mjwva2V5
PjwvZm9yZWlnbi1rZXlzPjxyZWYtdHlwZSBuYW1lPSJKb3VybmFsIEFydGljbGUiPjE3PC9yZWYt
dHlwZT48Y29udHJpYnV0b3JzPjxhdXRob3JzPjxhdXRob3I+RmFzc2JlbmRlciwgS2xhdXM8L2F1
dGhvcj48YXV0aG9yPlNjaG1pZHQsIFJvbGFuZDwvYXV0aG9yPjxhdXRob3I+U2NocmVpbmVyLCBB
bmRyZWFzPC9hdXRob3I+PGF1dGhvcj5GYXRhciwgTWFyazwvYXV0aG9yPjxhdXRob3I+SGVubmVy
aWNpLCBNaWNoYWVsPC9hdXRob3I+PC9hdXRob3JzPjwvY29udHJpYnV0b3JzPjx0aXRsZXM+PHRp
dGxlPkxlYWthZ2Ugb2YgYnJhaW4tb3JpZ2luYXRlZCBwcm90ZWlucyBpbiBwZXJpcGhlcmFsIGJs
b29kOiB0ZW1wb3JhbCBwcm9maWxlIGFuZCBkaWFnbm9zdGljIHZhbHVlIGluIGVhcmx5IGlzY2hl
bWljIHN0cm9rZTwvdGl0bGU+PHNlY29uZGFyeS10aXRsZT5Kb3VybmFsIG9mIHRoZSBOZXVyb2xv
Z2ljYWwgU2NpZW5jZXM8L3NlY29uZGFyeS10aXRsZT48L3RpdGxlcz48cGVyaW9kaWNhbD48ZnVs
bC10aXRsZT5Kb3VybmFsIG9mIHRoZSBOZXVyb2xvZ2ljYWwgU2NpZW5jZXM8L2Z1bGwtdGl0bGU+
PC9wZXJpb2RpY2FsPjxwYWdlcz4xMDEtMTA1PC9wYWdlcz48dm9sdW1lPjE0ODwvdm9sdW1lPjxu
dW1iZXI+MTwvbnVtYmVyPjxkYXRlcz48eWVhcj4xOTk3PC95ZWFyPjwvZGF0ZXM+PHVybHM+PC91
cmxzPjwvcmVjb3JkPjwvQ2l0ZT48Q2l0ZT48QXV0aG9yPkJlY2tlcjwvQXV0aG9yPjxZZWFyPjIw
MDU8L1llYXI+PFJlY051bT4zOTM8L1JlY051bT48cmVjb3JkPjxyZWMtbnVtYmVyPjM5MzwvcmVj
LW51bWJlcj48Zm9yZWlnbi1rZXlzPjxrZXkgYXBwPSJFTiIgZGItaWQ9InhydjJ3YXh2b3Z2eHRz
ZWFzZXdwZHh6b2Y1MDBzemVlZngwZiIgdGltZXN0YW1wPSIxNTk5ODI3MzYyIj4zOTM8L2tleT48
L2ZvcmVpZ24ta2V5cz48cmVmLXR5cGUgbmFtZT0iSm91cm5hbCBBcnRpY2xlIj4xNzwvcmVmLXR5
cGU+PGNvbnRyaWJ1dG9ycz48YXV0aG9ycz48YXV0aG9yPkJlY2tlciwgS3lyYSBKPC9hdXRob3I+
PGF1dGhvcj5LaW5kcmljaywgRGFyaW4gTDwvYXV0aG9yPjxhdXRob3I+TGVzdGVyLCBNYXJrIFA8
L2F1dGhvcj48YXV0aG9yPlNoZWEsIENvbm5vcjwvYXV0aG9yPjxhdXRob3I+WWUsIFp1IENoZW5n
PC9hdXRob3I+PC9hdXRob3JzPjwvY29udHJpYnV0b3JzPjx0aXRsZXM+PHRpdGxlPlNlbnNpdGl6
YXRpb24gdG8gYnJhaW4gYW50aWdlbnMgYWZ0ZXIgc3Ryb2tlIGlzIGF1Z21lbnRlZCBieSBsaXBv
cG9seXNhY2NoYXJpZGU8L3RpdGxlPjxzZWNvbmRhcnktdGl0bGU+SiBDZXJlYiBCbG9vZCBGbG93
IE1ldGFiPC9zZWNvbmRhcnktdGl0bGU+PC90aXRsZXM+PHBlcmlvZGljYWw+PGZ1bGwtdGl0bGU+
SiBDZXJlYiBCbG9vZCBGbG93IE1ldGFiPC9mdWxsLXRpdGxlPjwvcGVyaW9kaWNhbD48cGFnZXM+
MTYzNC0xNjQ0PC9wYWdlcz48dm9sdW1lPjI1PC92b2x1bWU+PG51bWJlcj4xMjwvbnVtYmVyPjxk
YXRlcz48eWVhcj4yMDA1PC95ZWFyPjwvZGF0ZXM+PHVybHM+PC91cmxzPjwvcmVjb3JkPjwvQ2l0
ZT48Q2l0ZT48QXV0aG9yPk1heWVyPC9BdXRob3I+PFllYXI+MjAxMzwvWWVhcj48UmVjTnVtPjM5
NDwvUmVjTnVtPjxyZWNvcmQ+PHJlYy1udW1iZXI+Mzk0PC9yZWMtbnVtYmVyPjxmb3JlaWduLWtl
eXM+PGtleSBhcHA9IkVOIiBkYi1pZD0ieHJ2MndheHZvdnZ4dHNlYXNld3BkeHpvZjUwMHN6ZWVm
eDBmIiB0aW1lc3RhbXA9IjE1OTk4Mjc0NjIiPjM5NDwva2V5PjwvZm9yZWlnbi1rZXlzPjxyZWYt
dHlwZSBuYW1lPSJKb3VybmFsIEFydGljbGUiPjE3PC9yZWYtdHlwZT48Y29udHJpYnV0b3JzPjxh
dXRob3JzPjxhdXRob3I+TWF5ZXIsIENocmlzdG9waCBBLjwvYXV0aG9yPjxhdXRob3I+QnJ1bmto
b3JzdCwgUm9iZXJ0PC9hdXRob3I+PGF1dGhvcj5OaWVzc25lciwgTWFyaW9uPC9hdXRob3I+PGF1
dGhvcj5QZmVpbHNjaGlmdGVyLCBXYWx0cmF1ZDwvYXV0aG9yPjxhdXRob3I+U3RlaW5tZXR6LCBI
ZWxtdXRoPC9hdXRob3I+PGF1dGhvcj5Gb2VyY2gsIENocmlzdGlhbjwvYXV0aG9yPjxhdXRob3I+
S2xlaW5zY2huaXR6LCBDaHJpc3RvcGg8L2F1dGhvcj48L2F1dGhvcnM+PC9jb250cmlidXRvcnM+
PHRpdGxlcz48dGl0bGU+Qmxvb2QgbGV2ZWxzIG9mIEdsaWFsIEZpYnJpbGxhcnkgQWNpZGljIFBy
b3RlaW4gKEdGQVApIGluIHBhdGllbnRzIHdpdGggbmV1cm9sb2dpY2FsIGRpc2Vhc2VzPC90aXRs
ZT48c2Vjb25kYXJ5LXRpdGxlPlBsb3MgT25lPC9zZWNvbmRhcnktdGl0bGU+PC90aXRsZXM+PHBl
cmlvZGljYWw+PGZ1bGwtdGl0bGU+UGxvcyBPbmU8L2Z1bGwtdGl0bGU+PC9wZXJpb2RpY2FsPjxw
YWdlcz5lNjIxMDE8L3BhZ2VzPjx2b2x1bWU+ODwvdm9sdW1lPjxudW1iZXI+NDwvbnVtYmVyPjxk
YXRlcz48eWVhcj4yMDEzPC95ZWFyPjwvZGF0ZXM+PHVybHM+PC91cmxzPjwvcmVjb3JkPjwvQ2l0
ZT48Q2l0ZT48QXV0aG9yPkNoYW1vcnJvPC9BdXRob3I+PFllYXI+MjAxNjwvWWVhcj48UmVjTnVt
PjM5NjwvUmVjTnVtPjxyZWNvcmQ+PHJlYy1udW1iZXI+Mzk2PC9yZWMtbnVtYmVyPjxmb3JlaWdu
LWtleXM+PGtleSBhcHA9IkVOIiBkYi1pZD0ieHJ2MndheHZvdnZ4dHNlYXNld3BkeHpvZjUwMHN6
ZWVmeDBmIiB0aW1lc3RhbXA9IjE1OTk4Mjc1NTYiPjM5Njwva2V5PjwvZm9yZWlnbi1rZXlzPjxy
ZWYtdHlwZSBuYW1lPSJKb3VybmFsIEFydGljbGUiPjE3PC9yZWYtdHlwZT48Y29udHJpYnV0b3Jz
PjxhdXRob3JzPjxhdXRob3I+Q2hhbW9ycm8sIMOBbmdlbDwvYXV0aG9yPjxhdXRob3I+RGlybmFn
bCwgVWxyaWNoPC9hdXRob3I+PGF1dGhvcj5VcnJhLCBYYWJpZXI8L2F1dGhvcj48YXV0aG9yPlBs
YW5hcywgQW5uYSBNPC9hdXRob3I+PC9hdXRob3JzPjwvY29udHJpYnV0b3JzPjx0aXRsZXM+PHRp
dGxlPk5ldXJvcHJvdGVjdGlvbiBpbiBhY3V0ZSBzdHJva2U6IHRhcmdldGluZyBleGNpdG90b3hp
Y2l0eSwgb3hpZGF0aXZlIGFuZCBuaXRyb3NhdGl2ZSBzdHJlc3MsIGFuZCBpbmZsYW1tYXRpb248
L3RpdGxlPjxzZWNvbmRhcnktdGl0bGU+TGFuY2V0IE5ldXJvbG9neTwvc2Vjb25kYXJ5LXRpdGxl
PjwvdGl0bGVzPjxwZXJpb2RpY2FsPjxmdWxsLXRpdGxlPkxhbmNldCBOZXVyb2xvZ3k8L2Z1bGwt
dGl0bGU+PC9wZXJpb2RpY2FsPjxwYWdlcz44NjktODgxPC9wYWdlcz48ZGF0ZXM+PHllYXI+MjAx
NjwveWVhcj48L2RhdGVzPjx1cmxzPjwvdXJscz48L3JlY29yZD48L0NpdGU+PC9FbmROb3RlPn==
</w:fldData>
        </w:fldChar>
      </w:r>
      <w:r w:rsidR="00292EB6">
        <w:rPr>
          <w:rFonts w:ascii="Times New Roman" w:hAnsi="Times New Roman" w:cs="Times New Roman"/>
          <w:bCs/>
          <w:sz w:val="24"/>
          <w:szCs w:val="24"/>
        </w:rPr>
        <w:instrText xml:space="preserve"> ADDIN EN.CITE.DATA </w:instrText>
      </w:r>
      <w:r w:rsidR="00292EB6">
        <w:rPr>
          <w:rFonts w:ascii="Times New Roman" w:hAnsi="Times New Roman" w:cs="Times New Roman"/>
          <w:bCs/>
          <w:sz w:val="24"/>
          <w:szCs w:val="24"/>
        </w:rPr>
      </w:r>
      <w:r w:rsidR="00292EB6">
        <w:rPr>
          <w:rFonts w:ascii="Times New Roman" w:hAnsi="Times New Roman" w:cs="Times New Roman"/>
          <w:bCs/>
          <w:sz w:val="24"/>
          <w:szCs w:val="24"/>
        </w:rPr>
        <w:fldChar w:fldCharType="end"/>
      </w:r>
      <w:del w:id="1181" w:author="cc" w:date="2021-01-24T15:13:00Z">
        <w:r w:rsidDel="001D0BC7">
          <w:rPr>
            <w:rFonts w:ascii="Times New Roman" w:hAnsi="Times New Roman" w:cs="Times New Roman"/>
            <w:bCs/>
            <w:sz w:val="24"/>
            <w:szCs w:val="24"/>
          </w:rPr>
        </w:r>
        <w:r w:rsidDel="001D0BC7">
          <w:rPr>
            <w:rFonts w:ascii="Times New Roman" w:hAnsi="Times New Roman" w:cs="Times New Roman"/>
            <w:bCs/>
            <w:sz w:val="24"/>
            <w:szCs w:val="24"/>
          </w:rPr>
          <w:fldChar w:fldCharType="separate"/>
        </w:r>
      </w:del>
      <w:r w:rsidR="00292EB6" w:rsidRPr="00292EB6">
        <w:rPr>
          <w:rFonts w:ascii="Times New Roman" w:hAnsi="Times New Roman" w:cs="Times New Roman"/>
          <w:bCs/>
          <w:noProof/>
          <w:sz w:val="24"/>
          <w:szCs w:val="24"/>
          <w:vertAlign w:val="superscript"/>
        </w:rPr>
        <w:t>21-24</w:t>
      </w:r>
      <w:del w:id="1182" w:author="cc" w:date="2021-01-24T15:13:00Z">
        <w:r w:rsidDel="001D0BC7">
          <w:rPr>
            <w:rFonts w:ascii="Times New Roman" w:hAnsi="Times New Roman" w:cs="Times New Roman"/>
            <w:bCs/>
            <w:sz w:val="24"/>
            <w:szCs w:val="24"/>
          </w:rPr>
          <w:fldChar w:fldCharType="end"/>
        </w:r>
      </w:del>
      <w:del w:id="1183" w:author="cc" w:date="2021-01-24T15:11:00Z">
        <w:r w:rsidDel="000F3A77">
          <w:rPr>
            <w:rFonts w:ascii="Times New Roman" w:hAnsi="Times New Roman" w:cs="Times New Roman"/>
            <w:sz w:val="24"/>
            <w:szCs w:val="24"/>
          </w:rPr>
          <w:delText xml:space="preserve"> </w:delText>
        </w:r>
        <w:r w:rsidRPr="000F3A77" w:rsidDel="000F3A77">
          <w:rPr>
            <w:rFonts w:ascii="Times New Roman" w:hAnsi="Times New Roman" w:cs="Times New Roman"/>
            <w:sz w:val="24"/>
            <w:szCs w:val="24"/>
          </w:rPr>
          <w:delText>The brain-resident microglia were found are the first brain-intrinsic immune cells activated which is followed by BBB disruption and infiltration of systemic immune cells (especially neutrophils and monocytes/macrophages) into the brain tissue.</w:delText>
        </w:r>
        <w:r w:rsidRPr="000F3A77" w:rsidDel="000F3A77">
          <w:rPr>
            <w:rFonts w:ascii="Times New Roman" w:hAnsi="Times New Roman" w:cs="Times New Roman"/>
            <w:sz w:val="24"/>
            <w:szCs w:val="24"/>
            <w:rPrChange w:id="1184" w:author="cc" w:date="2021-01-24T15:12:00Z">
              <w:rPr>
                <w:rFonts w:ascii="Times New Roman" w:hAnsi="Times New Roman" w:cs="Times New Roman"/>
                <w:sz w:val="24"/>
                <w:szCs w:val="24"/>
              </w:rPr>
            </w:rPrChange>
          </w:rPr>
          <w:fldChar w:fldCharType="begin">
            <w:fldData xml:space="preserve">PEVuZE5vdGU+PENpdGU+PEF1dGhvcj5MdWNhczwvQXV0aG9yPjxZZWFyPjIwMDY8L1llYXI+PFJl
Y051bT4zODY8L1JlY051bT48RGlzcGxheVRleHQ+PHN0eWxlIGZhY2U9InN1cGVyc2NyaXB0Ij4y
NS0yNzwvc3R5bGU+PC9EaXNwbGF5VGV4dD48cmVjb3JkPjxyZWMtbnVtYmVyPjM4NjwvcmVjLW51
bWJlcj48Zm9yZWlnbi1rZXlzPjxrZXkgYXBwPSJFTiIgZGItaWQ9InhydjJ3YXh2b3Z2eHRzZWFz
ZXdwZHh6b2Y1MDBzemVlZngwZiIgdGltZXN0YW1wPSIxNTk5NzkyNjMzIj4zODY8L2tleT48L2Zv
cmVpZ24ta2V5cz48cmVmLXR5cGUgbmFtZT0iSm91cm5hbCBBcnRpY2xlIj4xNzwvcmVmLXR5cGU+
PGNvbnRyaWJ1dG9ycz48YXV0aG9ycz48YXV0aG9yPkx1Y2FzLCBTaWFuIE1hcmllPC9hdXRob3I+
PGF1dGhvcj5Sb3Rod2VsbCwgTmFuY3kgSjwvYXV0aG9yPjxhdXRob3I+R2lic29uLCBSb3NlbWFy
eSBNPC9hdXRob3I+PC9hdXRob3JzPjwvY29udHJpYnV0b3JzPjx0aXRsZXM+PHRpdGxlPlRoZSBy
b2xlIG9mIGluZmxhbW1hdGlvbiBpbiBDTlMgaW5qdXJ5IGFuZCBkaXNlYXNlPC90aXRsZT48c2Vj
b25kYXJ5LXRpdGxlPkJyaXRpc2ggSm91cm5hbCBvZiBQaGFybWFjb2xvZ3k8L3NlY29uZGFyeS10
aXRsZT48L3RpdGxlcz48cGVyaW9kaWNhbD48ZnVsbC10aXRsZT5Ccml0aXNoIEpvdXJuYWwgb2Yg
UGhhcm1hY29sb2d5PC9mdWxsLXRpdGxlPjwvcGVyaW9kaWNhbD48cGFnZXM+UzIzMi00MDwvcGFn
ZXM+PHZvbHVtZT4xNDcgU3VwcGwgMTwvdm9sdW1lPjxudW1iZXI+UzE8L251bWJlcj48ZGF0ZXM+
PHllYXI+MjAwNjwveWVhcj48L2RhdGVzPjx1cmxzPjwvdXJscz48L3JlY29yZD48L0NpdGU+PENp
dGU+PEF1dGhvcj5GdTwvQXV0aG9yPjxZZWFyPjIwMTU8L1llYXI+PFJlY051bT4zODc8L1JlY051
bT48cmVjb3JkPjxyZWMtbnVtYmVyPjM4NzwvcmVjLW51bWJlcj48Zm9yZWlnbi1rZXlzPjxrZXkg
YXBwPSJFTiIgZGItaWQ9InhydjJ3YXh2b3Z2eHRzZWFzZXdwZHh6b2Y1MDBzemVlZngwZiIgdGlt
ZXN0YW1wPSIxNTk5Nzk0MDcxIj4zODc8L2tleT48L2ZvcmVpZ24ta2V5cz48cmVmLXR5cGUgbmFt
ZT0iSm91cm5hbCBBcnRpY2xlIj4xNzwvcmVmLXR5cGU+PGNvbnRyaWJ1dG9ycz48YXV0aG9ycz48
YXV0aG9yPkZ1LCBZaW5nPC9hdXRob3I+PGF1dGhvcj5MaXUsIFFpYW5nPC9hdXRob3I+PGF1dGhv
cj5BbnJhdGhlciwgSm9zZWY8L2F1dGhvcj48YXV0aG9yPlNoaSwgRnUgRG9uZzwvYXV0aG9yPjwv
YXV0aG9ycz48L2NvbnRyaWJ1dG9ycz48dGl0bGVzPjx0aXRsZT5JbW11bmUgaW50ZXJ2ZW50aW9u
cyBpbiBzdHJva2U8L3RpdGxlPjxzZWNvbmRhcnktdGl0bGU+TmF0dXJlIFJldmlld3MgTmV1cm9s
b2d5PC9zZWNvbmRhcnktdGl0bGU+PC90aXRsZXM+PHBlcmlvZGljYWw+PGZ1bGwtdGl0bGU+TmF0
dXJlIFJldmlld3MgTmV1cm9sb2d5PC9mdWxsLXRpdGxlPjwvcGVyaW9kaWNhbD48ZGF0ZXM+PHll
YXI+MjAxNTwveWVhcj48L2RhdGVzPjx1cmxzPjwvdXJscz48L3JlY29yZD48L0NpdGU+PENpdGU+
PEF1dGhvcj5EZW5lczwvQXV0aG9yPjxZZWFyPjIwMDc8L1llYXI+PFJlY051bT40NTE8L1JlY051
bT48cmVjb3JkPjxyZWMtbnVtYmVyPjQ1MTwvcmVjLW51bWJlcj48Zm9yZWlnbi1rZXlzPjxrZXkg
YXBwPSJFTiIgZGItaWQ9InhydjJ3YXh2b3Z2eHRzZWFzZXdwZHh6b2Y1MDBzemVlZngwZiIgdGlt
ZXN0YW1wPSIxNjA2NzEzMDE1Ij40NTE8L2tleT48L2ZvcmVpZ24ta2V5cz48cmVmLXR5cGUgbmFt
ZT0iSm91cm5hbCBBcnRpY2xlIj4xNzwvcmVmLXR5cGU+PGNvbnRyaWJ1dG9ycz48YXV0aG9ycz48
YXV0aG9yPkRlbmVzLCBBPC9hdXRob3I+PGF1dGhvcj5WaWR5YXNhZ2FyLCBSPC9hdXRob3I+PGF1
dGhvcj5GZW5nLCBKPC9hdXRob3I+PGF1dGhvcj5OYXJ2YWluZW4sIEo8L2F1dGhvcj48YXV0aG9y
Pk1jQ29sbCwgQlc8L2F1dGhvcj48YXV0aG9yPkthdXBwaW5lbiwgUkE8L2F1dGhvcj48YXV0aG9y
PkFsbGFuLCBTTTwvYXV0aG9yPjwvYXV0aG9ycz48L2NvbnRyaWJ1dG9ycz48dGl0bGVzPjx0aXRs
ZT5Qcm9saWZlcmF0aW5nIHJlc2lkZW50IG1pY3JvZ2xpYSBhZnRlciBmb2NhbCBjZXJlYnJhbCBp
c2NoYWVtaWEgaW4gbWljZTwvdGl0bGU+PHNlY29uZGFyeS10aXRsZT5Kb3VybmFsIG9mIGNlcmVi
cmFsIGJsb29kIGZsb3cgYW5kIG1ldGFib2xpc20gOiBvZmZpY2lhbCBqb3VybmFsIG9mIHRoZSBJ
bnRlcm5hdGlvbmFsIFNvY2lldHkgb2YgQ2VyZWJyYWwgQmxvb2QgRmxvdyBhbmQgTWV0YWJvbGlz
bTwvc2Vjb25kYXJ5LXRpdGxlPjwvdGl0bGVzPjxwZXJpb2RpY2FsPjxmdWxsLXRpdGxlPkpvdXJu
YWwgb2YgY2VyZWJyYWwgYmxvb2QgZmxvdyBhbmQgbWV0YWJvbGlzbSA6IG9mZmljaWFsIGpvdXJu
YWwgb2YgdGhlIEludGVybmF0aW9uYWwgU29jaWV0eSBvZiBDZXJlYnJhbCBCbG9vZCBGbG93IGFu
ZCBNZXRhYm9saXNtPC9mdWxsLXRpdGxlPjwvcGVyaW9kaWNhbD48cGFnZXM+MTk0MS01MzwvcGFn
ZXM+PHZvbHVtZT4yNzwvdm9sdW1lPjxudW1iZXI+MTI8L251bWJlcj48ZGF0ZXM+PHllYXI+MjAw
NzwveWVhcj48L2RhdGVzPjxhY2Nlc3Npb24tbnVtPjE3NDQwNDkwPC9hY2Nlc3Npb24tbnVtPjxs
YWJlbD41LjY4MTwvbGFiZWw+PHVybHM+PC91cmxzPjxlbGVjdHJvbmljLXJlc291cmNlLW51bT4x
MC4xMDM4L3NqLmpjYmZtLjk2MDA0OTU8L2VsZWN0cm9uaWMtcmVzb3VyY2UtbnVtPjwvcmVjb3Jk
PjwvQ2l0ZT48L0VuZE5vdGU+
</w:fldData>
          </w:fldChar>
        </w:r>
      </w:del>
      <w:r w:rsidR="00292EB6">
        <w:rPr>
          <w:rFonts w:ascii="Times New Roman" w:hAnsi="Times New Roman" w:cs="Times New Roman"/>
          <w:sz w:val="24"/>
          <w:szCs w:val="24"/>
        </w:rPr>
        <w:instrText xml:space="preserve"> ADDIN EN.CITE </w:instrText>
      </w:r>
      <w:r w:rsidR="00292EB6">
        <w:rPr>
          <w:rFonts w:ascii="Times New Roman" w:hAnsi="Times New Roman" w:cs="Times New Roman"/>
          <w:sz w:val="24"/>
          <w:szCs w:val="24"/>
        </w:rPr>
        <w:fldChar w:fldCharType="begin">
          <w:fldData xml:space="preserve">PEVuZE5vdGU+PENpdGU+PEF1dGhvcj5MdWNhczwvQXV0aG9yPjxZZWFyPjIwMDY8L1llYXI+PFJl
Y051bT4zODY8L1JlY051bT48RGlzcGxheVRleHQ+PHN0eWxlIGZhY2U9InN1cGVyc2NyaXB0Ij4y
NS0yNzwvc3R5bGU+PC9EaXNwbGF5VGV4dD48cmVjb3JkPjxyZWMtbnVtYmVyPjM4NjwvcmVjLW51
bWJlcj48Zm9yZWlnbi1rZXlzPjxrZXkgYXBwPSJFTiIgZGItaWQ9InhydjJ3YXh2b3Z2eHRzZWFz
ZXdwZHh6b2Y1MDBzemVlZngwZiIgdGltZXN0YW1wPSIxNTk5NzkyNjMzIj4zODY8L2tleT48L2Zv
cmVpZ24ta2V5cz48cmVmLXR5cGUgbmFtZT0iSm91cm5hbCBBcnRpY2xlIj4xNzwvcmVmLXR5cGU+
PGNvbnRyaWJ1dG9ycz48YXV0aG9ycz48YXV0aG9yPkx1Y2FzLCBTaWFuIE1hcmllPC9hdXRob3I+
PGF1dGhvcj5Sb3Rod2VsbCwgTmFuY3kgSjwvYXV0aG9yPjxhdXRob3I+R2lic29uLCBSb3NlbWFy
eSBNPC9hdXRob3I+PC9hdXRob3JzPjwvY29udHJpYnV0b3JzPjx0aXRsZXM+PHRpdGxlPlRoZSBy
b2xlIG9mIGluZmxhbW1hdGlvbiBpbiBDTlMgaW5qdXJ5IGFuZCBkaXNlYXNlPC90aXRsZT48c2Vj
b25kYXJ5LXRpdGxlPkJyaXRpc2ggSm91cm5hbCBvZiBQaGFybWFjb2xvZ3k8L3NlY29uZGFyeS10
aXRsZT48L3RpdGxlcz48cGVyaW9kaWNhbD48ZnVsbC10aXRsZT5Ccml0aXNoIEpvdXJuYWwgb2Yg
UGhhcm1hY29sb2d5PC9mdWxsLXRpdGxlPjwvcGVyaW9kaWNhbD48cGFnZXM+UzIzMi00MDwvcGFn
ZXM+PHZvbHVtZT4xNDcgU3VwcGwgMTwvdm9sdW1lPjxudW1iZXI+UzE8L251bWJlcj48ZGF0ZXM+
PHllYXI+MjAwNjwveWVhcj48L2RhdGVzPjx1cmxzPjwvdXJscz48L3JlY29yZD48L0NpdGU+PENp
dGU+PEF1dGhvcj5GdTwvQXV0aG9yPjxZZWFyPjIwMTU8L1llYXI+PFJlY051bT4zODc8L1JlY051
bT48cmVjb3JkPjxyZWMtbnVtYmVyPjM4NzwvcmVjLW51bWJlcj48Zm9yZWlnbi1rZXlzPjxrZXkg
YXBwPSJFTiIgZGItaWQ9InhydjJ3YXh2b3Z2eHRzZWFzZXdwZHh6b2Y1MDBzemVlZngwZiIgdGlt
ZXN0YW1wPSIxNTk5Nzk0MDcxIj4zODc8L2tleT48L2ZvcmVpZ24ta2V5cz48cmVmLXR5cGUgbmFt
ZT0iSm91cm5hbCBBcnRpY2xlIj4xNzwvcmVmLXR5cGU+PGNvbnRyaWJ1dG9ycz48YXV0aG9ycz48
YXV0aG9yPkZ1LCBZaW5nPC9hdXRob3I+PGF1dGhvcj5MaXUsIFFpYW5nPC9hdXRob3I+PGF1dGhv
cj5BbnJhdGhlciwgSm9zZWY8L2F1dGhvcj48YXV0aG9yPlNoaSwgRnUgRG9uZzwvYXV0aG9yPjwv
YXV0aG9ycz48L2NvbnRyaWJ1dG9ycz48dGl0bGVzPjx0aXRsZT5JbW11bmUgaW50ZXJ2ZW50aW9u
cyBpbiBzdHJva2U8L3RpdGxlPjxzZWNvbmRhcnktdGl0bGU+TmF0dXJlIFJldmlld3MgTmV1cm9s
b2d5PC9zZWNvbmRhcnktdGl0bGU+PC90aXRsZXM+PHBlcmlvZGljYWw+PGZ1bGwtdGl0bGU+TmF0
dXJlIFJldmlld3MgTmV1cm9sb2d5PC9mdWxsLXRpdGxlPjwvcGVyaW9kaWNhbD48ZGF0ZXM+PHll
YXI+MjAxNTwveWVhcj48L2RhdGVzPjx1cmxzPjwvdXJscz48L3JlY29yZD48L0NpdGU+PENpdGU+
PEF1dGhvcj5EZW5lczwvQXV0aG9yPjxZZWFyPjIwMDc8L1llYXI+PFJlY051bT40NTE8L1JlY051
bT48cmVjb3JkPjxyZWMtbnVtYmVyPjQ1MTwvcmVjLW51bWJlcj48Zm9yZWlnbi1rZXlzPjxrZXkg
YXBwPSJFTiIgZGItaWQ9InhydjJ3YXh2b3Z2eHRzZWFzZXdwZHh6b2Y1MDBzemVlZngwZiIgdGlt
ZXN0YW1wPSIxNjA2NzEzMDE1Ij40NTE8L2tleT48L2ZvcmVpZ24ta2V5cz48cmVmLXR5cGUgbmFt
ZT0iSm91cm5hbCBBcnRpY2xlIj4xNzwvcmVmLXR5cGU+PGNvbnRyaWJ1dG9ycz48YXV0aG9ycz48
YXV0aG9yPkRlbmVzLCBBPC9hdXRob3I+PGF1dGhvcj5WaWR5YXNhZ2FyLCBSPC9hdXRob3I+PGF1
dGhvcj5GZW5nLCBKPC9hdXRob3I+PGF1dGhvcj5OYXJ2YWluZW4sIEo8L2F1dGhvcj48YXV0aG9y
Pk1jQ29sbCwgQlc8L2F1dGhvcj48YXV0aG9yPkthdXBwaW5lbiwgUkE8L2F1dGhvcj48YXV0aG9y
PkFsbGFuLCBTTTwvYXV0aG9yPjwvYXV0aG9ycz48L2NvbnRyaWJ1dG9ycz48dGl0bGVzPjx0aXRs
ZT5Qcm9saWZlcmF0aW5nIHJlc2lkZW50IG1pY3JvZ2xpYSBhZnRlciBmb2NhbCBjZXJlYnJhbCBp
c2NoYWVtaWEgaW4gbWljZTwvdGl0bGU+PHNlY29uZGFyeS10aXRsZT5Kb3VybmFsIG9mIGNlcmVi
cmFsIGJsb29kIGZsb3cgYW5kIG1ldGFib2xpc20gOiBvZmZpY2lhbCBqb3VybmFsIG9mIHRoZSBJ
bnRlcm5hdGlvbmFsIFNvY2lldHkgb2YgQ2VyZWJyYWwgQmxvb2QgRmxvdyBhbmQgTWV0YWJvbGlz
bTwvc2Vjb25kYXJ5LXRpdGxlPjwvdGl0bGVzPjxwZXJpb2RpY2FsPjxmdWxsLXRpdGxlPkpvdXJu
YWwgb2YgY2VyZWJyYWwgYmxvb2QgZmxvdyBhbmQgbWV0YWJvbGlzbSA6IG9mZmljaWFsIGpvdXJu
YWwgb2YgdGhlIEludGVybmF0aW9uYWwgU29jaWV0eSBvZiBDZXJlYnJhbCBCbG9vZCBGbG93IGFu
ZCBNZXRhYm9saXNtPC9mdWxsLXRpdGxlPjwvcGVyaW9kaWNhbD48cGFnZXM+MTk0MS01MzwvcGFn
ZXM+PHZvbHVtZT4yNzwvdm9sdW1lPjxudW1iZXI+MTI8L251bWJlcj48ZGF0ZXM+PHllYXI+MjAw
NzwveWVhcj48L2RhdGVzPjxhY2Nlc3Npb24tbnVtPjE3NDQwNDkwPC9hY2Nlc3Npb24tbnVtPjxs
YWJlbD41LjY4MTwvbGFiZWw+PHVybHM+PC91cmxzPjxlbGVjdHJvbmljLXJlc291cmNlLW51bT4x
MC4xMDM4L3NqLmpjYmZtLjk2MDA0OTU8L2VsZWN0cm9uaWMtcmVzb3VyY2UtbnVtPjwvcmVjb3Jk
PjwvQ2l0ZT48L0VuZE5vdGU+
</w:fldData>
        </w:fldChar>
      </w:r>
      <w:r w:rsidR="00292EB6">
        <w:rPr>
          <w:rFonts w:ascii="Times New Roman" w:hAnsi="Times New Roman" w:cs="Times New Roman"/>
          <w:sz w:val="24"/>
          <w:szCs w:val="24"/>
        </w:rPr>
        <w:instrText xml:space="preserve"> ADDIN EN.CITE.DATA </w:instrText>
      </w:r>
      <w:r w:rsidR="00292EB6">
        <w:rPr>
          <w:rFonts w:ascii="Times New Roman" w:hAnsi="Times New Roman" w:cs="Times New Roman"/>
          <w:sz w:val="24"/>
          <w:szCs w:val="24"/>
        </w:rPr>
      </w:r>
      <w:r w:rsidR="00292EB6">
        <w:rPr>
          <w:rFonts w:ascii="Times New Roman" w:hAnsi="Times New Roman" w:cs="Times New Roman"/>
          <w:sz w:val="24"/>
          <w:szCs w:val="24"/>
        </w:rPr>
        <w:fldChar w:fldCharType="end"/>
      </w:r>
      <w:del w:id="1185" w:author="cc" w:date="2021-01-24T15:11:00Z">
        <w:r w:rsidRPr="000F3A77" w:rsidDel="000F3A77">
          <w:rPr>
            <w:rFonts w:ascii="Times New Roman" w:hAnsi="Times New Roman" w:cs="Times New Roman"/>
            <w:sz w:val="24"/>
            <w:szCs w:val="24"/>
            <w:rPrChange w:id="1186" w:author="cc" w:date="2021-01-24T15:12:00Z">
              <w:rPr>
                <w:rFonts w:ascii="Times New Roman" w:hAnsi="Times New Roman" w:cs="Times New Roman"/>
                <w:sz w:val="24"/>
                <w:szCs w:val="24"/>
              </w:rPr>
            </w:rPrChange>
          </w:rPr>
        </w:r>
        <w:r w:rsidRPr="000F3A77" w:rsidDel="000F3A77">
          <w:rPr>
            <w:rFonts w:ascii="Times New Roman" w:hAnsi="Times New Roman" w:cs="Times New Roman"/>
            <w:sz w:val="24"/>
            <w:szCs w:val="24"/>
            <w:rPrChange w:id="1187" w:author="cc" w:date="2021-01-24T15:12:00Z">
              <w:rPr>
                <w:rFonts w:ascii="Times New Roman" w:hAnsi="Times New Roman" w:cs="Times New Roman"/>
                <w:sz w:val="24"/>
                <w:szCs w:val="24"/>
              </w:rPr>
            </w:rPrChange>
          </w:rPr>
          <w:fldChar w:fldCharType="separate"/>
        </w:r>
      </w:del>
      <w:r w:rsidR="00292EB6" w:rsidRPr="00292EB6">
        <w:rPr>
          <w:rFonts w:ascii="Times New Roman" w:hAnsi="Times New Roman" w:cs="Times New Roman"/>
          <w:noProof/>
          <w:sz w:val="24"/>
          <w:szCs w:val="24"/>
          <w:vertAlign w:val="superscript"/>
        </w:rPr>
        <w:t>25-27</w:t>
      </w:r>
      <w:del w:id="1188" w:author="cc" w:date="2021-01-24T15:11:00Z">
        <w:r w:rsidRPr="000F3A77" w:rsidDel="000F3A77">
          <w:rPr>
            <w:rFonts w:ascii="Times New Roman" w:hAnsi="Times New Roman" w:cs="Times New Roman"/>
            <w:sz w:val="24"/>
            <w:szCs w:val="24"/>
            <w:rPrChange w:id="1189" w:author="cc" w:date="2021-01-24T15:12:00Z">
              <w:rPr>
                <w:rFonts w:ascii="Times New Roman" w:hAnsi="Times New Roman" w:cs="Times New Roman"/>
                <w:sz w:val="24"/>
                <w:szCs w:val="24"/>
              </w:rPr>
            </w:rPrChange>
          </w:rPr>
          <w:fldChar w:fldCharType="end"/>
        </w:r>
        <w:r w:rsidRPr="000F3A77" w:rsidDel="000F3A77">
          <w:rPr>
            <w:rFonts w:ascii="Times New Roman" w:hAnsi="Times New Roman" w:cs="Times New Roman"/>
            <w:sz w:val="24"/>
            <w:szCs w:val="24"/>
          </w:rPr>
          <w:delText>Microglia were found reach a peak few days after the insult and may persist for several weeks both in ischemia animal models</w:delText>
        </w:r>
        <w:r w:rsidRPr="000F3A77" w:rsidDel="000F3A77">
          <w:rPr>
            <w:rFonts w:ascii="Times New Roman" w:hAnsi="Times New Roman" w:cs="Times New Roman"/>
            <w:sz w:val="24"/>
            <w:szCs w:val="24"/>
            <w:rPrChange w:id="1190" w:author="cc" w:date="2021-01-24T15:12:00Z">
              <w:rPr>
                <w:rFonts w:ascii="Times New Roman" w:hAnsi="Times New Roman" w:cs="Times New Roman"/>
                <w:sz w:val="24"/>
                <w:szCs w:val="24"/>
              </w:rPr>
            </w:rPrChange>
          </w:rPr>
          <w:fldChar w:fldCharType="begin">
            <w:fldData xml:space="preserve">PEVuZE5vdGU+PENpdGU+PEF1dGhvcj5TdG9sbDwvQXV0aG9yPjxZZWFyPjE5OTg8L1llYXI+PFJl
Y051bT4xOTwvUmVjTnVtPjxEaXNwbGF5VGV4dD48c3R5bGUgZmFjZT0ic3VwZXJzY3JpcHQiPjI4
LDI5PC9zdHlsZT48L0Rpc3BsYXlUZXh0PjxyZWNvcmQ+PHJlYy1udW1iZXI+MTk8L3JlYy1udW1i
ZXI+PGZvcmVpZ24ta2V5cz48a2V5IGFwcD0iRU4iIGRiLWlkPSJlOTlwdnR0MGV0ZHdmbWVhZjV4
cHIydm54MmE5ZXB3ZGFwOXMiIHRpbWVzdGFtcD0iMTU4NzAxODM3NyIgZ3VpZD0iYWEzNWNmMWIt
MGE3Ni00NmJkLTg5MzUtYjVjM2EyODY0NzY3Ij4xOTwva2V5PjwvZm9yZWlnbi1rZXlzPjxyZWYt
dHlwZSBuYW1lPSJKb3VybmFsIEFydGljbGUiPjE3PC9yZWYtdHlwZT48Y29udHJpYnV0b3JzPjxh
dXRob3JzPjxhdXRob3I+U3RvbGwsIEcuPC9hdXRob3I+PGF1dGhvcj5KYW5kZXIsIFMuPC9hdXRo
b3I+PGF1dGhvcj5TY2hyb2V0ZXIsIE0uPC9hdXRob3I+PC9hdXRob3JzPjwvY29udHJpYnV0b3Jz
PjxhdXRoLWFkZHJlc3M+RGVwYXJ0bWVudCBvZiBOZXVyb2xvZ3ksIEhlaW5yaWNoLUhlaW5lLVVu
aXZlcnNpdHksIER1c3NlbGRvcmYsIEdlcm1hbnkuIHN0b2xsQG5ldXJvbG9naWUudW5pLWR1ZXNz
ZWxkb3JmLmRlPC9hdXRoLWFkZHJlc3M+PHRpdGxlcz48dGl0bGU+SW5mbGFtbWF0aW9uIGFuZCBn
bGlhbCByZXNwb25zZXMgaW4gaXNjaGVtaWMgYnJhaW4gbGVzaW9uczwvdGl0bGU+PHNlY29uZGFy
eS10aXRsZT5Qcm9nIE5ldXJvYmlvbDwvc2Vjb25kYXJ5LXRpdGxlPjwvdGl0bGVzPjxwZXJpb2Rp
Y2FsPjxmdWxsLXRpdGxlPlByb2cgTmV1cm9iaW9sPC9mdWxsLXRpdGxlPjwvcGVyaW9kaWNhbD48
cGFnZXM+MTQ5LTcxPC9wYWdlcz48dm9sdW1lPjU2PC92b2x1bWU+PG51bWJlcj4yPC9udW1iZXI+
PGVkaXRpb24+MTk5OC8xMC8wNzwvZWRpdGlvbj48a2V5d29yZHM+PGtleXdvcmQ+QW5pbWFsczwv
a2V5d29yZD48a2V5d29yZD5Bc3Ryb2N5dGVzLyppbW11bm9sb2d5PC9rZXl3b3JkPjxrZXl3b3Jk
PkJyYWluL2Jsb29kIHN1cHBseS9jeXRvbG9neS8qaW1tdW5vbG9neTwva2V5d29yZD48a2V5d29y
ZD5CcmFpbiBJc2NoZW1pYS8qaW1tdW5vbG9neTwva2V5d29yZD48a2V5d29yZD5FbmNlcGhhbGl0
aXMvKmltbXVub2xvZ3k8L2tleXdvcmQ+PGtleXdvcmQ+SHVtYW5zPC9rZXl3b3JkPjxrZXl3b3Jk
Pk1pY3JvZ2xpYS8qaW1tdW5vbG9neTwva2V5d29yZD48L2tleXdvcmRzPjxkYXRlcz48eWVhcj4x
OTk4PC95ZWFyPjxwdWItZGF0ZXM+PGRhdGU+T2N0PC9kYXRlPjwvcHViLWRhdGVzPjwvZGF0ZXM+
PGlzYm4+MDMwMS0wMDgyIChQcmludCkmI3hEOzAzMDEtMDA4MiAoTGlua2luZyk8L2lzYm4+PGFj
Y2Vzc2lvbi1udW0+OTc2MDY5OTwvYWNjZXNzaW9uLW51bT48dXJscz48cmVsYXRlZC11cmxzPjx1
cmw+aHR0cHM6Ly93d3cubmNiaS5ubG0ubmloLmdvdi9wdWJtZWQvOTc2MDY5OTwvdXJsPjwvcmVs
YXRlZC11cmxzPjwvdXJscz48ZWxlY3Ryb25pYy1yZXNvdXJjZS1udW0+MTAuMTAxNi9zMDMwMS0w
MDgyKDk4KTAwMDM0LTM8L2VsZWN0cm9uaWMtcmVzb3VyY2UtbnVtPjwvcmVjb3JkPjwvQ2l0ZT48
Q2l0ZT48QXV0aG9yPkRlbmVzPC9BdXRob3I+PFllYXI+MjAwNzwvWWVhcj48UmVjTnVtPjIwPC9S
ZWNOdW0+PHJlY29yZD48cmVjLW51bWJlcj4yMDwvcmVjLW51bWJlcj48Zm9yZWlnbi1rZXlzPjxr
ZXkgYXBwPSJFTiIgZGItaWQ9ImU5OXB2dHQwZXRkd2ZtZWFmNXhwcjJ2bngyYTllcHdkYXA5cyIg
dGltZXN0YW1wPSIxNTg3MDE4NDg3IiBndWlkPSJlMjkwNjVmYy0xOTljLTQzYTYtOGMxNy04ZTcz
M2M1NzNlYTQiPjIwPC9rZXk+PC9mb3JlaWduLWtleXM+PHJlZi10eXBlIG5hbWU9IkpvdXJuYWwg
QXJ0aWNsZSI+MTc8L3JlZi10eXBlPjxjb250cmlidXRvcnM+PGF1dGhvcnM+PGF1dGhvcj5EZW5l
cywgQS48L2F1dGhvcj48YXV0aG9yPlZpZHlhc2FnYXIsIFIuPC9hdXRob3I+PGF1dGhvcj5GZW5n
LCBKLjwvYXV0aG9yPjxhdXRob3I+TmFydmFpbmVuLCBKLjwvYXV0aG9yPjxhdXRob3I+TWNDb2xs
LCBCLiBXLjwvYXV0aG9yPjxhdXRob3I+S2F1cHBpbmVuLCBSLiBBLjwvYXV0aG9yPjxhdXRob3I+
QWxsYW4sIFMuIE0uPC9hdXRob3I+PC9hdXRob3JzPjwvY29udHJpYnV0b3JzPjxhdXRoLWFkZHJl
c3M+TGFib3JhdG9yeSBvZiBNb2xlY3VsYXIgTmV1cm9lbmRvY3Jpbm9sb2d5LCBJbnN0aXR1dGUg
b2YgRXhwZXJpbWVudGFsIE1lZGljaW5lLCBIdW5nYXJpYW4gQWNhZGVteSBvZiBTY2llbmNlcywg
QnVkYXBlc3QsIEh1bmdhcnkuIGRlbmVzYUBrb2tpLmh1PC9hdXRoLWFkZHJlc3M+PHRpdGxlcz48
dGl0bGU+UHJvbGlmZXJhdGluZyByZXNpZGVudCBtaWNyb2dsaWEgYWZ0ZXIgZm9jYWwgY2VyZWJy
YWwgaXNjaGFlbWlhIGluIG1pY2U8L3RpdGxlPjxzZWNvbmRhcnktdGl0bGU+SiBDZXJlYiBCbG9v
ZCBGbG93IE1ldGFiPC9zZWNvbmRhcnktdGl0bGU+PC90aXRsZXM+PHBlcmlvZGljYWw+PGZ1bGwt
dGl0bGU+SiBDZXJlYiBCbG9vZCBGbG93IE1ldGFiPC9mdWxsLXRpdGxlPjwvcGVyaW9kaWNhbD48
cGFnZXM+MTk0MS01MzwvcGFnZXM+PHZvbHVtZT4yNzwvdm9sdW1lPjxudW1iZXI+MTI8L251bWJl
cj48ZWRpdGlvbj4yMDA3LzA0LzE5PC9lZGl0aW9uPjxrZXl3b3Jkcz48a2V5d29yZD5BbmltYWxz
PC9rZXl3b3JkPjxrZXl3b3JkPkFudGltZXRhYm9saXRlczwva2V5d29yZD48a2V5d29yZD5Ccm9t
b2Rlb3h5dXJpZGluZTwva2V5d29yZD48a2V5d29yZD5DZWxsIFByb2xpZmVyYXRpb248L2tleXdv
cmQ+PGtleXdvcmQ+RGF0YSBJbnRlcnByZXRhdGlvbiwgU3RhdGlzdGljYWw8L2tleXdvcmQ+PGtl
eXdvcmQ+RGV4dHJhbnM8L2tleXdvcmQ+PGtleXdvcmQ+RmVycm9zb2ZlcnJpYyBPeGlkZTwva2V5
d29yZD48a2V5d29yZD5GbHVvcmVzY2VudCBBbnRpYm9keSBUZWNobmlxdWU8L2tleXdvcmQ+PGtl
eXdvcmQ+SW5mYXJjdGlvbiwgTWlkZGxlIENlcmVicmFsIEFydGVyeS9wYXRob2xvZ3k8L2tleXdv
cmQ+PGtleXdvcmQ+SXJvbjwva2V5d29yZD48a2V5d29yZD5Jc2NoZW1pYyBBdHRhY2ssIFRyYW5z
aWVudC8qcGF0aG9sb2d5PC9rZXl3b3JkPjxrZXl3b3JkPk1hY3JvcGhhZ2VzL3BoeXNpb2xvZ3k8
L2tleXdvcmQ+PGtleXdvcmQ+TWFnbmV0aWMgUmVzb25hbmNlIEltYWdpbmc8L2tleXdvcmQ+PGtl
eXdvcmQ+TWFnbmV0aXRlIE5hbm9wYXJ0aWNsZXM8L2tleXdvcmQ+PGtleXdvcmQ+TWFsZTwva2V5
d29yZD48a2V5d29yZD5NaWNlPC9rZXl3b3JkPjxrZXl3b3JkPk1pY2UsIEluYnJlZCBDNTdCTDwv
a2V5d29yZD48a2V5d29yZD5NaWNyb2dsaWEvKnBhdGhvbG9neTwva2V5d29yZD48a2V5d29yZD5N
b25vY3l0ZXMvcGh5c2lvbG9neTwva2V5d29yZD48a2V5d29yZD5OZXV0cm9waGlsIEluZmlsdHJh
dGlvbjwva2V5d29yZD48a2V5d29yZD5PeGlkZXM8L2tleXdvcmQ+PGtleXdvcmQ+UGhhZ29jeXRl
cy9waHlzaW9sb2d5PC9rZXl3b3JkPjwva2V5d29yZHM+PGRhdGVzPjx5ZWFyPjIwMDc8L3llYXI+
PHB1Yi1kYXRlcz48ZGF0ZT5EZWM8L2RhdGU+PC9wdWItZGF0ZXM+PC9kYXRlcz48aXNibj4wMjcx
LTY3OFggKFByaW50KSYjeEQ7MDI3MS02NzhYIChMaW5raW5nKTwvaXNibj48YWNjZXNzaW9uLW51
bT4xNzQ0MDQ5MDwvYWNjZXNzaW9uLW51bT48dXJscz48cmVsYXRlZC11cmxzPjx1cmw+aHR0cHM6
Ly93d3cubmNiaS5ubG0ubmloLmdvdi9wdWJtZWQvMTc0NDA0OTA8L3VybD48L3JlbGF0ZWQtdXJs
cz48L3VybHM+PGVsZWN0cm9uaWMtcmVzb3VyY2UtbnVtPjEwLjEwMzgvc2ouamNiZm0uOTYwMDQ5
NTwvZWxlY3Ryb25pYy1yZXNvdXJjZS1udW0+PC9yZWNvcmQ+PC9DaXRlPjwvRW5kTm90ZT5=
</w:fldData>
          </w:fldChar>
        </w:r>
      </w:del>
      <w:r w:rsidR="00292EB6">
        <w:rPr>
          <w:rFonts w:ascii="Times New Roman" w:hAnsi="Times New Roman" w:cs="Times New Roman"/>
          <w:sz w:val="24"/>
          <w:szCs w:val="24"/>
        </w:rPr>
        <w:instrText xml:space="preserve"> ADDIN EN.CITE </w:instrText>
      </w:r>
      <w:r w:rsidR="00292EB6">
        <w:rPr>
          <w:rFonts w:ascii="Times New Roman" w:hAnsi="Times New Roman" w:cs="Times New Roman"/>
          <w:sz w:val="24"/>
          <w:szCs w:val="24"/>
        </w:rPr>
        <w:fldChar w:fldCharType="begin">
          <w:fldData xml:space="preserve">PEVuZE5vdGU+PENpdGU+PEF1dGhvcj5TdG9sbDwvQXV0aG9yPjxZZWFyPjE5OTg8L1llYXI+PFJl
Y051bT4xOTwvUmVjTnVtPjxEaXNwbGF5VGV4dD48c3R5bGUgZmFjZT0ic3VwZXJzY3JpcHQiPjI4
LDI5PC9zdHlsZT48L0Rpc3BsYXlUZXh0PjxyZWNvcmQ+PHJlYy1udW1iZXI+MTk8L3JlYy1udW1i
ZXI+PGZvcmVpZ24ta2V5cz48a2V5IGFwcD0iRU4iIGRiLWlkPSJlOTlwdnR0MGV0ZHdmbWVhZjV4
cHIydm54MmE5ZXB3ZGFwOXMiIHRpbWVzdGFtcD0iMTU4NzAxODM3NyIgZ3VpZD0iYWEzNWNmMWIt
MGE3Ni00NmJkLTg5MzUtYjVjM2EyODY0NzY3Ij4xOTwva2V5PjwvZm9yZWlnbi1rZXlzPjxyZWYt
dHlwZSBuYW1lPSJKb3VybmFsIEFydGljbGUiPjE3PC9yZWYtdHlwZT48Y29udHJpYnV0b3JzPjxh
dXRob3JzPjxhdXRob3I+U3RvbGwsIEcuPC9hdXRob3I+PGF1dGhvcj5KYW5kZXIsIFMuPC9hdXRo
b3I+PGF1dGhvcj5TY2hyb2V0ZXIsIE0uPC9hdXRob3I+PC9hdXRob3JzPjwvY29udHJpYnV0b3Jz
PjxhdXRoLWFkZHJlc3M+RGVwYXJ0bWVudCBvZiBOZXVyb2xvZ3ksIEhlaW5yaWNoLUhlaW5lLVVu
aXZlcnNpdHksIER1c3NlbGRvcmYsIEdlcm1hbnkuIHN0b2xsQG5ldXJvbG9naWUudW5pLWR1ZXNz
ZWxkb3JmLmRlPC9hdXRoLWFkZHJlc3M+PHRpdGxlcz48dGl0bGU+SW5mbGFtbWF0aW9uIGFuZCBn
bGlhbCByZXNwb25zZXMgaW4gaXNjaGVtaWMgYnJhaW4gbGVzaW9uczwvdGl0bGU+PHNlY29uZGFy
eS10aXRsZT5Qcm9nIE5ldXJvYmlvbDwvc2Vjb25kYXJ5LXRpdGxlPjwvdGl0bGVzPjxwZXJpb2Rp
Y2FsPjxmdWxsLXRpdGxlPlByb2cgTmV1cm9iaW9sPC9mdWxsLXRpdGxlPjwvcGVyaW9kaWNhbD48
cGFnZXM+MTQ5LTcxPC9wYWdlcz48dm9sdW1lPjU2PC92b2x1bWU+PG51bWJlcj4yPC9udW1iZXI+
PGVkaXRpb24+MTk5OC8xMC8wNzwvZWRpdGlvbj48a2V5d29yZHM+PGtleXdvcmQ+QW5pbWFsczwv
a2V5d29yZD48a2V5d29yZD5Bc3Ryb2N5dGVzLyppbW11bm9sb2d5PC9rZXl3b3JkPjxrZXl3b3Jk
PkJyYWluL2Jsb29kIHN1cHBseS9jeXRvbG9neS8qaW1tdW5vbG9neTwva2V5d29yZD48a2V5d29y
ZD5CcmFpbiBJc2NoZW1pYS8qaW1tdW5vbG9neTwva2V5d29yZD48a2V5d29yZD5FbmNlcGhhbGl0
aXMvKmltbXVub2xvZ3k8L2tleXdvcmQ+PGtleXdvcmQ+SHVtYW5zPC9rZXl3b3JkPjxrZXl3b3Jk
Pk1pY3JvZ2xpYS8qaW1tdW5vbG9neTwva2V5d29yZD48L2tleXdvcmRzPjxkYXRlcz48eWVhcj4x
OTk4PC95ZWFyPjxwdWItZGF0ZXM+PGRhdGU+T2N0PC9kYXRlPjwvcHViLWRhdGVzPjwvZGF0ZXM+
PGlzYm4+MDMwMS0wMDgyIChQcmludCkmI3hEOzAzMDEtMDA4MiAoTGlua2luZyk8L2lzYm4+PGFj
Y2Vzc2lvbi1udW0+OTc2MDY5OTwvYWNjZXNzaW9uLW51bT48dXJscz48cmVsYXRlZC11cmxzPjx1
cmw+aHR0cHM6Ly93d3cubmNiaS5ubG0ubmloLmdvdi9wdWJtZWQvOTc2MDY5OTwvdXJsPjwvcmVs
YXRlZC11cmxzPjwvdXJscz48ZWxlY3Ryb25pYy1yZXNvdXJjZS1udW0+MTAuMTAxNi9zMDMwMS0w
MDgyKDk4KTAwMDM0LTM8L2VsZWN0cm9uaWMtcmVzb3VyY2UtbnVtPjwvcmVjb3JkPjwvQ2l0ZT48
Q2l0ZT48QXV0aG9yPkRlbmVzPC9BdXRob3I+PFllYXI+MjAwNzwvWWVhcj48UmVjTnVtPjIwPC9S
ZWNOdW0+PHJlY29yZD48cmVjLW51bWJlcj4yMDwvcmVjLW51bWJlcj48Zm9yZWlnbi1rZXlzPjxr
ZXkgYXBwPSJFTiIgZGItaWQ9ImU5OXB2dHQwZXRkd2ZtZWFmNXhwcjJ2bngyYTllcHdkYXA5cyIg
dGltZXN0YW1wPSIxNTg3MDE4NDg3IiBndWlkPSJlMjkwNjVmYy0xOTljLTQzYTYtOGMxNy04ZTcz
M2M1NzNlYTQiPjIwPC9rZXk+PC9mb3JlaWduLWtleXM+PHJlZi10eXBlIG5hbWU9IkpvdXJuYWwg
QXJ0aWNsZSI+MTc8L3JlZi10eXBlPjxjb250cmlidXRvcnM+PGF1dGhvcnM+PGF1dGhvcj5EZW5l
cywgQS48L2F1dGhvcj48YXV0aG9yPlZpZHlhc2FnYXIsIFIuPC9hdXRob3I+PGF1dGhvcj5GZW5n
LCBKLjwvYXV0aG9yPjxhdXRob3I+TmFydmFpbmVuLCBKLjwvYXV0aG9yPjxhdXRob3I+TWNDb2xs
LCBCLiBXLjwvYXV0aG9yPjxhdXRob3I+S2F1cHBpbmVuLCBSLiBBLjwvYXV0aG9yPjxhdXRob3I+
QWxsYW4sIFMuIE0uPC9hdXRob3I+PC9hdXRob3JzPjwvY29udHJpYnV0b3JzPjxhdXRoLWFkZHJl
c3M+TGFib3JhdG9yeSBvZiBNb2xlY3VsYXIgTmV1cm9lbmRvY3Jpbm9sb2d5LCBJbnN0aXR1dGUg
b2YgRXhwZXJpbWVudGFsIE1lZGljaW5lLCBIdW5nYXJpYW4gQWNhZGVteSBvZiBTY2llbmNlcywg
QnVkYXBlc3QsIEh1bmdhcnkuIGRlbmVzYUBrb2tpLmh1PC9hdXRoLWFkZHJlc3M+PHRpdGxlcz48
dGl0bGU+UHJvbGlmZXJhdGluZyByZXNpZGVudCBtaWNyb2dsaWEgYWZ0ZXIgZm9jYWwgY2VyZWJy
YWwgaXNjaGFlbWlhIGluIG1pY2U8L3RpdGxlPjxzZWNvbmRhcnktdGl0bGU+SiBDZXJlYiBCbG9v
ZCBGbG93IE1ldGFiPC9zZWNvbmRhcnktdGl0bGU+PC90aXRsZXM+PHBlcmlvZGljYWw+PGZ1bGwt
dGl0bGU+SiBDZXJlYiBCbG9vZCBGbG93IE1ldGFiPC9mdWxsLXRpdGxlPjwvcGVyaW9kaWNhbD48
cGFnZXM+MTk0MS01MzwvcGFnZXM+PHZvbHVtZT4yNzwvdm9sdW1lPjxudW1iZXI+MTI8L251bWJl
cj48ZWRpdGlvbj4yMDA3LzA0LzE5PC9lZGl0aW9uPjxrZXl3b3Jkcz48a2V5d29yZD5BbmltYWxz
PC9rZXl3b3JkPjxrZXl3b3JkPkFudGltZXRhYm9saXRlczwva2V5d29yZD48a2V5d29yZD5Ccm9t
b2Rlb3h5dXJpZGluZTwva2V5d29yZD48a2V5d29yZD5DZWxsIFByb2xpZmVyYXRpb248L2tleXdv
cmQ+PGtleXdvcmQ+RGF0YSBJbnRlcnByZXRhdGlvbiwgU3RhdGlzdGljYWw8L2tleXdvcmQ+PGtl
eXdvcmQ+RGV4dHJhbnM8L2tleXdvcmQ+PGtleXdvcmQ+RmVycm9zb2ZlcnJpYyBPeGlkZTwva2V5
d29yZD48a2V5d29yZD5GbHVvcmVzY2VudCBBbnRpYm9keSBUZWNobmlxdWU8L2tleXdvcmQ+PGtl
eXdvcmQ+SW5mYXJjdGlvbiwgTWlkZGxlIENlcmVicmFsIEFydGVyeS9wYXRob2xvZ3k8L2tleXdv
cmQ+PGtleXdvcmQ+SXJvbjwva2V5d29yZD48a2V5d29yZD5Jc2NoZW1pYyBBdHRhY2ssIFRyYW5z
aWVudC8qcGF0aG9sb2d5PC9rZXl3b3JkPjxrZXl3b3JkPk1hY3JvcGhhZ2VzL3BoeXNpb2xvZ3k8
L2tleXdvcmQ+PGtleXdvcmQ+TWFnbmV0aWMgUmVzb25hbmNlIEltYWdpbmc8L2tleXdvcmQ+PGtl
eXdvcmQ+TWFnbmV0aXRlIE5hbm9wYXJ0aWNsZXM8L2tleXdvcmQ+PGtleXdvcmQ+TWFsZTwva2V5
d29yZD48a2V5d29yZD5NaWNlPC9rZXl3b3JkPjxrZXl3b3JkPk1pY2UsIEluYnJlZCBDNTdCTDwv
a2V5d29yZD48a2V5d29yZD5NaWNyb2dsaWEvKnBhdGhvbG9neTwva2V5d29yZD48a2V5d29yZD5N
b25vY3l0ZXMvcGh5c2lvbG9neTwva2V5d29yZD48a2V5d29yZD5OZXV0cm9waGlsIEluZmlsdHJh
dGlvbjwva2V5d29yZD48a2V5d29yZD5PeGlkZXM8L2tleXdvcmQ+PGtleXdvcmQ+UGhhZ29jeXRl
cy9waHlzaW9sb2d5PC9rZXl3b3JkPjwva2V5d29yZHM+PGRhdGVzPjx5ZWFyPjIwMDc8L3llYXI+
PHB1Yi1kYXRlcz48ZGF0ZT5EZWM8L2RhdGU+PC9wdWItZGF0ZXM+PC9kYXRlcz48aXNibj4wMjcx
LTY3OFggKFByaW50KSYjeEQ7MDI3MS02NzhYIChMaW5raW5nKTwvaXNibj48YWNjZXNzaW9uLW51
bT4xNzQ0MDQ5MDwvYWNjZXNzaW9uLW51bT48dXJscz48cmVsYXRlZC11cmxzPjx1cmw+aHR0cHM6
Ly93d3cubmNiaS5ubG0ubmloLmdvdi9wdWJtZWQvMTc0NDA0OTA8L3VybD48L3JlbGF0ZWQtdXJs
cz48L3VybHM+PGVsZWN0cm9uaWMtcmVzb3VyY2UtbnVtPjEwLjEwMzgvc2ouamNiZm0uOTYwMDQ5
NTwvZWxlY3Ryb25pYy1yZXNvdXJjZS1udW0+PC9yZWNvcmQ+PC9DaXRlPjwvRW5kTm90ZT5=
</w:fldData>
        </w:fldChar>
      </w:r>
      <w:r w:rsidR="00292EB6">
        <w:rPr>
          <w:rFonts w:ascii="Times New Roman" w:hAnsi="Times New Roman" w:cs="Times New Roman"/>
          <w:sz w:val="24"/>
          <w:szCs w:val="24"/>
        </w:rPr>
        <w:instrText xml:space="preserve"> ADDIN EN.CITE.DATA </w:instrText>
      </w:r>
      <w:r w:rsidR="00292EB6">
        <w:rPr>
          <w:rFonts w:ascii="Times New Roman" w:hAnsi="Times New Roman" w:cs="Times New Roman"/>
          <w:sz w:val="24"/>
          <w:szCs w:val="24"/>
        </w:rPr>
      </w:r>
      <w:r w:rsidR="00292EB6">
        <w:rPr>
          <w:rFonts w:ascii="Times New Roman" w:hAnsi="Times New Roman" w:cs="Times New Roman"/>
          <w:sz w:val="24"/>
          <w:szCs w:val="24"/>
        </w:rPr>
        <w:fldChar w:fldCharType="end"/>
      </w:r>
      <w:del w:id="1191" w:author="cc" w:date="2021-01-24T15:11:00Z">
        <w:r w:rsidRPr="000F3A77" w:rsidDel="000F3A77">
          <w:rPr>
            <w:rFonts w:ascii="Times New Roman" w:hAnsi="Times New Roman" w:cs="Times New Roman"/>
            <w:sz w:val="24"/>
            <w:szCs w:val="24"/>
            <w:rPrChange w:id="1192" w:author="cc" w:date="2021-01-24T15:12:00Z">
              <w:rPr>
                <w:rFonts w:ascii="Times New Roman" w:hAnsi="Times New Roman" w:cs="Times New Roman"/>
                <w:sz w:val="24"/>
                <w:szCs w:val="24"/>
              </w:rPr>
            </w:rPrChange>
          </w:rPr>
        </w:r>
        <w:r w:rsidRPr="000F3A77" w:rsidDel="000F3A77">
          <w:rPr>
            <w:rFonts w:ascii="Times New Roman" w:hAnsi="Times New Roman" w:cs="Times New Roman"/>
            <w:sz w:val="24"/>
            <w:szCs w:val="24"/>
            <w:rPrChange w:id="1193" w:author="cc" w:date="2021-01-24T15:12:00Z">
              <w:rPr>
                <w:rFonts w:ascii="Times New Roman" w:hAnsi="Times New Roman" w:cs="Times New Roman"/>
                <w:sz w:val="24"/>
                <w:szCs w:val="24"/>
              </w:rPr>
            </w:rPrChange>
          </w:rPr>
          <w:fldChar w:fldCharType="separate"/>
        </w:r>
      </w:del>
      <w:r w:rsidR="00292EB6" w:rsidRPr="00292EB6">
        <w:rPr>
          <w:rFonts w:ascii="Times New Roman" w:hAnsi="Times New Roman" w:cs="Times New Roman"/>
          <w:noProof/>
          <w:sz w:val="24"/>
          <w:szCs w:val="24"/>
          <w:vertAlign w:val="superscript"/>
        </w:rPr>
        <w:t>28,29</w:t>
      </w:r>
      <w:del w:id="1194" w:author="cc" w:date="2021-01-24T15:11:00Z">
        <w:r w:rsidRPr="000F3A77" w:rsidDel="000F3A77">
          <w:rPr>
            <w:rFonts w:ascii="Times New Roman" w:hAnsi="Times New Roman" w:cs="Times New Roman"/>
            <w:sz w:val="24"/>
            <w:szCs w:val="24"/>
            <w:rPrChange w:id="1195" w:author="cc" w:date="2021-01-24T15:12:00Z">
              <w:rPr>
                <w:rFonts w:ascii="Times New Roman" w:hAnsi="Times New Roman" w:cs="Times New Roman"/>
                <w:sz w:val="24"/>
                <w:szCs w:val="24"/>
              </w:rPr>
            </w:rPrChange>
          </w:rPr>
          <w:fldChar w:fldCharType="end"/>
        </w:r>
        <w:r w:rsidRPr="000F3A77" w:rsidDel="000F3A77">
          <w:rPr>
            <w:rFonts w:ascii="Times New Roman" w:hAnsi="Times New Roman" w:cs="Times New Roman"/>
            <w:sz w:val="24"/>
            <w:szCs w:val="24"/>
          </w:rPr>
          <w:delText xml:space="preserve"> and stroke patients.</w:delText>
        </w:r>
        <w:r w:rsidRPr="000F3A77" w:rsidDel="000F3A77">
          <w:rPr>
            <w:rFonts w:ascii="Times New Roman" w:hAnsi="Times New Roman" w:cs="Times New Roman"/>
            <w:sz w:val="24"/>
            <w:szCs w:val="24"/>
            <w:rPrChange w:id="1196" w:author="cc" w:date="2021-01-24T15:12:00Z">
              <w:rPr>
                <w:rFonts w:ascii="Times New Roman" w:hAnsi="Times New Roman" w:cs="Times New Roman"/>
                <w:sz w:val="24"/>
                <w:szCs w:val="24"/>
              </w:rPr>
            </w:rPrChange>
          </w:rPr>
          <w:fldChar w:fldCharType="begin">
            <w:fldData xml:space="preserve">PEVuZE5vdGU+PENpdGU+PEF1dGhvcj5HZXJoYXJkPC9BdXRob3I+PFllYXI+MjAwNTwvWWVhcj48
UmVjTnVtPjIxPC9SZWNOdW0+PERpc3BsYXlUZXh0PjxzdHlsZSBmYWNlPSJzdXBlcnNjcmlwdCI+
MzAsMzE8L3N0eWxlPjwvRGlzcGxheVRleHQ+PHJlY29yZD48cmVjLW51bWJlcj4yMTwvcmVjLW51
bWJlcj48Zm9yZWlnbi1rZXlzPjxrZXkgYXBwPSJFTiIgZGItaWQ9ImU5OXB2dHQwZXRkd2ZtZWFm
NXhwcjJ2bngyYTllcHdkYXA5cyIgdGltZXN0YW1wPSIxNTg3MDE4NjcxIiBndWlkPSIxZGUxMTNl
ZS1jMjAwLTQ2ZDItOGQzMS1mMTFkYzEwY2I5YWMiPjIxPC9rZXk+PC9mb3JlaWduLWtleXM+PHJl
Zi10eXBlIG5hbWU9IkpvdXJuYWwgQXJ0aWNsZSI+MTc8L3JlZi10eXBlPjxjb250cmlidXRvcnM+
PGF1dGhvcnM+PGF1dGhvcj5HZXJoYXJkLCBBLjwvYXV0aG9yPjxhdXRob3I+U2Nod2FyeiwgSi48
L2F1dGhvcj48YXV0aG9yPk15ZXJzLCBSLjwvYXV0aG9yPjxhdXRob3I+V2lzZSwgUi48L2F1dGhv
cj48YXV0aG9yPkJhbmF0aSwgUi4gQi48L2F1dGhvcj48L2F1dGhvcnM+PC9jb250cmlidXRvcnM+
PGF1dGgtYWRkcmVzcz5NUkMgQ2xpbmljYWwgU2NpZW5jZXMgQ2VudHJlIGFuZCBEZXBhcnRtZW50
IG9mIE5ldXJvcGF0aG9sb2d5LCBGYWN1bHR5IG9mIE1lZGljaW5lLCBJbXBlcmlhbCBDb2xsZWdl
LCBMb25kb24sIFVLLiBhbGV4YW5kZXIuZ2VyaGFyZEBjc2MubXJjLmFjLnVrPC9hdXRoLWFkZHJl
c3M+PHRpdGxlcz48dGl0bGU+RXZvbHV0aW9uIG9mIG1pY3JvZ2xpYWwgYWN0aXZhdGlvbiBpbiBw
YXRpZW50cyBhZnRlciBpc2NoZW1pYyBzdHJva2U6IGEgWzExQ10oUiktUEsxMTE5NSBQRVQgc3R1
ZHk8L3RpdGxlPjxzZWNvbmRhcnktdGl0bGU+TmV1cm9pbWFnZTwvc2Vjb25kYXJ5LXRpdGxlPjwv
dGl0bGVzPjxwZXJpb2RpY2FsPjxmdWxsLXRpdGxlPk5ldXJvaW1hZ2U8L2Z1bGwtdGl0bGU+PC9w
ZXJpb2RpY2FsPjxwYWdlcz41OTEtNTwvcGFnZXM+PHZvbHVtZT4yNDwvdm9sdW1lPjxudW1iZXI+
MjwvbnVtYmVyPjxlZGl0aW9uPjIwMDUvMDEvMDQ8L2VkaXRpb24+PGtleXdvcmRzPjxrZXl3b3Jk
PkFkdWx0PC9rZXl3b3JkPjxrZXl3b3JkPkFnZWQ8L2tleXdvcmQ+PGtleXdvcmQ+QWdlZCwgODAg
YW5kIG92ZXI8L2tleXdvcmQ+PGtleXdvcmQ+QnJhaW4gSXNjaGVtaWEvKmRpYWdub3N0aWMgaW1h
Z2luZy9wYXRob2xvZ3kvcGh5c2lvcGF0aG9sb2d5PC9rZXl3b3JkPjxrZXl3b3JkPkJyYWluIE1h
cHBpbmcvbWV0aG9kczwva2V5d29yZD48a2V5d29yZD5CcmFpbiBTdGVtL2Jsb29kIHN1cHBseTwv
a2V5d29yZD48a2V5d29yZD4qQ2FyYm9uIFJhZGlvaXNvdG9wZXM8L2tleXdvcmQ+PGtleXdvcmQ+
Q2VyZWJyYWwgQXJ0ZXJpZXM8L2tleXdvcmQ+PGtleXdvcmQ+SHVtYW5zPC9rZXl3b3JkPjxrZXl3
b3JkPipJc29xdWlub2xpbmVzPC9rZXl3b3JkPjxrZXl3b3JkPk1pY3JvZ2xpYS8qcGh5c2lvbG9n
eTwva2V5d29yZD48a2V5d29yZD5NaWRkbGUgQWdlZDwva2V5d29yZD48a2V5d29yZD5Qb3NpdHJv
bi1FbWlzc2lvbiBUb21vZ3JhcGh5L21ldGhvZHM8L2tleXdvcmQ+PC9rZXl3b3Jkcz48ZGF0ZXM+
PHllYXI+MjAwNTwveWVhcj48cHViLWRhdGVzPjxkYXRlPkphbiAxNTwvZGF0ZT48L3B1Yi1kYXRl
cz48L2RhdGVzPjxpc2JuPjEwNTMtODExOSAoUHJpbnQpJiN4RDsxMDUzLTgxMTkgKExpbmtpbmcp
PC9pc2JuPjxhY2Nlc3Npb24tbnVtPjE1NjI3NjAzPC9hY2Nlc3Npb24tbnVtPjx1cmxzPjxyZWxh
dGVkLXVybHM+PHVybD5odHRwczovL3d3dy5uY2JpLm5sbS5uaWguZ292L3B1Ym1lZC8xNTYyNzYw
MzwvdXJsPjwvcmVsYXRlZC11cmxzPjwvdXJscz48ZWxlY3Ryb25pYy1yZXNvdXJjZS1udW0+MTAu
MTAxNi9qLm5ldXJvaW1hZ2UuMjAwNC4wOS4wMzQ8L2VsZWN0cm9uaWMtcmVzb3VyY2UtbnVtPjwv
cmVjb3JkPjwvQ2l0ZT48Q2l0ZT48QXV0aG9yPlByaWNlPC9BdXRob3I+PFllYXI+MjAwNjwvWWVh
cj48UmVjTnVtPjIyPC9SZWNOdW0+PHJlY29yZD48cmVjLW51bWJlcj4yMjwvcmVjLW51bWJlcj48
Zm9yZWlnbi1rZXlzPjxrZXkgYXBwPSJFTiIgZGItaWQ9ImU5OXB2dHQwZXRkd2ZtZWFmNXhwcjJ2
bngyYTllcHdkYXA5cyIgdGltZXN0YW1wPSIxNTg3MDE4NzM3IiBndWlkPSI1MGNjY2EzMC1hYjQ5
LTQwMTItYmZiMS1jYjBhOWZiOWU2YmUiPjIyPC9rZXk+PC9mb3JlaWduLWtleXM+PHJlZi10eXBl
IG5hbWU9IkpvdXJuYWwgQXJ0aWNsZSI+MTc8L3JlZi10eXBlPjxjb250cmlidXRvcnM+PGF1dGhv
cnM+PGF1dGhvcj5QcmljZSwgQy4gSi48L2F1dGhvcj48YXV0aG9yPldhbmcsIEQuPC9hdXRob3I+
PGF1dGhvcj5NZW5vbiwgRC4gSy48L2F1dGhvcj48YXV0aG9yPkd1YWRhZ25vLCBKLiBWLjwvYXV0
aG9yPjxhdXRob3I+Q2xlaWosIE0uPC9hdXRob3I+PGF1dGhvcj5GcnllciwgVC48L2F1dGhvcj48
YXV0aG9yPkFpZ2JpcmhpbywgRi48L2F1dGhvcj48YXV0aG9yPkJhcm9uLCBKLiBDLjwvYXV0aG9y
PjxhdXRob3I+V2FyYnVydG9uLCBFLiBBLjwvYXV0aG9yPjwvYXV0aG9ycz48L2NvbnRyaWJ1dG9y
cz48YXV0aC1hZGRyZXNzPkRlcGFydG1lbnQgb2YgTWVkaWNpbmUsIFVuaXZlcnNpdHkgb2YgQ2Ft
YnJpZGdlLCBBZGRlbmJyb29rZXMgSG9zcGl0YWwsIENhbWJyaWRnZSwgVUsuIGNwMjUyQG1lZHNj
aGwuY2FtLmFjLnVrPC9hdXRoLWFkZHJlc3M+PHRpdGxlcz48dGl0bGU+SW50cmluc2ljIGFjdGl2
YXRlZCBtaWNyb2dsaWEgbWFwIHRvIHRoZSBwZXJpLWluZmFyY3Qgem9uZSBpbiB0aGUgc3ViYWN1
dGUgcGhhc2Ugb2YgaXNjaGVtaWMgc3Ryb2tlPC90aXRsZT48c2Vjb25kYXJ5LXRpdGxlPlN0cm9r
ZTwvc2Vjb25kYXJ5LXRpdGxlPjwvdGl0bGVzPjxwZXJpb2RpY2FsPjxmdWxsLXRpdGxlPlN0cm9r
ZTwvZnVsbC10aXRsZT48L3BlcmlvZGljYWw+PHBhZ2VzPjE3NDktNTM8L3BhZ2VzPjx2b2x1bWU+
Mzc8L3ZvbHVtZT48bnVtYmVyPjc8L251bWJlcj48ZWRpdGlvbj4yMDA2LzA2LzEwPC9lZGl0aW9u
PjxrZXl3b3Jkcz48a2V5d29yZD5BY3V0ZSBEaXNlYXNlPC9rZXl3b3JkPjxrZXl3b3JkPkFkdWx0
PC9rZXl3b3JkPjxrZXl3b3JkPkFnZWQ8L2tleXdvcmQ+PGtleXdvcmQ+QnJhaW4gSXNjaGVtaWEv
ZGlhZ25vc3RpYyBpbWFnaW5nLypwYXRob2xvZ3k8L2tleXdvcmQ+PGtleXdvcmQ+Q2FyYm9uIFJh
ZGlvaXNvdG9wZXMvcGhhcm1hY29raW5ldGljczwva2V5d29yZD48a2V5d29yZD5GZW1hbGU8L2tl
eXdvcmQ+PGtleXdvcmQ+SHVtYW5zPC9rZXl3b3JkPjxrZXl3b3JkPkluZmFyY3Rpb24sIE1pZGRs
ZSBDZXJlYnJhbCBBcnRlcnkvZGlhZ25vc3RpYyBpbWFnaW5nLypwYXRob2xvZ3k8L2tleXdvcmQ+
PGtleXdvcmQ+SXNvcXVpbm9saW5lcy9waGFybWFjb2tpbmV0aWNzPC9rZXl3b3JkPjxrZXl3b3Jk
Pk1hbGU8L2tleXdvcmQ+PGtleXdvcmQ+TWljcm9nbGlhLypwYXRob2xvZ3k8L2tleXdvcmQ+PGtl
eXdvcmQ+TmVydmUgVGlzc3VlIFByb3RlaW5zL2FuYWx5c2lzL21ldGFib2xpc208L2tleXdvcmQ+
PGtleXdvcmQ+UG9zaXRyb24tRW1pc3Npb24gVG9tb2dyYXBoeTwva2V5d29yZD48a2V5d29yZD5Q
cm90ZWluIEJpbmRpbmc8L2tleXdvcmQ+PGtleXdvcmQ+UmFkaW9waGFybWFjZXV0aWNhbHMvcGhh
cm1hY29raW5ldGljczwva2V5d29yZD48a2V5d29yZD5SZWNlcHRvcnMsIEdBQkEvYW5hbHlzaXMv
bWV0YWJvbGlzbTwva2V5d29yZD48a2V5d29yZD5UaW1lIEZhY3RvcnM8L2tleXdvcmQ+PC9rZXl3
b3Jkcz48ZGF0ZXM+PHllYXI+MjAwNjwveWVhcj48cHViLWRhdGVzPjxkYXRlPkp1bDwvZGF0ZT48
L3B1Yi1kYXRlcz48L2RhdGVzPjxpc2JuPjE1MjQtNDYyOCAoRWxlY3Ryb25pYykmI3hEOzAwMzkt
MjQ5OSAoTGlua2luZyk8L2lzYm4+PGFjY2Vzc2lvbi1udW0+MTY3NjMxODg8L2FjY2Vzc2lvbi1u
dW0+PHVybHM+PHJlbGF0ZWQtdXJscz48dXJsPmh0dHBzOi8vd3d3Lm5jYmkubmxtLm5paC5nb3Yv
cHVibWVkLzE2NzYzMTg4PC91cmw+PC9yZWxhdGVkLXVybHM+PC91cmxzPjxlbGVjdHJvbmljLXJl
c291cmNlLW51bT4xMC4xMTYxLzAxLlNUUi4wMDAwMjI2OTgwLjk1Mzg5LjBiPC9lbGVjdHJvbmlj
LXJlc291cmNlLW51bT48L3JlY29yZD48L0NpdGU+PC9FbmROb3RlPn==
</w:fldData>
          </w:fldChar>
        </w:r>
      </w:del>
      <w:r w:rsidR="00292EB6">
        <w:rPr>
          <w:rFonts w:ascii="Times New Roman" w:hAnsi="Times New Roman" w:cs="Times New Roman"/>
          <w:sz w:val="24"/>
          <w:szCs w:val="24"/>
        </w:rPr>
        <w:instrText xml:space="preserve"> ADDIN EN.CITE </w:instrText>
      </w:r>
      <w:r w:rsidR="00292EB6">
        <w:rPr>
          <w:rFonts w:ascii="Times New Roman" w:hAnsi="Times New Roman" w:cs="Times New Roman"/>
          <w:sz w:val="24"/>
          <w:szCs w:val="24"/>
        </w:rPr>
        <w:fldChar w:fldCharType="begin">
          <w:fldData xml:space="preserve">PEVuZE5vdGU+PENpdGU+PEF1dGhvcj5HZXJoYXJkPC9BdXRob3I+PFllYXI+MjAwNTwvWWVhcj48
UmVjTnVtPjIxPC9SZWNOdW0+PERpc3BsYXlUZXh0PjxzdHlsZSBmYWNlPSJzdXBlcnNjcmlwdCI+
MzAsMzE8L3N0eWxlPjwvRGlzcGxheVRleHQ+PHJlY29yZD48cmVjLW51bWJlcj4yMTwvcmVjLW51
bWJlcj48Zm9yZWlnbi1rZXlzPjxrZXkgYXBwPSJFTiIgZGItaWQ9ImU5OXB2dHQwZXRkd2ZtZWFm
NXhwcjJ2bngyYTllcHdkYXA5cyIgdGltZXN0YW1wPSIxNTg3MDE4NjcxIiBndWlkPSIxZGUxMTNl
ZS1jMjAwLTQ2ZDItOGQzMS1mMTFkYzEwY2I5YWMiPjIxPC9rZXk+PC9mb3JlaWduLWtleXM+PHJl
Zi10eXBlIG5hbWU9IkpvdXJuYWwgQXJ0aWNsZSI+MTc8L3JlZi10eXBlPjxjb250cmlidXRvcnM+
PGF1dGhvcnM+PGF1dGhvcj5HZXJoYXJkLCBBLjwvYXV0aG9yPjxhdXRob3I+U2Nod2FyeiwgSi48
L2F1dGhvcj48YXV0aG9yPk15ZXJzLCBSLjwvYXV0aG9yPjxhdXRob3I+V2lzZSwgUi48L2F1dGhv
cj48YXV0aG9yPkJhbmF0aSwgUi4gQi48L2F1dGhvcj48L2F1dGhvcnM+PC9jb250cmlidXRvcnM+
PGF1dGgtYWRkcmVzcz5NUkMgQ2xpbmljYWwgU2NpZW5jZXMgQ2VudHJlIGFuZCBEZXBhcnRtZW50
IG9mIE5ldXJvcGF0aG9sb2d5LCBGYWN1bHR5IG9mIE1lZGljaW5lLCBJbXBlcmlhbCBDb2xsZWdl
LCBMb25kb24sIFVLLiBhbGV4YW5kZXIuZ2VyaGFyZEBjc2MubXJjLmFjLnVrPC9hdXRoLWFkZHJl
c3M+PHRpdGxlcz48dGl0bGU+RXZvbHV0aW9uIG9mIG1pY3JvZ2xpYWwgYWN0aXZhdGlvbiBpbiBw
YXRpZW50cyBhZnRlciBpc2NoZW1pYyBzdHJva2U6IGEgWzExQ10oUiktUEsxMTE5NSBQRVQgc3R1
ZHk8L3RpdGxlPjxzZWNvbmRhcnktdGl0bGU+TmV1cm9pbWFnZTwvc2Vjb25kYXJ5LXRpdGxlPjwv
dGl0bGVzPjxwZXJpb2RpY2FsPjxmdWxsLXRpdGxlPk5ldXJvaW1hZ2U8L2Z1bGwtdGl0bGU+PC9w
ZXJpb2RpY2FsPjxwYWdlcz41OTEtNTwvcGFnZXM+PHZvbHVtZT4yNDwvdm9sdW1lPjxudW1iZXI+
MjwvbnVtYmVyPjxlZGl0aW9uPjIwMDUvMDEvMDQ8L2VkaXRpb24+PGtleXdvcmRzPjxrZXl3b3Jk
PkFkdWx0PC9rZXl3b3JkPjxrZXl3b3JkPkFnZWQ8L2tleXdvcmQ+PGtleXdvcmQ+QWdlZCwgODAg
YW5kIG92ZXI8L2tleXdvcmQ+PGtleXdvcmQ+QnJhaW4gSXNjaGVtaWEvKmRpYWdub3N0aWMgaW1h
Z2luZy9wYXRob2xvZ3kvcGh5c2lvcGF0aG9sb2d5PC9rZXl3b3JkPjxrZXl3b3JkPkJyYWluIE1h
cHBpbmcvbWV0aG9kczwva2V5d29yZD48a2V5d29yZD5CcmFpbiBTdGVtL2Jsb29kIHN1cHBseTwv
a2V5d29yZD48a2V5d29yZD4qQ2FyYm9uIFJhZGlvaXNvdG9wZXM8L2tleXdvcmQ+PGtleXdvcmQ+
Q2VyZWJyYWwgQXJ0ZXJpZXM8L2tleXdvcmQ+PGtleXdvcmQ+SHVtYW5zPC9rZXl3b3JkPjxrZXl3
b3JkPipJc29xdWlub2xpbmVzPC9rZXl3b3JkPjxrZXl3b3JkPk1pY3JvZ2xpYS8qcGh5c2lvbG9n
eTwva2V5d29yZD48a2V5d29yZD5NaWRkbGUgQWdlZDwva2V5d29yZD48a2V5d29yZD5Qb3NpdHJv
bi1FbWlzc2lvbiBUb21vZ3JhcGh5L21ldGhvZHM8L2tleXdvcmQ+PC9rZXl3b3Jkcz48ZGF0ZXM+
PHllYXI+MjAwNTwveWVhcj48cHViLWRhdGVzPjxkYXRlPkphbiAxNTwvZGF0ZT48L3B1Yi1kYXRl
cz48L2RhdGVzPjxpc2JuPjEwNTMtODExOSAoUHJpbnQpJiN4RDsxMDUzLTgxMTkgKExpbmtpbmcp
PC9pc2JuPjxhY2Nlc3Npb24tbnVtPjE1NjI3NjAzPC9hY2Nlc3Npb24tbnVtPjx1cmxzPjxyZWxh
dGVkLXVybHM+PHVybD5odHRwczovL3d3dy5uY2JpLm5sbS5uaWguZ292L3B1Ym1lZC8xNTYyNzYw
MzwvdXJsPjwvcmVsYXRlZC11cmxzPjwvdXJscz48ZWxlY3Ryb25pYy1yZXNvdXJjZS1udW0+MTAu
MTAxNi9qLm5ldXJvaW1hZ2UuMjAwNC4wOS4wMzQ8L2VsZWN0cm9uaWMtcmVzb3VyY2UtbnVtPjwv
cmVjb3JkPjwvQ2l0ZT48Q2l0ZT48QXV0aG9yPlByaWNlPC9BdXRob3I+PFllYXI+MjAwNjwvWWVh
cj48UmVjTnVtPjIyPC9SZWNOdW0+PHJlY29yZD48cmVjLW51bWJlcj4yMjwvcmVjLW51bWJlcj48
Zm9yZWlnbi1rZXlzPjxrZXkgYXBwPSJFTiIgZGItaWQ9ImU5OXB2dHQwZXRkd2ZtZWFmNXhwcjJ2
bngyYTllcHdkYXA5cyIgdGltZXN0YW1wPSIxNTg3MDE4NzM3IiBndWlkPSI1MGNjY2EzMC1hYjQ5
LTQwMTItYmZiMS1jYjBhOWZiOWU2YmUiPjIyPC9rZXk+PC9mb3JlaWduLWtleXM+PHJlZi10eXBl
IG5hbWU9IkpvdXJuYWwgQXJ0aWNsZSI+MTc8L3JlZi10eXBlPjxjb250cmlidXRvcnM+PGF1dGhv
cnM+PGF1dGhvcj5QcmljZSwgQy4gSi48L2F1dGhvcj48YXV0aG9yPldhbmcsIEQuPC9hdXRob3I+
PGF1dGhvcj5NZW5vbiwgRC4gSy48L2F1dGhvcj48YXV0aG9yPkd1YWRhZ25vLCBKLiBWLjwvYXV0
aG9yPjxhdXRob3I+Q2xlaWosIE0uPC9hdXRob3I+PGF1dGhvcj5GcnllciwgVC48L2F1dGhvcj48
YXV0aG9yPkFpZ2JpcmhpbywgRi48L2F1dGhvcj48YXV0aG9yPkJhcm9uLCBKLiBDLjwvYXV0aG9y
PjxhdXRob3I+V2FyYnVydG9uLCBFLiBBLjwvYXV0aG9yPjwvYXV0aG9ycz48L2NvbnRyaWJ1dG9y
cz48YXV0aC1hZGRyZXNzPkRlcGFydG1lbnQgb2YgTWVkaWNpbmUsIFVuaXZlcnNpdHkgb2YgQ2Ft
YnJpZGdlLCBBZGRlbmJyb29rZXMgSG9zcGl0YWwsIENhbWJyaWRnZSwgVUsuIGNwMjUyQG1lZHNj
aGwuY2FtLmFjLnVrPC9hdXRoLWFkZHJlc3M+PHRpdGxlcz48dGl0bGU+SW50cmluc2ljIGFjdGl2
YXRlZCBtaWNyb2dsaWEgbWFwIHRvIHRoZSBwZXJpLWluZmFyY3Qgem9uZSBpbiB0aGUgc3ViYWN1
dGUgcGhhc2Ugb2YgaXNjaGVtaWMgc3Ryb2tlPC90aXRsZT48c2Vjb25kYXJ5LXRpdGxlPlN0cm9r
ZTwvc2Vjb25kYXJ5LXRpdGxlPjwvdGl0bGVzPjxwZXJpb2RpY2FsPjxmdWxsLXRpdGxlPlN0cm9r
ZTwvZnVsbC10aXRsZT48L3BlcmlvZGljYWw+PHBhZ2VzPjE3NDktNTM8L3BhZ2VzPjx2b2x1bWU+
Mzc8L3ZvbHVtZT48bnVtYmVyPjc8L251bWJlcj48ZWRpdGlvbj4yMDA2LzA2LzEwPC9lZGl0aW9u
PjxrZXl3b3Jkcz48a2V5d29yZD5BY3V0ZSBEaXNlYXNlPC9rZXl3b3JkPjxrZXl3b3JkPkFkdWx0
PC9rZXl3b3JkPjxrZXl3b3JkPkFnZWQ8L2tleXdvcmQ+PGtleXdvcmQ+QnJhaW4gSXNjaGVtaWEv
ZGlhZ25vc3RpYyBpbWFnaW5nLypwYXRob2xvZ3k8L2tleXdvcmQ+PGtleXdvcmQ+Q2FyYm9uIFJh
ZGlvaXNvdG9wZXMvcGhhcm1hY29raW5ldGljczwva2V5d29yZD48a2V5d29yZD5GZW1hbGU8L2tl
eXdvcmQ+PGtleXdvcmQ+SHVtYW5zPC9rZXl3b3JkPjxrZXl3b3JkPkluZmFyY3Rpb24sIE1pZGRs
ZSBDZXJlYnJhbCBBcnRlcnkvZGlhZ25vc3RpYyBpbWFnaW5nLypwYXRob2xvZ3k8L2tleXdvcmQ+
PGtleXdvcmQ+SXNvcXVpbm9saW5lcy9waGFybWFjb2tpbmV0aWNzPC9rZXl3b3JkPjxrZXl3b3Jk
Pk1hbGU8L2tleXdvcmQ+PGtleXdvcmQ+TWljcm9nbGlhLypwYXRob2xvZ3k8L2tleXdvcmQ+PGtl
eXdvcmQ+TmVydmUgVGlzc3VlIFByb3RlaW5zL2FuYWx5c2lzL21ldGFib2xpc208L2tleXdvcmQ+
PGtleXdvcmQ+UG9zaXRyb24tRW1pc3Npb24gVG9tb2dyYXBoeTwva2V5d29yZD48a2V5d29yZD5Q
cm90ZWluIEJpbmRpbmc8L2tleXdvcmQ+PGtleXdvcmQ+UmFkaW9waGFybWFjZXV0aWNhbHMvcGhh
cm1hY29raW5ldGljczwva2V5d29yZD48a2V5d29yZD5SZWNlcHRvcnMsIEdBQkEvYW5hbHlzaXMv
bWV0YWJvbGlzbTwva2V5d29yZD48a2V5d29yZD5UaW1lIEZhY3RvcnM8L2tleXdvcmQ+PC9rZXl3
b3Jkcz48ZGF0ZXM+PHllYXI+MjAwNjwveWVhcj48cHViLWRhdGVzPjxkYXRlPkp1bDwvZGF0ZT48
L3B1Yi1kYXRlcz48L2RhdGVzPjxpc2JuPjE1MjQtNDYyOCAoRWxlY3Ryb25pYykmI3hEOzAwMzkt
MjQ5OSAoTGlua2luZyk8L2lzYm4+PGFjY2Vzc2lvbi1udW0+MTY3NjMxODg8L2FjY2Vzc2lvbi1u
dW0+PHVybHM+PHJlbGF0ZWQtdXJscz48dXJsPmh0dHBzOi8vd3d3Lm5jYmkubmxtLm5paC5nb3Yv
cHVibWVkLzE2NzYzMTg4PC91cmw+PC9yZWxhdGVkLXVybHM+PC91cmxzPjxlbGVjdHJvbmljLXJl
c291cmNlLW51bT4xMC4xMTYxLzAxLlNUUi4wMDAwMjI2OTgwLjk1Mzg5LjBiPC9lbGVjdHJvbmlj
LXJlc291cmNlLW51bT48L3JlY29yZD48L0NpdGU+PC9FbmROb3RlPn==
</w:fldData>
        </w:fldChar>
      </w:r>
      <w:r w:rsidR="00292EB6">
        <w:rPr>
          <w:rFonts w:ascii="Times New Roman" w:hAnsi="Times New Roman" w:cs="Times New Roman"/>
          <w:sz w:val="24"/>
          <w:szCs w:val="24"/>
        </w:rPr>
        <w:instrText xml:space="preserve"> ADDIN EN.CITE.DATA </w:instrText>
      </w:r>
      <w:r w:rsidR="00292EB6">
        <w:rPr>
          <w:rFonts w:ascii="Times New Roman" w:hAnsi="Times New Roman" w:cs="Times New Roman"/>
          <w:sz w:val="24"/>
          <w:szCs w:val="24"/>
        </w:rPr>
      </w:r>
      <w:r w:rsidR="00292EB6">
        <w:rPr>
          <w:rFonts w:ascii="Times New Roman" w:hAnsi="Times New Roman" w:cs="Times New Roman"/>
          <w:sz w:val="24"/>
          <w:szCs w:val="24"/>
        </w:rPr>
        <w:fldChar w:fldCharType="end"/>
      </w:r>
      <w:del w:id="1197" w:author="cc" w:date="2021-01-24T15:11:00Z">
        <w:r w:rsidRPr="000F3A77" w:rsidDel="000F3A77">
          <w:rPr>
            <w:rFonts w:ascii="Times New Roman" w:hAnsi="Times New Roman" w:cs="Times New Roman"/>
            <w:sz w:val="24"/>
            <w:szCs w:val="24"/>
            <w:rPrChange w:id="1198" w:author="cc" w:date="2021-01-24T15:12:00Z">
              <w:rPr>
                <w:rFonts w:ascii="Times New Roman" w:hAnsi="Times New Roman" w:cs="Times New Roman"/>
                <w:sz w:val="24"/>
                <w:szCs w:val="24"/>
              </w:rPr>
            </w:rPrChange>
          </w:rPr>
        </w:r>
        <w:r w:rsidRPr="000F3A77" w:rsidDel="000F3A77">
          <w:rPr>
            <w:rFonts w:ascii="Times New Roman" w:hAnsi="Times New Roman" w:cs="Times New Roman"/>
            <w:sz w:val="24"/>
            <w:szCs w:val="24"/>
            <w:rPrChange w:id="1199" w:author="cc" w:date="2021-01-24T15:12:00Z">
              <w:rPr>
                <w:rFonts w:ascii="Times New Roman" w:hAnsi="Times New Roman" w:cs="Times New Roman"/>
                <w:sz w:val="24"/>
                <w:szCs w:val="24"/>
              </w:rPr>
            </w:rPrChange>
          </w:rPr>
          <w:fldChar w:fldCharType="separate"/>
        </w:r>
      </w:del>
      <w:r w:rsidR="00292EB6" w:rsidRPr="00292EB6">
        <w:rPr>
          <w:rFonts w:ascii="Times New Roman" w:hAnsi="Times New Roman" w:cs="Times New Roman"/>
          <w:noProof/>
          <w:sz w:val="24"/>
          <w:szCs w:val="24"/>
          <w:vertAlign w:val="superscript"/>
        </w:rPr>
        <w:t>30,31</w:t>
      </w:r>
      <w:del w:id="1200" w:author="cc" w:date="2021-01-24T15:11:00Z">
        <w:r w:rsidRPr="000F3A77" w:rsidDel="000F3A77">
          <w:rPr>
            <w:rFonts w:ascii="Times New Roman" w:hAnsi="Times New Roman" w:cs="Times New Roman"/>
            <w:sz w:val="24"/>
            <w:szCs w:val="24"/>
            <w:rPrChange w:id="1201" w:author="cc" w:date="2021-01-24T15:12:00Z">
              <w:rPr>
                <w:rFonts w:ascii="Times New Roman" w:hAnsi="Times New Roman" w:cs="Times New Roman"/>
                <w:sz w:val="24"/>
                <w:szCs w:val="24"/>
              </w:rPr>
            </w:rPrChange>
          </w:rPr>
          <w:fldChar w:fldCharType="end"/>
        </w:r>
        <w:r w:rsidRPr="000F3A77" w:rsidDel="000F3A77">
          <w:rPr>
            <w:rFonts w:ascii="Times New Roman" w:hAnsi="Times New Roman" w:cs="Times New Roman"/>
            <w:sz w:val="24"/>
            <w:szCs w:val="24"/>
          </w:rPr>
          <w:delText xml:space="preserve"> However, several studies have shown that </w:delText>
        </w:r>
        <w:r w:rsidRPr="000F3A77" w:rsidDel="000F3A77">
          <w:rPr>
            <w:rFonts w:ascii="Times New Roman" w:hAnsi="Times New Roman" w:cs="Times New Roman"/>
            <w:bCs/>
            <w:sz w:val="24"/>
            <w:szCs w:val="24"/>
          </w:rPr>
          <w:delText>the extent and the timing of recruitment of peripheral immune cells to the injured brain can play multifaceted role</w:delText>
        </w:r>
        <w:r w:rsidRPr="000F3A77" w:rsidDel="000F3A77">
          <w:rPr>
            <w:rFonts w:ascii="Times New Roman" w:hAnsi="Times New Roman" w:cs="Times New Roman"/>
            <w:bCs/>
            <w:sz w:val="24"/>
            <w:szCs w:val="24"/>
            <w:rPrChange w:id="1202" w:author="cc" w:date="2021-01-24T15:12:00Z">
              <w:rPr>
                <w:rFonts w:ascii="Times New Roman" w:hAnsi="Times New Roman" w:cs="Times New Roman"/>
                <w:bCs/>
                <w:sz w:val="24"/>
                <w:szCs w:val="24"/>
              </w:rPr>
            </w:rPrChange>
          </w:rPr>
          <w:fldChar w:fldCharType="begin"/>
        </w:r>
      </w:del>
      <w:r w:rsidR="00292EB6">
        <w:rPr>
          <w:rFonts w:ascii="Times New Roman" w:hAnsi="Times New Roman" w:cs="Times New Roman"/>
          <w:bCs/>
          <w:sz w:val="24"/>
          <w:szCs w:val="24"/>
        </w:rPr>
        <w:instrText xml:space="preserve"> ADDIN EN.CITE &lt;EndNote&gt;&lt;Cite&gt;&lt;Author&gt;Popovi?&lt;/Author&gt;&lt;Year&gt;2013&lt;/Year&gt;&lt;RecNum&gt;403&lt;/RecNum&gt;&lt;DisplayText&gt;&lt;style face="superscript"&gt;32&lt;/style&gt;&lt;/DisplayText&gt;&lt;record&gt;&lt;rec-number&gt;403&lt;/rec-number&gt;&lt;foreign-keys&gt;&lt;key app="EN" db-id="xrv2waxvovvxtseasewpdxzof500szeefx0f" timestamp="1599999596"&gt;403&lt;/key&gt;&lt;/foreign-keys&gt;&lt;ref-type name="Journal Article"&gt;17&lt;/ref-type&gt;&lt;contributors&gt;&lt;authors&gt;&lt;author&gt;Popovi?, Natasa&lt;/author&gt;&lt;author&gt;Stefanovi?-Budimki?, Maja&lt;/author&gt;&lt;author&gt;Mitrovi?, Nikola&lt;/author&gt;&lt;author&gt;Uro?Evi?, Aleksandar&lt;/author&gt;&lt;author&gt;Milo?Evi?, Branko&lt;/author&gt;&lt;author&gt;Pelemi?, Mijomir&lt;/author&gt;&lt;author&gt;Jevtovi?, Djordje&lt;/author&gt;&lt;author&gt;Besla?-Bumba?Irevi?, Ljiljana&lt;/author&gt;&lt;author&gt;Jovanovi?, Dejana&lt;/author&gt;&lt;/authors&gt;&lt;/contributors&gt;&lt;titles&gt;&lt;title&gt;The frequency of poststroke infections and their impact on early stroke outcome&lt;/title&gt;&lt;secondary-title&gt;J Stroke Cerebrovasc Dis&lt;/secondary-title&gt;&lt;/titles&gt;&lt;periodical&gt;&lt;full-title&gt;J Stroke Cerebrovasc Dis&lt;/full-title&gt;&lt;/periodical&gt;&lt;pages&gt;424-429&lt;/pages&gt;&lt;volume&gt;22&lt;/volume&gt;&lt;number&gt;4&lt;/number&gt;&lt;dates&gt;&lt;year&gt;2013&lt;/year&gt;&lt;/dates&gt;&lt;urls&gt;&lt;/urls&gt;&lt;/record&gt;&lt;/Cite&gt;&lt;/EndNote&gt;</w:instrText>
      </w:r>
      <w:del w:id="1203" w:author="cc" w:date="2021-01-24T15:11:00Z">
        <w:r w:rsidRPr="000F3A77" w:rsidDel="000F3A77">
          <w:rPr>
            <w:rFonts w:ascii="Times New Roman" w:hAnsi="Times New Roman" w:cs="Times New Roman"/>
            <w:bCs/>
            <w:sz w:val="24"/>
            <w:szCs w:val="24"/>
            <w:rPrChange w:id="1204" w:author="cc" w:date="2021-01-24T15:12:00Z">
              <w:rPr>
                <w:rFonts w:ascii="Times New Roman" w:hAnsi="Times New Roman" w:cs="Times New Roman"/>
                <w:bCs/>
                <w:sz w:val="24"/>
                <w:szCs w:val="24"/>
              </w:rPr>
            </w:rPrChange>
          </w:rPr>
          <w:fldChar w:fldCharType="separate"/>
        </w:r>
      </w:del>
      <w:r w:rsidR="00292EB6" w:rsidRPr="00292EB6">
        <w:rPr>
          <w:rFonts w:ascii="Times New Roman" w:hAnsi="Times New Roman" w:cs="Times New Roman"/>
          <w:bCs/>
          <w:noProof/>
          <w:sz w:val="24"/>
          <w:szCs w:val="24"/>
          <w:vertAlign w:val="superscript"/>
        </w:rPr>
        <w:t>32</w:t>
      </w:r>
      <w:del w:id="1205" w:author="cc" w:date="2021-01-24T15:11:00Z">
        <w:r w:rsidRPr="000F3A77" w:rsidDel="000F3A77">
          <w:rPr>
            <w:rFonts w:ascii="Times New Roman" w:hAnsi="Times New Roman" w:cs="Times New Roman"/>
            <w:bCs/>
            <w:sz w:val="24"/>
            <w:szCs w:val="24"/>
            <w:rPrChange w:id="1206" w:author="cc" w:date="2021-01-24T15:12:00Z">
              <w:rPr>
                <w:rFonts w:ascii="Times New Roman" w:hAnsi="Times New Roman" w:cs="Times New Roman"/>
                <w:bCs/>
                <w:sz w:val="24"/>
                <w:szCs w:val="24"/>
              </w:rPr>
            </w:rPrChange>
          </w:rPr>
          <w:fldChar w:fldCharType="end"/>
        </w:r>
        <w:r w:rsidRPr="000F3A77" w:rsidDel="000F3A77">
          <w:rPr>
            <w:rFonts w:ascii="Times New Roman" w:hAnsi="Times New Roman" w:cs="Times New Roman"/>
            <w:bCs/>
            <w:sz w:val="24"/>
            <w:szCs w:val="24"/>
          </w:rPr>
          <w:delText xml:space="preserve"> and greatly depend on spatiotemporal changes in brain cytokine and chemokine levels. Furthermore, additional studies had focused on circulating plasma cytokines and the distribution of peripheral immune cells after stroke.</w:delText>
        </w:r>
        <w:r w:rsidRPr="000F3A77" w:rsidDel="000F3A77">
          <w:rPr>
            <w:rFonts w:ascii="Times New Roman" w:hAnsi="Times New Roman" w:cs="Times New Roman"/>
            <w:bCs/>
            <w:sz w:val="24"/>
            <w:szCs w:val="24"/>
            <w:rPrChange w:id="1207" w:author="cc" w:date="2021-01-24T15:12:00Z">
              <w:rPr>
                <w:rFonts w:ascii="Times New Roman" w:hAnsi="Times New Roman" w:cs="Times New Roman"/>
                <w:bCs/>
                <w:sz w:val="24"/>
                <w:szCs w:val="24"/>
              </w:rPr>
            </w:rPrChange>
          </w:rPr>
          <w:fldChar w:fldCharType="begin"/>
        </w:r>
      </w:del>
      <w:r w:rsidR="00292EB6">
        <w:rPr>
          <w:rFonts w:ascii="Times New Roman" w:hAnsi="Times New Roman" w:cs="Times New Roman"/>
          <w:bCs/>
          <w:sz w:val="24"/>
          <w:szCs w:val="24"/>
        </w:rPr>
        <w:instrText xml:space="preserve"> ADDIN EN.CITE &lt;EndNote&gt;&lt;Cite&gt;&lt;Author&gt;Kim&lt;/Author&gt;&lt;Year&gt;1996&lt;/Year&gt;&lt;RecNum&gt;397&lt;/RecNum&gt;&lt;DisplayText&gt;&lt;style face="superscript"&gt;33,34&lt;/style&gt;&lt;/DisplayText&gt;&lt;record&gt;&lt;rec-number&gt;397&lt;/rec-number&gt;&lt;foreign-keys&gt;&lt;key app="EN" db-id="xrv2waxvovvxtseasewpdxzof500szeefx0f" timestamp="1599827630"&gt;397&lt;/key&gt;&lt;/foreign-keys&gt;&lt;ref-type name="Journal Article"&gt;17&lt;/ref-type&gt;&lt;contributors&gt;&lt;authors&gt;&lt;author&gt;Kim, Jong S.&lt;/author&gt;&lt;author&gt;Yoon, Sung S.&lt;/author&gt;&lt;author&gt;Yang, H. Kim&lt;/author&gt;&lt;author&gt;Jin, S. Ryu&lt;/author&gt;&lt;/authors&gt;&lt;/contributors&gt;&lt;titles&gt;&lt;title&gt;Serial Measurement of Interleukin-6, Transforming Growth Factor-β, and S-100 Protein in Patients With Acute Stroke&lt;/title&gt;&lt;secondary-title&gt;Stroke; a journal of cerebral circulation&lt;/secondary-title&gt;&lt;/titles&gt;&lt;periodical&gt;&lt;full-title&gt;Stroke; a journal of cerebral circulation&lt;/full-title&gt;&lt;/periodical&gt;&lt;pages&gt;1553-7&lt;/pages&gt;&lt;volume&gt;27&lt;/volume&gt;&lt;number&gt;9&lt;/number&gt;&lt;dates&gt;&lt;year&gt;1996&lt;/year&gt;&lt;/dates&gt;&lt;urls&gt;&lt;/urls&gt;&lt;/record&gt;&lt;/Cite&gt;&lt;Cite&gt;&lt;Author&gt;Bustamante&lt;/Author&gt;&lt;Year&gt;2016&lt;/Year&gt;&lt;RecNum&gt;398&lt;/RecNum&gt;&lt;record&gt;&lt;rec-number&gt;398&lt;/rec-number&gt;&lt;foreign-keys&gt;&lt;key app="EN" db-id="xrv2waxvovvxtseasewpdxzof500szeefx0f" timestamp="1599827680"&gt;398&lt;/key&gt;&lt;/foreign-keys&gt;&lt;ref-type name="Journal Article"&gt;17&lt;/ref-type&gt;&lt;contributors&gt;&lt;authors&gt;&lt;author&gt;Bustamante, Alejandro&lt;/author&gt;&lt;author&gt;Simats, Alba&lt;/author&gt;&lt;author&gt;Vilar-Bergua, Andrea&lt;/author&gt;&lt;author&gt;García-Berrocoso, Teresa&lt;/author&gt;&lt;author&gt;Montaner, Joan&lt;/author&gt;&lt;/authors&gt;&lt;/contributors&gt;&lt;titles&gt;&lt;title&gt;Blood/Brain Biomarkers of Inflammation After Stroke and Their Association With Outcome: From C-Reactive Protein to Damage-Associated Molecular Patterns&lt;/title&gt;&lt;secondary-title&gt;Neurotherapeutics&lt;/secondary-title&gt;&lt;/titles&gt;&lt;periodical&gt;&lt;full-title&gt;Neurotherapeutics&lt;/full-title&gt;&lt;/periodical&gt;&lt;pages&gt;671-684&lt;/pages&gt;&lt;volume&gt;13&lt;/volume&gt;&lt;number&gt;4&lt;/number&gt;&lt;dates&gt;&lt;year&gt;2016&lt;/year&gt;&lt;/dates&gt;&lt;urls&gt;&lt;/urls&gt;&lt;/record&gt;&lt;/Cite&gt;&lt;/EndNote&gt;</w:instrText>
      </w:r>
      <w:del w:id="1208" w:author="cc" w:date="2021-01-24T15:11:00Z">
        <w:r w:rsidRPr="000F3A77" w:rsidDel="000F3A77">
          <w:rPr>
            <w:rFonts w:ascii="Times New Roman" w:hAnsi="Times New Roman" w:cs="Times New Roman"/>
            <w:bCs/>
            <w:sz w:val="24"/>
            <w:szCs w:val="24"/>
            <w:rPrChange w:id="1209" w:author="cc" w:date="2021-01-24T15:12:00Z">
              <w:rPr>
                <w:rFonts w:ascii="Times New Roman" w:hAnsi="Times New Roman" w:cs="Times New Roman"/>
                <w:bCs/>
                <w:sz w:val="24"/>
                <w:szCs w:val="24"/>
              </w:rPr>
            </w:rPrChange>
          </w:rPr>
          <w:fldChar w:fldCharType="separate"/>
        </w:r>
      </w:del>
      <w:r w:rsidR="00292EB6" w:rsidRPr="00292EB6">
        <w:rPr>
          <w:rFonts w:ascii="Times New Roman" w:hAnsi="Times New Roman" w:cs="Times New Roman"/>
          <w:bCs/>
          <w:noProof/>
          <w:sz w:val="24"/>
          <w:szCs w:val="24"/>
          <w:vertAlign w:val="superscript"/>
        </w:rPr>
        <w:t>33,34</w:t>
      </w:r>
      <w:del w:id="1210" w:author="cc" w:date="2021-01-24T15:11:00Z">
        <w:r w:rsidRPr="000F3A77" w:rsidDel="000F3A77">
          <w:rPr>
            <w:rFonts w:ascii="Times New Roman" w:hAnsi="Times New Roman" w:cs="Times New Roman"/>
            <w:bCs/>
            <w:sz w:val="24"/>
            <w:szCs w:val="24"/>
            <w:rPrChange w:id="1211" w:author="cc" w:date="2021-01-24T15:12:00Z">
              <w:rPr>
                <w:rFonts w:ascii="Times New Roman" w:hAnsi="Times New Roman" w:cs="Times New Roman"/>
                <w:bCs/>
                <w:sz w:val="24"/>
                <w:szCs w:val="24"/>
              </w:rPr>
            </w:rPrChange>
          </w:rPr>
          <w:fldChar w:fldCharType="end"/>
        </w:r>
      </w:del>
      <w:del w:id="1212" w:author="cc" w:date="2021-01-22T19:46:00Z">
        <w:r w:rsidRPr="000F3A77" w:rsidDel="00DC35CD">
          <w:rPr>
            <w:rFonts w:ascii="Times New Roman" w:hAnsi="Times New Roman" w:cs="Times New Roman"/>
            <w:bCs/>
            <w:sz w:val="24"/>
            <w:szCs w:val="24"/>
          </w:rPr>
          <w:delText xml:space="preserve"> Perip</w:delText>
        </w:r>
        <w:r w:rsidDel="00DC35CD">
          <w:rPr>
            <w:rFonts w:ascii="Times New Roman" w:hAnsi="Times New Roman" w:cs="Times New Roman"/>
            <w:bCs/>
            <w:sz w:val="24"/>
            <w:szCs w:val="24"/>
          </w:rPr>
          <w:delText xml:space="preserve">heral blood of </w:delText>
        </w:r>
        <w:r w:rsidDel="00DC35CD">
          <w:rPr>
            <w:rFonts w:ascii="Times New Roman" w:hAnsi="Times New Roman" w:cs="Times New Roman"/>
            <w:sz w:val="24"/>
            <w:szCs w:val="24"/>
          </w:rPr>
          <w:delText>immunophenotypes</w:delText>
        </w:r>
        <w:r w:rsidDel="00DC35CD">
          <w:rPr>
            <w:rFonts w:ascii="Times New Roman" w:hAnsi="Times New Roman" w:cs="Times New Roman"/>
            <w:bCs/>
            <w:sz w:val="24"/>
            <w:szCs w:val="24"/>
          </w:rPr>
          <w:delText xml:space="preserve"> indicators provide a promising and easily accessible biological substrate to search for such biomarkers and </w:delText>
        </w:r>
        <w:r w:rsidDel="00DC35CD">
          <w:rPr>
            <w:rFonts w:ascii="Times New Roman" w:hAnsi="Times New Roman" w:cs="Times New Roman" w:hint="eastAsia"/>
            <w:bCs/>
            <w:sz w:val="24"/>
            <w:szCs w:val="24"/>
          </w:rPr>
          <w:delText>lay</w:delText>
        </w:r>
        <w:r w:rsidDel="00DC35CD">
          <w:rPr>
            <w:rFonts w:ascii="Times New Roman" w:hAnsi="Times New Roman" w:cs="Times New Roman"/>
            <w:bCs/>
            <w:sz w:val="24"/>
            <w:szCs w:val="24"/>
          </w:rPr>
          <w:delText xml:space="preserve"> </w:delText>
        </w:r>
        <w:r w:rsidDel="00DC35CD">
          <w:rPr>
            <w:rFonts w:ascii="Times New Roman" w:hAnsi="Times New Roman" w:cs="Times New Roman" w:hint="eastAsia"/>
            <w:bCs/>
            <w:sz w:val="24"/>
            <w:szCs w:val="24"/>
          </w:rPr>
          <w:delText>foundation</w:delText>
        </w:r>
        <w:r w:rsidDel="00DC35CD">
          <w:rPr>
            <w:rFonts w:ascii="Times New Roman" w:hAnsi="Times New Roman" w:cs="Times New Roman"/>
            <w:bCs/>
            <w:sz w:val="24"/>
            <w:szCs w:val="24"/>
          </w:rPr>
          <w:delText xml:space="preserve"> </w:delText>
        </w:r>
        <w:r w:rsidDel="00DC35CD">
          <w:rPr>
            <w:rFonts w:ascii="Times New Roman" w:hAnsi="Times New Roman" w:cs="Times New Roman" w:hint="eastAsia"/>
            <w:bCs/>
            <w:sz w:val="24"/>
            <w:szCs w:val="24"/>
          </w:rPr>
          <w:delText>on</w:delText>
        </w:r>
        <w:r w:rsidDel="00DC35CD">
          <w:rPr>
            <w:rFonts w:ascii="Times New Roman" w:hAnsi="Times New Roman" w:cs="Times New Roman"/>
            <w:sz w:val="24"/>
            <w:szCs w:val="24"/>
          </w:rPr>
          <w:delText xml:space="preserve"> immunophenotypes and</w:delText>
        </w:r>
        <w:r w:rsidDel="00DC35CD">
          <w:rPr>
            <w:rFonts w:ascii="Times New Roman" w:hAnsi="Times New Roman" w:cs="Times New Roman"/>
            <w:bCs/>
            <w:sz w:val="24"/>
            <w:szCs w:val="24"/>
          </w:rPr>
          <w:delText xml:space="preserve"> prognosis and survival after stroke.</w:delText>
        </w:r>
      </w:del>
    </w:p>
    <w:p w14:paraId="2754D38A" w14:textId="77777777" w:rsidR="003F54C0" w:rsidDel="001D0BC7" w:rsidRDefault="003F54C0">
      <w:pPr>
        <w:spacing w:line="360" w:lineRule="auto"/>
        <w:rPr>
          <w:del w:id="1213" w:author="cc" w:date="2021-01-24T15:13:00Z"/>
          <w:rFonts w:ascii="Times New Roman" w:hAnsi="Times New Roman" w:cs="Times New Roman"/>
          <w:bCs/>
          <w:sz w:val="24"/>
          <w:szCs w:val="24"/>
        </w:rPr>
        <w:pPrChange w:id="1214" w:author="cc" w:date="2021-01-24T15:13:00Z">
          <w:pPr>
            <w:spacing w:line="360" w:lineRule="auto"/>
            <w:ind w:firstLineChars="200" w:firstLine="480"/>
          </w:pPr>
        </w:pPrChange>
      </w:pPr>
    </w:p>
    <w:p w14:paraId="5BF678B8" w14:textId="77777777" w:rsidR="003F54C0" w:rsidRPr="00AC78AA" w:rsidDel="001D0BC7" w:rsidRDefault="003F54C0">
      <w:pPr>
        <w:spacing w:line="360" w:lineRule="auto"/>
        <w:rPr>
          <w:del w:id="1215" w:author="cc" w:date="2021-01-24T15:13:00Z"/>
          <w:rFonts w:ascii="Times New Roman" w:hAnsi="Times New Roman" w:cs="Times New Roman"/>
          <w:bCs/>
          <w:sz w:val="24"/>
          <w:szCs w:val="24"/>
        </w:rPr>
        <w:pPrChange w:id="1216" w:author="Guobo Chen" w:date="2020-11-13T16:14:00Z">
          <w:pPr>
            <w:spacing w:line="360" w:lineRule="auto"/>
            <w:ind w:firstLineChars="200" w:firstLine="480"/>
          </w:pPr>
        </w:pPrChange>
      </w:pPr>
    </w:p>
    <w:p w14:paraId="19820715" w14:textId="207618AD" w:rsidR="003F54C0" w:rsidRDefault="001D0BC7">
      <w:pPr>
        <w:pStyle w:val="af3"/>
        <w:spacing w:line="360" w:lineRule="auto"/>
        <w:ind w:firstLineChars="100" w:firstLine="240"/>
        <w:rPr>
          <w:ins w:id="1217" w:author="Guobo Chen" w:date="2020-11-12T21:45:00Z"/>
          <w:rFonts w:ascii="Times New Roman" w:hAnsi="Times New Roman" w:cs="Times New Roman"/>
          <w:sz w:val="24"/>
          <w:szCs w:val="24"/>
        </w:rPr>
        <w:pPrChange w:id="1218" w:author="cc" w:date="2021-01-24T15:13:00Z">
          <w:pPr>
            <w:pStyle w:val="af3"/>
            <w:spacing w:line="360" w:lineRule="auto"/>
            <w:ind w:firstLine="480"/>
          </w:pPr>
        </w:pPrChange>
      </w:pPr>
      <w:ins w:id="1219" w:author="cc" w:date="2021-01-24T15:13:00Z">
        <w:r>
          <w:rPr>
            <w:rFonts w:ascii="Times New Roman" w:hAnsi="Times New Roman" w:cs="Times New Roman"/>
            <w:bCs/>
            <w:sz w:val="24"/>
            <w:szCs w:val="24"/>
          </w:rPr>
          <w:t>Several lines of evidence suggested that immune responses</w:t>
        </w:r>
        <w:r>
          <w:rPr>
            <w:rFonts w:ascii="Times New Roman" w:hAnsi="Times New Roman" w:cs="Times New Roman" w:hint="eastAsia"/>
            <w:bCs/>
            <w:sz w:val="24"/>
            <w:szCs w:val="24"/>
          </w:rPr>
          <w:t xml:space="preserve"> </w:t>
        </w:r>
        <w:r>
          <w:rPr>
            <w:rFonts w:ascii="Times New Roman" w:hAnsi="Times New Roman" w:cs="Times New Roman"/>
            <w:bCs/>
            <w:sz w:val="24"/>
            <w:szCs w:val="24"/>
          </w:rPr>
          <w:t>detectable in peripheral blood relate to early innate and</w:t>
        </w:r>
        <w:r>
          <w:rPr>
            <w:rFonts w:ascii="Times New Roman" w:hAnsi="Times New Roman" w:cs="Times New Roman" w:hint="eastAsia"/>
            <w:bCs/>
            <w:sz w:val="24"/>
            <w:szCs w:val="24"/>
          </w:rPr>
          <w:t xml:space="preserve"> </w:t>
        </w:r>
        <w:r>
          <w:rPr>
            <w:rFonts w:ascii="Times New Roman" w:hAnsi="Times New Roman" w:cs="Times New Roman"/>
            <w:bCs/>
            <w:sz w:val="24"/>
            <w:szCs w:val="24"/>
          </w:rPr>
          <w:t>later adaptive immune responses in the brain.</w:t>
        </w:r>
        <w:r>
          <w:rPr>
            <w:rFonts w:ascii="Times New Roman" w:hAnsi="Times New Roman" w:cs="Times New Roman"/>
            <w:bCs/>
            <w:sz w:val="24"/>
            <w:szCs w:val="24"/>
          </w:rPr>
          <w:fldChar w:fldCharType="begin">
            <w:fldData xml:space="preserve">PEVuZE5vdGU+PENpdGU+PEF1dGhvcj5GYXNzYmVuZGVyPC9BdXRob3I+PFllYXI+MTk5NzwvWWVh
cj48UmVjTnVtPjM5MjwvUmVjTnVtPjxEaXNwbGF5VGV4dD48c3R5bGUgZmFjZT0ic3VwZXJzY3Jp
cHQiPjIxLTI0PC9zdHlsZT48L0Rpc3BsYXlUZXh0PjxyZWNvcmQ+PHJlYy1udW1iZXI+MzkyPC9y
ZWMtbnVtYmVyPjxmb3JlaWduLWtleXM+PGtleSBhcHA9IkVOIiBkYi1pZD0ieHJ2MndheHZvdnZ4
dHNlYXNld3BkeHpvZjUwMHN6ZWVmeDBmIiB0aW1lc3RhbXA9IjE1OTk4MjczMDYiPjM5Mjwva2V5
PjwvZm9yZWlnbi1rZXlzPjxyZWYtdHlwZSBuYW1lPSJKb3VybmFsIEFydGljbGUiPjE3PC9yZWYt
dHlwZT48Y29udHJpYnV0b3JzPjxhdXRob3JzPjxhdXRob3I+RmFzc2JlbmRlciwgS2xhdXM8L2F1
dGhvcj48YXV0aG9yPlNjaG1pZHQsIFJvbGFuZDwvYXV0aG9yPjxhdXRob3I+U2NocmVpbmVyLCBB
bmRyZWFzPC9hdXRob3I+PGF1dGhvcj5GYXRhciwgTWFyazwvYXV0aG9yPjxhdXRob3I+SGVubmVy
aWNpLCBNaWNoYWVsPC9hdXRob3I+PC9hdXRob3JzPjwvY29udHJpYnV0b3JzPjx0aXRsZXM+PHRp
dGxlPkxlYWthZ2Ugb2YgYnJhaW4tb3JpZ2luYXRlZCBwcm90ZWlucyBpbiBwZXJpcGhlcmFsIGJs
b29kOiB0ZW1wb3JhbCBwcm9maWxlIGFuZCBkaWFnbm9zdGljIHZhbHVlIGluIGVhcmx5IGlzY2hl
bWljIHN0cm9rZTwvdGl0bGU+PHNlY29uZGFyeS10aXRsZT5Kb3VybmFsIG9mIHRoZSBOZXVyb2xv
Z2ljYWwgU2NpZW5jZXM8L3NlY29uZGFyeS10aXRsZT48L3RpdGxlcz48cGVyaW9kaWNhbD48ZnVs
bC10aXRsZT5Kb3VybmFsIG9mIHRoZSBOZXVyb2xvZ2ljYWwgU2NpZW5jZXM8L2Z1bGwtdGl0bGU+
PC9wZXJpb2RpY2FsPjxwYWdlcz4xMDEtMTA1PC9wYWdlcz48dm9sdW1lPjE0ODwvdm9sdW1lPjxu
dW1iZXI+MTwvbnVtYmVyPjxkYXRlcz48eWVhcj4xOTk3PC95ZWFyPjwvZGF0ZXM+PHVybHM+PC91
cmxzPjwvcmVjb3JkPjwvQ2l0ZT48Q2l0ZT48QXV0aG9yPkJlY2tlcjwvQXV0aG9yPjxZZWFyPjIw
MDU8L1llYXI+PFJlY051bT4zOTM8L1JlY051bT48cmVjb3JkPjxyZWMtbnVtYmVyPjM5MzwvcmVj
LW51bWJlcj48Zm9yZWlnbi1rZXlzPjxrZXkgYXBwPSJFTiIgZGItaWQ9InhydjJ3YXh2b3Z2eHRz
ZWFzZXdwZHh6b2Y1MDBzemVlZngwZiIgdGltZXN0YW1wPSIxNTk5ODI3MzYyIj4zOTM8L2tleT48
L2ZvcmVpZ24ta2V5cz48cmVmLXR5cGUgbmFtZT0iSm91cm5hbCBBcnRpY2xlIj4xNzwvcmVmLXR5
cGU+PGNvbnRyaWJ1dG9ycz48YXV0aG9ycz48YXV0aG9yPkJlY2tlciwgS3lyYSBKPC9hdXRob3I+
PGF1dGhvcj5LaW5kcmljaywgRGFyaW4gTDwvYXV0aG9yPjxhdXRob3I+TGVzdGVyLCBNYXJrIFA8
L2F1dGhvcj48YXV0aG9yPlNoZWEsIENvbm5vcjwvYXV0aG9yPjxhdXRob3I+WWUsIFp1IENoZW5n
PC9hdXRob3I+PC9hdXRob3JzPjwvY29udHJpYnV0b3JzPjx0aXRsZXM+PHRpdGxlPlNlbnNpdGl6
YXRpb24gdG8gYnJhaW4gYW50aWdlbnMgYWZ0ZXIgc3Ryb2tlIGlzIGF1Z21lbnRlZCBieSBsaXBv
cG9seXNhY2NoYXJpZGU8L3RpdGxlPjxzZWNvbmRhcnktdGl0bGU+SiBDZXJlYiBCbG9vZCBGbG93
IE1ldGFiPC9zZWNvbmRhcnktdGl0bGU+PC90aXRsZXM+PHBlcmlvZGljYWw+PGZ1bGwtdGl0bGU+
SiBDZXJlYiBCbG9vZCBGbG93IE1ldGFiPC9mdWxsLXRpdGxlPjwvcGVyaW9kaWNhbD48cGFnZXM+
MTYzNC0xNjQ0PC9wYWdlcz48dm9sdW1lPjI1PC92b2x1bWU+PG51bWJlcj4xMjwvbnVtYmVyPjxk
YXRlcz48eWVhcj4yMDA1PC95ZWFyPjwvZGF0ZXM+PHVybHM+PC91cmxzPjwvcmVjb3JkPjwvQ2l0
ZT48Q2l0ZT48QXV0aG9yPk1heWVyPC9BdXRob3I+PFllYXI+MjAxMzwvWWVhcj48UmVjTnVtPjM5
NDwvUmVjTnVtPjxyZWNvcmQ+PHJlYy1udW1iZXI+Mzk0PC9yZWMtbnVtYmVyPjxmb3JlaWduLWtl
eXM+PGtleSBhcHA9IkVOIiBkYi1pZD0ieHJ2MndheHZvdnZ4dHNlYXNld3BkeHpvZjUwMHN6ZWVm
eDBmIiB0aW1lc3RhbXA9IjE1OTk4Mjc0NjIiPjM5NDwva2V5PjwvZm9yZWlnbi1rZXlzPjxyZWYt
dHlwZSBuYW1lPSJKb3VybmFsIEFydGljbGUiPjE3PC9yZWYtdHlwZT48Y29udHJpYnV0b3JzPjxh
dXRob3JzPjxhdXRob3I+TWF5ZXIsIENocmlzdG9waCBBLjwvYXV0aG9yPjxhdXRob3I+QnJ1bmto
b3JzdCwgUm9iZXJ0PC9hdXRob3I+PGF1dGhvcj5OaWVzc25lciwgTWFyaW9uPC9hdXRob3I+PGF1
dGhvcj5QZmVpbHNjaGlmdGVyLCBXYWx0cmF1ZDwvYXV0aG9yPjxhdXRob3I+U3RlaW5tZXR6LCBI
ZWxtdXRoPC9hdXRob3I+PGF1dGhvcj5Gb2VyY2gsIENocmlzdGlhbjwvYXV0aG9yPjxhdXRob3I+
S2xlaW5zY2huaXR6LCBDaHJpc3RvcGg8L2F1dGhvcj48L2F1dGhvcnM+PC9jb250cmlidXRvcnM+
PHRpdGxlcz48dGl0bGU+Qmxvb2QgbGV2ZWxzIG9mIEdsaWFsIEZpYnJpbGxhcnkgQWNpZGljIFBy
b3RlaW4gKEdGQVApIGluIHBhdGllbnRzIHdpdGggbmV1cm9sb2dpY2FsIGRpc2Vhc2VzPC90aXRs
ZT48c2Vjb25kYXJ5LXRpdGxlPlBsb3MgT25lPC9zZWNvbmRhcnktdGl0bGU+PC90aXRsZXM+PHBl
cmlvZGljYWw+PGZ1bGwtdGl0bGU+UGxvcyBPbmU8L2Z1bGwtdGl0bGU+PC9wZXJpb2RpY2FsPjxw
YWdlcz5lNjIxMDE8L3BhZ2VzPjx2b2x1bWU+ODwvdm9sdW1lPjxudW1iZXI+NDwvbnVtYmVyPjxk
YXRlcz48eWVhcj4yMDEzPC95ZWFyPjwvZGF0ZXM+PHVybHM+PC91cmxzPjwvcmVjb3JkPjwvQ2l0
ZT48Q2l0ZT48QXV0aG9yPkNoYW1vcnJvPC9BdXRob3I+PFllYXI+MjAxNjwvWWVhcj48UmVjTnVt
PjM5NjwvUmVjTnVtPjxyZWNvcmQ+PHJlYy1udW1iZXI+Mzk2PC9yZWMtbnVtYmVyPjxmb3JlaWdu
LWtleXM+PGtleSBhcHA9IkVOIiBkYi1pZD0ieHJ2MndheHZvdnZ4dHNlYXNld3BkeHpvZjUwMHN6
ZWVmeDBmIiB0aW1lc3RhbXA9IjE1OTk4Mjc1NTYiPjM5Njwva2V5PjwvZm9yZWlnbi1rZXlzPjxy
ZWYtdHlwZSBuYW1lPSJKb3VybmFsIEFydGljbGUiPjE3PC9yZWYtdHlwZT48Y29udHJpYnV0b3Jz
PjxhdXRob3JzPjxhdXRob3I+Q2hhbW9ycm8sIMOBbmdlbDwvYXV0aG9yPjxhdXRob3I+RGlybmFn
bCwgVWxyaWNoPC9hdXRob3I+PGF1dGhvcj5VcnJhLCBYYWJpZXI8L2F1dGhvcj48YXV0aG9yPlBs
YW5hcywgQW5uYSBNPC9hdXRob3I+PC9hdXRob3JzPjwvY29udHJpYnV0b3JzPjx0aXRsZXM+PHRp
dGxlPk5ldXJvcHJvdGVjdGlvbiBpbiBhY3V0ZSBzdHJva2U6IHRhcmdldGluZyBleGNpdG90b3hp
Y2l0eSwgb3hpZGF0aXZlIGFuZCBuaXRyb3NhdGl2ZSBzdHJlc3MsIGFuZCBpbmZsYW1tYXRpb248
L3RpdGxlPjxzZWNvbmRhcnktdGl0bGU+TGFuY2V0IE5ldXJvbG9neTwvc2Vjb25kYXJ5LXRpdGxl
PjwvdGl0bGVzPjxwZXJpb2RpY2FsPjxmdWxsLXRpdGxlPkxhbmNldCBOZXVyb2xvZ3k8L2Z1bGwt
dGl0bGU+PC9wZXJpb2RpY2FsPjxwYWdlcz44NjktODgxPC9wYWdlcz48ZGF0ZXM+PHllYXI+MjAx
NjwveWVhcj48L2RhdGVzPjx1cmxzPjwvdXJscz48L3JlY29yZD48L0NpdGU+PC9FbmROb3RlPn==
</w:fldData>
          </w:fldChar>
        </w:r>
      </w:ins>
      <w:r w:rsidR="00292EB6">
        <w:rPr>
          <w:rFonts w:ascii="Times New Roman" w:hAnsi="Times New Roman" w:cs="Times New Roman"/>
          <w:bCs/>
          <w:sz w:val="24"/>
          <w:szCs w:val="24"/>
        </w:rPr>
        <w:instrText xml:space="preserve"> ADDIN EN.CITE </w:instrText>
      </w:r>
      <w:r w:rsidR="00292EB6">
        <w:rPr>
          <w:rFonts w:ascii="Times New Roman" w:hAnsi="Times New Roman" w:cs="Times New Roman"/>
          <w:bCs/>
          <w:sz w:val="24"/>
          <w:szCs w:val="24"/>
        </w:rPr>
        <w:fldChar w:fldCharType="begin">
          <w:fldData xml:space="preserve">PEVuZE5vdGU+PENpdGU+PEF1dGhvcj5GYXNzYmVuZGVyPC9BdXRob3I+PFllYXI+MTk5NzwvWWVh
cj48UmVjTnVtPjM5MjwvUmVjTnVtPjxEaXNwbGF5VGV4dD48c3R5bGUgZmFjZT0ic3VwZXJzY3Jp
cHQiPjIxLTI0PC9zdHlsZT48L0Rpc3BsYXlUZXh0PjxyZWNvcmQ+PHJlYy1udW1iZXI+MzkyPC9y
ZWMtbnVtYmVyPjxmb3JlaWduLWtleXM+PGtleSBhcHA9IkVOIiBkYi1pZD0ieHJ2MndheHZvdnZ4
dHNlYXNld3BkeHpvZjUwMHN6ZWVmeDBmIiB0aW1lc3RhbXA9IjE1OTk4MjczMDYiPjM5Mjwva2V5
PjwvZm9yZWlnbi1rZXlzPjxyZWYtdHlwZSBuYW1lPSJKb3VybmFsIEFydGljbGUiPjE3PC9yZWYt
dHlwZT48Y29udHJpYnV0b3JzPjxhdXRob3JzPjxhdXRob3I+RmFzc2JlbmRlciwgS2xhdXM8L2F1
dGhvcj48YXV0aG9yPlNjaG1pZHQsIFJvbGFuZDwvYXV0aG9yPjxhdXRob3I+U2NocmVpbmVyLCBB
bmRyZWFzPC9hdXRob3I+PGF1dGhvcj5GYXRhciwgTWFyazwvYXV0aG9yPjxhdXRob3I+SGVubmVy
aWNpLCBNaWNoYWVsPC9hdXRob3I+PC9hdXRob3JzPjwvY29udHJpYnV0b3JzPjx0aXRsZXM+PHRp
dGxlPkxlYWthZ2Ugb2YgYnJhaW4tb3JpZ2luYXRlZCBwcm90ZWlucyBpbiBwZXJpcGhlcmFsIGJs
b29kOiB0ZW1wb3JhbCBwcm9maWxlIGFuZCBkaWFnbm9zdGljIHZhbHVlIGluIGVhcmx5IGlzY2hl
bWljIHN0cm9rZTwvdGl0bGU+PHNlY29uZGFyeS10aXRsZT5Kb3VybmFsIG9mIHRoZSBOZXVyb2xv
Z2ljYWwgU2NpZW5jZXM8L3NlY29uZGFyeS10aXRsZT48L3RpdGxlcz48cGVyaW9kaWNhbD48ZnVs
bC10aXRsZT5Kb3VybmFsIG9mIHRoZSBOZXVyb2xvZ2ljYWwgU2NpZW5jZXM8L2Z1bGwtdGl0bGU+
PC9wZXJpb2RpY2FsPjxwYWdlcz4xMDEtMTA1PC9wYWdlcz48dm9sdW1lPjE0ODwvdm9sdW1lPjxu
dW1iZXI+MTwvbnVtYmVyPjxkYXRlcz48eWVhcj4xOTk3PC95ZWFyPjwvZGF0ZXM+PHVybHM+PC91
cmxzPjwvcmVjb3JkPjwvQ2l0ZT48Q2l0ZT48QXV0aG9yPkJlY2tlcjwvQXV0aG9yPjxZZWFyPjIw
MDU8L1llYXI+PFJlY051bT4zOTM8L1JlY051bT48cmVjb3JkPjxyZWMtbnVtYmVyPjM5MzwvcmVj
LW51bWJlcj48Zm9yZWlnbi1rZXlzPjxrZXkgYXBwPSJFTiIgZGItaWQ9InhydjJ3YXh2b3Z2eHRz
ZWFzZXdwZHh6b2Y1MDBzemVlZngwZiIgdGltZXN0YW1wPSIxNTk5ODI3MzYyIj4zOTM8L2tleT48
L2ZvcmVpZ24ta2V5cz48cmVmLXR5cGUgbmFtZT0iSm91cm5hbCBBcnRpY2xlIj4xNzwvcmVmLXR5
cGU+PGNvbnRyaWJ1dG9ycz48YXV0aG9ycz48YXV0aG9yPkJlY2tlciwgS3lyYSBKPC9hdXRob3I+
PGF1dGhvcj5LaW5kcmljaywgRGFyaW4gTDwvYXV0aG9yPjxhdXRob3I+TGVzdGVyLCBNYXJrIFA8
L2F1dGhvcj48YXV0aG9yPlNoZWEsIENvbm5vcjwvYXV0aG9yPjxhdXRob3I+WWUsIFp1IENoZW5n
PC9hdXRob3I+PC9hdXRob3JzPjwvY29udHJpYnV0b3JzPjx0aXRsZXM+PHRpdGxlPlNlbnNpdGl6
YXRpb24gdG8gYnJhaW4gYW50aWdlbnMgYWZ0ZXIgc3Ryb2tlIGlzIGF1Z21lbnRlZCBieSBsaXBv
cG9seXNhY2NoYXJpZGU8L3RpdGxlPjxzZWNvbmRhcnktdGl0bGU+SiBDZXJlYiBCbG9vZCBGbG93
IE1ldGFiPC9zZWNvbmRhcnktdGl0bGU+PC90aXRsZXM+PHBlcmlvZGljYWw+PGZ1bGwtdGl0bGU+
SiBDZXJlYiBCbG9vZCBGbG93IE1ldGFiPC9mdWxsLXRpdGxlPjwvcGVyaW9kaWNhbD48cGFnZXM+
MTYzNC0xNjQ0PC9wYWdlcz48dm9sdW1lPjI1PC92b2x1bWU+PG51bWJlcj4xMjwvbnVtYmVyPjxk
YXRlcz48eWVhcj4yMDA1PC95ZWFyPjwvZGF0ZXM+PHVybHM+PC91cmxzPjwvcmVjb3JkPjwvQ2l0
ZT48Q2l0ZT48QXV0aG9yPk1heWVyPC9BdXRob3I+PFllYXI+MjAxMzwvWWVhcj48UmVjTnVtPjM5
NDwvUmVjTnVtPjxyZWNvcmQ+PHJlYy1udW1iZXI+Mzk0PC9yZWMtbnVtYmVyPjxmb3JlaWduLWtl
eXM+PGtleSBhcHA9IkVOIiBkYi1pZD0ieHJ2MndheHZvdnZ4dHNlYXNld3BkeHpvZjUwMHN6ZWVm
eDBmIiB0aW1lc3RhbXA9IjE1OTk4Mjc0NjIiPjM5NDwva2V5PjwvZm9yZWlnbi1rZXlzPjxyZWYt
dHlwZSBuYW1lPSJKb3VybmFsIEFydGljbGUiPjE3PC9yZWYtdHlwZT48Y29udHJpYnV0b3JzPjxh
dXRob3JzPjxhdXRob3I+TWF5ZXIsIENocmlzdG9waCBBLjwvYXV0aG9yPjxhdXRob3I+QnJ1bmto
b3JzdCwgUm9iZXJ0PC9hdXRob3I+PGF1dGhvcj5OaWVzc25lciwgTWFyaW9uPC9hdXRob3I+PGF1
dGhvcj5QZmVpbHNjaGlmdGVyLCBXYWx0cmF1ZDwvYXV0aG9yPjxhdXRob3I+U3RlaW5tZXR6LCBI
ZWxtdXRoPC9hdXRob3I+PGF1dGhvcj5Gb2VyY2gsIENocmlzdGlhbjwvYXV0aG9yPjxhdXRob3I+
S2xlaW5zY2huaXR6LCBDaHJpc3RvcGg8L2F1dGhvcj48L2F1dGhvcnM+PC9jb250cmlidXRvcnM+
PHRpdGxlcz48dGl0bGU+Qmxvb2QgbGV2ZWxzIG9mIEdsaWFsIEZpYnJpbGxhcnkgQWNpZGljIFBy
b3RlaW4gKEdGQVApIGluIHBhdGllbnRzIHdpdGggbmV1cm9sb2dpY2FsIGRpc2Vhc2VzPC90aXRs
ZT48c2Vjb25kYXJ5LXRpdGxlPlBsb3MgT25lPC9zZWNvbmRhcnktdGl0bGU+PC90aXRsZXM+PHBl
cmlvZGljYWw+PGZ1bGwtdGl0bGU+UGxvcyBPbmU8L2Z1bGwtdGl0bGU+PC9wZXJpb2RpY2FsPjxw
YWdlcz5lNjIxMDE8L3BhZ2VzPjx2b2x1bWU+ODwvdm9sdW1lPjxudW1iZXI+NDwvbnVtYmVyPjxk
YXRlcz48eWVhcj4yMDEzPC95ZWFyPjwvZGF0ZXM+PHVybHM+PC91cmxzPjwvcmVjb3JkPjwvQ2l0
ZT48Q2l0ZT48QXV0aG9yPkNoYW1vcnJvPC9BdXRob3I+PFllYXI+MjAxNjwvWWVhcj48UmVjTnVt
PjM5NjwvUmVjTnVtPjxyZWNvcmQ+PHJlYy1udW1iZXI+Mzk2PC9yZWMtbnVtYmVyPjxmb3JlaWdu
LWtleXM+PGtleSBhcHA9IkVOIiBkYi1pZD0ieHJ2MndheHZvdnZ4dHNlYXNld3BkeHpvZjUwMHN6
ZWVmeDBmIiB0aW1lc3RhbXA9IjE1OTk4Mjc1NTYiPjM5Njwva2V5PjwvZm9yZWlnbi1rZXlzPjxy
ZWYtdHlwZSBuYW1lPSJKb3VybmFsIEFydGljbGUiPjE3PC9yZWYtdHlwZT48Y29udHJpYnV0b3Jz
PjxhdXRob3JzPjxhdXRob3I+Q2hhbW9ycm8sIMOBbmdlbDwvYXV0aG9yPjxhdXRob3I+RGlybmFn
bCwgVWxyaWNoPC9hdXRob3I+PGF1dGhvcj5VcnJhLCBYYWJpZXI8L2F1dGhvcj48YXV0aG9yPlBs
YW5hcywgQW5uYSBNPC9hdXRob3I+PC9hdXRob3JzPjwvY29udHJpYnV0b3JzPjx0aXRsZXM+PHRp
dGxlPk5ldXJvcHJvdGVjdGlvbiBpbiBhY3V0ZSBzdHJva2U6IHRhcmdldGluZyBleGNpdG90b3hp
Y2l0eSwgb3hpZGF0aXZlIGFuZCBuaXRyb3NhdGl2ZSBzdHJlc3MsIGFuZCBpbmZsYW1tYXRpb248
L3RpdGxlPjxzZWNvbmRhcnktdGl0bGU+TGFuY2V0IE5ldXJvbG9neTwvc2Vjb25kYXJ5LXRpdGxl
PjwvdGl0bGVzPjxwZXJpb2RpY2FsPjxmdWxsLXRpdGxlPkxhbmNldCBOZXVyb2xvZ3k8L2Z1bGwt
dGl0bGU+PC9wZXJpb2RpY2FsPjxwYWdlcz44NjktODgxPC9wYWdlcz48ZGF0ZXM+PHllYXI+MjAx
NjwveWVhcj48L2RhdGVzPjx1cmxzPjwvdXJscz48L3JlY29yZD48L0NpdGU+PC9FbmROb3RlPn==
</w:fldData>
        </w:fldChar>
      </w:r>
      <w:r w:rsidR="00292EB6">
        <w:rPr>
          <w:rFonts w:ascii="Times New Roman" w:hAnsi="Times New Roman" w:cs="Times New Roman"/>
          <w:bCs/>
          <w:sz w:val="24"/>
          <w:szCs w:val="24"/>
        </w:rPr>
        <w:instrText xml:space="preserve"> ADDIN EN.CITE.DATA </w:instrText>
      </w:r>
      <w:r w:rsidR="00292EB6">
        <w:rPr>
          <w:rFonts w:ascii="Times New Roman" w:hAnsi="Times New Roman" w:cs="Times New Roman"/>
          <w:bCs/>
          <w:sz w:val="24"/>
          <w:szCs w:val="24"/>
        </w:rPr>
      </w:r>
      <w:r w:rsidR="00292EB6">
        <w:rPr>
          <w:rFonts w:ascii="Times New Roman" w:hAnsi="Times New Roman" w:cs="Times New Roman"/>
          <w:bCs/>
          <w:sz w:val="24"/>
          <w:szCs w:val="24"/>
        </w:rPr>
        <w:fldChar w:fldCharType="end"/>
      </w:r>
      <w:ins w:id="1220" w:author="cc" w:date="2021-01-24T15:13:00Z">
        <w:r>
          <w:rPr>
            <w:rFonts w:ascii="Times New Roman" w:hAnsi="Times New Roman" w:cs="Times New Roman"/>
            <w:bCs/>
            <w:sz w:val="24"/>
            <w:szCs w:val="24"/>
          </w:rPr>
        </w:r>
        <w:r>
          <w:rPr>
            <w:rFonts w:ascii="Times New Roman" w:hAnsi="Times New Roman" w:cs="Times New Roman"/>
            <w:bCs/>
            <w:sz w:val="24"/>
            <w:szCs w:val="24"/>
          </w:rPr>
          <w:fldChar w:fldCharType="separate"/>
        </w:r>
      </w:ins>
      <w:r w:rsidR="00292EB6" w:rsidRPr="00292EB6">
        <w:rPr>
          <w:rFonts w:ascii="Times New Roman" w:hAnsi="Times New Roman" w:cs="Times New Roman"/>
          <w:bCs/>
          <w:noProof/>
          <w:sz w:val="24"/>
          <w:szCs w:val="24"/>
          <w:vertAlign w:val="superscript"/>
        </w:rPr>
        <w:t>21-24</w:t>
      </w:r>
      <w:ins w:id="1221" w:author="cc" w:date="2021-01-24T15:13:00Z">
        <w:r>
          <w:rPr>
            <w:rFonts w:ascii="Times New Roman" w:hAnsi="Times New Roman" w:cs="Times New Roman"/>
            <w:bCs/>
            <w:sz w:val="24"/>
            <w:szCs w:val="24"/>
          </w:rPr>
          <w:fldChar w:fldCharType="end"/>
        </w:r>
        <w:r>
          <w:rPr>
            <w:rFonts w:ascii="Times New Roman" w:hAnsi="Times New Roman" w:cs="Times New Roman"/>
            <w:bCs/>
            <w:sz w:val="24"/>
            <w:szCs w:val="24"/>
          </w:rPr>
          <w:t xml:space="preserve"> </w:t>
        </w:r>
      </w:ins>
      <w:r w:rsidR="003C0E66">
        <w:rPr>
          <w:rFonts w:ascii="Times New Roman" w:hAnsi="Times New Roman" w:cs="Times New Roman"/>
          <w:bCs/>
          <w:sz w:val="24"/>
          <w:szCs w:val="24"/>
        </w:rPr>
        <w:t xml:space="preserve">In </w:t>
      </w:r>
      <w:ins w:id="1222" w:author="cc" w:date="2021-01-24T15:13:00Z">
        <w:r>
          <w:rPr>
            <w:rFonts w:ascii="Times New Roman" w:hAnsi="Times New Roman" w:cs="Times New Roman"/>
            <w:bCs/>
            <w:sz w:val="24"/>
            <w:szCs w:val="24"/>
          </w:rPr>
          <w:t>our</w:t>
        </w:r>
      </w:ins>
      <w:del w:id="1223" w:author="cc" w:date="2021-01-24T15:13:00Z">
        <w:r w:rsidR="003C0E66" w:rsidDel="001D0BC7">
          <w:rPr>
            <w:rFonts w:ascii="Times New Roman" w:hAnsi="Times New Roman" w:cs="Times New Roman"/>
            <w:bCs/>
            <w:sz w:val="24"/>
            <w:szCs w:val="24"/>
          </w:rPr>
          <w:delText>the current</w:delText>
        </w:r>
      </w:del>
      <w:r w:rsidR="003C0E66">
        <w:rPr>
          <w:rFonts w:ascii="Times New Roman" w:hAnsi="Times New Roman" w:cs="Times New Roman"/>
          <w:bCs/>
          <w:sz w:val="24"/>
          <w:szCs w:val="24"/>
        </w:rPr>
        <w:t xml:space="preserve"> study, we focused on a large of immunophenotypes indicators of peripheral blood within 24 hours after acute ischemic stroke. More importantly, we found a strong correlation between immunophenotypes and survival probability of the acute ischemic stroke. For example, </w:t>
      </w:r>
      <w:r w:rsidR="003C0E66">
        <w:rPr>
          <w:rFonts w:ascii="Times New Roman" w:hAnsi="Times New Roman" w:cs="Times New Roman"/>
          <w:sz w:val="24"/>
          <w:szCs w:val="24"/>
        </w:rPr>
        <w:t xml:space="preserve">by calculating the </w:t>
      </w:r>
      <w:del w:id="1224" w:author="Guobo Chen" w:date="2020-11-14T09:11:00Z">
        <w:r w:rsidR="003C0E66">
          <w:rPr>
            <w:rFonts w:ascii="Times New Roman" w:hAnsi="Times New Roman" w:cs="Times New Roman"/>
            <w:sz w:val="24"/>
            <w:szCs w:val="24"/>
          </w:rPr>
          <w:delText>hazard percentage (</w:delText>
        </w:r>
      </w:del>
      <w:r w:rsidR="003C0E66">
        <w:rPr>
          <w:rFonts w:ascii="Times New Roman" w:hAnsi="Times New Roman" w:cs="Times New Roman"/>
          <w:sz w:val="24"/>
          <w:szCs w:val="24"/>
        </w:rPr>
        <w:t>HR</w:t>
      </w:r>
      <w:del w:id="1225" w:author="Guobo Chen" w:date="2020-11-14T09:11:00Z">
        <w:r w:rsidR="003C0E66">
          <w:rPr>
            <w:rFonts w:ascii="Times New Roman" w:hAnsi="Times New Roman" w:cs="Times New Roman"/>
            <w:sz w:val="24"/>
            <w:szCs w:val="24"/>
          </w:rPr>
          <w:delText>)</w:delText>
        </w:r>
      </w:del>
      <w:r w:rsidR="003C0E66">
        <w:rPr>
          <w:rFonts w:ascii="Times New Roman" w:hAnsi="Times New Roman" w:cs="Times New Roman"/>
          <w:sz w:val="24"/>
          <w:szCs w:val="24"/>
        </w:rPr>
        <w:t xml:space="preserve"> of each immunophenotype indicator, as shown in </w:t>
      </w:r>
      <w:r w:rsidR="003C0E66">
        <w:rPr>
          <w:rFonts w:ascii="Times New Roman" w:hAnsi="Times New Roman" w:cs="Times New Roman"/>
          <w:b/>
          <w:bCs/>
          <w:sz w:val="24"/>
          <w:szCs w:val="24"/>
          <w:rPrChange w:id="1226" w:author="Guobo Chen" w:date="2020-11-14T09:11:00Z">
            <w:rPr>
              <w:rFonts w:ascii="Times New Roman" w:hAnsi="Times New Roman" w:cs="Times New Roman"/>
              <w:sz w:val="24"/>
              <w:szCs w:val="24"/>
            </w:rPr>
          </w:rPrChange>
        </w:rPr>
        <w:t>Figure</w:t>
      </w:r>
      <w:ins w:id="1227" w:author="Guobo Chen" w:date="2020-11-14T09:41:00Z">
        <w:r w:rsidR="003C0E66">
          <w:rPr>
            <w:rFonts w:ascii="Times New Roman" w:hAnsi="Times New Roman" w:cs="Times New Roman"/>
            <w:b/>
            <w:bCs/>
            <w:sz w:val="24"/>
            <w:szCs w:val="24"/>
          </w:rPr>
          <w:t xml:space="preserve"> </w:t>
        </w:r>
      </w:ins>
      <w:r w:rsidR="003C0E66">
        <w:rPr>
          <w:rFonts w:ascii="Times New Roman" w:hAnsi="Times New Roman" w:cs="Times New Roman"/>
          <w:b/>
          <w:bCs/>
          <w:sz w:val="24"/>
          <w:szCs w:val="24"/>
          <w:rPrChange w:id="1228" w:author="Guobo Chen" w:date="2020-11-14T09:11:00Z">
            <w:rPr>
              <w:rFonts w:ascii="Times New Roman" w:hAnsi="Times New Roman" w:cs="Times New Roman"/>
              <w:sz w:val="24"/>
              <w:szCs w:val="24"/>
            </w:rPr>
          </w:rPrChange>
        </w:rPr>
        <w:t>3</w:t>
      </w:r>
      <w:r w:rsidR="003C0E66">
        <w:rPr>
          <w:rFonts w:ascii="Times New Roman" w:hAnsi="Times New Roman" w:cs="Times New Roman"/>
          <w:sz w:val="24"/>
          <w:szCs w:val="24"/>
        </w:rPr>
        <w:t xml:space="preserve">, 8 immunophenotypes indicators could decrease the survival probability and 8 </w:t>
      </w:r>
      <w:r w:rsidR="003C0E66">
        <w:rPr>
          <w:rFonts w:ascii="Times New Roman" w:hAnsi="Times New Roman" w:cs="Times New Roman"/>
          <w:sz w:val="24"/>
          <w:szCs w:val="24"/>
        </w:rPr>
        <w:lastRenderedPageBreak/>
        <w:t>immunophenotypes indicators could increase the survival probability in the acute ischemic stroke group. Besides, it was seen that the percentage of non-classical monocyte was the most s</w:t>
      </w:r>
      <w:r w:rsidR="003C0E66">
        <w:rPr>
          <w:rFonts w:ascii="Times New Roman" w:hAnsi="Times New Roman" w:cs="Times New Roman" w:hint="eastAsia"/>
          <w:sz w:val="24"/>
          <w:szCs w:val="24"/>
        </w:rPr>
        <w:t>ignificant</w:t>
      </w:r>
      <w:r w:rsidR="003C0E66">
        <w:rPr>
          <w:rFonts w:ascii="Times New Roman" w:hAnsi="Times New Roman" w:cs="Times New Roman"/>
          <w:sz w:val="24"/>
          <w:szCs w:val="24"/>
        </w:rPr>
        <w:t xml:space="preserve"> immunophenotypes indicators with the survival probability. </w:t>
      </w:r>
      <w:del w:id="1229" w:author="Guobo Chen" w:date="2020-11-14T09:11:00Z">
        <w:r w:rsidR="003C0E66">
          <w:rPr>
            <w:rFonts w:ascii="Times New Roman" w:hAnsi="Times New Roman" w:cs="Times New Roman"/>
            <w:sz w:val="24"/>
            <w:szCs w:val="24"/>
          </w:rPr>
          <w:delText>And t</w:delText>
        </w:r>
      </w:del>
      <w:ins w:id="1230" w:author="Guobo Chen" w:date="2020-11-14T09:11:00Z">
        <w:r w:rsidR="003C0E66">
          <w:rPr>
            <w:rFonts w:ascii="Times New Roman" w:hAnsi="Times New Roman" w:cs="Times New Roman"/>
            <w:sz w:val="24"/>
            <w:szCs w:val="24"/>
          </w:rPr>
          <w:t>T</w:t>
        </w:r>
      </w:ins>
      <w:r w:rsidR="003C0E66">
        <w:rPr>
          <w:rFonts w:ascii="Times New Roman" w:hAnsi="Times New Roman" w:cs="Times New Roman"/>
          <w:sz w:val="24"/>
          <w:szCs w:val="24"/>
        </w:rPr>
        <w:t>he absolute number of Th2 cell was the most significant indicators to increase the survival probability.</w:t>
      </w:r>
    </w:p>
    <w:p w14:paraId="2C567B1C" w14:textId="77777777" w:rsidR="003F54C0" w:rsidRPr="003F54C0" w:rsidRDefault="003F54C0">
      <w:pPr>
        <w:spacing w:line="360" w:lineRule="auto"/>
        <w:rPr>
          <w:rFonts w:ascii="Times New Roman" w:hAnsi="Times New Roman" w:cs="Times New Roman"/>
          <w:sz w:val="24"/>
          <w:szCs w:val="24"/>
          <w:rPrChange w:id="1231" w:author="Guobo Chen" w:date="2020-11-13T16:14:00Z">
            <w:rPr/>
          </w:rPrChange>
        </w:rPr>
        <w:pPrChange w:id="1232" w:author="Guobo Chen" w:date="2020-11-13T16:14:00Z">
          <w:pPr>
            <w:pStyle w:val="af3"/>
            <w:spacing w:line="360" w:lineRule="auto"/>
          </w:pPr>
        </w:pPrChange>
      </w:pPr>
    </w:p>
    <w:p w14:paraId="0ABAD107" w14:textId="77777777" w:rsidR="00057328" w:rsidRDefault="003C0E66" w:rsidP="00AA089A">
      <w:pPr>
        <w:spacing w:line="360" w:lineRule="auto"/>
        <w:ind w:firstLineChars="200" w:firstLine="480"/>
        <w:rPr>
          <w:ins w:id="1233" w:author="cc" w:date="2021-01-24T16:33:00Z"/>
          <w:rFonts w:ascii="Times New Roman" w:hAnsi="Times New Roman" w:cs="Times New Roman"/>
          <w:sz w:val="24"/>
          <w:szCs w:val="24"/>
        </w:rPr>
      </w:pPr>
      <w:r>
        <w:rPr>
          <w:rFonts w:ascii="Times New Roman" w:hAnsi="Times New Roman" w:cs="Times New Roman"/>
          <w:sz w:val="24"/>
          <w:szCs w:val="24"/>
        </w:rPr>
        <w:t xml:space="preserve">By analyzing immunophenotypes indicators of the peripheral blood in our studies, compared with the two groups of total T cell, we concluded that the acute ischemic stroke of it was lower than the control group. </w:t>
      </w:r>
      <w:r>
        <w:rPr>
          <w:rFonts w:ascii="Times New Roman" w:hAnsi="Times New Roman" w:cs="Times New Roman" w:hint="eastAsia"/>
          <w:sz w:val="24"/>
          <w:szCs w:val="24"/>
        </w:rPr>
        <w:t>T</w:t>
      </w:r>
      <w:r>
        <w:rPr>
          <w:rFonts w:ascii="Times New Roman" w:hAnsi="Times New Roman" w:cs="Times New Roman"/>
          <w:sz w:val="24"/>
          <w:szCs w:val="24"/>
        </w:rPr>
        <w:t xml:space="preserve">he percentage of </w:t>
      </w:r>
      <w:ins w:id="1234" w:author="cc" w:date="2021-01-24T16:00:00Z">
        <w:r w:rsidR="004C35E0">
          <w:rPr>
            <w:rFonts w:ascii="Times New Roman" w:hAnsi="Times New Roman" w:cs="Times New Roman"/>
            <w:sz w:val="24"/>
            <w:szCs w:val="24"/>
          </w:rPr>
          <w:t xml:space="preserve">and absolute number of </w:t>
        </w:r>
      </w:ins>
      <w:r>
        <w:rPr>
          <w:rFonts w:ascii="Times New Roman" w:hAnsi="Times New Roman" w:cs="Times New Roman"/>
          <w:sz w:val="24"/>
          <w:szCs w:val="24"/>
        </w:rPr>
        <w:t>total monocyte</w:t>
      </w:r>
      <w:ins w:id="1235" w:author="cc" w:date="2021-01-24T15:53:00Z">
        <w:r w:rsidR="004C35E0">
          <w:rPr>
            <w:rFonts w:ascii="Times New Roman" w:hAnsi="Times New Roman" w:cs="Times New Roman"/>
            <w:sz w:val="24"/>
            <w:szCs w:val="24"/>
          </w:rPr>
          <w:t xml:space="preserve">, </w:t>
        </w:r>
      </w:ins>
      <w:ins w:id="1236" w:author="cc" w:date="2021-01-24T15:59:00Z">
        <w:r w:rsidR="004C35E0">
          <w:rPr>
            <w:rFonts w:ascii="Times New Roman" w:hAnsi="Times New Roman" w:cs="Times New Roman"/>
            <w:sz w:val="24"/>
            <w:szCs w:val="24"/>
          </w:rPr>
          <w:t>non-</w:t>
        </w:r>
      </w:ins>
      <w:ins w:id="1237" w:author="cc" w:date="2021-01-24T16:00:00Z">
        <w:r w:rsidR="004C35E0">
          <w:rPr>
            <w:rFonts w:ascii="Times New Roman" w:hAnsi="Times New Roman" w:cs="Times New Roman"/>
            <w:sz w:val="24"/>
            <w:szCs w:val="24"/>
          </w:rPr>
          <w:t xml:space="preserve">classical monocyte and classical monocyte </w:t>
        </w:r>
      </w:ins>
      <w:del w:id="1238" w:author="cc" w:date="2021-01-24T15:53:00Z">
        <w:r w:rsidDel="004C35E0">
          <w:rPr>
            <w:rFonts w:ascii="Times New Roman" w:hAnsi="Times New Roman" w:cs="Times New Roman"/>
            <w:sz w:val="24"/>
            <w:szCs w:val="24"/>
          </w:rPr>
          <w:delText xml:space="preserve"> </w:delText>
        </w:r>
      </w:del>
      <w:del w:id="1239" w:author="cc" w:date="2021-01-24T16:00:00Z">
        <w:r w:rsidDel="004C35E0">
          <w:rPr>
            <w:rFonts w:ascii="Times New Roman" w:hAnsi="Times New Roman" w:cs="Times New Roman"/>
            <w:sz w:val="24"/>
            <w:szCs w:val="24"/>
          </w:rPr>
          <w:delText>and absolute number of total monocyt</w:delText>
        </w:r>
      </w:del>
      <w:del w:id="1240" w:author="cc" w:date="2021-01-24T16:01:00Z">
        <w:r w:rsidDel="004C35E0">
          <w:rPr>
            <w:rFonts w:ascii="Times New Roman" w:hAnsi="Times New Roman" w:cs="Times New Roman"/>
            <w:sz w:val="24"/>
            <w:szCs w:val="24"/>
          </w:rPr>
          <w:delText xml:space="preserve">e </w:delText>
        </w:r>
      </w:del>
      <w:r>
        <w:rPr>
          <w:rFonts w:ascii="Times New Roman" w:hAnsi="Times New Roman" w:cs="Times New Roman"/>
          <w:sz w:val="24"/>
          <w:szCs w:val="24"/>
        </w:rPr>
        <w:t>of the acute ischemic group were higher than the control group</w:t>
      </w:r>
      <w:ins w:id="1241" w:author="cc" w:date="2021-01-24T16:12:00Z">
        <w:r w:rsidR="00AC6F3F">
          <w:rPr>
            <w:rFonts w:ascii="Times New Roman" w:hAnsi="Times New Roman" w:cs="Times New Roman"/>
            <w:sz w:val="24"/>
            <w:szCs w:val="24"/>
          </w:rPr>
          <w:t xml:space="preserve"> in </w:t>
        </w:r>
      </w:ins>
      <w:ins w:id="1242" w:author="cc" w:date="2021-01-24T16:13:00Z">
        <w:r w:rsidR="00AC6F3F">
          <w:rPr>
            <w:rFonts w:ascii="Times New Roman" w:hAnsi="Times New Roman" w:cs="Times New Roman"/>
            <w:sz w:val="24"/>
            <w:szCs w:val="24"/>
          </w:rPr>
          <w:t>our study.</w:t>
        </w:r>
      </w:ins>
      <w:del w:id="1243" w:author="cc" w:date="2021-01-24T16:12:00Z">
        <w:r w:rsidDel="00AC6F3F">
          <w:rPr>
            <w:rFonts w:ascii="Times New Roman" w:hAnsi="Times New Roman" w:cs="Times New Roman"/>
            <w:sz w:val="24"/>
            <w:szCs w:val="24"/>
          </w:rPr>
          <w:delText>.</w:delText>
        </w:r>
      </w:del>
    </w:p>
    <w:p w14:paraId="50AC4A03" w14:textId="08FFB363" w:rsidR="00832ED0" w:rsidRDefault="00057328" w:rsidP="00F01619">
      <w:pPr>
        <w:spacing w:line="360" w:lineRule="auto"/>
        <w:ind w:firstLineChars="200" w:firstLine="480"/>
        <w:rPr>
          <w:ins w:id="1244" w:author="cc" w:date="2021-01-24T15:12:00Z"/>
          <w:rFonts w:ascii="Times New Roman" w:hAnsi="Times New Roman" w:cs="Times New Roman"/>
          <w:sz w:val="24"/>
          <w:szCs w:val="24"/>
        </w:rPr>
      </w:pPr>
      <w:ins w:id="1245" w:author="cc" w:date="2021-01-24T16:33:00Z">
        <w:r>
          <w:rPr>
            <w:rFonts w:ascii="Times New Roman" w:hAnsi="Times New Roman" w:cs="Times New Roman"/>
            <w:sz w:val="24"/>
            <w:szCs w:val="24"/>
          </w:rPr>
          <w:t>Monocytes are a type</w:t>
        </w:r>
      </w:ins>
      <w:ins w:id="1246" w:author="cc" w:date="2021-01-24T16:34:00Z">
        <w:r>
          <w:rPr>
            <w:rFonts w:ascii="Times New Roman" w:hAnsi="Times New Roman" w:cs="Times New Roman"/>
            <w:sz w:val="24"/>
            <w:szCs w:val="24"/>
          </w:rPr>
          <w:t xml:space="preserve"> of leukocytes that play an important role in the post-ischemic in</w:t>
        </w:r>
      </w:ins>
      <w:ins w:id="1247" w:author="cc" w:date="2021-01-24T16:35:00Z">
        <w:r>
          <w:rPr>
            <w:rFonts w:ascii="Times New Roman" w:hAnsi="Times New Roman" w:cs="Times New Roman"/>
            <w:sz w:val="24"/>
            <w:szCs w:val="24"/>
          </w:rPr>
          <w:t>flammation.</w:t>
        </w:r>
      </w:ins>
      <w:r w:rsidRPr="00454E44">
        <w:rPr>
          <w:rFonts w:ascii="Times New Roman" w:hAnsi="Times New Roman" w:cs="Times New Roman"/>
          <w:sz w:val="24"/>
          <w:szCs w:val="24"/>
          <w:vertAlign w:val="superscript"/>
          <w:rPrChange w:id="1248" w:author="cc" w:date="2021-01-24T16:49:00Z">
            <w:rPr>
              <w:rFonts w:ascii="Times New Roman" w:hAnsi="Times New Roman" w:cs="Times New Roman"/>
              <w:sz w:val="24"/>
              <w:szCs w:val="24"/>
            </w:rPr>
          </w:rPrChange>
        </w:rPr>
        <w:fldChar w:fldCharType="begin"/>
      </w:r>
      <w:r w:rsidR="00292EB6">
        <w:rPr>
          <w:rFonts w:ascii="Times New Roman" w:hAnsi="Times New Roman" w:cs="Times New Roman"/>
          <w:sz w:val="24"/>
          <w:szCs w:val="24"/>
          <w:vertAlign w:val="superscript"/>
        </w:rPr>
        <w:instrText xml:space="preserve"> ADDIN EN.CITE &lt;EndNote&gt;&lt;Cite&gt;&lt;Author&gt;Hamatani&lt;/Author&gt;&lt;Year&gt;2018&lt;/Year&gt;&lt;RecNum&gt;459&lt;/RecNum&gt;&lt;DisplayText&gt;&lt;style face="superscript"&gt;35&lt;/style&gt;&lt;/DisplayText&gt;&lt;record&gt;&lt;rec-number&gt;459&lt;/rec-number&gt;&lt;foreign-keys&gt;&lt;key app="EN" db-id="xrv2waxvovvxtseasewpdxzof500szeefx0f" timestamp="1611477460"&gt;459&lt;/key&gt;&lt;/foreign-keys&gt;&lt;ref-type name="Journal Article"&gt;17&lt;/ref-type&gt;&lt;contributors&gt;&lt;authors&gt;&lt;author&gt;Hamatani, Y&lt;/author&gt;&lt;author&gt;Nagai, T&lt;/author&gt;&lt;author&gt;Nakai, M&lt;/author&gt;&lt;author&gt;Nishimura, K&lt;/author&gt;&lt;author&gt;Honda, Y&lt;/author&gt;&lt;author&gt;Nakano, H&lt;/author&gt;&lt;author&gt;Honda, S&lt;/author&gt;&lt;author&gt;Iwakami, N&lt;/author&gt;&lt;author&gt;Sugano, Y&lt;/author&gt;&lt;author&gt;Asaumi, Y&lt;/author&gt;&lt;author&gt;Aiba, T&lt;/author&gt;&lt;author&gt;Noguchi, T&lt;/author&gt;&lt;author&gt;Kusano, K&lt;/author&gt;&lt;author&gt;Toyoda, K&lt;/author&gt;&lt;author&gt;Yasuda, S&lt;/author&gt;&lt;author&gt;Yokoyama, H&lt;/author&gt;&lt;author&gt;Ogawa, H&lt;/author&gt;&lt;author&gt;Anzai, T&lt;/author&gt;&lt;/authors&gt;&lt;/contributors&gt;&lt;titles&gt;&lt;title&gt;Elevated Plasma D-Dimer Level Is Associated With Short-Term Risk of Ischemic Stroke in Patients With Acute Heart Failure&lt;/title&gt;&lt;secondary-title&gt;Stroke&lt;/secondary-title&gt;&lt;/titles&gt;&lt;periodical&gt;&lt;full-title&gt;Stroke&lt;/full-title&gt;&lt;/periodical&gt;&lt;pages&gt;1737-1740&lt;/pages&gt;&lt;volume&gt;49&lt;/volume&gt;&lt;number&gt;7&lt;/number&gt;&lt;dates&gt;&lt;year&gt;2018&lt;/year&gt;&lt;/dates&gt;&lt;accession-num&gt;29880555&lt;/accession-num&gt;&lt;label&gt;7.19&lt;/label&gt;&lt;urls&gt;&lt;/urls&gt;&lt;electronic-resource-num&gt;10.1161/strokeaha.118.021899&lt;/electronic-resource-num&gt;&lt;/record&gt;&lt;/Cite&gt;&lt;/EndNote&gt;</w:instrText>
      </w:r>
      <w:r w:rsidRPr="00454E44">
        <w:rPr>
          <w:rFonts w:ascii="Times New Roman" w:hAnsi="Times New Roman" w:cs="Times New Roman"/>
          <w:sz w:val="24"/>
          <w:szCs w:val="24"/>
          <w:vertAlign w:val="superscript"/>
          <w:rPrChange w:id="1249" w:author="cc" w:date="2021-01-24T16:49:00Z">
            <w:rPr>
              <w:rFonts w:ascii="Times New Roman" w:hAnsi="Times New Roman" w:cs="Times New Roman"/>
              <w:sz w:val="24"/>
              <w:szCs w:val="24"/>
            </w:rPr>
          </w:rPrChange>
        </w:rPr>
        <w:fldChar w:fldCharType="separate"/>
      </w:r>
      <w:r w:rsidR="00292EB6">
        <w:rPr>
          <w:rFonts w:ascii="Times New Roman" w:hAnsi="Times New Roman" w:cs="Times New Roman"/>
          <w:noProof/>
          <w:sz w:val="24"/>
          <w:szCs w:val="24"/>
          <w:vertAlign w:val="superscript"/>
        </w:rPr>
        <w:t>35</w:t>
      </w:r>
      <w:r w:rsidRPr="00454E44">
        <w:rPr>
          <w:rFonts w:ascii="Times New Roman" w:hAnsi="Times New Roman" w:cs="Times New Roman"/>
          <w:sz w:val="24"/>
          <w:szCs w:val="24"/>
          <w:vertAlign w:val="superscript"/>
          <w:rPrChange w:id="1250" w:author="cc" w:date="2021-01-24T16:49:00Z">
            <w:rPr>
              <w:rFonts w:ascii="Times New Roman" w:hAnsi="Times New Roman" w:cs="Times New Roman"/>
              <w:sz w:val="24"/>
              <w:szCs w:val="24"/>
            </w:rPr>
          </w:rPrChange>
        </w:rPr>
        <w:fldChar w:fldCharType="end"/>
      </w:r>
      <w:ins w:id="1251" w:author="cc" w:date="2021-01-24T17:34:00Z">
        <w:r w:rsidR="00731EBA">
          <w:rPr>
            <w:rFonts w:ascii="Times New Roman" w:hAnsi="Times New Roman" w:cs="Times New Roman"/>
            <w:sz w:val="24"/>
            <w:szCs w:val="24"/>
          </w:rPr>
          <w:t xml:space="preserve"> </w:t>
        </w:r>
        <w:r w:rsidR="00731EBA" w:rsidRPr="00780FE1">
          <w:rPr>
            <w:rFonts w:ascii="Times New Roman" w:hAnsi="Times New Roman" w:cs="Times New Roman"/>
            <w:sz w:val="24"/>
            <w:szCs w:val="24"/>
          </w:rPr>
          <w:t>Although only about 5% of white blood cells in peripheral</w:t>
        </w:r>
        <w:r w:rsidR="00731EBA">
          <w:rPr>
            <w:rFonts w:ascii="Times New Roman" w:hAnsi="Times New Roman" w:cs="Times New Roman" w:hint="eastAsia"/>
            <w:sz w:val="24"/>
            <w:szCs w:val="24"/>
          </w:rPr>
          <w:t xml:space="preserve"> </w:t>
        </w:r>
        <w:r w:rsidR="00731EBA" w:rsidRPr="00780FE1">
          <w:rPr>
            <w:rFonts w:ascii="Times New Roman" w:hAnsi="Times New Roman" w:cs="Times New Roman"/>
            <w:sz w:val="24"/>
            <w:szCs w:val="24"/>
          </w:rPr>
          <w:t>blood are monocytes, these cells, as an important part of the</w:t>
        </w:r>
        <w:r w:rsidR="00731EBA">
          <w:rPr>
            <w:rFonts w:ascii="Times New Roman" w:hAnsi="Times New Roman" w:cs="Times New Roman" w:hint="eastAsia"/>
            <w:sz w:val="24"/>
            <w:szCs w:val="24"/>
          </w:rPr>
          <w:t xml:space="preserve"> </w:t>
        </w:r>
        <w:r w:rsidR="00731EBA" w:rsidRPr="00780FE1">
          <w:rPr>
            <w:rFonts w:ascii="Times New Roman" w:hAnsi="Times New Roman" w:cs="Times New Roman"/>
            <w:sz w:val="24"/>
            <w:szCs w:val="24"/>
          </w:rPr>
          <w:t>vascular innate immune system, can produce large amounts of</w:t>
        </w:r>
        <w:r w:rsidR="00731EBA">
          <w:rPr>
            <w:rFonts w:ascii="Times New Roman" w:hAnsi="Times New Roman" w:cs="Times New Roman" w:hint="eastAsia"/>
            <w:sz w:val="24"/>
            <w:szCs w:val="24"/>
          </w:rPr>
          <w:t xml:space="preserve"> </w:t>
        </w:r>
        <w:r w:rsidR="00731EBA" w:rsidRPr="00780FE1">
          <w:rPr>
            <w:rFonts w:ascii="Times New Roman" w:hAnsi="Times New Roman" w:cs="Times New Roman"/>
            <w:sz w:val="24"/>
            <w:szCs w:val="24"/>
          </w:rPr>
          <w:t>inflammatory cytokines</w:t>
        </w:r>
        <w:r w:rsidR="00731EBA">
          <w:rPr>
            <w:rFonts w:ascii="Times New Roman" w:hAnsi="Times New Roman" w:cs="Times New Roman"/>
            <w:sz w:val="24"/>
            <w:szCs w:val="24"/>
          </w:rPr>
          <w:t>.</w:t>
        </w:r>
      </w:ins>
      <w:r w:rsidR="00731EBA">
        <w:rPr>
          <w:rFonts w:ascii="Times New Roman" w:hAnsi="Times New Roman" w:cs="Times New Roman"/>
          <w:sz w:val="24"/>
          <w:szCs w:val="24"/>
        </w:rPr>
        <w:fldChar w:fldCharType="begin"/>
      </w:r>
      <w:r w:rsidR="00292EB6">
        <w:rPr>
          <w:rFonts w:ascii="Times New Roman" w:hAnsi="Times New Roman" w:cs="Times New Roman"/>
          <w:sz w:val="24"/>
          <w:szCs w:val="24"/>
        </w:rPr>
        <w:instrText xml:space="preserve"> ADDIN EN.CITE &lt;EndNote&gt;&lt;Cite&gt;&lt;Author&gt;Dutta&lt;/Author&gt;&lt;Year&gt;2015&lt;/Year&gt;&lt;RecNum&gt;461&lt;/RecNum&gt;&lt;DisplayText&gt;&lt;style face="superscript"&gt;36&lt;/style&gt;&lt;/DisplayText&gt;&lt;record&gt;&lt;rec-number&gt;461&lt;/rec-number&gt;&lt;foreign-keys&gt;&lt;key app="EN" db-id="xrv2waxvovvxtseasewpdxzof500szeefx0f" timestamp="1611481006"&gt;461&lt;/key&gt;&lt;/foreign-keys&gt;&lt;ref-type name="Journal Article"&gt;17&lt;/ref-type&gt;&lt;contributors&gt;&lt;authors&gt;&lt;author&gt;Dutta, P.&lt;/author&gt;&lt;author&gt;Nahrendorf, M.&lt;/author&gt;&lt;/authors&gt;&lt;/contributors&gt;&lt;titles&gt;&lt;title&gt;Monocytes in myocardial infarction&lt;/title&gt;&lt;secondary-title&gt;Arterioscler Thromb Vasc Biol&lt;/secondary-title&gt;&lt;/titles&gt;&lt;periodical&gt;&lt;full-title&gt;Arterioscler Thromb Vasc Biol&lt;/full-title&gt;&lt;/periodical&gt;&lt;pages&gt;1066-1070&lt;/pages&gt;&lt;volume&gt;35&lt;/volume&gt;&lt;number&gt;5&lt;/number&gt;&lt;dates&gt;&lt;year&gt;2015&lt;/year&gt;&lt;/dates&gt;&lt;urls&gt;&lt;/urls&gt;&lt;/record&gt;&lt;/Cite&gt;&lt;/EndNote&gt;</w:instrText>
      </w:r>
      <w:r w:rsidR="00731EBA">
        <w:rPr>
          <w:rFonts w:ascii="Times New Roman" w:hAnsi="Times New Roman" w:cs="Times New Roman"/>
          <w:sz w:val="24"/>
          <w:szCs w:val="24"/>
        </w:rPr>
        <w:fldChar w:fldCharType="separate"/>
      </w:r>
      <w:r w:rsidR="00292EB6" w:rsidRPr="00292EB6">
        <w:rPr>
          <w:rFonts w:ascii="Times New Roman" w:hAnsi="Times New Roman" w:cs="Times New Roman"/>
          <w:noProof/>
          <w:sz w:val="24"/>
          <w:szCs w:val="24"/>
          <w:vertAlign w:val="superscript"/>
        </w:rPr>
        <w:t>36</w:t>
      </w:r>
      <w:r w:rsidR="00731EBA">
        <w:rPr>
          <w:rFonts w:ascii="Times New Roman" w:hAnsi="Times New Roman" w:cs="Times New Roman"/>
          <w:sz w:val="24"/>
          <w:szCs w:val="24"/>
        </w:rPr>
        <w:fldChar w:fldCharType="end"/>
      </w:r>
      <w:ins w:id="1252" w:author="cc" w:date="2021-01-24T17:34:00Z">
        <w:r w:rsidR="00731EBA">
          <w:rPr>
            <w:rFonts w:ascii="Times New Roman" w:hAnsi="Times New Roman" w:cs="Times New Roman"/>
            <w:sz w:val="24"/>
            <w:szCs w:val="24"/>
          </w:rPr>
          <w:t xml:space="preserve"> </w:t>
        </w:r>
      </w:ins>
      <w:ins w:id="1253" w:author="cc" w:date="2021-01-24T16:40:00Z">
        <w:r w:rsidR="00E42CBC" w:rsidRPr="00E42CBC">
          <w:rPr>
            <w:rFonts w:ascii="Times New Roman" w:hAnsi="Times New Roman" w:cs="Times New Roman"/>
            <w:sz w:val="24"/>
            <w:szCs w:val="24"/>
            <w:rPrChange w:id="1254" w:author="cc" w:date="2021-01-24T16:41:00Z">
              <w:rPr/>
            </w:rPrChange>
          </w:rPr>
          <w:t>Hong</w:t>
        </w:r>
      </w:ins>
      <w:ins w:id="1255" w:author="cc" w:date="2021-01-24T16:41:00Z">
        <w:r w:rsidR="00E42CBC" w:rsidRPr="00E42CBC">
          <w:rPr>
            <w:rFonts w:ascii="Times New Roman" w:hAnsi="Times New Roman" w:cs="Times New Roman"/>
            <w:sz w:val="24"/>
            <w:szCs w:val="24"/>
            <w:rPrChange w:id="1256" w:author="cc" w:date="2021-01-24T16:41:00Z">
              <w:rPr/>
            </w:rPrChange>
          </w:rPr>
          <w:t>bing Liu</w:t>
        </w:r>
        <w:r w:rsidR="00E42CBC">
          <w:rPr>
            <w:rFonts w:ascii="Times New Roman" w:hAnsi="Times New Roman" w:cs="Times New Roman"/>
            <w:sz w:val="24"/>
            <w:szCs w:val="24"/>
          </w:rPr>
          <w:t xml:space="preserve"> et al suggested that monocyte</w:t>
        </w:r>
      </w:ins>
      <w:ins w:id="1257" w:author="cc" w:date="2021-01-24T16:43:00Z">
        <w:r w:rsidR="00E42CBC">
          <w:rPr>
            <w:rFonts w:ascii="Times New Roman" w:hAnsi="Times New Roman" w:cs="Times New Roman"/>
            <w:sz w:val="24"/>
            <w:szCs w:val="24"/>
          </w:rPr>
          <w:t xml:space="preserve">-to-high-density </w:t>
        </w:r>
      </w:ins>
      <w:ins w:id="1258" w:author="cc" w:date="2021-01-24T16:44:00Z">
        <w:r w:rsidR="00E42CBC">
          <w:rPr>
            <w:rFonts w:ascii="Times New Roman" w:hAnsi="Times New Roman" w:cs="Times New Roman"/>
            <w:sz w:val="24"/>
            <w:szCs w:val="24"/>
          </w:rPr>
          <w:t xml:space="preserve">lipoprotein ratio (MHR) may be a significant and independent </w:t>
        </w:r>
      </w:ins>
      <w:ins w:id="1259" w:author="cc" w:date="2021-01-24T16:45:00Z">
        <w:r w:rsidR="00E42CBC">
          <w:rPr>
            <w:rFonts w:ascii="Times New Roman" w:hAnsi="Times New Roman" w:cs="Times New Roman"/>
            <w:sz w:val="24"/>
            <w:szCs w:val="24"/>
          </w:rPr>
          <w:t xml:space="preserve">predictor of unfavorable functional outcome </w:t>
        </w:r>
      </w:ins>
      <w:ins w:id="1260" w:author="cc" w:date="2021-01-24T16:46:00Z">
        <w:r w:rsidR="00E42CBC">
          <w:rPr>
            <w:rFonts w:ascii="Times New Roman" w:hAnsi="Times New Roman" w:cs="Times New Roman"/>
            <w:sz w:val="24"/>
            <w:szCs w:val="24"/>
          </w:rPr>
          <w:t>in patients with acute ischemic stroke.</w:t>
        </w:r>
      </w:ins>
      <w:r w:rsidR="00454E44">
        <w:rPr>
          <w:rFonts w:ascii="Times New Roman" w:hAnsi="Times New Roman" w:cs="Times New Roman"/>
          <w:sz w:val="24"/>
          <w:szCs w:val="24"/>
        </w:rPr>
        <w:fldChar w:fldCharType="begin"/>
      </w:r>
      <w:r w:rsidR="00292EB6">
        <w:rPr>
          <w:rFonts w:ascii="Times New Roman" w:hAnsi="Times New Roman" w:cs="Times New Roman"/>
          <w:sz w:val="24"/>
          <w:szCs w:val="24"/>
        </w:rPr>
        <w:instrText xml:space="preserve"> ADDIN EN.CITE &lt;EndNote&gt;&lt;Cite&gt;&lt;Author&gt;Liu&lt;/Author&gt;&lt;Year&gt;2020&lt;/Year&gt;&lt;RecNum&gt;460&lt;/RecNum&gt;&lt;DisplayText&gt;&lt;style face="superscript"&gt;37&lt;/style&gt;&lt;/DisplayText&gt;&lt;record&gt;&lt;rec-number&gt;460&lt;/rec-number&gt;&lt;foreign-keys&gt;&lt;key app="EN" db-id="xrv2waxvovvxtseasewpdxzof500szeefx0f" timestamp="1611478257"&gt;460&lt;/key&gt;&lt;/foreign-keys&gt;&lt;ref-type name="Journal Article"&gt;17&lt;/ref-type&gt;&lt;contributors&gt;&lt;authors&gt;&lt;author&gt;Liu, H&lt;/author&gt;&lt;author&gt;Liu, K&lt;/author&gt;&lt;author&gt;Pei, L&lt;/author&gt;&lt;author&gt;Gao, Y&lt;/author&gt;&lt;author&gt;Zhao, L&lt;/author&gt;&lt;author&gt;Sun, S&lt;/author&gt;&lt;author&gt;Wu, J&lt;/author&gt;&lt;author&gt;Li, Y&lt;/author&gt;&lt;author&gt;Fang, H&lt;/author&gt;&lt;author&gt;Song, B&lt;/author&gt;&lt;author&gt;Xu, Y&lt;/author&gt;&lt;/authors&gt;&lt;/contributors&gt;&lt;titles&gt;&lt;title&gt;Monocyte-to-High-Density Lipoprotein Ratio Predicts the Outcome of Acute Ischemic Stroke&lt;/title&gt;&lt;secondary-title&gt;Journal of atherosclerosis and thrombosis&lt;/secondary-title&gt;&lt;/titles&gt;&lt;periodical&gt;&lt;full-title&gt;Journal of atherosclerosis and thrombosis&lt;/full-title&gt;&lt;/periodical&gt;&lt;pages&gt;959-968&lt;/pages&gt;&lt;volume&gt;27&lt;/volume&gt;&lt;number&gt;9&lt;/number&gt;&lt;dates&gt;&lt;year&gt;2020&lt;/year&gt;&lt;/dates&gt;&lt;accession-num&gt;31941849&lt;/accession-num&gt;&lt;label&gt;3.876&lt;/label&gt;&lt;urls&gt;&lt;/urls&gt;&lt;electronic-resource-num&gt;10.5551/jat.51151&lt;/electronic-resource-num&gt;&lt;/record&gt;&lt;/Cite&gt;&lt;/EndNote&gt;</w:instrText>
      </w:r>
      <w:r w:rsidR="00454E44">
        <w:rPr>
          <w:rFonts w:ascii="Times New Roman" w:hAnsi="Times New Roman" w:cs="Times New Roman"/>
          <w:sz w:val="24"/>
          <w:szCs w:val="24"/>
        </w:rPr>
        <w:fldChar w:fldCharType="separate"/>
      </w:r>
      <w:r w:rsidR="00292EB6" w:rsidRPr="00292EB6">
        <w:rPr>
          <w:rFonts w:ascii="Times New Roman" w:hAnsi="Times New Roman" w:cs="Times New Roman"/>
          <w:noProof/>
          <w:sz w:val="24"/>
          <w:szCs w:val="24"/>
          <w:vertAlign w:val="superscript"/>
        </w:rPr>
        <w:t>37</w:t>
      </w:r>
      <w:r w:rsidR="00454E44">
        <w:rPr>
          <w:rFonts w:ascii="Times New Roman" w:hAnsi="Times New Roman" w:cs="Times New Roman"/>
          <w:sz w:val="24"/>
          <w:szCs w:val="24"/>
        </w:rPr>
        <w:fldChar w:fldCharType="end"/>
      </w:r>
      <w:ins w:id="1261" w:author="cc" w:date="2021-01-24T18:11:00Z">
        <w:r w:rsidR="00100BE0">
          <w:rPr>
            <w:rFonts w:ascii="Times New Roman" w:hAnsi="Times New Roman" w:cs="Times New Roman"/>
            <w:sz w:val="24"/>
            <w:szCs w:val="24"/>
          </w:rPr>
          <w:t xml:space="preserve"> Besides,</w:t>
        </w:r>
      </w:ins>
      <w:ins w:id="1262" w:author="cc" w:date="2021-01-24T16:46:00Z">
        <w:r w:rsidR="00E42CBC">
          <w:rPr>
            <w:rFonts w:ascii="Times New Roman" w:hAnsi="Times New Roman" w:cs="Times New Roman"/>
            <w:sz w:val="24"/>
            <w:szCs w:val="24"/>
          </w:rPr>
          <w:t xml:space="preserve"> </w:t>
        </w:r>
      </w:ins>
      <w:ins w:id="1263" w:author="cc" w:date="2021-01-24T18:11:00Z">
        <w:r w:rsidR="00100BE0">
          <w:rPr>
            <w:rFonts w:ascii="Times New Roman" w:hAnsi="Times New Roman" w:cs="Times New Roman"/>
            <w:sz w:val="24"/>
            <w:szCs w:val="24"/>
          </w:rPr>
          <w:t>p</w:t>
        </w:r>
      </w:ins>
      <w:ins w:id="1264" w:author="cc" w:date="2021-01-24T16:22:00Z">
        <w:r w:rsidR="00AA089A">
          <w:rPr>
            <w:rFonts w:ascii="Times New Roman" w:hAnsi="Times New Roman" w:cs="Times New Roman"/>
            <w:sz w:val="24"/>
            <w:szCs w:val="24"/>
          </w:rPr>
          <w:t xml:space="preserve">revious </w:t>
        </w:r>
        <w:r w:rsidR="00AA089A" w:rsidRPr="00AA089A">
          <w:rPr>
            <w:rFonts w:ascii="Times New Roman" w:hAnsi="Times New Roman" w:cs="Times New Roman"/>
            <w:sz w:val="24"/>
            <w:szCs w:val="24"/>
          </w:rPr>
          <w:t>findings suggest</w:t>
        </w:r>
        <w:r w:rsidR="00AA089A">
          <w:rPr>
            <w:rFonts w:ascii="Times New Roman" w:hAnsi="Times New Roman" w:cs="Times New Roman"/>
            <w:sz w:val="24"/>
            <w:szCs w:val="24"/>
          </w:rPr>
          <w:t>ed</w:t>
        </w:r>
        <w:r w:rsidR="00AA089A" w:rsidRPr="00AA089A">
          <w:rPr>
            <w:rFonts w:ascii="Times New Roman" w:hAnsi="Times New Roman" w:cs="Times New Roman"/>
            <w:sz w:val="24"/>
            <w:szCs w:val="24"/>
          </w:rPr>
          <w:t xml:space="preserve"> that number of monocytes and plasma MCP-1 level could be clinical prognostic biomarkers as early predictors of disease outcome in patients with </w:t>
        </w:r>
      </w:ins>
      <w:ins w:id="1265" w:author="cc" w:date="2021-01-24T16:51:00Z">
        <w:r w:rsidR="00EB28EC">
          <w:rPr>
            <w:rFonts w:ascii="Times New Roman" w:hAnsi="Times New Roman" w:cs="Times New Roman"/>
            <w:sz w:val="24"/>
            <w:szCs w:val="24"/>
          </w:rPr>
          <w:t>ischemic stroke</w:t>
        </w:r>
      </w:ins>
      <w:ins w:id="1266" w:author="cc" w:date="2021-01-24T16:22:00Z">
        <w:r w:rsidR="00AA089A" w:rsidRPr="00AA089A">
          <w:rPr>
            <w:rFonts w:ascii="Times New Roman" w:hAnsi="Times New Roman" w:cs="Times New Roman"/>
            <w:sz w:val="24"/>
            <w:szCs w:val="24"/>
          </w:rPr>
          <w:t>.</w:t>
        </w:r>
      </w:ins>
      <w:r w:rsidR="00AA089A" w:rsidRPr="00780FE1">
        <w:rPr>
          <w:rFonts w:ascii="Times New Roman" w:hAnsi="Times New Roman" w:cs="Times New Roman"/>
          <w:sz w:val="24"/>
          <w:szCs w:val="24"/>
          <w:vertAlign w:val="superscript"/>
          <w:rPrChange w:id="1267" w:author="cc" w:date="2021-01-24T17:33:00Z">
            <w:rPr>
              <w:rFonts w:ascii="Times New Roman" w:hAnsi="Times New Roman" w:cs="Times New Roman"/>
              <w:sz w:val="24"/>
              <w:szCs w:val="24"/>
            </w:rPr>
          </w:rPrChange>
        </w:rPr>
        <w:fldChar w:fldCharType="begin"/>
      </w:r>
      <w:r w:rsidR="00292EB6">
        <w:rPr>
          <w:rFonts w:ascii="Times New Roman" w:hAnsi="Times New Roman" w:cs="Times New Roman"/>
          <w:sz w:val="24"/>
          <w:szCs w:val="24"/>
          <w:vertAlign w:val="superscript"/>
        </w:rPr>
        <w:instrText xml:space="preserve"> ADDIN EN.CITE &lt;EndNote&gt;&lt;Cite&gt;&lt;Author&gt;David&lt;/Author&gt;&lt;Year&gt;2016&lt;/Year&gt;&lt;RecNum&gt;458&lt;/RecNum&gt;&lt;DisplayText&gt;&lt;style face="superscript"&gt;38&lt;/style&gt;&lt;/DisplayText&gt;&lt;record&gt;&lt;rec-number&gt;458&lt;/rec-number&gt;&lt;foreign-keys&gt;&lt;key app="EN" db-id="xrv2waxvovvxtseasewpdxzof500szeefx0f" timestamp="1611476700"&gt;458&lt;/key&gt;&lt;/foreign-keys&gt;&lt;ref-type name="Journal Article"&gt;17&lt;/ref-type&gt;&lt;contributors&gt;&lt;authors&gt;&lt;author&gt;David&lt;/author&gt;&lt;author&gt;Bonifai&lt;/author&gt;&lt;author&gt;Adrian&lt;/author&gt;&lt;author&gt;Toplak&lt;/author&gt;&lt;author&gt;Indira&lt;/author&gt;&lt;author&gt;Benjak&lt;/author&gt;&lt;author&gt;Vlatka&lt;/author&gt;&lt;author&gt;Sotoek&lt;/author&gt;&lt;author&gt;Tokmadi&lt;/author&gt;&lt;author&gt;MD&lt;/author&gt;&lt;/authors&gt;&lt;/contributors&gt;&lt;titles&gt;&lt;title&gt;Monocytes and monocyte chemoattractant protein 1 (MCP-1) as early predictors of disease outcome in patients with cerebral ischemic stroke&lt;/title&gt;&lt;secondary-title&gt;Wiener klinische Wochenschrift&lt;/secondary-title&gt;&lt;/titles&gt;&lt;periodical&gt;&lt;full-title&gt;Wiener klinische Wochenschrift&lt;/full-title&gt;&lt;/periodical&gt;&lt;pages&gt;20-27&lt;/pages&gt;&lt;volume&gt;128&lt;/volume&gt;&lt;number&gt;1&lt;/number&gt;&lt;dates&gt;&lt;year&gt;2016&lt;/year&gt;&lt;/dates&gt;&lt;urls&gt;&lt;/urls&gt;&lt;/record&gt;&lt;/Cite&gt;&lt;/EndNote&gt;</w:instrText>
      </w:r>
      <w:r w:rsidR="00AA089A" w:rsidRPr="00780FE1">
        <w:rPr>
          <w:rFonts w:ascii="Times New Roman" w:hAnsi="Times New Roman" w:cs="Times New Roman"/>
          <w:sz w:val="24"/>
          <w:szCs w:val="24"/>
          <w:vertAlign w:val="superscript"/>
          <w:rPrChange w:id="1268" w:author="cc" w:date="2021-01-24T17:33:00Z">
            <w:rPr>
              <w:rFonts w:ascii="Times New Roman" w:hAnsi="Times New Roman" w:cs="Times New Roman"/>
              <w:sz w:val="24"/>
              <w:szCs w:val="24"/>
            </w:rPr>
          </w:rPrChange>
        </w:rPr>
        <w:fldChar w:fldCharType="separate"/>
      </w:r>
      <w:r w:rsidR="00292EB6">
        <w:rPr>
          <w:rFonts w:ascii="Times New Roman" w:hAnsi="Times New Roman" w:cs="Times New Roman"/>
          <w:noProof/>
          <w:sz w:val="24"/>
          <w:szCs w:val="24"/>
          <w:vertAlign w:val="superscript"/>
        </w:rPr>
        <w:t>38</w:t>
      </w:r>
      <w:r w:rsidR="00AA089A" w:rsidRPr="00780FE1">
        <w:rPr>
          <w:rFonts w:ascii="Times New Roman" w:hAnsi="Times New Roman" w:cs="Times New Roman"/>
          <w:sz w:val="24"/>
          <w:szCs w:val="24"/>
          <w:vertAlign w:val="superscript"/>
          <w:rPrChange w:id="1269" w:author="cc" w:date="2021-01-24T17:33:00Z">
            <w:rPr>
              <w:rFonts w:ascii="Times New Roman" w:hAnsi="Times New Roman" w:cs="Times New Roman"/>
              <w:sz w:val="24"/>
              <w:szCs w:val="24"/>
            </w:rPr>
          </w:rPrChange>
        </w:rPr>
        <w:fldChar w:fldCharType="end"/>
      </w:r>
      <w:ins w:id="1270" w:author="cc" w:date="2021-01-24T17:32:00Z">
        <w:r w:rsidR="00780FE1" w:rsidRPr="00780FE1">
          <w:rPr>
            <w:rFonts w:ascii="Times New Roman" w:hAnsi="Times New Roman" w:cs="Times New Roman"/>
            <w:sz w:val="24"/>
            <w:szCs w:val="24"/>
          </w:rPr>
          <w:t xml:space="preserve"> Monocytosis may also be an independent</w:t>
        </w:r>
      </w:ins>
      <w:ins w:id="1271" w:author="cc" w:date="2021-01-24T17:33:00Z">
        <w:r w:rsidR="00780FE1">
          <w:rPr>
            <w:rFonts w:ascii="Times New Roman" w:hAnsi="Times New Roman" w:cs="Times New Roman" w:hint="eastAsia"/>
            <w:sz w:val="24"/>
            <w:szCs w:val="24"/>
          </w:rPr>
          <w:t xml:space="preserve"> </w:t>
        </w:r>
      </w:ins>
      <w:ins w:id="1272" w:author="cc" w:date="2021-01-24T17:32:00Z">
        <w:r w:rsidR="00780FE1" w:rsidRPr="00780FE1">
          <w:rPr>
            <w:rFonts w:ascii="Times New Roman" w:hAnsi="Times New Roman" w:cs="Times New Roman"/>
            <w:sz w:val="24"/>
            <w:szCs w:val="24"/>
          </w:rPr>
          <w:t>risk factor for myocardial infarction and cerebral ischemic</w:t>
        </w:r>
      </w:ins>
      <w:ins w:id="1273" w:author="cc" w:date="2021-01-24T17:33:00Z">
        <w:r w:rsidR="00780FE1">
          <w:rPr>
            <w:rFonts w:ascii="Times New Roman" w:hAnsi="Times New Roman" w:cs="Times New Roman" w:hint="eastAsia"/>
            <w:sz w:val="24"/>
            <w:szCs w:val="24"/>
          </w:rPr>
          <w:t xml:space="preserve"> </w:t>
        </w:r>
      </w:ins>
      <w:ins w:id="1274" w:author="cc" w:date="2021-01-24T17:32:00Z">
        <w:r w:rsidR="00780FE1" w:rsidRPr="00780FE1">
          <w:rPr>
            <w:rFonts w:ascii="Times New Roman" w:hAnsi="Times New Roman" w:cs="Times New Roman"/>
            <w:sz w:val="24"/>
            <w:szCs w:val="24"/>
          </w:rPr>
          <w:t>disease and the monocyte count is also correlated with the</w:t>
        </w:r>
      </w:ins>
      <w:ins w:id="1275" w:author="cc" w:date="2021-01-24T17:33:00Z">
        <w:r w:rsidR="00780FE1">
          <w:rPr>
            <w:rFonts w:ascii="Times New Roman" w:hAnsi="Times New Roman" w:cs="Times New Roman" w:hint="eastAsia"/>
            <w:sz w:val="24"/>
            <w:szCs w:val="24"/>
          </w:rPr>
          <w:t xml:space="preserve"> </w:t>
        </w:r>
      </w:ins>
      <w:ins w:id="1276" w:author="cc" w:date="2021-01-24T17:32:00Z">
        <w:r w:rsidR="00780FE1" w:rsidRPr="00780FE1">
          <w:rPr>
            <w:rFonts w:ascii="Times New Roman" w:hAnsi="Times New Roman" w:cs="Times New Roman"/>
            <w:sz w:val="24"/>
            <w:szCs w:val="24"/>
          </w:rPr>
          <w:t>National Institutes of Health Stroke Scale (NIHSS) score in</w:t>
        </w:r>
      </w:ins>
      <w:ins w:id="1277" w:author="cc" w:date="2021-01-24T17:33:00Z">
        <w:r w:rsidR="00780FE1">
          <w:rPr>
            <w:rFonts w:ascii="Times New Roman" w:hAnsi="Times New Roman" w:cs="Times New Roman" w:hint="eastAsia"/>
            <w:sz w:val="24"/>
            <w:szCs w:val="24"/>
          </w:rPr>
          <w:t xml:space="preserve"> </w:t>
        </w:r>
      </w:ins>
      <w:ins w:id="1278" w:author="cc" w:date="2021-01-24T17:32:00Z">
        <w:r w:rsidR="00780FE1" w:rsidRPr="00780FE1">
          <w:rPr>
            <w:rFonts w:ascii="Times New Roman" w:hAnsi="Times New Roman" w:cs="Times New Roman"/>
            <w:sz w:val="24"/>
            <w:szCs w:val="24"/>
          </w:rPr>
          <w:t>patients with AIS</w:t>
        </w:r>
      </w:ins>
      <w:ins w:id="1279" w:author="cc" w:date="2021-01-24T17:43:00Z">
        <w:r w:rsidR="00731EBA">
          <w:rPr>
            <w:rFonts w:ascii="Times New Roman" w:hAnsi="Times New Roman" w:cs="Times New Roman"/>
            <w:sz w:val="24"/>
            <w:szCs w:val="24"/>
          </w:rPr>
          <w:t>.</w:t>
        </w:r>
      </w:ins>
      <w:r w:rsidR="00731EBA">
        <w:rPr>
          <w:rFonts w:ascii="Times New Roman" w:hAnsi="Times New Roman" w:cs="Times New Roman"/>
          <w:sz w:val="24"/>
          <w:szCs w:val="24"/>
        </w:rPr>
        <w:fldChar w:fldCharType="begin"/>
      </w:r>
      <w:r w:rsidR="00292EB6">
        <w:rPr>
          <w:rFonts w:ascii="Times New Roman" w:hAnsi="Times New Roman" w:cs="Times New Roman"/>
          <w:sz w:val="24"/>
          <w:szCs w:val="24"/>
        </w:rPr>
        <w:instrText xml:space="preserve"> ADDIN EN.CITE &lt;EndNote&gt;&lt;Cite&gt;&lt;Author&gt;Afiune Neto&lt;/Author&gt;&lt;Year&gt;2006&lt;/Year&gt;&lt;RecNum&gt;462&lt;/RecNum&gt;&lt;DisplayText&gt;&lt;style face="superscript"&gt;39,40&lt;/style&gt;&lt;/DisplayText&gt;&lt;record&gt;&lt;rec-number&gt;462&lt;/rec-number&gt;&lt;foreign-keys&gt;&lt;key app="EN" db-id="xrv2waxvovvxtseasewpdxzof500szeefx0f" timestamp="1611481413"&gt;462&lt;/key&gt;&lt;/foreign-keys&gt;&lt;ref-type name="Journal Article"&gt;17&lt;/ref-type&gt;&lt;contributors&gt;&lt;authors&gt;&lt;author&gt;Afiune Neto, A&lt;/author&gt;&lt;author&gt;Mansur, Ade P&lt;/author&gt;&lt;author&gt;Avakian, SD&lt;/author&gt;&lt;author&gt;Gomes, EP&lt;/author&gt;&lt;author&gt;Ramires, JA&lt;/author&gt;&lt;/authors&gt;&lt;/contributors&gt;&lt;titles&gt;&lt;title&gt;[Monocytosis is an independent risk marker for coronary artery disease]&lt;/title&gt;&lt;secondary-title&gt;Arquivos brasileiros de cardiologia&lt;/secondary-title&gt;&lt;/titles&gt;&lt;periodical&gt;&lt;full-title&gt;Arquivos brasileiros de cardiologia&lt;/full-title&gt;&lt;/periodical&gt;&lt;pages&gt;240-4&lt;/pages&gt;&lt;volume&gt;86&lt;/volume&gt;&lt;number&gt;3&lt;/number&gt;&lt;dates&gt;&lt;year&gt;2006&lt;/year&gt;&lt;/dates&gt;&lt;accession-num&gt;16612453&lt;/accession-num&gt;&lt;label&gt;1.45&lt;/label&gt;&lt;urls&gt;&lt;/urls&gt;&lt;electronic-resource-num&gt;10.1590/s0066-782x2006000300013&lt;/electronic-resource-num&gt;&lt;/record&gt;&lt;/Cite&gt;&lt;Cite&gt;&lt;Author&gt;Muichi&lt;/Author&gt;&lt;Year&gt;2013&lt;/Year&gt;&lt;RecNum&gt;463&lt;/RecNum&gt;&lt;record&gt;&lt;rec-number&gt;463&lt;/rec-number&gt;&lt;foreign-keys&gt;&lt;key app="EN" db-id="xrv2waxvovvxtseasewpdxzof500szeefx0f" timestamp="1611481566"&gt;463&lt;/key&gt;&lt;/foreign-keys&gt;&lt;ref-type name="Journal Article"&gt;17&lt;/ref-type&gt;&lt;contributors&gt;&lt;authors&gt;&lt;author&gt;Muichi, Kaito&lt;/author&gt;&lt;author&gt;Shin-Ichi, Araya&lt;/author&gt;&lt;author&gt;Yuichiro, Gondo&lt;/author&gt;&lt;author&gt;Michiyo, Fujita&lt;/author&gt;&lt;author&gt;Naomi, Minato&lt;/author&gt;&lt;author&gt;Megumi, Nakanishi&lt;/author&gt;&lt;author&gt;Makoto, Matsui&lt;/author&gt;&lt;author&gt;Yoko, Hoshi&lt;/author&gt;&lt;/authors&gt;&lt;/contributors&gt;&lt;titles&gt;&lt;title&gt;Relevance of Distinct Monocyte Subsets to Clinical Course of Ischemic Stroke Patients&lt;/title&gt;&lt;secondary-title&gt;Plos One&lt;/secondary-title&gt;&lt;/titles&gt;&lt;periodical&gt;&lt;full-title&gt;Plos One&lt;/full-title&gt;&lt;/periodical&gt;&lt;pages&gt;e69409&lt;/pages&gt;&lt;volume&gt;8&lt;/volume&gt;&lt;number&gt;8&lt;/number&gt;&lt;dates&gt;&lt;year&gt;2013&lt;/year&gt;&lt;/dates&gt;&lt;urls&gt;&lt;/urls&gt;&lt;/record&gt;&lt;/Cite&gt;&lt;/EndNote&gt;</w:instrText>
      </w:r>
      <w:r w:rsidR="00731EBA">
        <w:rPr>
          <w:rFonts w:ascii="Times New Roman" w:hAnsi="Times New Roman" w:cs="Times New Roman"/>
          <w:sz w:val="24"/>
          <w:szCs w:val="24"/>
        </w:rPr>
        <w:fldChar w:fldCharType="separate"/>
      </w:r>
      <w:r w:rsidR="00292EB6" w:rsidRPr="00292EB6">
        <w:rPr>
          <w:rFonts w:ascii="Times New Roman" w:hAnsi="Times New Roman" w:cs="Times New Roman"/>
          <w:noProof/>
          <w:sz w:val="24"/>
          <w:szCs w:val="24"/>
          <w:vertAlign w:val="superscript"/>
        </w:rPr>
        <w:t>39,40</w:t>
      </w:r>
      <w:r w:rsidR="00731EBA">
        <w:rPr>
          <w:rFonts w:ascii="Times New Roman" w:hAnsi="Times New Roman" w:cs="Times New Roman"/>
          <w:sz w:val="24"/>
          <w:szCs w:val="24"/>
        </w:rPr>
        <w:fldChar w:fldCharType="end"/>
      </w:r>
      <w:ins w:id="1280" w:author="cc" w:date="2021-01-24T18:11:00Z">
        <w:r w:rsidR="00100BE0">
          <w:rPr>
            <w:rFonts w:ascii="Times New Roman" w:hAnsi="Times New Roman" w:cs="Times New Roman"/>
            <w:sz w:val="24"/>
            <w:szCs w:val="24"/>
          </w:rPr>
          <w:t xml:space="preserve"> </w:t>
        </w:r>
        <w:r w:rsidR="00100BE0" w:rsidRPr="00100BE0">
          <w:rPr>
            <w:rFonts w:ascii="Times New Roman" w:hAnsi="Times New Roman" w:cs="Times New Roman"/>
            <w:sz w:val="24"/>
            <w:szCs w:val="24"/>
          </w:rPr>
          <w:t xml:space="preserve">Xiaoyu Dong </w:t>
        </w:r>
        <w:r w:rsidR="00100BE0">
          <w:rPr>
            <w:rFonts w:ascii="Times New Roman" w:hAnsi="Times New Roman" w:cs="Times New Roman"/>
            <w:sz w:val="24"/>
            <w:szCs w:val="24"/>
          </w:rPr>
          <w:t>et al indicated that</w:t>
        </w:r>
      </w:ins>
      <w:ins w:id="1281" w:author="cc" w:date="2021-01-24T18:12:00Z">
        <w:r w:rsidR="00100BE0">
          <w:rPr>
            <w:rFonts w:ascii="Times New Roman" w:hAnsi="Times New Roman" w:cs="Times New Roman"/>
            <w:sz w:val="24"/>
            <w:szCs w:val="24"/>
          </w:rPr>
          <w:t xml:space="preserve"> a</w:t>
        </w:r>
      </w:ins>
      <w:ins w:id="1282" w:author="cc" w:date="2021-01-24T18:11:00Z">
        <w:r w:rsidR="00100BE0" w:rsidRPr="00100BE0">
          <w:rPr>
            <w:rFonts w:ascii="Times New Roman" w:hAnsi="Times New Roman" w:cs="Times New Roman"/>
            <w:sz w:val="24"/>
            <w:szCs w:val="24"/>
          </w:rPr>
          <w:t xml:space="preserve"> peripheral monocyte count ≥0.53 × 109/L is an independent prognostic marker on 90-days in patients with </w:t>
        </w:r>
      </w:ins>
      <w:ins w:id="1283" w:author="cc" w:date="2021-01-24T18:16:00Z">
        <w:r w:rsidR="00F01619">
          <w:rPr>
            <w:rFonts w:ascii="Times New Roman" w:hAnsi="Times New Roman" w:cs="Times New Roman"/>
            <w:sz w:val="24"/>
            <w:szCs w:val="24"/>
          </w:rPr>
          <w:t>acute ischemic stroke</w:t>
        </w:r>
      </w:ins>
      <w:ins w:id="1284" w:author="cc" w:date="2021-01-24T18:11:00Z">
        <w:r w:rsidR="00100BE0" w:rsidRPr="00100BE0">
          <w:rPr>
            <w:rFonts w:ascii="Times New Roman" w:hAnsi="Times New Roman" w:cs="Times New Roman"/>
            <w:sz w:val="24"/>
            <w:szCs w:val="24"/>
          </w:rPr>
          <w:t xml:space="preserve"> treated with rtPA thrombolysis.</w:t>
        </w:r>
      </w:ins>
      <w:r w:rsidR="00100BE0">
        <w:rPr>
          <w:rFonts w:ascii="Times New Roman" w:hAnsi="Times New Roman" w:cs="Times New Roman"/>
          <w:sz w:val="24"/>
          <w:szCs w:val="24"/>
        </w:rPr>
        <w:fldChar w:fldCharType="begin"/>
      </w:r>
      <w:r w:rsidR="00292EB6">
        <w:rPr>
          <w:rFonts w:ascii="Times New Roman" w:hAnsi="Times New Roman" w:cs="Times New Roman"/>
          <w:sz w:val="24"/>
          <w:szCs w:val="24"/>
        </w:rPr>
        <w:instrText xml:space="preserve"> ADDIN EN.CITE &lt;EndNote&gt;&lt;Cite&gt;&lt;Author&gt;Dong&lt;/Author&gt;&lt;Year&gt;2020&lt;/Year&gt;&lt;RecNum&gt;464&lt;/RecNum&gt;&lt;DisplayText&gt;&lt;style face="superscript"&gt;41&lt;/style&gt;&lt;/DisplayText&gt;&lt;record&gt;&lt;rec-number&gt;464&lt;/rec-number&gt;&lt;foreign-keys&gt;&lt;key app="EN" db-id="xrv2waxvovvxtseasewpdxzof500szeefx0f" timestamp="1611483156"&gt;464&lt;/key&gt;&lt;/foreign-keys&gt;&lt;ref-type name="Journal Article"&gt;17&lt;/ref-type&gt;&lt;contributors&gt;&lt;authors&gt;&lt;author&gt;Dong, X&lt;/author&gt;&lt;author&gt;Nao, J&lt;/author&gt;&lt;author&gt;Gao, Y&lt;/author&gt;&lt;/authors&gt;&lt;/contributors&gt;&lt;titles&gt;&lt;title&gt;Peripheral Monocyte Count Predicts Outcomes in Patients with Acute Ischemic Stroke Treated with rtPA Thrombolysis&lt;/title&gt;&lt;secondary-title&gt;Neurotoxicity research&lt;/secondary-title&gt;&lt;/titles&gt;&lt;periodical&gt;&lt;full-title&gt;Neurotoxicity research&lt;/full-title&gt;&lt;/periodical&gt;&lt;pages&gt;469-477&lt;/pages&gt;&lt;volume&gt;37&lt;/volume&gt;&lt;number&gt;2&lt;/number&gt;&lt;dates&gt;&lt;year&gt;2020&lt;/year&gt;&lt;/dates&gt;&lt;accession-num&gt;31478125&lt;/accession-num&gt;&lt;label&gt;2.992&lt;/label&gt;&lt;urls&gt;&lt;/urls&gt;&lt;electronic-resource-num&gt;10.1007/s12640-019-00103-0&lt;/electronic-resource-num&gt;&lt;/record&gt;&lt;/Cite&gt;&lt;/EndNote&gt;</w:instrText>
      </w:r>
      <w:r w:rsidR="00100BE0">
        <w:rPr>
          <w:rFonts w:ascii="Times New Roman" w:hAnsi="Times New Roman" w:cs="Times New Roman"/>
          <w:sz w:val="24"/>
          <w:szCs w:val="24"/>
        </w:rPr>
        <w:fldChar w:fldCharType="separate"/>
      </w:r>
      <w:r w:rsidR="00292EB6" w:rsidRPr="00292EB6">
        <w:rPr>
          <w:rFonts w:ascii="Times New Roman" w:hAnsi="Times New Roman" w:cs="Times New Roman"/>
          <w:noProof/>
          <w:sz w:val="24"/>
          <w:szCs w:val="24"/>
          <w:vertAlign w:val="superscript"/>
        </w:rPr>
        <w:t>41</w:t>
      </w:r>
      <w:r w:rsidR="00100BE0">
        <w:rPr>
          <w:rFonts w:ascii="Times New Roman" w:hAnsi="Times New Roman" w:cs="Times New Roman"/>
          <w:sz w:val="24"/>
          <w:szCs w:val="24"/>
        </w:rPr>
        <w:fldChar w:fldCharType="end"/>
      </w:r>
      <w:ins w:id="1285" w:author="cc" w:date="2021-01-24T18:13:00Z">
        <w:r w:rsidR="00471EA0" w:rsidRPr="00471EA0">
          <w:rPr>
            <w:rFonts w:ascii="Times New Roman" w:hAnsi="Times New Roman" w:cs="Times New Roman"/>
            <w:sz w:val="24"/>
            <w:szCs w:val="24"/>
          </w:rPr>
          <w:t xml:space="preserve"> However, their study only</w:t>
        </w:r>
      </w:ins>
      <w:ins w:id="1286" w:author="cc" w:date="2021-01-24T18:14:00Z">
        <w:r w:rsidR="00471EA0" w:rsidRPr="00471EA0">
          <w:t xml:space="preserve"> </w:t>
        </w:r>
        <w:r w:rsidR="00471EA0" w:rsidRPr="00471EA0">
          <w:rPr>
            <w:rFonts w:ascii="Times New Roman" w:hAnsi="Times New Roman" w:cs="Times New Roman"/>
            <w:sz w:val="24"/>
            <w:szCs w:val="24"/>
          </w:rPr>
          <w:t>examined peripheral blood monocytes</w:t>
        </w:r>
      </w:ins>
      <w:ins w:id="1287" w:author="cc" w:date="2021-01-24T18:17:00Z">
        <w:r w:rsidR="00F01619">
          <w:rPr>
            <w:rFonts w:ascii="Times New Roman" w:hAnsi="Times New Roman" w:cs="Times New Roman"/>
            <w:sz w:val="24"/>
            <w:szCs w:val="24"/>
          </w:rPr>
          <w:t xml:space="preserve">, whereas </w:t>
        </w:r>
      </w:ins>
      <w:ins w:id="1288" w:author="cc" w:date="2021-01-24T18:15:00Z">
        <w:r w:rsidR="00F01619">
          <w:rPr>
            <w:rFonts w:ascii="Times New Roman" w:hAnsi="Times New Roman" w:cs="Times New Roman"/>
            <w:sz w:val="24"/>
            <w:szCs w:val="24"/>
          </w:rPr>
          <w:t xml:space="preserve">we examined </w:t>
        </w:r>
      </w:ins>
      <w:ins w:id="1289" w:author="cc" w:date="2021-01-24T18:17:00Z">
        <w:r w:rsidR="00F01619">
          <w:rPr>
            <w:rFonts w:ascii="Times New Roman" w:hAnsi="Times New Roman" w:cs="Times New Roman"/>
            <w:sz w:val="24"/>
            <w:szCs w:val="24"/>
          </w:rPr>
          <w:t>i</w:t>
        </w:r>
        <w:r w:rsidR="00F01619" w:rsidRPr="00F01619">
          <w:rPr>
            <w:rFonts w:ascii="Times New Roman" w:hAnsi="Times New Roman" w:cs="Times New Roman"/>
            <w:sz w:val="24"/>
            <w:szCs w:val="24"/>
          </w:rPr>
          <w:t>mmunophenotype of all monocytes</w:t>
        </w:r>
        <w:r w:rsidR="00F01619">
          <w:rPr>
            <w:rFonts w:ascii="Times New Roman" w:hAnsi="Times New Roman" w:cs="Times New Roman"/>
            <w:sz w:val="24"/>
            <w:szCs w:val="24"/>
          </w:rPr>
          <w:t xml:space="preserve">. </w:t>
        </w:r>
      </w:ins>
      <w:ins w:id="1290" w:author="cc" w:date="2021-01-24T18:18:00Z">
        <w:r w:rsidR="00F01619" w:rsidRPr="00F01619">
          <w:rPr>
            <w:rFonts w:ascii="Times New Roman" w:hAnsi="Times New Roman" w:cs="Times New Roman"/>
            <w:sz w:val="24"/>
            <w:szCs w:val="24"/>
          </w:rPr>
          <w:t xml:space="preserve">In </w:t>
        </w:r>
        <w:r w:rsidR="00F01619">
          <w:rPr>
            <w:rFonts w:ascii="Times New Roman" w:hAnsi="Times New Roman" w:cs="Times New Roman"/>
            <w:sz w:val="24"/>
            <w:szCs w:val="24"/>
          </w:rPr>
          <w:t xml:space="preserve">their </w:t>
        </w:r>
        <w:r w:rsidR="00F01619" w:rsidRPr="00F01619">
          <w:rPr>
            <w:rFonts w:ascii="Times New Roman" w:hAnsi="Times New Roman" w:cs="Times New Roman"/>
            <w:sz w:val="24"/>
            <w:szCs w:val="24"/>
          </w:rPr>
          <w:t>study</w:t>
        </w:r>
        <w:r w:rsidR="00F01619">
          <w:rPr>
            <w:rFonts w:ascii="Times New Roman" w:hAnsi="Times New Roman" w:cs="Times New Roman"/>
            <w:sz w:val="24"/>
            <w:szCs w:val="24"/>
          </w:rPr>
          <w:t xml:space="preserve"> demonstrated that p</w:t>
        </w:r>
        <w:r w:rsidR="00F01619" w:rsidRPr="00F01619">
          <w:rPr>
            <w:rFonts w:ascii="Times New Roman" w:hAnsi="Times New Roman" w:cs="Times New Roman"/>
            <w:sz w:val="24"/>
            <w:szCs w:val="24"/>
          </w:rPr>
          <w:t>atients in the poor outcome group</w:t>
        </w:r>
        <w:r w:rsidR="00F01619">
          <w:rPr>
            <w:rFonts w:ascii="Times New Roman" w:hAnsi="Times New Roman" w:cs="Times New Roman" w:hint="eastAsia"/>
            <w:sz w:val="24"/>
            <w:szCs w:val="24"/>
          </w:rPr>
          <w:t xml:space="preserve"> </w:t>
        </w:r>
        <w:r w:rsidR="00F01619" w:rsidRPr="00F01619">
          <w:rPr>
            <w:rFonts w:ascii="Times New Roman" w:hAnsi="Times New Roman" w:cs="Times New Roman"/>
            <w:sz w:val="24"/>
            <w:szCs w:val="24"/>
          </w:rPr>
          <w:t>had a significantly higher monocyte count than those in</w:t>
        </w:r>
      </w:ins>
      <w:ins w:id="1291" w:author="cc" w:date="2021-01-24T18:19:00Z">
        <w:r w:rsidR="00F01619" w:rsidRPr="00F01619">
          <w:t xml:space="preserve"> </w:t>
        </w:r>
        <w:r w:rsidR="00F01619" w:rsidRPr="00F01619">
          <w:rPr>
            <w:rFonts w:ascii="Times New Roman" w:hAnsi="Times New Roman" w:cs="Times New Roman"/>
            <w:sz w:val="24"/>
            <w:szCs w:val="24"/>
          </w:rPr>
          <w:t>the good outcome group</w:t>
        </w:r>
        <w:r w:rsidR="00F01619">
          <w:rPr>
            <w:rFonts w:ascii="Times New Roman" w:hAnsi="Times New Roman" w:cs="Times New Roman"/>
            <w:sz w:val="24"/>
            <w:szCs w:val="24"/>
          </w:rPr>
          <w:t>. Consequently, it’s consistent with our results</w:t>
        </w:r>
      </w:ins>
      <w:ins w:id="1292" w:author="cc" w:date="2021-01-24T18:20:00Z">
        <w:r w:rsidR="00F01619">
          <w:rPr>
            <w:rFonts w:ascii="Times New Roman" w:hAnsi="Times New Roman" w:cs="Times New Roman"/>
            <w:sz w:val="24"/>
            <w:szCs w:val="24"/>
          </w:rPr>
          <w:t xml:space="preserve"> that indicated our research is more </w:t>
        </w:r>
        <w:r w:rsidR="00F01619" w:rsidRPr="00F01619">
          <w:rPr>
            <w:rFonts w:ascii="Times New Roman" w:hAnsi="Times New Roman" w:cs="Times New Roman"/>
            <w:sz w:val="24"/>
            <w:szCs w:val="24"/>
          </w:rPr>
          <w:t>scientific and authentic.</w:t>
        </w:r>
      </w:ins>
    </w:p>
    <w:p w14:paraId="07F9D807" w14:textId="77777777" w:rsidR="001D0BC7" w:rsidRDefault="001D0BC7" w:rsidP="00832ED0">
      <w:pPr>
        <w:spacing w:line="360" w:lineRule="auto"/>
        <w:ind w:firstLineChars="200" w:firstLine="480"/>
        <w:rPr>
          <w:rFonts w:ascii="Times New Roman" w:hAnsi="Times New Roman" w:cs="Times New Roman"/>
          <w:sz w:val="24"/>
          <w:szCs w:val="24"/>
        </w:rPr>
      </w:pPr>
    </w:p>
    <w:p w14:paraId="0CBDA9C8" w14:textId="39DCA8DD" w:rsidR="003F54C0" w:rsidRPr="00832ED0" w:rsidRDefault="003C0E66" w:rsidP="00832ED0">
      <w:pPr>
        <w:spacing w:line="360" w:lineRule="auto"/>
        <w:ind w:firstLineChars="200" w:firstLine="480"/>
        <w:rPr>
          <w:ins w:id="1293" w:author="Guobo Chen" w:date="2020-11-12T21:45:00Z"/>
          <w:rFonts w:ascii="Times New Roman" w:hAnsi="Times New Roman" w:cs="Times New Roman"/>
          <w:sz w:val="24"/>
          <w:szCs w:val="24"/>
        </w:rPr>
      </w:pPr>
      <w:r>
        <w:rPr>
          <w:rFonts w:ascii="Times New Roman" w:hAnsi="Times New Roman" w:cs="Times New Roman"/>
          <w:sz w:val="24"/>
          <w:szCs w:val="24"/>
        </w:rPr>
        <w:t xml:space="preserve"> </w:t>
      </w:r>
      <w:del w:id="1294" w:author="cc" w:date="2021-01-24T18:23:00Z">
        <w:r w:rsidDel="001058A1">
          <w:rPr>
            <w:rFonts w:ascii="Times New Roman" w:hAnsi="Times New Roman" w:cs="Times New Roman"/>
            <w:sz w:val="24"/>
            <w:szCs w:val="24"/>
          </w:rPr>
          <w:delText>Former studies showed that f</w:delText>
        </w:r>
        <w:r w:rsidDel="001058A1">
          <w:rPr>
            <w:rFonts w:ascii="Times New Roman" w:hAnsi="Times New Roman" w:cs="Times New Roman"/>
            <w:bCs/>
            <w:sz w:val="24"/>
            <w:szCs w:val="24"/>
          </w:rPr>
          <w:delText xml:space="preserve">actors that induce IL-10 secretion by activated monocytes can attenuate integrin-mediated monocyte adhesion to endothelial cells and protect after acute </w:delText>
        </w:r>
        <w:r w:rsidDel="001058A1">
          <w:rPr>
            <w:rFonts w:ascii="Times New Roman" w:hAnsi="Times New Roman" w:cs="Times New Roman"/>
            <w:bCs/>
            <w:sz w:val="24"/>
            <w:szCs w:val="24"/>
          </w:rPr>
          <w:lastRenderedPageBreak/>
          <w:delText>stroke.</w:delText>
        </w:r>
        <w:r w:rsidDel="001058A1">
          <w:rPr>
            <w:rFonts w:ascii="Times New Roman" w:hAnsi="Times New Roman" w:cs="Times New Roman"/>
            <w:bCs/>
            <w:sz w:val="24"/>
            <w:szCs w:val="24"/>
            <w:vertAlign w:val="superscript"/>
          </w:rPr>
          <w:fldChar w:fldCharType="begin"/>
        </w:r>
      </w:del>
      <w:r w:rsidR="00292EB6">
        <w:rPr>
          <w:rFonts w:ascii="Times New Roman" w:hAnsi="Times New Roman" w:cs="Times New Roman"/>
          <w:bCs/>
          <w:sz w:val="24"/>
          <w:szCs w:val="24"/>
          <w:vertAlign w:val="superscript"/>
        </w:rPr>
        <w:instrText xml:space="preserve"> ADDIN EN.CITE &lt;EndNote&gt;&lt;Cite&gt;&lt;Author&gt;Popovi?&lt;/Author&gt;&lt;Year&gt;2013&lt;/Year&gt;&lt;RecNum&gt;403&lt;/RecNum&gt;&lt;DisplayText&gt;&lt;style face="superscript"&gt;32&lt;/style&gt;&lt;/DisplayText&gt;&lt;record&gt;&lt;rec-number&gt;403&lt;/rec-number&gt;&lt;foreign-keys&gt;&lt;key app="EN" db-id="xrv2waxvovvxtseasewpdxzof500szeefx0f" timestamp="1599999596"&gt;403&lt;/key&gt;&lt;/foreign-keys&gt;&lt;ref-type name="Journal Article"&gt;17&lt;/ref-type&gt;&lt;contributors&gt;&lt;authors&gt;&lt;author&gt;Popovi?, Natasa&lt;/author&gt;&lt;author&gt;Stefanovi?-Budimki?, Maja&lt;/author&gt;&lt;author&gt;Mitrovi?, Nikola&lt;/author&gt;&lt;author&gt;Uro?Evi?, Aleksandar&lt;/author&gt;&lt;author&gt;Milo?Evi?, Branko&lt;/author&gt;&lt;author&gt;Pelemi?, Mijomir&lt;/author&gt;&lt;author&gt;Jevtovi?, Djordje&lt;/author&gt;&lt;author&gt;Besla?-Bumba?Irevi?, Ljiljana&lt;/author&gt;&lt;author&gt;Jovanovi?, Dejana&lt;/author&gt;&lt;/authors&gt;&lt;/contributors&gt;&lt;titles&gt;&lt;title&gt;The frequency of poststroke infections and their impact on early stroke outcome&lt;/title&gt;&lt;secondary-title&gt;J Stroke Cerebrovasc Dis&lt;/secondary-title&gt;&lt;/titles&gt;&lt;periodical&gt;&lt;full-title&gt;J Stroke Cerebrovasc Dis&lt;/full-title&gt;&lt;/periodical&gt;&lt;pages&gt;424-429&lt;/pages&gt;&lt;volume&gt;22&lt;/volume&gt;&lt;number&gt;4&lt;/number&gt;&lt;dates&gt;&lt;year&gt;2013&lt;/year&gt;&lt;/dates&gt;&lt;urls&gt;&lt;/urls&gt;&lt;/record&gt;&lt;/Cite&gt;&lt;/EndNote&gt;</w:instrText>
      </w:r>
      <w:del w:id="1295" w:author="cc" w:date="2021-01-24T18:23:00Z">
        <w:r w:rsidDel="001058A1">
          <w:rPr>
            <w:rFonts w:ascii="Times New Roman" w:hAnsi="Times New Roman" w:cs="Times New Roman"/>
            <w:bCs/>
            <w:sz w:val="24"/>
            <w:szCs w:val="24"/>
            <w:vertAlign w:val="superscript"/>
          </w:rPr>
          <w:fldChar w:fldCharType="separate"/>
        </w:r>
      </w:del>
      <w:r w:rsidR="00292EB6">
        <w:rPr>
          <w:rFonts w:ascii="Times New Roman" w:hAnsi="Times New Roman" w:cs="Times New Roman"/>
          <w:bCs/>
          <w:noProof/>
          <w:sz w:val="24"/>
          <w:szCs w:val="24"/>
          <w:vertAlign w:val="superscript"/>
        </w:rPr>
        <w:t>32</w:t>
      </w:r>
      <w:del w:id="1296" w:author="cc" w:date="2021-01-24T18:23:00Z">
        <w:r w:rsidDel="001058A1">
          <w:rPr>
            <w:rFonts w:ascii="Times New Roman" w:hAnsi="Times New Roman" w:cs="Times New Roman"/>
            <w:bCs/>
            <w:sz w:val="24"/>
            <w:szCs w:val="24"/>
            <w:vertAlign w:val="superscript"/>
          </w:rPr>
          <w:fldChar w:fldCharType="end"/>
        </w:r>
        <w:r w:rsidDel="001058A1">
          <w:rPr>
            <w:rFonts w:ascii="Times New Roman" w:hAnsi="Times New Roman" w:cs="Times New Roman"/>
            <w:bCs/>
            <w:sz w:val="24"/>
            <w:szCs w:val="24"/>
          </w:rPr>
          <w:delText xml:space="preserve"> Besides, Antje Schmidt and</w:delText>
        </w:r>
        <w:r w:rsidDel="001058A1">
          <w:delText xml:space="preserve"> </w:delText>
        </w:r>
        <w:r w:rsidDel="001058A1">
          <w:rPr>
            <w:rFonts w:ascii="Times New Roman" w:hAnsi="Times New Roman" w:cs="Times New Roman"/>
            <w:bCs/>
            <w:sz w:val="24"/>
            <w:szCs w:val="24"/>
          </w:rPr>
          <w:delText>Jan-Kolja Strecker et al demonstrated that targeted monocyte / macrophage subsets had no effect on the prognosis of mice after ischemic stroke, their study didn’t determine that monocytes / macrophages are related therapeutic targets for acute ischemic stroke.</w:delText>
        </w:r>
        <w:r w:rsidDel="001058A1">
          <w:rPr>
            <w:rFonts w:ascii="Times New Roman" w:hAnsi="Times New Roman" w:cs="Times New Roman"/>
            <w:bCs/>
            <w:sz w:val="24"/>
            <w:szCs w:val="24"/>
          </w:rPr>
          <w:fldChar w:fldCharType="begin"/>
        </w:r>
      </w:del>
      <w:r w:rsidR="00292EB6">
        <w:rPr>
          <w:rFonts w:ascii="Times New Roman" w:hAnsi="Times New Roman" w:cs="Times New Roman"/>
          <w:bCs/>
          <w:sz w:val="24"/>
          <w:szCs w:val="24"/>
        </w:rPr>
        <w:instrText xml:space="preserve"> ADDIN EN.CITE &lt;EndNote&gt;&lt;Cite&gt;&lt;Author&gt;Schmidt&lt;/Author&gt;&lt;Year&gt;2017&lt;/Year&gt;&lt;RecNum&gt;427&lt;/RecNum&gt;&lt;DisplayText&gt;&lt;style face="superscript"&gt;42&lt;/style&gt;&lt;/DisplayText&gt;&lt;record&gt;&lt;rec-number&gt;427&lt;/rec-number&gt;&lt;foreign-keys&gt;&lt;key app="EN" db-id="xrv2waxvovvxtseasewpdxzof500szeefx0f" timestamp="1604188323"&gt;427&lt;/key&gt;&lt;/foreign-keys&gt;&lt;ref-type name="Journal Article"&gt;17&lt;/ref-type&gt;&lt;contributors&gt;&lt;authors&gt;&lt;author&gt;Schmidt, Antje&lt;/author&gt;&lt;author&gt;Strecker, Jan Kolja&lt;/author&gt;&lt;author&gt;Hucke, Stephanie&lt;/author&gt;&lt;author&gt;Bruckmann, Nils Martin&lt;/author&gt;&lt;author&gt;Jens Minnerup&lt;/author&gt;&lt;/authors&gt;&lt;/contributors&gt;&lt;titles&gt;&lt;title&gt;Targeting Different Monocyte/Macrophage Subsets Has No Impact on Outcome in Experimental Stroke&lt;/title&gt;&lt;secondary-title&gt;Stroke&lt;/secondary-title&gt;&lt;/titles&gt;&lt;periodical&gt;&lt;full-title&gt;Stroke&lt;/full-title&gt;&lt;/periodical&gt;&lt;pages&gt;1061&lt;/pages&gt;&lt;volume&gt;48&lt;/volume&gt;&lt;number&gt;4&lt;/number&gt;&lt;dates&gt;&lt;year&gt;2017&lt;/year&gt;&lt;/dates&gt;&lt;urls&gt;&lt;/urls&gt;&lt;/record&gt;&lt;/Cite&gt;&lt;/EndNote&gt;</w:instrText>
      </w:r>
      <w:del w:id="1297" w:author="cc" w:date="2021-01-24T18:23:00Z">
        <w:r w:rsidDel="001058A1">
          <w:rPr>
            <w:rFonts w:ascii="Times New Roman" w:hAnsi="Times New Roman" w:cs="Times New Roman"/>
            <w:bCs/>
            <w:sz w:val="24"/>
            <w:szCs w:val="24"/>
          </w:rPr>
          <w:fldChar w:fldCharType="separate"/>
        </w:r>
      </w:del>
      <w:r w:rsidR="00292EB6" w:rsidRPr="00292EB6">
        <w:rPr>
          <w:rFonts w:ascii="Times New Roman" w:hAnsi="Times New Roman" w:cs="Times New Roman"/>
          <w:bCs/>
          <w:noProof/>
          <w:sz w:val="24"/>
          <w:szCs w:val="24"/>
          <w:vertAlign w:val="superscript"/>
        </w:rPr>
        <w:t>42</w:t>
      </w:r>
      <w:del w:id="1298" w:author="cc" w:date="2021-01-24T18:23:00Z">
        <w:r w:rsidDel="001058A1">
          <w:rPr>
            <w:rFonts w:ascii="Times New Roman" w:hAnsi="Times New Roman" w:cs="Times New Roman"/>
            <w:bCs/>
            <w:sz w:val="24"/>
            <w:szCs w:val="24"/>
          </w:rPr>
          <w:fldChar w:fldCharType="end"/>
        </w:r>
        <w:r w:rsidDel="001058A1">
          <w:delText xml:space="preserve"> </w:delText>
        </w:r>
        <w:r w:rsidDel="001058A1">
          <w:rPr>
            <w:rFonts w:ascii="Times New Roman" w:hAnsi="Times New Roman" w:cs="Times New Roman"/>
            <w:bCs/>
            <w:sz w:val="24"/>
            <w:szCs w:val="24"/>
          </w:rPr>
          <w:delText>Danielle Lux et al indicated that NLR and LMR tested at 24 h after</w:delText>
        </w:r>
        <w:r w:rsidDel="001058A1">
          <w:rPr>
            <w:rFonts w:ascii="Times New Roman" w:hAnsi="Times New Roman" w:cs="Times New Roman" w:hint="eastAsia"/>
            <w:bCs/>
            <w:sz w:val="24"/>
            <w:szCs w:val="24"/>
          </w:rPr>
          <w:delText xml:space="preserve"> </w:delText>
        </w:r>
        <w:r w:rsidDel="001058A1">
          <w:rPr>
            <w:rFonts w:ascii="Times New Roman" w:hAnsi="Times New Roman" w:cs="Times New Roman"/>
            <w:bCs/>
            <w:sz w:val="24"/>
            <w:szCs w:val="24"/>
          </w:rPr>
          <w:delText>endovascular recanalisation therapy may reliably predict</w:delText>
        </w:r>
        <w:r w:rsidDel="001058A1">
          <w:rPr>
            <w:rFonts w:ascii="Times New Roman" w:hAnsi="Times New Roman" w:cs="Times New Roman" w:hint="eastAsia"/>
            <w:bCs/>
            <w:sz w:val="24"/>
            <w:szCs w:val="24"/>
          </w:rPr>
          <w:delText xml:space="preserve"> </w:delText>
        </w:r>
        <w:r w:rsidDel="001058A1">
          <w:rPr>
            <w:rFonts w:ascii="Times New Roman" w:hAnsi="Times New Roman" w:cs="Times New Roman"/>
            <w:bCs/>
            <w:sz w:val="24"/>
            <w:szCs w:val="24"/>
          </w:rPr>
          <w:delText>3-month functional outcome.</w:delText>
        </w:r>
        <w:r w:rsidDel="001058A1">
          <w:delText xml:space="preserve"> </w:delText>
        </w:r>
        <w:r w:rsidDel="001058A1">
          <w:rPr>
            <w:rFonts w:ascii="Times New Roman" w:hAnsi="Times New Roman" w:cs="Times New Roman"/>
            <w:bCs/>
            <w:sz w:val="24"/>
            <w:szCs w:val="24"/>
          </w:rPr>
          <w:delText>NLR and LMR may have utility as an inclusion criterion for future endovascular therapy clinical</w:delText>
        </w:r>
        <w:r w:rsidDel="001058A1">
          <w:rPr>
            <w:rFonts w:ascii="Times New Roman" w:hAnsi="Times New Roman" w:cs="Times New Roman" w:hint="eastAsia"/>
            <w:bCs/>
            <w:sz w:val="24"/>
            <w:szCs w:val="24"/>
          </w:rPr>
          <w:delText xml:space="preserve"> </w:delText>
        </w:r>
        <w:r w:rsidDel="001058A1">
          <w:rPr>
            <w:rFonts w:ascii="Times New Roman" w:hAnsi="Times New Roman" w:cs="Times New Roman"/>
            <w:bCs/>
            <w:sz w:val="24"/>
            <w:szCs w:val="24"/>
          </w:rPr>
          <w:delText>trials, and also suggest further exploration on modulating</w:delText>
        </w:r>
        <w:r w:rsidDel="001058A1">
          <w:rPr>
            <w:rFonts w:ascii="Times New Roman" w:hAnsi="Times New Roman" w:cs="Times New Roman" w:hint="eastAsia"/>
            <w:bCs/>
            <w:sz w:val="24"/>
            <w:szCs w:val="24"/>
          </w:rPr>
          <w:delText xml:space="preserve"> </w:delText>
        </w:r>
        <w:r w:rsidDel="001058A1">
          <w:rPr>
            <w:rFonts w:ascii="Times New Roman" w:hAnsi="Times New Roman" w:cs="Times New Roman"/>
            <w:bCs/>
            <w:sz w:val="24"/>
            <w:szCs w:val="24"/>
          </w:rPr>
          <w:delText>immune response to treat AIS.</w:delText>
        </w:r>
      </w:del>
    </w:p>
    <w:p w14:paraId="63271181" w14:textId="77777777" w:rsidR="003F54C0" w:rsidRDefault="003F54C0">
      <w:pPr>
        <w:spacing w:line="360" w:lineRule="auto"/>
        <w:ind w:firstLineChars="200" w:firstLine="480"/>
        <w:rPr>
          <w:rFonts w:ascii="Times New Roman" w:hAnsi="Times New Roman" w:cs="Times New Roman"/>
          <w:bCs/>
          <w:sz w:val="24"/>
          <w:szCs w:val="24"/>
        </w:rPr>
      </w:pPr>
    </w:p>
    <w:p w14:paraId="6CD77660" w14:textId="5B6BEF09" w:rsidR="003F54C0" w:rsidRDefault="003C0E66">
      <w:pPr>
        <w:spacing w:line="360" w:lineRule="auto"/>
        <w:ind w:firstLineChars="200" w:firstLine="480"/>
        <w:rPr>
          <w:ins w:id="1299" w:author="Guobo Chen" w:date="2020-11-12T21:45:00Z"/>
          <w:rFonts w:ascii="Times New Roman" w:hAnsi="Times New Roman" w:cs="Times New Roman"/>
          <w:color w:val="000000" w:themeColor="text1"/>
          <w:sz w:val="24"/>
          <w:szCs w:val="24"/>
        </w:rPr>
      </w:pPr>
      <w:del w:id="1300" w:author="Guobo Chen" w:date="2020-11-13T16:14:00Z">
        <w:r>
          <w:rPr>
            <w:rFonts w:ascii="Times New Roman" w:hAnsi="Times New Roman" w:cs="Times New Roman"/>
            <w:sz w:val="24"/>
            <w:szCs w:val="24"/>
          </w:rPr>
          <w:delText xml:space="preserve">What’s </w:delText>
        </w:r>
      </w:del>
      <w:ins w:id="1301" w:author="Guobo Chen" w:date="2020-11-13T16:14:00Z">
        <w:r>
          <w:rPr>
            <w:rFonts w:ascii="Times New Roman" w:hAnsi="Times New Roman" w:cs="Times New Roman"/>
            <w:sz w:val="24"/>
            <w:szCs w:val="24"/>
          </w:rPr>
          <w:t>Fur</w:t>
        </w:r>
      </w:ins>
      <w:ins w:id="1302" w:author="Guobo Chen" w:date="2020-11-13T16:15:00Z">
        <w:r>
          <w:rPr>
            <w:rFonts w:ascii="Times New Roman" w:hAnsi="Times New Roman" w:cs="Times New Roman"/>
            <w:sz w:val="24"/>
            <w:szCs w:val="24"/>
          </w:rPr>
          <w:t>ther</w:t>
        </w:r>
      </w:ins>
      <w:r>
        <w:rPr>
          <w:rFonts w:ascii="Times New Roman" w:hAnsi="Times New Roman" w:cs="Times New Roman"/>
          <w:sz w:val="24"/>
          <w:szCs w:val="24"/>
        </w:rPr>
        <w:t>more, T cells may also affect various non-immunological pathways by interacting with brain-resident immune cells and modulating mechanisms such as neurogenesis and angiogenesis</w:t>
      </w:r>
      <w:r>
        <w:rPr>
          <w:rFonts w:ascii="Times New Roman" w:hAnsi="Times New Roman" w:cs="Times New Roman"/>
          <w:sz w:val="24"/>
          <w:szCs w:val="24"/>
        </w:rPr>
        <w:fldChar w:fldCharType="begin"/>
      </w:r>
      <w:r w:rsidR="00292EB6">
        <w:rPr>
          <w:rFonts w:ascii="Times New Roman" w:hAnsi="Times New Roman" w:cs="Times New Roman"/>
          <w:sz w:val="24"/>
          <w:szCs w:val="24"/>
        </w:rPr>
        <w:instrText xml:space="preserve"> ADDIN EN.CITE &lt;EndNote&gt;&lt;Cite&gt;&lt;Author&gt;Cramer&lt;/Author&gt;&lt;Year&gt;2019&lt;/Year&gt;&lt;RecNum&gt;18&lt;/RecNum&gt;&lt;DisplayText&gt;&lt;style face="superscript"&gt;43&lt;/style&gt;&lt;/DisplayText&gt;&lt;record&gt;&lt;rec-number&gt;18&lt;/rec-number&gt;&lt;foreign-keys&gt;&lt;key app="EN" db-id="e99pvtt0etdwfmeaf5xpr2vnx2a9epwdap9s" timestamp="1583064629" guid="d4c2d64d-672e-47d8-9e81-bb16c23cc453"&gt;18&lt;/key&gt;&lt;/foreign-keys&gt;&lt;ref-type name="Journal Article"&gt;17&lt;/ref-type&gt;&lt;contributors&gt;&lt;authors&gt;&lt;author&gt;Cramer, J. V.&lt;/author&gt;&lt;author&gt;Benakis, C.&lt;/author&gt;&lt;author&gt;Liesz, A.&lt;/author&gt;&lt;/authors&gt;&lt;/contributors&gt;&lt;auth-address&gt;Institute for Stroke and Dementia Research, Klinikum der Universitat Munchen, 81377 Munich, Germany.&amp;#xD;Institute for Stroke and Dementia Research, Klinikum der Universitat Munchen, 81377 Munich, Germany; Munich Cluster for Systems Neurology (SyNergy), 80336 Munich, Germany. Electronic address: Arthur.Liesz@med.uni.muenchen.de.&lt;/auth-address&gt;&lt;titles&gt;&lt;title&gt;T cells in the post-ischemic brain: Troopers or paramedics?&lt;/title&gt;&lt;secondary-title&gt;J Neuroimmunol&lt;/secondary-title&gt;&lt;/titles&gt;&lt;periodical&gt;&lt;full-title&gt;J Neuroimmunol&lt;/full-title&gt;&lt;/periodical&gt;&lt;pages&gt;33-37&lt;/pages&gt;&lt;volume&gt;326&lt;/volume&gt;&lt;edition&gt;2018/11/24&lt;/edition&gt;&lt;keywords&gt;&lt;keyword&gt;Animals&lt;/keyword&gt;&lt;keyword&gt;Brain Ischemia/*immunology/*pathology&lt;/keyword&gt;&lt;keyword&gt;Humans&lt;/keyword&gt;&lt;keyword&gt;T-Lymphocytes/*immunology&lt;/keyword&gt;&lt;keyword&gt;*Brain ischemia&lt;/keyword&gt;&lt;keyword&gt;*Cytokines&lt;/keyword&gt;&lt;keyword&gt;*Inflammation&lt;/keyword&gt;&lt;keyword&gt;*Lymphocyte&lt;/keyword&gt;&lt;keyword&gt;*Neuroimmunology&lt;/keyword&gt;&lt;keyword&gt;*Regeneration&lt;/keyword&gt;&lt;keyword&gt;*Stroke&lt;/keyword&gt;&lt;keyword&gt;*T cell&lt;/keyword&gt;&lt;/keywords&gt;&lt;dates&gt;&lt;year&gt;2019&lt;/year&gt;&lt;pub-dates&gt;&lt;date&gt;Jan 15&lt;/date&gt;&lt;/pub-dates&gt;&lt;/dates&gt;&lt;isbn&gt;1872-8421 (Electronic)&amp;#xD;0165-5728 (Linking)&lt;/isbn&gt;&lt;accession-num&gt;30468953&lt;/accession-num&gt;&lt;urls&gt;&lt;related-urls&gt;&lt;url&gt;https://www.ncbi.nlm.nih.gov/pubmed/30468953&lt;/url&gt;&lt;/related-urls&gt;&lt;/urls&gt;&lt;electronic-resource-num&gt;10.1016/j.jneuroim.2018.11.006&lt;/electronic-resource-num&gt;&lt;/record&gt;&lt;/Cite&gt;&lt;/EndNote&gt;</w:instrText>
      </w:r>
      <w:r>
        <w:rPr>
          <w:rFonts w:ascii="Times New Roman" w:hAnsi="Times New Roman" w:cs="Times New Roman"/>
          <w:sz w:val="24"/>
          <w:szCs w:val="24"/>
        </w:rPr>
        <w:fldChar w:fldCharType="separate"/>
      </w:r>
      <w:r w:rsidR="00292EB6" w:rsidRPr="00292EB6">
        <w:rPr>
          <w:rFonts w:ascii="Times New Roman" w:hAnsi="Times New Roman" w:cs="Times New Roman"/>
          <w:noProof/>
          <w:sz w:val="24"/>
          <w:szCs w:val="24"/>
          <w:vertAlign w:val="superscript"/>
        </w:rPr>
        <w:t>43</w:t>
      </w:r>
      <w:r>
        <w:rPr>
          <w:rFonts w:ascii="Times New Roman" w:hAnsi="Times New Roman" w:cs="Times New Roman"/>
          <w:sz w:val="24"/>
          <w:szCs w:val="24"/>
        </w:rPr>
        <w:fldChar w:fldCharType="end"/>
      </w:r>
      <w:r>
        <w:rPr>
          <w:rFonts w:ascii="Times New Roman" w:hAnsi="Times New Roman" w:cs="Times New Roman"/>
          <w:sz w:val="24"/>
          <w:szCs w:val="24"/>
        </w:rPr>
        <w:t>.</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Therefore</w:t>
      </w:r>
      <w:ins w:id="1303" w:author="cc" w:date="2021-01-24T13:51:00Z">
        <w:r w:rsidR="00E70983">
          <w:rPr>
            <w:rFonts w:ascii="Times New Roman" w:hAnsi="Times New Roman" w:cs="Times New Roman"/>
            <w:color w:val="000000" w:themeColor="text1"/>
            <w:sz w:val="24"/>
            <w:szCs w:val="24"/>
          </w:rPr>
          <w:t>,</w:t>
        </w:r>
      </w:ins>
      <w:r>
        <w:rPr>
          <w:rFonts w:ascii="Times New Roman" w:hAnsi="Times New Roman" w:cs="Times New Roman"/>
          <w:color w:val="000000" w:themeColor="text1"/>
          <w:sz w:val="24"/>
          <w:szCs w:val="24"/>
        </w:rPr>
        <w:t xml:space="preserve"> the whole amount of T cells are crucial.</w:t>
      </w:r>
      <w:ins w:id="1304" w:author="cc" w:date="2021-01-24T18:26:00Z">
        <w:r w:rsidR="001703F4">
          <w:rPr>
            <w:rFonts w:ascii="Times New Roman" w:hAnsi="Times New Roman" w:cs="Times New Roman"/>
            <w:color w:val="000000" w:themeColor="text1"/>
            <w:sz w:val="24"/>
            <w:szCs w:val="24"/>
          </w:rPr>
          <w:t xml:space="preserve"> In this study, </w:t>
        </w:r>
      </w:ins>
      <w:del w:id="1305" w:author="cc" w:date="2021-01-24T18:26:00Z">
        <w:r w:rsidDel="001703F4">
          <w:rPr>
            <w:rFonts w:ascii="Times New Roman" w:hAnsi="Times New Roman" w:cs="Times New Roman"/>
            <w:color w:val="000000" w:themeColor="text1"/>
            <w:sz w:val="24"/>
            <w:szCs w:val="24"/>
          </w:rPr>
          <w:delText xml:space="preserve"> Here</w:delText>
        </w:r>
      </w:del>
      <w:r>
        <w:rPr>
          <w:rFonts w:ascii="Times New Roman" w:hAnsi="Times New Roman" w:cs="Times New Roman"/>
          <w:color w:val="000000" w:themeColor="text1"/>
          <w:sz w:val="24"/>
          <w:szCs w:val="24"/>
        </w:rPr>
        <w:t xml:space="preserve"> we found both the percentage and absolute number of total T cells</w:t>
      </w:r>
      <w:del w:id="1306" w:author="cc" w:date="2021-01-24T18:26:00Z">
        <w:r w:rsidDel="001703F4">
          <w:rPr>
            <w:rFonts w:ascii="Times New Roman" w:hAnsi="Times New Roman" w:cs="Times New Roman"/>
            <w:color w:val="000000" w:themeColor="text1"/>
            <w:sz w:val="24"/>
            <w:szCs w:val="24"/>
          </w:rPr>
          <w:delText>,</w:delText>
        </w:r>
      </w:del>
      <w:r>
        <w:rPr>
          <w:rFonts w:ascii="Times New Roman" w:hAnsi="Times New Roman" w:cs="Times New Roman"/>
          <w:color w:val="000000" w:themeColor="text1"/>
          <w:sz w:val="24"/>
          <w:szCs w:val="24"/>
        </w:rPr>
        <w:t xml:space="preserve"> are significantly lower (</w:t>
      </w:r>
      <w:r>
        <w:rPr>
          <w:rFonts w:ascii="Times New Roman" w:hAnsi="Times New Roman" w:cs="Times New Roman"/>
          <w:i/>
          <w:iCs/>
          <w:color w:val="000000" w:themeColor="text1"/>
          <w:sz w:val="24"/>
          <w:szCs w:val="24"/>
        </w:rPr>
        <w:t>p</w:t>
      </w:r>
      <w:r>
        <w:rPr>
          <w:rFonts w:ascii="Times New Roman" w:hAnsi="Times New Roman" w:cs="Times New Roman"/>
          <w:color w:val="000000" w:themeColor="text1"/>
          <w:sz w:val="24"/>
          <w:szCs w:val="24"/>
        </w:rPr>
        <w:t>&lt;0.001) after acute ischemic stroke</w:t>
      </w:r>
      <w:ins w:id="1307" w:author="cc" w:date="2021-01-24T18:26:00Z">
        <w:r w:rsidR="001703F4">
          <w:rPr>
            <w:rFonts w:ascii="Times New Roman" w:hAnsi="Times New Roman" w:cs="Times New Roman"/>
            <w:color w:val="000000" w:themeColor="text1"/>
            <w:sz w:val="24"/>
            <w:szCs w:val="24"/>
          </w:rPr>
          <w:t xml:space="preserve"> than the control gro</w:t>
        </w:r>
      </w:ins>
      <w:ins w:id="1308" w:author="cc" w:date="2021-01-24T18:27:00Z">
        <w:r w:rsidR="001703F4">
          <w:rPr>
            <w:rFonts w:ascii="Times New Roman" w:hAnsi="Times New Roman" w:cs="Times New Roman"/>
            <w:color w:val="000000" w:themeColor="text1"/>
            <w:sz w:val="24"/>
            <w:szCs w:val="24"/>
          </w:rPr>
          <w:t>up.</w:t>
        </w:r>
      </w:ins>
      <w:del w:id="1309" w:author="cc" w:date="2021-01-24T18:26:00Z">
        <w:r w:rsidDel="001703F4">
          <w:rPr>
            <w:rFonts w:ascii="Times New Roman" w:hAnsi="Times New Roman" w:cs="Times New Roman"/>
            <w:color w:val="000000" w:themeColor="text1"/>
            <w:sz w:val="24"/>
            <w:szCs w:val="24"/>
          </w:rPr>
          <w:delText>.</w:delText>
        </w:r>
      </w:del>
      <w:r>
        <w:rPr>
          <w:rFonts w:ascii="Times New Roman" w:hAnsi="Times New Roman" w:cs="Times New Roman"/>
          <w:color w:val="000000" w:themeColor="text1"/>
          <w:sz w:val="24"/>
          <w:szCs w:val="24"/>
        </w:rPr>
        <w:t xml:space="preserve"> In addition, among all the ischemic stroke patients, lower total T cells also leading to lower survival rate, suggesting that T cells are involved in the progression and prognosis of stroke.</w:t>
      </w:r>
      <w:del w:id="1310" w:author="Guobo Chen" w:date="2020-11-12T21:44:00Z">
        <w:r>
          <w:rPr>
            <w:rFonts w:ascii="Times New Roman" w:hAnsi="Times New Roman" w:cs="Times New Roman"/>
            <w:color w:val="000000" w:themeColor="text1"/>
            <w:sz w:val="24"/>
            <w:szCs w:val="24"/>
          </w:rPr>
          <w:delText xml:space="preserve"> </w:delText>
        </w:r>
      </w:del>
    </w:p>
    <w:p w14:paraId="20E52C06" w14:textId="77777777" w:rsidR="003F54C0" w:rsidRDefault="003F54C0">
      <w:pPr>
        <w:spacing w:line="360" w:lineRule="auto"/>
        <w:rPr>
          <w:rFonts w:ascii="Times New Roman" w:hAnsi="Times New Roman" w:cs="Times New Roman"/>
          <w:color w:val="000000" w:themeColor="text1"/>
          <w:sz w:val="24"/>
          <w:szCs w:val="24"/>
        </w:rPr>
        <w:pPrChange w:id="1311" w:author="Guobo Chen" w:date="2020-11-13T16:15:00Z">
          <w:pPr>
            <w:spacing w:line="360" w:lineRule="auto"/>
            <w:ind w:firstLineChars="200" w:firstLine="480"/>
          </w:pPr>
        </w:pPrChange>
      </w:pPr>
    </w:p>
    <w:p w14:paraId="12D6B26E" w14:textId="55645753" w:rsidR="003F54C0" w:rsidRDefault="003C0E66" w:rsidP="007A1165">
      <w:pPr>
        <w:spacing w:line="360" w:lineRule="auto"/>
        <w:ind w:firstLineChars="200" w:firstLine="480"/>
        <w:rPr>
          <w:ins w:id="1312" w:author="Guobo Chen" w:date="2020-11-12T21:45:00Z"/>
          <w:rFonts w:ascii="Times New Roman" w:hAnsi="Times New Roman" w:cs="Times New Roman"/>
          <w:sz w:val="24"/>
          <w:szCs w:val="24"/>
        </w:rPr>
      </w:pPr>
      <w:r w:rsidRPr="0007247E">
        <w:rPr>
          <w:rFonts w:ascii="Times New Roman" w:hAnsi="Times New Roman" w:cs="Times New Roman"/>
          <w:sz w:val="24"/>
          <w:szCs w:val="24"/>
        </w:rPr>
        <w:t>Regulatory T cells (Tregs)</w:t>
      </w:r>
      <w:r w:rsidRPr="00E70983">
        <w:rPr>
          <w:rFonts w:ascii="Times New Roman" w:hAnsi="Times New Roman" w:cs="Times New Roman"/>
          <w:sz w:val="24"/>
          <w:szCs w:val="24"/>
        </w:rPr>
        <w:t xml:space="preserve"> are a subpopul</w:t>
      </w:r>
      <w:r>
        <w:rPr>
          <w:rFonts w:ascii="Times New Roman" w:hAnsi="Times New Roman" w:cs="Times New Roman"/>
          <w:sz w:val="24"/>
          <w:szCs w:val="24"/>
        </w:rPr>
        <w:t>ation of T cells</w:t>
      </w:r>
      <w:r>
        <w:rPr>
          <w:rFonts w:ascii="Times New Roman" w:hAnsi="Times New Roman" w:cs="Times New Roman" w:hint="eastAsia"/>
          <w:sz w:val="24"/>
          <w:szCs w:val="24"/>
        </w:rPr>
        <w:t xml:space="preserve"> </w:t>
      </w:r>
      <w:r>
        <w:rPr>
          <w:rFonts w:ascii="Times New Roman" w:hAnsi="Times New Roman" w:cs="Times New Roman"/>
          <w:sz w:val="24"/>
          <w:szCs w:val="24"/>
        </w:rPr>
        <w:t>that represents 5-10% of circulating CD4</w:t>
      </w:r>
      <w:r>
        <w:rPr>
          <w:rFonts w:ascii="Times New Roman" w:hAnsi="Times New Roman" w:cs="Times New Roman"/>
          <w:sz w:val="24"/>
          <w:szCs w:val="24"/>
          <w:vertAlign w:val="superscript"/>
        </w:rPr>
        <w:t>+</w:t>
      </w:r>
      <w:r>
        <w:rPr>
          <w:rFonts w:ascii="Times New Roman" w:hAnsi="Times New Roman" w:cs="Times New Roman" w:hint="eastAsia"/>
          <w:b/>
          <w:bCs/>
          <w:color w:val="0000FF"/>
          <w:sz w:val="24"/>
          <w:szCs w:val="24"/>
        </w:rPr>
        <w:t xml:space="preserve"> </w:t>
      </w:r>
      <w:r>
        <w:rPr>
          <w:rFonts w:ascii="Times New Roman" w:hAnsi="Times New Roman" w:cs="Times New Roman"/>
          <w:sz w:val="24"/>
          <w:szCs w:val="24"/>
        </w:rPr>
        <w:t>T cells.</w:t>
      </w:r>
      <w:r>
        <w:rPr>
          <w:rFonts w:ascii="Times New Roman" w:hAnsi="Times New Roman" w:cs="Times New Roman"/>
          <w:sz w:val="24"/>
          <w:szCs w:val="24"/>
        </w:rPr>
        <w:fldChar w:fldCharType="begin"/>
      </w:r>
      <w:r w:rsidR="00292EB6">
        <w:rPr>
          <w:rFonts w:ascii="Times New Roman" w:hAnsi="Times New Roman" w:cs="Times New Roman"/>
          <w:sz w:val="24"/>
          <w:szCs w:val="24"/>
        </w:rPr>
        <w:instrText xml:space="preserve"> ADDIN EN.CITE &lt;EndNote&gt;&lt;Cite&gt;&lt;Author&gt;Battaglia&lt;/Author&gt;&lt;Year&gt;2006&lt;/Year&gt;&lt;RecNum&gt;378&lt;/RecNum&gt;&lt;DisplayText&gt;&lt;style face="superscript"&gt;44&lt;/style&gt;&lt;/DisplayText&gt;&lt;record&gt;&lt;rec-number&gt;378&lt;/rec-number&gt;&lt;foreign-keys&gt;&lt;key app="EN" db-id="xrv2waxvovvxtseasewpdxzof500szeefx0f" timestamp="1599750127"&gt;378&lt;/key&gt;&lt;/foreign-keys&gt;&lt;ref-type name="Journal Article"&gt;17&lt;/ref-type&gt;&lt;contributors&gt;&lt;authors&gt;&lt;author&gt;Battaglia, M.&lt;/author&gt;&lt;author&gt;Stabilini, A.&lt;/author&gt;&lt;author&gt;Migliavacca, B.&lt;/author&gt;&lt;author&gt;Horejs-Hoeck, J.&lt;/author&gt;&lt;author&gt;Kaupper, T.&lt;/author&gt;&lt;author&gt;Roncarolo, M. G.&lt;/author&gt;&lt;/authors&gt;&lt;/contributors&gt;&lt;titles&gt;&lt;title&gt;Rapamycin promotes expansion of functional CD4+CD25+FOXP3+ regulatory T cells of both healthy subjects and type 1 diabetic patients&lt;/title&gt;&lt;secondary-title&gt;Journal of Immunology&lt;/secondary-title&gt;&lt;/titles&gt;&lt;periodical&gt;&lt;full-title&gt;Journal of Immunology&lt;/full-title&gt;&lt;/periodical&gt;&lt;pages&gt;8338-8347&lt;/pages&gt;&lt;volume&gt;177&lt;/volume&gt;&lt;number&gt;12&lt;/number&gt;&lt;dates&gt;&lt;year&gt;2006&lt;/year&gt;&lt;/dates&gt;&lt;urls&gt;&lt;/urls&gt;&lt;/record&gt;&lt;/Cite&gt;&lt;/EndNote&gt;</w:instrText>
      </w:r>
      <w:r>
        <w:rPr>
          <w:rFonts w:ascii="Times New Roman" w:hAnsi="Times New Roman" w:cs="Times New Roman"/>
          <w:sz w:val="24"/>
          <w:szCs w:val="24"/>
        </w:rPr>
        <w:fldChar w:fldCharType="separate"/>
      </w:r>
      <w:r w:rsidR="00292EB6" w:rsidRPr="00292EB6">
        <w:rPr>
          <w:rFonts w:ascii="Times New Roman" w:hAnsi="Times New Roman" w:cs="Times New Roman"/>
          <w:noProof/>
          <w:sz w:val="24"/>
          <w:szCs w:val="24"/>
          <w:vertAlign w:val="superscript"/>
        </w:rPr>
        <w:t>44</w:t>
      </w:r>
      <w:r>
        <w:rPr>
          <w:rFonts w:ascii="Times New Roman" w:hAnsi="Times New Roman" w:cs="Times New Roman"/>
          <w:sz w:val="24"/>
          <w:szCs w:val="24"/>
        </w:rPr>
        <w:fldChar w:fldCharType="end"/>
      </w:r>
      <w:r>
        <w:rPr>
          <w:rFonts w:ascii="Times New Roman" w:hAnsi="Times New Roman" w:cs="Times New Roman"/>
          <w:sz w:val="24"/>
          <w:szCs w:val="24"/>
        </w:rPr>
        <w:t xml:space="preserve"> </w:t>
      </w:r>
      <w:ins w:id="1313" w:author="cc" w:date="2021-01-22T20:17:00Z">
        <w:r w:rsidR="000B38F1">
          <w:rPr>
            <w:rFonts w:ascii="Times New Roman" w:hAnsi="Times New Roman" w:cs="Times New Roman"/>
            <w:sz w:val="24"/>
            <w:szCs w:val="24"/>
          </w:rPr>
          <w:t>Tregs</w:t>
        </w:r>
        <w:r w:rsidR="000B38F1" w:rsidRPr="000B38F1">
          <w:rPr>
            <w:rFonts w:ascii="Times New Roman" w:hAnsi="Times New Roman" w:cs="Times New Roman"/>
            <w:sz w:val="24"/>
            <w:szCs w:val="24"/>
          </w:rPr>
          <w:t xml:space="preserve"> that control inflammatory and immune responses in the body, are closely related to the pathogenesis of ischemic stroke. </w:t>
        </w:r>
      </w:ins>
      <w:ins w:id="1314" w:author="cc" w:date="2021-01-22T20:18:00Z">
        <w:r w:rsidR="00485488" w:rsidRPr="00485488">
          <w:rPr>
            <w:rFonts w:ascii="Times New Roman" w:hAnsi="Times New Roman" w:cs="Times New Roman"/>
            <w:sz w:val="24"/>
            <w:szCs w:val="24"/>
          </w:rPr>
          <w:t>Tregs are crucially involved in the modulation of basal immunity, maintenance of immune homeostasis, and regulation of immune response to diseases.</w:t>
        </w:r>
      </w:ins>
      <w:r w:rsidR="00485488">
        <w:rPr>
          <w:rFonts w:ascii="Times New Roman" w:hAnsi="Times New Roman" w:cs="Times New Roman"/>
          <w:sz w:val="24"/>
          <w:szCs w:val="24"/>
        </w:rPr>
        <w:fldChar w:fldCharType="begin"/>
      </w:r>
      <w:r w:rsidR="00292EB6">
        <w:rPr>
          <w:rFonts w:ascii="Times New Roman" w:hAnsi="Times New Roman" w:cs="Times New Roman"/>
          <w:sz w:val="24"/>
          <w:szCs w:val="24"/>
        </w:rPr>
        <w:instrText xml:space="preserve"> ADDIN EN.CITE &lt;EndNote&gt;&lt;Cite&gt;&lt;Author&gt;Pankratz&lt;/Author&gt;&lt;Year&gt;2016&lt;/Year&gt;&lt;RecNum&gt;454&lt;/RecNum&gt;&lt;DisplayText&gt;&lt;style face="superscript"&gt;45&lt;/style&gt;&lt;/DisplayText&gt;&lt;record&gt;&lt;rec-number&gt;454&lt;/rec-number&gt;&lt;foreign-keys&gt;&lt;key app="EN" db-id="xrv2waxvovvxtseasewpdxzof500szeefx0f" timestamp="1611318025"&gt;454&lt;/key&gt;&lt;/foreign-keys&gt;&lt;ref-type name="Journal Article"&gt;17&lt;/ref-type&gt;&lt;contributors&gt;&lt;authors&gt;&lt;author&gt;Pankratz, Susann&lt;/author&gt;&lt;author&gt;Ruck, Tobias&lt;/author&gt;&lt;author&gt;Meuth, Sven G.&lt;/author&gt;&lt;author&gt;Wiendl, Heinz&lt;/author&gt;&lt;/authors&gt;&lt;/contributors&gt;&lt;titles&gt;&lt;title&gt;CD4+HLA-G+ regulatory T cells: Molecular signature and pathophysiological relevance&lt;/title&gt;&lt;secondary-title&gt;Human Immunology&lt;/secondary-title&gt;&lt;/titles&gt;&lt;periodical&gt;&lt;full-title&gt;Human Immunology&lt;/full-title&gt;&lt;/periodical&gt;&lt;dates&gt;&lt;year&gt;2016&lt;/year&gt;&lt;/dates&gt;&lt;urls&gt;&lt;/urls&gt;&lt;/record&gt;&lt;/Cite&gt;&lt;/EndNote&gt;</w:instrText>
      </w:r>
      <w:r w:rsidR="00485488">
        <w:rPr>
          <w:rFonts w:ascii="Times New Roman" w:hAnsi="Times New Roman" w:cs="Times New Roman"/>
          <w:sz w:val="24"/>
          <w:szCs w:val="24"/>
        </w:rPr>
        <w:fldChar w:fldCharType="separate"/>
      </w:r>
      <w:r w:rsidR="00292EB6" w:rsidRPr="00292EB6">
        <w:rPr>
          <w:rFonts w:ascii="Times New Roman" w:hAnsi="Times New Roman" w:cs="Times New Roman"/>
          <w:noProof/>
          <w:sz w:val="24"/>
          <w:szCs w:val="24"/>
          <w:vertAlign w:val="superscript"/>
        </w:rPr>
        <w:t>45</w:t>
      </w:r>
      <w:r w:rsidR="00485488">
        <w:rPr>
          <w:rFonts w:ascii="Times New Roman" w:hAnsi="Times New Roman" w:cs="Times New Roman"/>
          <w:sz w:val="24"/>
          <w:szCs w:val="24"/>
        </w:rPr>
        <w:fldChar w:fldCharType="end"/>
      </w:r>
      <w:ins w:id="1315" w:author="cc" w:date="2021-01-22T20:18:00Z">
        <w:r w:rsidR="00485488" w:rsidRPr="00485488">
          <w:rPr>
            <w:rFonts w:ascii="Times New Roman" w:hAnsi="Times New Roman" w:cs="Times New Roman"/>
            <w:sz w:val="24"/>
            <w:szCs w:val="24"/>
          </w:rPr>
          <w:t xml:space="preserve"> </w:t>
        </w:r>
      </w:ins>
      <w:ins w:id="1316" w:author="cc" w:date="2021-01-24T13:38:00Z">
        <w:r w:rsidR="00AF63E1">
          <w:rPr>
            <w:rFonts w:ascii="Times New Roman" w:hAnsi="Times New Roman" w:cs="Times New Roman"/>
            <w:sz w:val="24"/>
            <w:szCs w:val="24"/>
          </w:rPr>
          <w:t>I</w:t>
        </w:r>
        <w:r w:rsidR="00AF63E1">
          <w:rPr>
            <w:rFonts w:ascii="Times New Roman" w:hAnsi="Times New Roman" w:cs="Times New Roman" w:hint="eastAsia"/>
            <w:sz w:val="24"/>
            <w:szCs w:val="24"/>
          </w:rPr>
          <w:t>t</w:t>
        </w:r>
        <w:r w:rsidR="00AF63E1">
          <w:rPr>
            <w:rFonts w:ascii="Times New Roman" w:hAnsi="Times New Roman" w:cs="Times New Roman"/>
            <w:sz w:val="24"/>
            <w:szCs w:val="24"/>
          </w:rPr>
          <w:t xml:space="preserve"> was rep</w:t>
        </w:r>
      </w:ins>
      <w:ins w:id="1317" w:author="cc" w:date="2021-01-24T13:39:00Z">
        <w:r w:rsidR="00AF63E1">
          <w:rPr>
            <w:rFonts w:ascii="Times New Roman" w:hAnsi="Times New Roman" w:cs="Times New Roman"/>
            <w:sz w:val="24"/>
            <w:szCs w:val="24"/>
          </w:rPr>
          <w:t>orted that a</w:t>
        </w:r>
      </w:ins>
      <w:ins w:id="1318" w:author="cc" w:date="2021-01-22T20:57:00Z">
        <w:r w:rsidR="00C81D9F" w:rsidRPr="00C81D9F">
          <w:rPr>
            <w:rFonts w:ascii="Times New Roman" w:hAnsi="Times New Roman" w:cs="Times New Roman"/>
            <w:sz w:val="24"/>
            <w:szCs w:val="24"/>
          </w:rPr>
          <w:t>fter experimental stroke, the total number of peripheral blood T cells was significantly reduced, while the proportion of Tregs was significantly increased.</w:t>
        </w:r>
      </w:ins>
      <w:r w:rsidR="004100F3">
        <w:rPr>
          <w:rFonts w:ascii="Times New Roman" w:hAnsi="Times New Roman" w:cs="Times New Roman"/>
          <w:sz w:val="24"/>
          <w:szCs w:val="24"/>
        </w:rPr>
        <w:fldChar w:fldCharType="begin"/>
      </w:r>
      <w:r w:rsidR="00292EB6">
        <w:rPr>
          <w:rFonts w:ascii="Times New Roman" w:hAnsi="Times New Roman" w:cs="Times New Roman"/>
          <w:sz w:val="24"/>
          <w:szCs w:val="24"/>
        </w:rPr>
        <w:instrText xml:space="preserve"> ADDIN EN.CITE &lt;EndNote&gt;&lt;Cite&gt;&lt;Author&gt;Liesz&lt;/Author&gt;&lt;Year&gt;2013&lt;/Year&gt;&lt;RecNum&gt;457&lt;/RecNum&gt;&lt;DisplayText&gt;&lt;style face="superscript"&gt;46&lt;/style&gt;&lt;/DisplayText&gt;&lt;record&gt;&lt;rec-number&gt;457&lt;/rec-number&gt;&lt;foreign-keys&gt;&lt;key app="EN" db-id="xrv2waxvovvxtseasewpdxzof500szeefx0f" timestamp="1611320501"&gt;457&lt;/key&gt;&lt;/foreign-keys&gt;&lt;ref-type name="Journal Article"&gt;17&lt;/ref-type&gt;&lt;contributors&gt;&lt;authors&gt;&lt;author&gt;Liesz, A.&lt;/author&gt;&lt;author&gt;Zhou, W.&lt;/author&gt;&lt;author&gt;Na, S. Y.&lt;/author&gt;&lt;author&gt;Hammerling, G. J.&lt;/author&gt;&lt;author&gt;Garbi, N.&lt;/author&gt;&lt;author&gt;Karcher, S.&lt;/author&gt;&lt;author&gt;Mracsko, E.&lt;/author&gt;&lt;author&gt;Backs, J.&lt;/author&gt;&lt;author&gt;Rivest, S.&lt;/author&gt;&lt;author&gt;Veltkamp, R.&lt;/author&gt;&lt;/authors&gt;&lt;/contributors&gt;&lt;titles&gt;&lt;title&gt;Boosting regulatory T cells limits neuroinflammation in permanent cortical stroke&lt;/title&gt;&lt;secondary-title&gt;Journal of Neuroscience the Official Journal of the Society for Neuroscience&lt;/secondary-title&gt;&lt;/titles&gt;&lt;periodical&gt;&lt;full-title&gt;Journal of Neuroscience the Official Journal of the Society for Neuroscience&lt;/full-title&gt;&lt;/periodical&gt;&lt;pages&gt;17350&lt;/pages&gt;&lt;volume&gt;33&lt;/volume&gt;&lt;number&gt;44&lt;/number&gt;&lt;dates&gt;&lt;year&gt;2013&lt;/year&gt;&lt;/dates&gt;&lt;urls&gt;&lt;/urls&gt;&lt;/record&gt;&lt;/Cite&gt;&lt;/EndNote&gt;</w:instrText>
      </w:r>
      <w:r w:rsidR="004100F3">
        <w:rPr>
          <w:rFonts w:ascii="Times New Roman" w:hAnsi="Times New Roman" w:cs="Times New Roman"/>
          <w:sz w:val="24"/>
          <w:szCs w:val="24"/>
        </w:rPr>
        <w:fldChar w:fldCharType="separate"/>
      </w:r>
      <w:r w:rsidR="00292EB6" w:rsidRPr="00292EB6">
        <w:rPr>
          <w:rFonts w:ascii="Times New Roman" w:hAnsi="Times New Roman" w:cs="Times New Roman"/>
          <w:noProof/>
          <w:sz w:val="24"/>
          <w:szCs w:val="24"/>
          <w:vertAlign w:val="superscript"/>
        </w:rPr>
        <w:t>46</w:t>
      </w:r>
      <w:r w:rsidR="004100F3">
        <w:rPr>
          <w:rFonts w:ascii="Times New Roman" w:hAnsi="Times New Roman" w:cs="Times New Roman"/>
          <w:sz w:val="24"/>
          <w:szCs w:val="24"/>
        </w:rPr>
        <w:fldChar w:fldCharType="end"/>
      </w:r>
      <w:ins w:id="1319" w:author="cc" w:date="2021-01-24T13:39:00Z">
        <w:r w:rsidR="00AF63E1" w:rsidRPr="00AF63E1">
          <w:t xml:space="preserve"> </w:t>
        </w:r>
        <w:r w:rsidR="00AF63E1">
          <w:t>T</w:t>
        </w:r>
        <w:r w:rsidR="00AF63E1" w:rsidRPr="00AF63E1">
          <w:rPr>
            <w:rFonts w:ascii="Times New Roman" w:hAnsi="Times New Roman" w:cs="Times New Roman"/>
            <w:sz w:val="24"/>
            <w:szCs w:val="24"/>
          </w:rPr>
          <w:t>heir results are consistent with ours</w:t>
        </w:r>
      </w:ins>
      <w:ins w:id="1320" w:author="cc" w:date="2021-01-24T13:40:00Z">
        <w:r w:rsidR="00D542E0">
          <w:rPr>
            <w:rFonts w:ascii="Times New Roman" w:hAnsi="Times New Roman" w:cs="Times New Roman"/>
            <w:sz w:val="24"/>
            <w:szCs w:val="24"/>
          </w:rPr>
          <w:t xml:space="preserve">. </w:t>
        </w:r>
      </w:ins>
      <w:ins w:id="1321" w:author="cc" w:date="2021-01-22T20:57:00Z">
        <w:r w:rsidR="00C81D9F" w:rsidRPr="00C81D9F">
          <w:rPr>
            <w:rFonts w:ascii="Times New Roman" w:hAnsi="Times New Roman" w:cs="Times New Roman"/>
            <w:sz w:val="24"/>
            <w:szCs w:val="24"/>
          </w:rPr>
          <w:t>The proportion of Tregs in the peripheral blood was dramatically downregulated on day 1 after tMCAO, returning to normal amount on day 3 and to about 10% on day 7, which indicates the redistribution of Tregs post-stroke. It is speculated that Tregs migrate from the periphery to the brain in the early stage of stroke and exert early effects on cerebral ischemia through the peripheral immune system.</w:t>
        </w:r>
      </w:ins>
      <w:r w:rsidR="004B7A7F">
        <w:rPr>
          <w:rFonts w:ascii="Times New Roman" w:hAnsi="Times New Roman" w:cs="Times New Roman"/>
          <w:sz w:val="24"/>
          <w:szCs w:val="24"/>
        </w:rPr>
        <w:fldChar w:fldCharType="begin">
          <w:fldData xml:space="preserve">PEVuZE5vdGU+PENpdGU+PEF1dGhvcj5TdHViYmU8L0F1dGhvcj48WWVhcj4yMDEzPC9ZZWFyPjxS
ZWNOdW0+NDU1PC9SZWNOdW0+PERpc3BsYXlUZXh0PjxzdHlsZSBmYWNlPSJzdXBlcnNjcmlwdCI+
NDcsNDg8L3N0eWxlPjwvRGlzcGxheVRleHQ+PHJlY29yZD48cmVjLW51bWJlcj40NTU8L3JlYy1u
dW1iZXI+PGZvcmVpZ24ta2V5cz48a2V5IGFwcD0iRU4iIGRiLWlkPSJ4cnYyd2F4dm92dnh0c2Vh
c2V3cGR4em9mNTAwc3plZWZ4MGYiIHRpbWVzdGFtcD0iMTYxMTMyMDM1OCI+NDU1PC9rZXk+PC9m
b3JlaWduLWtleXM+PHJlZi10eXBlIG5hbWU9IkpvdXJuYWwgQXJ0aWNsZSI+MTc8L3JlZi10eXBl
Pjxjb250cmlidXRvcnM+PGF1dGhvcnM+PGF1dGhvcj5TdHViYmUsIFRvYmlhczwvYXV0aG9yPjxh
dXRob3I+RWJuZXIsIEZyaWVkZXJpa2U8L2F1dGhvcj48YXV0aG9yPlJpY2h0ZXIsIERhbmllbDwv
YXV0aG9yPjxhdXRob3I+UmFuZG9sZiBFbmdlbCwgT2RpbG88L2F1dGhvcj48YXV0aG9yPktsZWht
ZXQsIEp1bGlhbmU8L2F1dGhvcj48YXV0aG9yPlJveWwsIEdlb3JnPC9hdXRob3I+PGF1dGhvcj5N
ZWlzZWwsIEFuZHJlYXM8L2F1dGhvcj48YXV0aG9yPk5pdHNjaCwgUm9iZXJ0PC9hdXRob3I+PGF1
dGhvcj5NZWlzZWwsIENocmlzdGlhbjwvYXV0aG9yPjxhdXRob3I+QnJhbmR0LCBDaHJpc3RpbmU8
L2F1dGhvcj48L2F1dGhvcnM+PC9jb250cmlidXRvcnM+PHRpdGxlcz48dGl0bGU+UmVndWxhdG9y
eSBUIGNlbGxzIGFjY3VtdWxhdGUgYW5kIHByb2xpZmVyYXRlIGluIHRoZSBpc2NoZW1pYyBoZW1p
c3BoZXJlIGZvciB1cCB0byAzMCBkYXlzIGFmdGVyIE1DQU88L3RpdGxlPjxzZWNvbmRhcnktdGl0
bGU+Sm91cm5hbCBvZiBDZXJlYnJhbCBCbG9vZCBGbG93ICZhbXA7IE1ldGFib2xpc208L3NlY29u
ZGFyeS10aXRsZT48L3RpdGxlcz48cGVyaW9kaWNhbD48ZnVsbC10aXRsZT5Kb3VybmFsIG9mIENl
cmVicmFsIEJsb29kIEZsb3cgJmFtcDsgTWV0YWJvbGlzbTwvZnVsbC10aXRsZT48L3BlcmlvZGlj
YWw+PHBhZ2VzPjM3LTQ3PC9wYWdlcz48dm9sdW1lPjMzPC92b2x1bWU+PG51bWJlcj4xPC9udW1i
ZXI+PGRhdGVzPjx5ZWFyPjIwMTM8L3llYXI+PC9kYXRlcz48dXJscz48L3VybHM+PC9yZWNvcmQ+
PC9DaXRlPjxDaXRlPjxBdXRob3I+S2xlaW5zY2huaXR6PC9BdXRob3I+PFllYXI+MjAxMjwvWWVh
cj48UmVjTnVtPjQ1NjwvUmVjTnVtPjxyZWNvcmQ+PHJlYy1udW1iZXI+NDU2PC9yZWMtbnVtYmVy
Pjxmb3JlaWduLWtleXM+PGtleSBhcHA9IkVOIiBkYi1pZD0ieHJ2MndheHZvdnZ4dHNlYXNld3Bk
eHpvZjUwMHN6ZWVmeDBmIiB0aW1lc3RhbXA9IjE2MTEzMjA0MDMiPjQ1Njwva2V5PjwvZm9yZWln
bi1rZXlzPjxyZWYtdHlwZSBuYW1lPSJKb3VybmFsIEFydGljbGUiPjE3PC9yZWYtdHlwZT48Y29u
dHJpYnV0b3JzPjxhdXRob3JzPjxhdXRob3I+S2xlaW5zY2huaXR6LCBDLjwvYXV0aG9yPjxhdXRo
b3I+S3JhZnQsIFAuPC9hdXRob3I+PGF1dGhvcj5EcmV5a2x1ZnQsIEEuPC9hdXRob3I+PGF1dGhv
cj5IYWdlZG9ybiwgSS48L2F1dGhvcj48YXV0aG9yPkdvYmVsLCBLLjwvYXV0aG9yPjxhdXRob3I+
U2NodWhtYW5uLCBNLiBLLjwvYXV0aG9yPjxhdXRob3I+TGFuZ2hhdXNlciwgRi48L2F1dGhvcj48
YXV0aG9yPkhlbGx1eSwgWC48L2F1dGhvcj48YXV0aG9yPlNjaHdhcnosIFQuPC9hdXRob3I+PGF1
dGhvcj5CaXR0bmVyLCBTLjwvYXV0aG9yPjwvYXV0aG9ycz48L2NvbnRyaWJ1dG9ycz48dGl0bGVz
Pjx0aXRsZT5SZWd1bGF0b3J5IFQgY2VsbHMgYXJlIHN0cm9uZyBwcm9tb3RlcnMgb2YgYWN1dGUg
aXNjaGVtaWMgc3Ryb2tlIGluIG1pY2UgYnkgaW5kdWNpbmcgZHlzZnVuY3Rpb24gb2YgdGhlIGNl
cmVicmFsIG1pY3JvdmFzY3VsYXR1cmU8L3RpdGxlPjxzZWNvbmRhcnktdGl0bGU+Qmxvb2Q8L3Nl
Y29uZGFyeS10aXRsZT48L3RpdGxlcz48cGVyaW9kaWNhbD48ZnVsbC10aXRsZT5CbG9vZDwvZnVs
bC10aXRsZT48L3BlcmlvZGljYWw+PHBhZ2VzPjY3OS02OTE8L3BhZ2VzPjx2b2x1bWU+MTIxPC92
b2x1bWU+PG51bWJlcj40PC9udW1iZXI+PGRhdGVzPjx5ZWFyPjIwMTI8L3llYXI+PC9kYXRlcz48
dXJscz48L3VybHM+PC9yZWNvcmQ+PC9DaXRlPjwvRW5kTm90ZT4A
</w:fldData>
        </w:fldChar>
      </w:r>
      <w:r w:rsidR="00292EB6">
        <w:rPr>
          <w:rFonts w:ascii="Times New Roman" w:hAnsi="Times New Roman" w:cs="Times New Roman"/>
          <w:sz w:val="24"/>
          <w:szCs w:val="24"/>
        </w:rPr>
        <w:instrText xml:space="preserve"> ADDIN EN.CITE </w:instrText>
      </w:r>
      <w:r w:rsidR="00292EB6">
        <w:rPr>
          <w:rFonts w:ascii="Times New Roman" w:hAnsi="Times New Roman" w:cs="Times New Roman"/>
          <w:sz w:val="24"/>
          <w:szCs w:val="24"/>
        </w:rPr>
        <w:fldChar w:fldCharType="begin">
          <w:fldData xml:space="preserve">PEVuZE5vdGU+PENpdGU+PEF1dGhvcj5TdHViYmU8L0F1dGhvcj48WWVhcj4yMDEzPC9ZZWFyPjxS
ZWNOdW0+NDU1PC9SZWNOdW0+PERpc3BsYXlUZXh0PjxzdHlsZSBmYWNlPSJzdXBlcnNjcmlwdCI+
NDcsNDg8L3N0eWxlPjwvRGlzcGxheVRleHQ+PHJlY29yZD48cmVjLW51bWJlcj40NTU8L3JlYy1u
dW1iZXI+PGZvcmVpZ24ta2V5cz48a2V5IGFwcD0iRU4iIGRiLWlkPSJ4cnYyd2F4dm92dnh0c2Vh
c2V3cGR4em9mNTAwc3plZWZ4MGYiIHRpbWVzdGFtcD0iMTYxMTMyMDM1OCI+NDU1PC9rZXk+PC9m
b3JlaWduLWtleXM+PHJlZi10eXBlIG5hbWU9IkpvdXJuYWwgQXJ0aWNsZSI+MTc8L3JlZi10eXBl
Pjxjb250cmlidXRvcnM+PGF1dGhvcnM+PGF1dGhvcj5TdHViYmUsIFRvYmlhczwvYXV0aG9yPjxh
dXRob3I+RWJuZXIsIEZyaWVkZXJpa2U8L2F1dGhvcj48YXV0aG9yPlJpY2h0ZXIsIERhbmllbDwv
YXV0aG9yPjxhdXRob3I+UmFuZG9sZiBFbmdlbCwgT2RpbG88L2F1dGhvcj48YXV0aG9yPktsZWht
ZXQsIEp1bGlhbmU8L2F1dGhvcj48YXV0aG9yPlJveWwsIEdlb3JnPC9hdXRob3I+PGF1dGhvcj5N
ZWlzZWwsIEFuZHJlYXM8L2F1dGhvcj48YXV0aG9yPk5pdHNjaCwgUm9iZXJ0PC9hdXRob3I+PGF1
dGhvcj5NZWlzZWwsIENocmlzdGlhbjwvYXV0aG9yPjxhdXRob3I+QnJhbmR0LCBDaHJpc3RpbmU8
L2F1dGhvcj48L2F1dGhvcnM+PC9jb250cmlidXRvcnM+PHRpdGxlcz48dGl0bGU+UmVndWxhdG9y
eSBUIGNlbGxzIGFjY3VtdWxhdGUgYW5kIHByb2xpZmVyYXRlIGluIHRoZSBpc2NoZW1pYyBoZW1p
c3BoZXJlIGZvciB1cCB0byAzMCBkYXlzIGFmdGVyIE1DQU88L3RpdGxlPjxzZWNvbmRhcnktdGl0
bGU+Sm91cm5hbCBvZiBDZXJlYnJhbCBCbG9vZCBGbG93ICZhbXA7IE1ldGFib2xpc208L3NlY29u
ZGFyeS10aXRsZT48L3RpdGxlcz48cGVyaW9kaWNhbD48ZnVsbC10aXRsZT5Kb3VybmFsIG9mIENl
cmVicmFsIEJsb29kIEZsb3cgJmFtcDsgTWV0YWJvbGlzbTwvZnVsbC10aXRsZT48L3BlcmlvZGlj
YWw+PHBhZ2VzPjM3LTQ3PC9wYWdlcz48dm9sdW1lPjMzPC92b2x1bWU+PG51bWJlcj4xPC9udW1i
ZXI+PGRhdGVzPjx5ZWFyPjIwMTM8L3llYXI+PC9kYXRlcz48dXJscz48L3VybHM+PC9yZWNvcmQ+
PC9DaXRlPjxDaXRlPjxBdXRob3I+S2xlaW5zY2huaXR6PC9BdXRob3I+PFllYXI+MjAxMjwvWWVh
cj48UmVjTnVtPjQ1NjwvUmVjTnVtPjxyZWNvcmQ+PHJlYy1udW1iZXI+NDU2PC9yZWMtbnVtYmVy
Pjxmb3JlaWduLWtleXM+PGtleSBhcHA9IkVOIiBkYi1pZD0ieHJ2MndheHZvdnZ4dHNlYXNld3Bk
eHpvZjUwMHN6ZWVmeDBmIiB0aW1lc3RhbXA9IjE2MTEzMjA0MDMiPjQ1Njwva2V5PjwvZm9yZWln
bi1rZXlzPjxyZWYtdHlwZSBuYW1lPSJKb3VybmFsIEFydGljbGUiPjE3PC9yZWYtdHlwZT48Y29u
dHJpYnV0b3JzPjxhdXRob3JzPjxhdXRob3I+S2xlaW5zY2huaXR6LCBDLjwvYXV0aG9yPjxhdXRo
b3I+S3JhZnQsIFAuPC9hdXRob3I+PGF1dGhvcj5EcmV5a2x1ZnQsIEEuPC9hdXRob3I+PGF1dGhv
cj5IYWdlZG9ybiwgSS48L2F1dGhvcj48YXV0aG9yPkdvYmVsLCBLLjwvYXV0aG9yPjxhdXRob3I+
U2NodWhtYW5uLCBNLiBLLjwvYXV0aG9yPjxhdXRob3I+TGFuZ2hhdXNlciwgRi48L2F1dGhvcj48
YXV0aG9yPkhlbGx1eSwgWC48L2F1dGhvcj48YXV0aG9yPlNjaHdhcnosIFQuPC9hdXRob3I+PGF1
dGhvcj5CaXR0bmVyLCBTLjwvYXV0aG9yPjwvYXV0aG9ycz48L2NvbnRyaWJ1dG9ycz48dGl0bGVz
Pjx0aXRsZT5SZWd1bGF0b3J5IFQgY2VsbHMgYXJlIHN0cm9uZyBwcm9tb3RlcnMgb2YgYWN1dGUg
aXNjaGVtaWMgc3Ryb2tlIGluIG1pY2UgYnkgaW5kdWNpbmcgZHlzZnVuY3Rpb24gb2YgdGhlIGNl
cmVicmFsIG1pY3JvdmFzY3VsYXR1cmU8L3RpdGxlPjxzZWNvbmRhcnktdGl0bGU+Qmxvb2Q8L3Nl
Y29uZGFyeS10aXRsZT48L3RpdGxlcz48cGVyaW9kaWNhbD48ZnVsbC10aXRsZT5CbG9vZDwvZnVs
bC10aXRsZT48L3BlcmlvZGljYWw+PHBhZ2VzPjY3OS02OTE8L3BhZ2VzPjx2b2x1bWU+MTIxPC92
b2x1bWU+PG51bWJlcj40PC9udW1iZXI+PGRhdGVzPjx5ZWFyPjIwMTI8L3llYXI+PC9kYXRlcz48
dXJscz48L3VybHM+PC9yZWNvcmQ+PC9DaXRlPjwvRW5kTm90ZT4A
</w:fldData>
        </w:fldChar>
      </w:r>
      <w:r w:rsidR="00292EB6">
        <w:rPr>
          <w:rFonts w:ascii="Times New Roman" w:hAnsi="Times New Roman" w:cs="Times New Roman"/>
          <w:sz w:val="24"/>
          <w:szCs w:val="24"/>
        </w:rPr>
        <w:instrText xml:space="preserve"> ADDIN EN.CITE.DATA </w:instrText>
      </w:r>
      <w:r w:rsidR="00292EB6">
        <w:rPr>
          <w:rFonts w:ascii="Times New Roman" w:hAnsi="Times New Roman" w:cs="Times New Roman"/>
          <w:sz w:val="24"/>
          <w:szCs w:val="24"/>
        </w:rPr>
      </w:r>
      <w:r w:rsidR="00292EB6">
        <w:rPr>
          <w:rFonts w:ascii="Times New Roman" w:hAnsi="Times New Roman" w:cs="Times New Roman"/>
          <w:sz w:val="24"/>
          <w:szCs w:val="24"/>
        </w:rPr>
        <w:fldChar w:fldCharType="end"/>
      </w:r>
      <w:r w:rsidR="004B7A7F">
        <w:rPr>
          <w:rFonts w:ascii="Times New Roman" w:hAnsi="Times New Roman" w:cs="Times New Roman"/>
          <w:sz w:val="24"/>
          <w:szCs w:val="24"/>
        </w:rPr>
      </w:r>
      <w:r w:rsidR="004B7A7F">
        <w:rPr>
          <w:rFonts w:ascii="Times New Roman" w:hAnsi="Times New Roman" w:cs="Times New Roman"/>
          <w:sz w:val="24"/>
          <w:szCs w:val="24"/>
        </w:rPr>
        <w:fldChar w:fldCharType="separate"/>
      </w:r>
      <w:r w:rsidR="00292EB6" w:rsidRPr="00292EB6">
        <w:rPr>
          <w:rFonts w:ascii="Times New Roman" w:hAnsi="Times New Roman" w:cs="Times New Roman"/>
          <w:noProof/>
          <w:sz w:val="24"/>
          <w:szCs w:val="24"/>
          <w:vertAlign w:val="superscript"/>
        </w:rPr>
        <w:t>47,48</w:t>
      </w:r>
      <w:r w:rsidR="004B7A7F">
        <w:rPr>
          <w:rFonts w:ascii="Times New Roman" w:hAnsi="Times New Roman" w:cs="Times New Roman"/>
          <w:sz w:val="24"/>
          <w:szCs w:val="24"/>
        </w:rPr>
        <w:fldChar w:fldCharType="end"/>
      </w:r>
      <w:ins w:id="1322" w:author="cc" w:date="2021-01-22T21:08:00Z">
        <w:r w:rsidR="00FD66ED">
          <w:rPr>
            <w:rFonts w:ascii="Times New Roman" w:hAnsi="Times New Roman" w:cs="Times New Roman"/>
            <w:sz w:val="24"/>
            <w:szCs w:val="24"/>
          </w:rPr>
          <w:t xml:space="preserve"> </w:t>
        </w:r>
      </w:ins>
      <w:del w:id="1323" w:author="cc" w:date="2021-01-24T13:44:00Z">
        <w:r w:rsidDel="000E55F0">
          <w:rPr>
            <w:rFonts w:ascii="Times New Roman" w:hAnsi="Times New Roman" w:cs="Times New Roman"/>
            <w:sz w:val="24"/>
            <w:szCs w:val="24"/>
          </w:rPr>
          <w:delText>Tregs plays an important role in the maintenance of immune homeostasis and the suppression of excessive immune responses. In stroke patients, the number of</w:delText>
        </w:r>
        <w:r w:rsidDel="000E55F0">
          <w:rPr>
            <w:rFonts w:ascii="Times New Roman" w:hAnsi="Times New Roman" w:cs="Times New Roman" w:hint="eastAsia"/>
            <w:sz w:val="24"/>
            <w:szCs w:val="24"/>
          </w:rPr>
          <w:delText xml:space="preserve"> </w:delText>
        </w:r>
        <w:r w:rsidDel="000E55F0">
          <w:rPr>
            <w:rFonts w:ascii="Times New Roman" w:hAnsi="Times New Roman" w:cs="Times New Roman"/>
            <w:sz w:val="24"/>
            <w:szCs w:val="24"/>
          </w:rPr>
          <w:delText>circulating Tregs decreases dramatically soon after stroke.</w:delText>
        </w:r>
        <w:r w:rsidDel="000E55F0">
          <w:rPr>
            <w:rFonts w:ascii="Times New Roman" w:hAnsi="Times New Roman" w:cs="Times New Roman"/>
            <w:sz w:val="24"/>
            <w:szCs w:val="24"/>
          </w:rPr>
          <w:fldChar w:fldCharType="begin">
            <w:fldData xml:space="preserve">PEVuZE5vdGU+PENpdGU+PEF1dGhvcj5Jc2hpYmFzaGk8L0F1dGhvcj48WWVhcj4yMDA5PC9ZZWFy
PjxSZWNOdW0+Mzc5PC9SZWNOdW0+PERpc3BsYXlUZXh0PjxzdHlsZSBmYWNlPSJzdXBlcnNjcmlw
dCI+NDksNTA8L3N0eWxlPjwvRGlzcGxheVRleHQ+PHJlY29yZD48cmVjLW51bWJlcj4zNzk8L3Jl
Yy1udW1iZXI+PGZvcmVpZ24ta2V5cz48a2V5IGFwcD0iRU4iIGRiLWlkPSJ4cnYyd2F4dm92dnh0
c2Vhc2V3cGR4em9mNTAwc3plZWZ4MGYiIHRpbWVzdGFtcD0iMTU5OTc1MDMwMCI+Mzc5PC9rZXk+
PC9mb3JlaWduLWtleXM+PHJlZi10eXBlIG5hbWU9IkpvdXJuYWwgQXJ0aWNsZSI+MTc8L3JlZi10
eXBlPjxjb250cmlidXRvcnM+PGF1dGhvcnM+PGF1dGhvcj5Jc2hpYmFzaGksIFNhdG9ydTwvYXV0
aG9yPjxhdXRob3I+TWFyaWMsIERyYWdhbjwvYXV0aG9yPjxhdXRob3I+TW91LCBZb25nc2hhbjwv
YXV0aG9yPjxhdXRob3I+T2h0YW5pLCBSeW88L2F1dGhvcj48YXV0aG9yPlJ1ZXR6bGVyLCBDaHJp
c3RsPC9hdXRob3I+PGF1dGhvcj5IYWxsZW5iZWNrLCBKb2huIE08L2F1dGhvcj48L2F1dGhvcnM+
PC9jb250cmlidXRvcnM+PHRpdGxlcz48dGl0bGU+TXVjb3NhbCB0b2xlcmFuY2UgdG8gRS1zZWxl
Y3RpbiBwcm9tb3RlcyB0aGUgc3Vydml2YWwgb2YgbmV3bHkgZ2VuZXJhdGVkIG5ldXJvYmxhc3Rz
IHZpYSByZWd1bGF0b3J5IFQtY2VsbCBpbmR1Y3Rpb24gYWZ0ZXIgc3Ryb2tlIGluIHNwb250YW5l
b3VzbHkgaHlwZXJ0ZW5zaXZlIHJhdHM8L3RpdGxlPjxzZWNvbmRhcnktdGl0bGU+Sm91cm5hbCBv
ZiBDZXJlYnJhbCBCbG9vZCBGbG93ICZhbXA7IE1ldGFib2xpc20gT2ZmaWNpYWwgSm91cm5hbCBv
ZiB0aGUgSW50ZXJuYXRpb25hbCBTb2NpZXR5IG9mIENlcmVicmFsIEJsb29kIEZsb3cgJmFtcDsg
TWV0YWJvbGlzbTwvc2Vjb25kYXJ5LXRpdGxlPjwvdGl0bGVzPjxwZXJpb2RpY2FsPjxmdWxsLXRp
dGxlPkpvdXJuYWwgb2YgQ2VyZWJyYWwgQmxvb2QgRmxvdyAmYW1wOyBNZXRhYm9saXNtIE9mZmlj
aWFsIEpvdXJuYWwgb2YgdGhlIEludGVybmF0aW9uYWwgU29jaWV0eSBvZiBDZXJlYnJhbCBCbG9v
ZCBGbG93ICZhbXA7IE1ldGFib2xpc208L2Z1bGwtdGl0bGU+PC9wZXJpb2RpY2FsPjxwYWdlcz42
MDYtMjA8L3BhZ2VzPjx2b2x1bWU+Mjk8L3ZvbHVtZT48bnVtYmVyPjM8L251bWJlcj48ZGF0ZXM+
PHllYXI+MjAwOTwveWVhcj48L2RhdGVzPjx1cmxzPjwvdXJscz48L3JlY29yZD48L0NpdGU+PENp
dGU+PEF1dGhvcj5VcnJhPC9BdXRob3I+PFllYXI+MjAwOTwvWWVhcj48UmVjTnVtPjM4MDwvUmVj
TnVtPjxyZWNvcmQ+PHJlYy1udW1iZXI+MzgwPC9yZWMtbnVtYmVyPjxmb3JlaWduLWtleXM+PGtl
eSBhcHA9IkVOIiBkYi1pZD0ieHJ2MndheHZvdnZ4dHNlYXNld3BkeHpvZjUwMHN6ZWVmeDBmIiB0
aW1lc3RhbXA9IjE1OTk3NTAzNjAiPjM4MDwva2V5PjwvZm9yZWlnbi1rZXlzPjxyZWYtdHlwZSBu
YW1lPSJKb3VybmFsIEFydGljbGUiPjE3PC9yZWYtdHlwZT48Y29udHJpYnV0b3JzPjxhdXRob3Jz
PjxhdXRob3I+VXJyYSwgWC48L2F1dGhvcj48YXV0aG9yPkNlcnZlcmEsIEEuPC9hdXRob3I+PGF1
dGhvcj5WaWxsYW1vciwgTi48L2F1dGhvcj48YXV0aG9yPlBsYW5hcywgQS4gTS48L2F1dGhvcj48
YXV0aG9yPkNoYW1vcnJvLCBBLjwvYXV0aG9yPjwvYXV0aG9ycz48L2NvbnRyaWJ1dG9ycz48dGl0
bGVzPjx0aXRsZT5IYXJtcyBhbmQgYmVuZWZpdHMgb2YgbHltcGhvY3l0ZSBzdWJwb3B1bGF0aW9u
cyBpbiBwYXRpZW50cyB3aXRoIGFjdXRlIHN0cm9rZTwvdGl0bGU+PHNlY29uZGFyeS10aXRsZT5O
ZXVyb3NjaWVuY2U8L3NlY29uZGFyeS10aXRsZT48L3RpdGxlcz48cGVyaW9kaWNhbD48ZnVsbC10
aXRsZT5OZXVyb3NjaWVuY2U8L2Z1bGwtdGl0bGU+PC9wZXJpb2RpY2FsPjxwYWdlcz4xMTc0LTEx
ODM8L3BhZ2VzPjx2b2x1bWU+MTU4PC92b2x1bWU+PG51bWJlcj4zPC9udW1iZXI+PGRhdGVzPjx5
ZWFyPjIwMDk8L3llYXI+PC9kYXRlcz48dXJscz48L3VybHM+PC9yZWNvcmQ+PC9DaXRlPjwvRW5k
Tm90ZT4A
</w:fldData>
          </w:fldChar>
        </w:r>
      </w:del>
      <w:r w:rsidR="00292EB6">
        <w:rPr>
          <w:rFonts w:ascii="Times New Roman" w:hAnsi="Times New Roman" w:cs="Times New Roman"/>
          <w:sz w:val="24"/>
          <w:szCs w:val="24"/>
        </w:rPr>
        <w:instrText xml:space="preserve"> ADDIN EN.CITE </w:instrText>
      </w:r>
      <w:r w:rsidR="00292EB6">
        <w:rPr>
          <w:rFonts w:ascii="Times New Roman" w:hAnsi="Times New Roman" w:cs="Times New Roman"/>
          <w:sz w:val="24"/>
          <w:szCs w:val="24"/>
        </w:rPr>
        <w:fldChar w:fldCharType="begin">
          <w:fldData xml:space="preserve">PEVuZE5vdGU+PENpdGU+PEF1dGhvcj5Jc2hpYmFzaGk8L0F1dGhvcj48WWVhcj4yMDA5PC9ZZWFy
PjxSZWNOdW0+Mzc5PC9SZWNOdW0+PERpc3BsYXlUZXh0PjxzdHlsZSBmYWNlPSJzdXBlcnNjcmlw
dCI+NDksNTA8L3N0eWxlPjwvRGlzcGxheVRleHQ+PHJlY29yZD48cmVjLW51bWJlcj4zNzk8L3Jl
Yy1udW1iZXI+PGZvcmVpZ24ta2V5cz48a2V5IGFwcD0iRU4iIGRiLWlkPSJ4cnYyd2F4dm92dnh0
c2Vhc2V3cGR4em9mNTAwc3plZWZ4MGYiIHRpbWVzdGFtcD0iMTU5OTc1MDMwMCI+Mzc5PC9rZXk+
PC9mb3JlaWduLWtleXM+PHJlZi10eXBlIG5hbWU9IkpvdXJuYWwgQXJ0aWNsZSI+MTc8L3JlZi10
eXBlPjxjb250cmlidXRvcnM+PGF1dGhvcnM+PGF1dGhvcj5Jc2hpYmFzaGksIFNhdG9ydTwvYXV0
aG9yPjxhdXRob3I+TWFyaWMsIERyYWdhbjwvYXV0aG9yPjxhdXRob3I+TW91LCBZb25nc2hhbjwv
YXV0aG9yPjxhdXRob3I+T2h0YW5pLCBSeW88L2F1dGhvcj48YXV0aG9yPlJ1ZXR6bGVyLCBDaHJp
c3RsPC9hdXRob3I+PGF1dGhvcj5IYWxsZW5iZWNrLCBKb2huIE08L2F1dGhvcj48L2F1dGhvcnM+
PC9jb250cmlidXRvcnM+PHRpdGxlcz48dGl0bGU+TXVjb3NhbCB0b2xlcmFuY2UgdG8gRS1zZWxl
Y3RpbiBwcm9tb3RlcyB0aGUgc3Vydml2YWwgb2YgbmV3bHkgZ2VuZXJhdGVkIG5ldXJvYmxhc3Rz
IHZpYSByZWd1bGF0b3J5IFQtY2VsbCBpbmR1Y3Rpb24gYWZ0ZXIgc3Ryb2tlIGluIHNwb250YW5l
b3VzbHkgaHlwZXJ0ZW5zaXZlIHJhdHM8L3RpdGxlPjxzZWNvbmRhcnktdGl0bGU+Sm91cm5hbCBv
ZiBDZXJlYnJhbCBCbG9vZCBGbG93ICZhbXA7IE1ldGFib2xpc20gT2ZmaWNpYWwgSm91cm5hbCBv
ZiB0aGUgSW50ZXJuYXRpb25hbCBTb2NpZXR5IG9mIENlcmVicmFsIEJsb29kIEZsb3cgJmFtcDsg
TWV0YWJvbGlzbTwvc2Vjb25kYXJ5LXRpdGxlPjwvdGl0bGVzPjxwZXJpb2RpY2FsPjxmdWxsLXRp
dGxlPkpvdXJuYWwgb2YgQ2VyZWJyYWwgQmxvb2QgRmxvdyAmYW1wOyBNZXRhYm9saXNtIE9mZmlj
aWFsIEpvdXJuYWwgb2YgdGhlIEludGVybmF0aW9uYWwgU29jaWV0eSBvZiBDZXJlYnJhbCBCbG9v
ZCBGbG93ICZhbXA7IE1ldGFib2xpc208L2Z1bGwtdGl0bGU+PC9wZXJpb2RpY2FsPjxwYWdlcz42
MDYtMjA8L3BhZ2VzPjx2b2x1bWU+Mjk8L3ZvbHVtZT48bnVtYmVyPjM8L251bWJlcj48ZGF0ZXM+
PHllYXI+MjAwOTwveWVhcj48L2RhdGVzPjx1cmxzPjwvdXJscz48L3JlY29yZD48L0NpdGU+PENp
dGU+PEF1dGhvcj5VcnJhPC9BdXRob3I+PFllYXI+MjAwOTwvWWVhcj48UmVjTnVtPjM4MDwvUmVj
TnVtPjxyZWNvcmQ+PHJlYy1udW1iZXI+MzgwPC9yZWMtbnVtYmVyPjxmb3JlaWduLWtleXM+PGtl
eSBhcHA9IkVOIiBkYi1pZD0ieHJ2MndheHZvdnZ4dHNlYXNld3BkeHpvZjUwMHN6ZWVmeDBmIiB0
aW1lc3RhbXA9IjE1OTk3NTAzNjAiPjM4MDwva2V5PjwvZm9yZWlnbi1rZXlzPjxyZWYtdHlwZSBu
YW1lPSJKb3VybmFsIEFydGljbGUiPjE3PC9yZWYtdHlwZT48Y29udHJpYnV0b3JzPjxhdXRob3Jz
PjxhdXRob3I+VXJyYSwgWC48L2F1dGhvcj48YXV0aG9yPkNlcnZlcmEsIEEuPC9hdXRob3I+PGF1
dGhvcj5WaWxsYW1vciwgTi48L2F1dGhvcj48YXV0aG9yPlBsYW5hcywgQS4gTS48L2F1dGhvcj48
YXV0aG9yPkNoYW1vcnJvLCBBLjwvYXV0aG9yPjwvYXV0aG9ycz48L2NvbnRyaWJ1dG9ycz48dGl0
bGVzPjx0aXRsZT5IYXJtcyBhbmQgYmVuZWZpdHMgb2YgbHltcGhvY3l0ZSBzdWJwb3B1bGF0aW9u
cyBpbiBwYXRpZW50cyB3aXRoIGFjdXRlIHN0cm9rZTwvdGl0bGU+PHNlY29uZGFyeS10aXRsZT5O
ZXVyb3NjaWVuY2U8L3NlY29uZGFyeS10aXRsZT48L3RpdGxlcz48cGVyaW9kaWNhbD48ZnVsbC10
aXRsZT5OZXVyb3NjaWVuY2U8L2Z1bGwtdGl0bGU+PC9wZXJpb2RpY2FsPjxwYWdlcz4xMTc0LTEx
ODM8L3BhZ2VzPjx2b2x1bWU+MTU4PC92b2x1bWU+PG51bWJlcj4zPC9udW1iZXI+PGRhdGVzPjx5
ZWFyPjIwMDk8L3llYXI+PC9kYXRlcz48dXJscz48L3VybHM+PC9yZWNvcmQ+PC9DaXRlPjwvRW5k
Tm90ZT4A
</w:fldData>
        </w:fldChar>
      </w:r>
      <w:r w:rsidR="00292EB6">
        <w:rPr>
          <w:rFonts w:ascii="Times New Roman" w:hAnsi="Times New Roman" w:cs="Times New Roman"/>
          <w:sz w:val="24"/>
          <w:szCs w:val="24"/>
        </w:rPr>
        <w:instrText xml:space="preserve"> ADDIN EN.CITE.DATA </w:instrText>
      </w:r>
      <w:r w:rsidR="00292EB6">
        <w:rPr>
          <w:rFonts w:ascii="Times New Roman" w:hAnsi="Times New Roman" w:cs="Times New Roman"/>
          <w:sz w:val="24"/>
          <w:szCs w:val="24"/>
        </w:rPr>
      </w:r>
      <w:r w:rsidR="00292EB6">
        <w:rPr>
          <w:rFonts w:ascii="Times New Roman" w:hAnsi="Times New Roman" w:cs="Times New Roman"/>
          <w:sz w:val="24"/>
          <w:szCs w:val="24"/>
        </w:rPr>
        <w:fldChar w:fldCharType="end"/>
      </w:r>
      <w:del w:id="1324" w:author="cc" w:date="2021-01-24T13:44:00Z">
        <w:r w:rsidDel="000E55F0">
          <w:rPr>
            <w:rFonts w:ascii="Times New Roman" w:hAnsi="Times New Roman" w:cs="Times New Roman"/>
            <w:sz w:val="24"/>
            <w:szCs w:val="24"/>
          </w:rPr>
        </w:r>
        <w:r w:rsidDel="000E55F0">
          <w:rPr>
            <w:rFonts w:ascii="Times New Roman" w:hAnsi="Times New Roman" w:cs="Times New Roman"/>
            <w:sz w:val="24"/>
            <w:szCs w:val="24"/>
          </w:rPr>
          <w:fldChar w:fldCharType="separate"/>
        </w:r>
      </w:del>
      <w:r w:rsidR="00292EB6" w:rsidRPr="00292EB6">
        <w:rPr>
          <w:rFonts w:ascii="Times New Roman" w:hAnsi="Times New Roman" w:cs="Times New Roman"/>
          <w:noProof/>
          <w:sz w:val="24"/>
          <w:szCs w:val="24"/>
          <w:vertAlign w:val="superscript"/>
        </w:rPr>
        <w:t>49,50</w:t>
      </w:r>
      <w:del w:id="1325" w:author="cc" w:date="2021-01-24T13:44:00Z">
        <w:r w:rsidDel="000E55F0">
          <w:rPr>
            <w:rFonts w:ascii="Times New Roman" w:hAnsi="Times New Roman" w:cs="Times New Roman"/>
            <w:sz w:val="24"/>
            <w:szCs w:val="24"/>
          </w:rPr>
          <w:fldChar w:fldCharType="end"/>
        </w:r>
        <w:r w:rsidDel="000E55F0">
          <w:rPr>
            <w:rFonts w:ascii="Times New Roman" w:hAnsi="Times New Roman" w:cs="Times New Roman"/>
            <w:sz w:val="24"/>
            <w:szCs w:val="24"/>
          </w:rPr>
          <w:delText xml:space="preserve"> As is shown in Table3, absolute number of total Treg cells </w:delText>
        </w:r>
        <w:r w:rsidDel="000E55F0">
          <w:rPr>
            <w:rFonts w:ascii="Times New Roman" w:hAnsi="Times New Roman" w:cs="Times New Roman"/>
            <w:sz w:val="24"/>
            <w:szCs w:val="24"/>
          </w:rPr>
          <w:lastRenderedPageBreak/>
          <w:delText xml:space="preserve">of the acute ischemic stroke group was lower than the control group. </w:delText>
        </w:r>
      </w:del>
      <w:r>
        <w:rPr>
          <w:rFonts w:ascii="Times New Roman" w:hAnsi="Times New Roman" w:cs="Times New Roman"/>
          <w:sz w:val="24"/>
          <w:szCs w:val="24"/>
        </w:rPr>
        <w:t>Besides, animal</w:t>
      </w:r>
      <w:r>
        <w:rPr>
          <w:rFonts w:ascii="Times New Roman" w:hAnsi="Times New Roman" w:cs="Times New Roman" w:hint="eastAsia"/>
          <w:sz w:val="24"/>
          <w:szCs w:val="24"/>
        </w:rPr>
        <w:t xml:space="preserve"> </w:t>
      </w:r>
      <w:r>
        <w:rPr>
          <w:rFonts w:ascii="Times New Roman" w:hAnsi="Times New Roman" w:cs="Times New Roman"/>
          <w:sz w:val="24"/>
          <w:szCs w:val="24"/>
        </w:rPr>
        <w:t>studies revealed that Tregs played a protective role in experimental stroke.</w:t>
      </w:r>
      <w:r>
        <w:rPr>
          <w:rFonts w:ascii="Times New Roman" w:hAnsi="Times New Roman" w:cs="Times New Roman"/>
          <w:sz w:val="24"/>
          <w:szCs w:val="24"/>
        </w:rPr>
        <w:fldChar w:fldCharType="begin"/>
      </w:r>
      <w:r w:rsidR="00292EB6">
        <w:rPr>
          <w:rFonts w:ascii="Times New Roman" w:hAnsi="Times New Roman" w:cs="Times New Roman"/>
          <w:sz w:val="24"/>
          <w:szCs w:val="24"/>
        </w:rPr>
        <w:instrText xml:space="preserve"> ADDIN EN.CITE &lt;EndNote&gt;&lt;Cite&gt;&lt;Author&gt;Liesz&lt;/Author&gt;&lt;Year&gt;2009&lt;/Year&gt;&lt;RecNum&gt;381&lt;/RecNum&gt;&lt;DisplayText&gt;&lt;style face="superscript"&gt;51&lt;/style&gt;&lt;/DisplayText&gt;&lt;record&gt;&lt;rec-number&gt;381&lt;/rec-number&gt;&lt;foreign-keys&gt;&lt;key app="EN" db-id="xrv2waxvovvxtseasewpdxzof500szeefx0f" timestamp="1599750649"&gt;381&lt;/key&gt;&lt;/foreign-keys&gt;&lt;ref-type name="Journal Article"&gt;17&lt;/ref-type&gt;&lt;contributors&gt;&lt;authors&gt;&lt;author&gt;Liesz, Arthur&lt;/author&gt;&lt;author&gt;Suri-Payer, Elisabeth&lt;/author&gt;&lt;author&gt;Veltkamp, Claudia&lt;/author&gt;&lt;author&gt;Doerr, Henrike&lt;/author&gt;&lt;author&gt;Sommer, Clemens&lt;/author&gt;&lt;author&gt;Rivest, Serge&lt;/author&gt;&lt;author&gt;Giese, Thomas&lt;/author&gt;&lt;author&gt;Veltkamp, Roland&lt;/author&gt;&lt;/authors&gt;&lt;/contributors&gt;&lt;titles&gt;&lt;title&gt;Regulatory T cells are key cerebroprotective immunomodulators in acute experimental stroke&lt;/title&gt;&lt;secondary-title&gt;Nature Medicine&lt;/secondary-title&gt;&lt;/titles&gt;&lt;periodical&gt;&lt;full-title&gt;Nature Medicine&lt;/full-title&gt;&lt;/periodical&gt;&lt;pages&gt;192-199&lt;/pages&gt;&lt;volume&gt;15&lt;/volume&gt;&lt;number&gt;2&lt;/number&gt;&lt;dates&gt;&lt;year&gt;2009&lt;/year&gt;&lt;/dates&gt;&lt;urls&gt;&lt;/urls&gt;&lt;/record&gt;&lt;/Cite&gt;&lt;/EndNote&gt;</w:instrText>
      </w:r>
      <w:r>
        <w:rPr>
          <w:rFonts w:ascii="Times New Roman" w:hAnsi="Times New Roman" w:cs="Times New Roman"/>
          <w:sz w:val="24"/>
          <w:szCs w:val="24"/>
        </w:rPr>
        <w:fldChar w:fldCharType="separate"/>
      </w:r>
      <w:r w:rsidR="00292EB6" w:rsidRPr="00292EB6">
        <w:rPr>
          <w:rFonts w:ascii="Times New Roman" w:hAnsi="Times New Roman" w:cs="Times New Roman"/>
          <w:noProof/>
          <w:sz w:val="24"/>
          <w:szCs w:val="24"/>
          <w:vertAlign w:val="superscript"/>
        </w:rPr>
        <w:t>51</w:t>
      </w:r>
      <w:r>
        <w:rPr>
          <w:rFonts w:ascii="Times New Roman" w:hAnsi="Times New Roman" w:cs="Times New Roman"/>
          <w:sz w:val="24"/>
          <w:szCs w:val="24"/>
        </w:rPr>
        <w:fldChar w:fldCharType="end"/>
      </w:r>
      <w:r>
        <w:rPr>
          <w:rFonts w:ascii="Times New Roman" w:hAnsi="Times New Roman" w:cs="Times New Roman"/>
          <w:sz w:val="24"/>
          <w:szCs w:val="24"/>
        </w:rPr>
        <w:t xml:space="preserve"> Previous reports suggested that endogenous Tregs are neuro-protective and that boosting the number of circulating</w:t>
      </w:r>
      <w:r>
        <w:rPr>
          <w:rFonts w:ascii="Times New Roman" w:hAnsi="Times New Roman" w:cs="Times New Roman" w:hint="eastAsia"/>
          <w:sz w:val="24"/>
          <w:szCs w:val="24"/>
        </w:rPr>
        <w:t xml:space="preserve"> </w:t>
      </w:r>
      <w:r>
        <w:rPr>
          <w:rFonts w:ascii="Times New Roman" w:hAnsi="Times New Roman" w:cs="Times New Roman"/>
          <w:sz w:val="24"/>
          <w:szCs w:val="24"/>
        </w:rPr>
        <w:t>Tregs robustly protects against ischemic brain injury.</w:t>
      </w:r>
      <w:r>
        <w:rPr>
          <w:rFonts w:ascii="Times New Roman" w:hAnsi="Times New Roman" w:cs="Times New Roman"/>
          <w:sz w:val="24"/>
          <w:szCs w:val="24"/>
        </w:rPr>
        <w:fldChar w:fldCharType="begin">
          <w:fldData xml:space="preserve">PEVuZE5vdGU+PENpdGU+PEF1dGhvcj5MaTwvQXV0aG9yPjxZZWFyPjIwMTM8L1llYXI+PFJlY051
bT4zODI8L1JlY051bT48RGlzcGxheVRleHQ+PHN0eWxlIGZhY2U9InN1cGVyc2NyaXB0Ij40Niw1
Miw1Mzwvc3R5bGU+PC9EaXNwbGF5VGV4dD48cmVjb3JkPjxyZWMtbnVtYmVyPjM4MjwvcmVjLW51
bWJlcj48Zm9yZWlnbi1rZXlzPjxrZXkgYXBwPSJFTiIgZGItaWQ9InhydjJ3YXh2b3Z2eHRzZWFz
ZXdwZHh6b2Y1MDBzemVlZngwZiIgdGltZXN0YW1wPSIxNTk5NzUxMjc0Ij4zODI8L2tleT48L2Zv
cmVpZ24ta2V5cz48cmVmLXR5cGUgbmFtZT0iSm91cm5hbCBBcnRpY2xlIj4xNzwvcmVmLXR5cGU+
PGNvbnRyaWJ1dG9ycz48YXV0aG9ycz48YXV0aG9yPkxpLCBQZWl5aW5nPC9hdXRob3I+PGF1dGhv
cj5HYW4sIFl1PC9hdXRob3I+PGF1dGhvcj5CYW/igJBMaWFuZyBTdW48L2F1dGhvcj48YXV0aG9y
PlpoYW5nLCBGZW5nPC9hdXRob3I+PGF1dGhvcj5MdSwgQmluZmVuZzwvYXV0aG9yPjxhdXRob3I+
R2FvLCBZYW5xaW48L2F1dGhvcj48YXV0aG9yPkxpYW5nLCBXZWltaW48L2F1dGhvcj48YXV0aG9y
PlRob21zb24sIEFuZ3VzIFcuPC9hdXRob3I+PGF1dGhvcj5DaGVuLCBKdW48L2F1dGhvcj48YXV0
aG9yPkh1LCBYaWFvbWluZzwvYXV0aG9yPjwvYXV0aG9ycz48L2NvbnRyaWJ1dG9ycz48dGl0bGVz
Pjx0aXRsZT5BZG9wdGl2ZSBSZWd1bGF0b3J5IFQtQ2VsbCBUaGVyYXB5IFByb3RlY3RzIEFnYWlu
c3QgQ2VyZWJyYWwgSXNjaGVtaWE8L3RpdGxlPjxzZWNvbmRhcnktdGl0bGU+QW5uYWxzIG9mIE5l
dXJvbG9neTwvc2Vjb25kYXJ5LXRpdGxlPjwvdGl0bGVzPjxwZXJpb2RpY2FsPjxmdWxsLXRpdGxl
PkFubmFscyBvZiBuZXVyb2xvZ3k8L2Z1bGwtdGl0bGU+PC9wZXJpb2RpY2FsPjx2b2x1bWU+NzQ8
L3ZvbHVtZT48ZGF0ZXM+PHllYXI+MjAxMzwveWVhcj48L2RhdGVzPjx1cmxzPjwvdXJscz48L3Jl
Y29yZD48L0NpdGU+PENpdGU+PEF1dGhvcj5MaWVzejwvQXV0aG9yPjxZZWFyPjIwMTM8L1llYXI+
PFJlY051bT4zODM8L1JlY051bT48cmVjb3JkPjxyZWMtbnVtYmVyPjM4MzwvcmVjLW51bWJlcj48
Zm9yZWlnbi1rZXlzPjxrZXkgYXBwPSJFTiIgZGItaWQ9InhydjJ3YXh2b3Z2eHRzZWFzZXdwZHh6
b2Y1MDBzemVlZngwZiIgdGltZXN0YW1wPSIxNTk5NzUxNTEzIj4zODM8L2tleT48L2ZvcmVpZ24t
a2V5cz48cmVmLXR5cGUgbmFtZT0iSm91cm5hbCBBcnRpY2xlIj4xNzwvcmVmLXR5cGU+PGNvbnRy
aWJ1dG9ycz48YXV0aG9ycz48YXV0aG9yPkxpZXN6LCBBLjwvYXV0aG9yPjxhdXRob3I+WmhvdSwg
Vy48L2F1dGhvcj48YXV0aG9yPk5hLCBTLiBZLjwvYXV0aG9yPjxhdXRob3I+SGFtbWVybGluZywg
Ry4gSi48L2F1dGhvcj48YXV0aG9yPkdhcmJpLCBOLjwvYXV0aG9yPjxhdXRob3I+S2FyY2hlciwg
Uy48L2F1dGhvcj48YXV0aG9yPk1yYWNza28sIEUuPC9hdXRob3I+PGF1dGhvcj5CYWNrcywgSi48
L2F1dGhvcj48YXV0aG9yPlJpdmVzdCwgUy48L2F1dGhvcj48YXV0aG9yPlZlbHRrYW1wLCBSLjwv
YXV0aG9yPjwvYXV0aG9ycz48L2NvbnRyaWJ1dG9ycz48dGl0bGVzPjx0aXRsZT5Cb29zdGluZyBy
ZWd1bGF0b3J5IFQgY2VsbHMgbGltaXRzIG5ldXJvaW5mbGFtbWF0aW9uIGluIHBlcm1hbmVudCBj
b3J0aWNhbCBzdHJva2U8L3RpdGxlPjxzZWNvbmRhcnktdGl0bGU+Sm91cm5hbCBvZiBOZXVyb3Nj
aWVuY2UgdGhlIE9mZmljaWFsIEpvdXJuYWwgb2YgdGhlIFNvY2lldHkgZm9yIE5ldXJvc2NpZW5j
ZTwvc2Vjb25kYXJ5LXRpdGxlPjwvdGl0bGVzPjxwZXJpb2RpY2FsPjxmdWxsLXRpdGxlPkpvdXJu
YWwgb2YgTmV1cm9zY2llbmNlIHRoZSBPZmZpY2lhbCBKb3VybmFsIG9mIHRoZSBTb2NpZXR5IGZv
ciBOZXVyb3NjaWVuY2U8L2Z1bGwtdGl0bGU+PC9wZXJpb2RpY2FsPjxwYWdlcz4xNzM1MDwvcGFn
ZXM+PHZvbHVtZT4zMzwvdm9sdW1lPjxudW1iZXI+NDQ8L251bWJlcj48ZGF0ZXM+PHllYXI+MjAx
MzwveWVhcj48L2RhdGVzPjx1cmxzPjwvdXJscz48L3JlY29yZD48L0NpdGU+PENpdGU+PEF1dGhv
cj5CcmVhPC9BdXRob3I+PFllYXI+MjAxNDwvWWVhcj48UmVjTnVtPjM4NDwvUmVjTnVtPjxyZWNv
cmQ+PHJlYy1udW1iZXI+Mzg0PC9yZWMtbnVtYmVyPjxmb3JlaWduLWtleXM+PGtleSBhcHA9IkVO
IiBkYi1pZD0ieHJ2MndheHZvdnZ4dHNlYXNld3BkeHpvZjUwMHN6ZWVmeDBmIiB0aW1lc3RhbXA9
IjE1OTk3NTE3MTgiPjM4NDwva2V5PjwvZm9yZWlnbi1rZXlzPjxyZWYtdHlwZSBuYW1lPSJKb3Vy
bmFsIEFydGljbGUiPjE3PC9yZWYtdHlwZT48Y29udHJpYnV0b3JzPjxhdXRob3JzPjxhdXRob3I+
QnJlYSwgRGF2aWQ8L2F1dGhvcj48YXV0aG9yPkplc8O6cyBBZ3VsbGE8L2F1dGhvcj48YXV0aG9y
Pk1hbnVlbCBSb2Ryw61ndWV6LVnDocOxZXo8L2F1dGhvcj48YXV0aG9yPkJhcnJhbCwgRGF2aWQ8
L2F1dGhvcj48YXV0aG9yPlJhbW9zLUNhYnJlciwgUGVkcm88L2F1dGhvcj48YXV0aG9yPkNhbXBv
cywgRnJhbmNpc2NvPC9hdXRob3I+PGF1dGhvcj5BbG1laWRhLCBBbmdlbGVzPC9hdXRob3I+PGF1
dGhvcj5BbnRvbmkgRMOhdmFsb3M8L2F1dGhvcj48YXV0aG9yPkpvc8OpIENhc3RpbGxvPC9hdXRo
b3I+PC9hdXRob3JzPjwvY29udHJpYnV0b3JzPjx0aXRsZXM+PHRpdGxlPlJlZ3VsYXRvcnkgVCBj
ZWxscyBtb2R1bGF0ZSBpbmZsYW1tYXRpb24gYW5kIHJlZHVjZSBpbmZhcmN0IHZvbHVtZSBpbiBl
eHBlcmltZW50YWwgYnJhaW4gaXNjaGFlbWlhPC90aXRsZT48c2Vjb25kYXJ5LXRpdGxlPkpvdXJu
YWwgb2YgQ2VsbHVsYXIgYW5kIE1vbGVjdWxhciBNZWRpY2luZTwvc2Vjb25kYXJ5LXRpdGxlPjwv
dGl0bGVzPjxwZXJpb2RpY2FsPjxmdWxsLXRpdGxlPkpvdXJuYWwgb2YgY2VsbHVsYXIgYW5kIG1v
bGVjdWxhciBtZWRpY2luZTwvZnVsbC10aXRsZT48L3BlcmlvZGljYWw+PGRhdGVzPjx5ZWFyPjIw
MTQ8L3llYXI+PC9kYXRlcz48dXJscz48L3VybHM+PC9yZWNvcmQ+PC9DaXRlPjwvRW5kTm90ZT5=
</w:fldData>
        </w:fldChar>
      </w:r>
      <w:r w:rsidR="00292EB6">
        <w:rPr>
          <w:rFonts w:ascii="Times New Roman" w:hAnsi="Times New Roman" w:cs="Times New Roman"/>
          <w:sz w:val="24"/>
          <w:szCs w:val="24"/>
        </w:rPr>
        <w:instrText xml:space="preserve"> ADDIN EN.CITE </w:instrText>
      </w:r>
      <w:r w:rsidR="00292EB6">
        <w:rPr>
          <w:rFonts w:ascii="Times New Roman" w:hAnsi="Times New Roman" w:cs="Times New Roman"/>
          <w:sz w:val="24"/>
          <w:szCs w:val="24"/>
        </w:rPr>
        <w:fldChar w:fldCharType="begin">
          <w:fldData xml:space="preserve">PEVuZE5vdGU+PENpdGU+PEF1dGhvcj5MaTwvQXV0aG9yPjxZZWFyPjIwMTM8L1llYXI+PFJlY051
bT4zODI8L1JlY051bT48RGlzcGxheVRleHQ+PHN0eWxlIGZhY2U9InN1cGVyc2NyaXB0Ij40Niw1
Miw1Mzwvc3R5bGU+PC9EaXNwbGF5VGV4dD48cmVjb3JkPjxyZWMtbnVtYmVyPjM4MjwvcmVjLW51
bWJlcj48Zm9yZWlnbi1rZXlzPjxrZXkgYXBwPSJFTiIgZGItaWQ9InhydjJ3YXh2b3Z2eHRzZWFz
ZXdwZHh6b2Y1MDBzemVlZngwZiIgdGltZXN0YW1wPSIxNTk5NzUxMjc0Ij4zODI8L2tleT48L2Zv
cmVpZ24ta2V5cz48cmVmLXR5cGUgbmFtZT0iSm91cm5hbCBBcnRpY2xlIj4xNzwvcmVmLXR5cGU+
PGNvbnRyaWJ1dG9ycz48YXV0aG9ycz48YXV0aG9yPkxpLCBQZWl5aW5nPC9hdXRob3I+PGF1dGhv
cj5HYW4sIFl1PC9hdXRob3I+PGF1dGhvcj5CYW/igJBMaWFuZyBTdW48L2F1dGhvcj48YXV0aG9y
PlpoYW5nLCBGZW5nPC9hdXRob3I+PGF1dGhvcj5MdSwgQmluZmVuZzwvYXV0aG9yPjxhdXRob3I+
R2FvLCBZYW5xaW48L2F1dGhvcj48YXV0aG9yPkxpYW5nLCBXZWltaW48L2F1dGhvcj48YXV0aG9y
PlRob21zb24sIEFuZ3VzIFcuPC9hdXRob3I+PGF1dGhvcj5DaGVuLCBKdW48L2F1dGhvcj48YXV0
aG9yPkh1LCBYaWFvbWluZzwvYXV0aG9yPjwvYXV0aG9ycz48L2NvbnRyaWJ1dG9ycz48dGl0bGVz
Pjx0aXRsZT5BZG9wdGl2ZSBSZWd1bGF0b3J5IFQtQ2VsbCBUaGVyYXB5IFByb3RlY3RzIEFnYWlu
c3QgQ2VyZWJyYWwgSXNjaGVtaWE8L3RpdGxlPjxzZWNvbmRhcnktdGl0bGU+QW5uYWxzIG9mIE5l
dXJvbG9neTwvc2Vjb25kYXJ5LXRpdGxlPjwvdGl0bGVzPjxwZXJpb2RpY2FsPjxmdWxsLXRpdGxl
PkFubmFscyBvZiBuZXVyb2xvZ3k8L2Z1bGwtdGl0bGU+PC9wZXJpb2RpY2FsPjx2b2x1bWU+NzQ8
L3ZvbHVtZT48ZGF0ZXM+PHllYXI+MjAxMzwveWVhcj48L2RhdGVzPjx1cmxzPjwvdXJscz48L3Jl
Y29yZD48L0NpdGU+PENpdGU+PEF1dGhvcj5MaWVzejwvQXV0aG9yPjxZZWFyPjIwMTM8L1llYXI+
PFJlY051bT4zODM8L1JlY051bT48cmVjb3JkPjxyZWMtbnVtYmVyPjM4MzwvcmVjLW51bWJlcj48
Zm9yZWlnbi1rZXlzPjxrZXkgYXBwPSJFTiIgZGItaWQ9InhydjJ3YXh2b3Z2eHRzZWFzZXdwZHh6
b2Y1MDBzemVlZngwZiIgdGltZXN0YW1wPSIxNTk5NzUxNTEzIj4zODM8L2tleT48L2ZvcmVpZ24t
a2V5cz48cmVmLXR5cGUgbmFtZT0iSm91cm5hbCBBcnRpY2xlIj4xNzwvcmVmLXR5cGU+PGNvbnRy
aWJ1dG9ycz48YXV0aG9ycz48YXV0aG9yPkxpZXN6LCBBLjwvYXV0aG9yPjxhdXRob3I+WmhvdSwg
Vy48L2F1dGhvcj48YXV0aG9yPk5hLCBTLiBZLjwvYXV0aG9yPjxhdXRob3I+SGFtbWVybGluZywg
Ry4gSi48L2F1dGhvcj48YXV0aG9yPkdhcmJpLCBOLjwvYXV0aG9yPjxhdXRob3I+S2FyY2hlciwg
Uy48L2F1dGhvcj48YXV0aG9yPk1yYWNza28sIEUuPC9hdXRob3I+PGF1dGhvcj5CYWNrcywgSi48
L2F1dGhvcj48YXV0aG9yPlJpdmVzdCwgUy48L2F1dGhvcj48YXV0aG9yPlZlbHRrYW1wLCBSLjwv
YXV0aG9yPjwvYXV0aG9ycz48L2NvbnRyaWJ1dG9ycz48dGl0bGVzPjx0aXRsZT5Cb29zdGluZyBy
ZWd1bGF0b3J5IFQgY2VsbHMgbGltaXRzIG5ldXJvaW5mbGFtbWF0aW9uIGluIHBlcm1hbmVudCBj
b3J0aWNhbCBzdHJva2U8L3RpdGxlPjxzZWNvbmRhcnktdGl0bGU+Sm91cm5hbCBvZiBOZXVyb3Nj
aWVuY2UgdGhlIE9mZmljaWFsIEpvdXJuYWwgb2YgdGhlIFNvY2lldHkgZm9yIE5ldXJvc2NpZW5j
ZTwvc2Vjb25kYXJ5LXRpdGxlPjwvdGl0bGVzPjxwZXJpb2RpY2FsPjxmdWxsLXRpdGxlPkpvdXJu
YWwgb2YgTmV1cm9zY2llbmNlIHRoZSBPZmZpY2lhbCBKb3VybmFsIG9mIHRoZSBTb2NpZXR5IGZv
ciBOZXVyb3NjaWVuY2U8L2Z1bGwtdGl0bGU+PC9wZXJpb2RpY2FsPjxwYWdlcz4xNzM1MDwvcGFn
ZXM+PHZvbHVtZT4zMzwvdm9sdW1lPjxudW1iZXI+NDQ8L251bWJlcj48ZGF0ZXM+PHllYXI+MjAx
MzwveWVhcj48L2RhdGVzPjx1cmxzPjwvdXJscz48L3JlY29yZD48L0NpdGU+PENpdGU+PEF1dGhv
cj5CcmVhPC9BdXRob3I+PFllYXI+MjAxNDwvWWVhcj48UmVjTnVtPjM4NDwvUmVjTnVtPjxyZWNv
cmQ+PHJlYy1udW1iZXI+Mzg0PC9yZWMtbnVtYmVyPjxmb3JlaWduLWtleXM+PGtleSBhcHA9IkVO
IiBkYi1pZD0ieHJ2MndheHZvdnZ4dHNlYXNld3BkeHpvZjUwMHN6ZWVmeDBmIiB0aW1lc3RhbXA9
IjE1OTk3NTE3MTgiPjM4NDwva2V5PjwvZm9yZWlnbi1rZXlzPjxyZWYtdHlwZSBuYW1lPSJKb3Vy
bmFsIEFydGljbGUiPjE3PC9yZWYtdHlwZT48Y29udHJpYnV0b3JzPjxhdXRob3JzPjxhdXRob3I+
QnJlYSwgRGF2aWQ8L2F1dGhvcj48YXV0aG9yPkplc8O6cyBBZ3VsbGE8L2F1dGhvcj48YXV0aG9y
Pk1hbnVlbCBSb2Ryw61ndWV6LVnDocOxZXo8L2F1dGhvcj48YXV0aG9yPkJhcnJhbCwgRGF2aWQ8
L2F1dGhvcj48YXV0aG9yPlJhbW9zLUNhYnJlciwgUGVkcm88L2F1dGhvcj48YXV0aG9yPkNhbXBv
cywgRnJhbmNpc2NvPC9hdXRob3I+PGF1dGhvcj5BbG1laWRhLCBBbmdlbGVzPC9hdXRob3I+PGF1
dGhvcj5BbnRvbmkgRMOhdmFsb3M8L2F1dGhvcj48YXV0aG9yPkpvc8OpIENhc3RpbGxvPC9hdXRo
b3I+PC9hdXRob3JzPjwvY29udHJpYnV0b3JzPjx0aXRsZXM+PHRpdGxlPlJlZ3VsYXRvcnkgVCBj
ZWxscyBtb2R1bGF0ZSBpbmZsYW1tYXRpb24gYW5kIHJlZHVjZSBpbmZhcmN0IHZvbHVtZSBpbiBl
eHBlcmltZW50YWwgYnJhaW4gaXNjaGFlbWlhPC90aXRsZT48c2Vjb25kYXJ5LXRpdGxlPkpvdXJu
YWwgb2YgQ2VsbHVsYXIgYW5kIE1vbGVjdWxhciBNZWRpY2luZTwvc2Vjb25kYXJ5LXRpdGxlPjwv
dGl0bGVzPjxwZXJpb2RpY2FsPjxmdWxsLXRpdGxlPkpvdXJuYWwgb2YgY2VsbHVsYXIgYW5kIG1v
bGVjdWxhciBtZWRpY2luZTwvZnVsbC10aXRsZT48L3BlcmlvZGljYWw+PGRhdGVzPjx5ZWFyPjIw
MTQ8L3llYXI+PC9kYXRlcz48dXJscz48L3VybHM+PC9yZWNvcmQ+PC9DaXRlPjwvRW5kTm90ZT5=
</w:fldData>
        </w:fldChar>
      </w:r>
      <w:r w:rsidR="00292EB6">
        <w:rPr>
          <w:rFonts w:ascii="Times New Roman" w:hAnsi="Times New Roman" w:cs="Times New Roman"/>
          <w:sz w:val="24"/>
          <w:szCs w:val="24"/>
        </w:rPr>
        <w:instrText xml:space="preserve"> ADDIN EN.CITE.DATA </w:instrText>
      </w:r>
      <w:r w:rsidR="00292EB6">
        <w:rPr>
          <w:rFonts w:ascii="Times New Roman" w:hAnsi="Times New Roman" w:cs="Times New Roman"/>
          <w:sz w:val="24"/>
          <w:szCs w:val="24"/>
        </w:rPr>
      </w:r>
      <w:r w:rsidR="00292EB6">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292EB6" w:rsidRPr="00292EB6">
        <w:rPr>
          <w:rFonts w:ascii="Times New Roman" w:hAnsi="Times New Roman" w:cs="Times New Roman"/>
          <w:noProof/>
          <w:sz w:val="24"/>
          <w:szCs w:val="24"/>
          <w:vertAlign w:val="superscript"/>
        </w:rPr>
        <w:t>46,52,53</w:t>
      </w:r>
      <w:r>
        <w:rPr>
          <w:rFonts w:ascii="Times New Roman" w:hAnsi="Times New Roman" w:cs="Times New Roman"/>
          <w:sz w:val="24"/>
          <w:szCs w:val="24"/>
        </w:rPr>
        <w:fldChar w:fldCharType="end"/>
      </w:r>
      <w:r>
        <w:rPr>
          <w:rFonts w:ascii="Times New Roman" w:hAnsi="Times New Roman" w:cs="Times New Roman"/>
          <w:sz w:val="24"/>
          <w:szCs w:val="24"/>
        </w:rPr>
        <w:t xml:space="preserve"> </w:t>
      </w:r>
      <w:del w:id="1326" w:author="cc" w:date="2021-01-24T18:28:00Z">
        <w:r w:rsidDel="007A1165">
          <w:rPr>
            <w:rFonts w:ascii="Times New Roman" w:hAnsi="Times New Roman" w:cs="Times New Roman"/>
            <w:sz w:val="24"/>
            <w:szCs w:val="24"/>
          </w:rPr>
          <w:delText xml:space="preserve">This protective effect of Tregs was long-lasting and resulted in sustained improvements in long-term neurological outcomes. These results were consistent with the view that Tregs as an inhibiting target in peripheral blood which involved in systemic immune response. </w:delText>
        </w:r>
      </w:del>
    </w:p>
    <w:p w14:paraId="5187EE0B" w14:textId="77777777" w:rsidR="003F54C0" w:rsidRDefault="003F54C0">
      <w:pPr>
        <w:spacing w:line="360" w:lineRule="auto"/>
        <w:rPr>
          <w:rFonts w:ascii="Times New Roman" w:hAnsi="Times New Roman" w:cs="Times New Roman"/>
          <w:color w:val="000000" w:themeColor="text1"/>
          <w:sz w:val="24"/>
          <w:szCs w:val="24"/>
        </w:rPr>
        <w:pPrChange w:id="1327" w:author="Guobo Chen" w:date="2020-11-13T16:15:00Z">
          <w:pPr>
            <w:spacing w:line="360" w:lineRule="auto"/>
            <w:ind w:firstLineChars="200" w:firstLine="480"/>
          </w:pPr>
        </w:pPrChange>
      </w:pPr>
    </w:p>
    <w:p w14:paraId="66C3EBCB" w14:textId="62FAA44D" w:rsidR="003F54C0" w:rsidDel="00292EB6" w:rsidRDefault="003C0E66">
      <w:pPr>
        <w:spacing w:line="360" w:lineRule="auto"/>
        <w:ind w:firstLineChars="200" w:firstLine="480"/>
        <w:rPr>
          <w:ins w:id="1328" w:author="Guobo Chen" w:date="2020-11-12T21:45:00Z"/>
          <w:del w:id="1329" w:author="cc" w:date="2021-01-24T19:05:00Z"/>
          <w:rFonts w:ascii="Times New Roman" w:hAnsi="Times New Roman" w:cs="Times New Roman"/>
          <w:sz w:val="24"/>
          <w:szCs w:val="24"/>
        </w:rPr>
      </w:pPr>
      <w:del w:id="1330" w:author="cc" w:date="2021-01-24T19:05:00Z">
        <w:r w:rsidDel="00292EB6">
          <w:rPr>
            <w:rFonts w:ascii="Times New Roman" w:hAnsi="Times New Roman" w:cs="Times New Roman"/>
            <w:bCs/>
            <w:sz w:val="24"/>
            <w:szCs w:val="24"/>
          </w:rPr>
          <w:delText>Many stroke patients experience severe consequences,</w:delText>
        </w:r>
        <w:r w:rsidDel="00292EB6">
          <w:rPr>
            <w:rFonts w:ascii="Times New Roman" w:hAnsi="Times New Roman" w:cs="Times New Roman"/>
            <w:bCs/>
            <w:color w:val="0000FF"/>
            <w:sz w:val="24"/>
            <w:szCs w:val="24"/>
          </w:rPr>
          <w:delText xml:space="preserve"> </w:delText>
        </w:r>
        <w:r w:rsidDel="00292EB6">
          <w:rPr>
            <w:rFonts w:ascii="Times New Roman" w:hAnsi="Times New Roman" w:cs="Times New Roman"/>
            <w:bCs/>
            <w:sz w:val="24"/>
            <w:szCs w:val="24"/>
          </w:rPr>
          <w:delText>however, reliably predicting stroke outcome remains challenging. Several attempts to identify characteristics associated</w:delText>
        </w:r>
        <w:r w:rsidDel="00292EB6">
          <w:rPr>
            <w:rFonts w:ascii="Times New Roman" w:hAnsi="Times New Roman" w:cs="Times New Roman" w:hint="eastAsia"/>
            <w:bCs/>
            <w:sz w:val="24"/>
            <w:szCs w:val="24"/>
          </w:rPr>
          <w:delText xml:space="preserve"> </w:delText>
        </w:r>
        <w:r w:rsidDel="00292EB6">
          <w:rPr>
            <w:rFonts w:ascii="Times New Roman" w:hAnsi="Times New Roman" w:cs="Times New Roman"/>
            <w:bCs/>
            <w:sz w:val="24"/>
            <w:szCs w:val="24"/>
          </w:rPr>
          <w:delText>with poor outcomes have been made</w:delText>
        </w:r>
        <w:r w:rsidDel="00292EB6">
          <w:rPr>
            <w:rFonts w:ascii="Times New Roman" w:hAnsi="Times New Roman" w:cs="Times New Roman"/>
            <w:bCs/>
            <w:color w:val="0000FF"/>
            <w:sz w:val="24"/>
            <w:szCs w:val="24"/>
          </w:rPr>
          <w:delText>.</w:delText>
        </w:r>
      </w:del>
      <w:del w:id="1331" w:author="cc" w:date="2021-01-24T19:04:00Z">
        <w:r w:rsidDel="00103F5B">
          <w:rPr>
            <w:rFonts w:ascii="Times New Roman" w:hAnsi="Times New Roman" w:cs="Times New Roman"/>
            <w:bCs/>
            <w:color w:val="0000FF"/>
            <w:sz w:val="24"/>
            <w:szCs w:val="24"/>
          </w:rPr>
          <w:delText xml:space="preserve"> </w:delText>
        </w:r>
        <w:r w:rsidDel="00103F5B">
          <w:rPr>
            <w:rFonts w:ascii="Times New Roman" w:hAnsi="Times New Roman" w:cs="Times New Roman"/>
            <w:bCs/>
            <w:sz w:val="24"/>
            <w:szCs w:val="24"/>
          </w:rPr>
          <w:delText>A consistent association with poor outcome was found for the clinical factors age and stroke severity,</w:delText>
        </w:r>
        <w:r w:rsidDel="00103F5B">
          <w:rPr>
            <w:rFonts w:ascii="Times New Roman" w:hAnsi="Times New Roman" w:cs="Times New Roman"/>
            <w:bCs/>
            <w:sz w:val="24"/>
            <w:szCs w:val="24"/>
          </w:rPr>
          <w:fldChar w:fldCharType="begin"/>
        </w:r>
      </w:del>
      <w:r w:rsidR="00292EB6">
        <w:rPr>
          <w:rFonts w:ascii="Times New Roman" w:hAnsi="Times New Roman" w:cs="Times New Roman"/>
          <w:bCs/>
          <w:sz w:val="24"/>
          <w:szCs w:val="24"/>
        </w:rPr>
        <w:instrText xml:space="preserve"> ADDIN EN.CITE &lt;EndNote&gt;&lt;Cite&gt;&lt;Author&gt;Appelros&lt;/Author&gt;&lt;Year&gt;2003&lt;/Year&gt;&lt;RecNum&gt;401&lt;/RecNum&gt;&lt;DisplayText&gt;&lt;style face="superscript"&gt;54,55&lt;/style&gt;&lt;/DisplayText&gt;&lt;record&gt;&lt;rec-number&gt;401&lt;/rec-number&gt;&lt;foreign-keys&gt;&lt;key app="EN" db-id="xrv2waxvovvxtseasewpdxzof500szeefx0f" timestamp="1599998728"&gt;401&lt;/key&gt;&lt;/foreign-keys&gt;&lt;ref-type name="Journal Article"&gt;17&lt;/ref-type&gt;&lt;contributors&gt;&lt;authors&gt;&lt;author&gt;Appelros, P.&lt;/author&gt;&lt;author&gt;Nydevik, I.&lt;/author&gt;&lt;author&gt;Viitanen, M.&lt;/author&gt;&lt;/authors&gt;&lt;/contributors&gt;&lt;titles&gt;&lt;title&gt;Poor outcome after first-ever stroke: predictors for death, dependency, and recurrent stroke within the first year&lt;/title&gt;&lt;secondary-title&gt;Stroke; a journal of cerebral circulation&lt;/secondary-title&gt;&lt;/titles&gt;&lt;periodical&gt;&lt;full-title&gt;Stroke; a journal of cerebral circulation&lt;/full-title&gt;&lt;/periodical&gt;&lt;pages&gt;122-6&lt;/pages&gt;&lt;volume&gt;34&lt;/volume&gt;&lt;number&gt;1&lt;/number&gt;&lt;dates&gt;&lt;year&gt;2003&lt;/year&gt;&lt;/dates&gt;&lt;urls&gt;&lt;/urls&gt;&lt;/record&gt;&lt;/Cite&gt;&lt;Cite&gt;&lt;Author&gt;Saposnik&lt;/Author&gt;&lt;Year&gt;2008&lt;/Year&gt;&lt;RecNum&gt;402&lt;/RecNum&gt;&lt;record&gt;&lt;rec-number&gt;402&lt;/rec-number&gt;&lt;foreign-keys&gt;&lt;key app="EN" db-id="xrv2waxvovvxtseasewpdxzof500szeefx0f" timestamp="1599999064"&gt;402&lt;/key&gt;&lt;/foreign-keys&gt;&lt;ref-type name="Journal Article"&gt;17&lt;/ref-type&gt;&lt;contributors&gt;&lt;authors&gt;&lt;author&gt;Saposnik, G.&lt;/author&gt;&lt;author&gt;Hill, M. D.&lt;/author&gt;&lt;author&gt;O&amp;quot;Donnell, M.&lt;/author&gt;&lt;author&gt;Fang, J.&lt;/author&gt;&lt;author&gt;Hachinski, V.&lt;/author&gt;&lt;author&gt;Kapral, M. K.&lt;/author&gt;&lt;/authors&gt;&lt;/contributors&gt;&lt;titles&gt;&lt;title&gt;Variables associated with 7-day, 30-day, and 1-year fatality after ischemic stroke&lt;/title&gt;&lt;secondary-title&gt;Stroke&lt;/secondary-title&gt;&lt;/titles&gt;&lt;periodical&gt;&lt;full-title&gt;Stroke&lt;/full-title&gt;&lt;/periodical&gt;&lt;pages&gt;2318-2324&lt;/pages&gt;&lt;volume&gt;39&lt;/volume&gt;&lt;number&gt;8&lt;/number&gt;&lt;dates&gt;&lt;year&gt;2008&lt;/year&gt;&lt;/dates&gt;&lt;urls&gt;&lt;/urls&gt;&lt;/record&gt;&lt;/Cite&gt;&lt;/EndNote&gt;</w:instrText>
      </w:r>
      <w:del w:id="1332" w:author="cc" w:date="2021-01-24T19:04:00Z">
        <w:r w:rsidDel="00103F5B">
          <w:rPr>
            <w:rFonts w:ascii="Times New Roman" w:hAnsi="Times New Roman" w:cs="Times New Roman"/>
            <w:bCs/>
            <w:sz w:val="24"/>
            <w:szCs w:val="24"/>
          </w:rPr>
          <w:fldChar w:fldCharType="separate"/>
        </w:r>
      </w:del>
      <w:r w:rsidR="00292EB6" w:rsidRPr="00292EB6">
        <w:rPr>
          <w:rFonts w:ascii="Times New Roman" w:hAnsi="Times New Roman" w:cs="Times New Roman"/>
          <w:bCs/>
          <w:noProof/>
          <w:sz w:val="24"/>
          <w:szCs w:val="24"/>
          <w:vertAlign w:val="superscript"/>
        </w:rPr>
        <w:t>54,55</w:t>
      </w:r>
      <w:del w:id="1333" w:author="cc" w:date="2021-01-24T19:04:00Z">
        <w:r w:rsidDel="00103F5B">
          <w:rPr>
            <w:rFonts w:ascii="Times New Roman" w:hAnsi="Times New Roman" w:cs="Times New Roman"/>
            <w:bCs/>
            <w:sz w:val="24"/>
            <w:szCs w:val="24"/>
          </w:rPr>
          <w:fldChar w:fldCharType="end"/>
        </w:r>
        <w:r w:rsidDel="00103F5B">
          <w:rPr>
            <w:rFonts w:ascii="Times New Roman" w:hAnsi="Times New Roman" w:cs="Times New Roman"/>
            <w:bCs/>
            <w:sz w:val="24"/>
            <w:szCs w:val="24"/>
          </w:rPr>
          <w:delText xml:space="preserve"> as well as for post-stroke complications such as stroke-associated pneumonia (SAP).</w:delText>
        </w:r>
        <w:r w:rsidDel="00103F5B">
          <w:rPr>
            <w:rFonts w:ascii="Times New Roman" w:hAnsi="Times New Roman" w:cs="Times New Roman"/>
            <w:bCs/>
            <w:sz w:val="24"/>
            <w:szCs w:val="24"/>
          </w:rPr>
          <w:fldChar w:fldCharType="begin"/>
        </w:r>
      </w:del>
      <w:r w:rsidR="00292EB6">
        <w:rPr>
          <w:rFonts w:ascii="Times New Roman" w:hAnsi="Times New Roman" w:cs="Times New Roman"/>
          <w:bCs/>
          <w:sz w:val="24"/>
          <w:szCs w:val="24"/>
        </w:rPr>
        <w:instrText xml:space="preserve"> ADDIN EN.CITE &lt;EndNote&gt;&lt;Cite&gt;&lt;Author&gt;Popovi?&lt;/Author&gt;&lt;Year&gt;2013&lt;/Year&gt;&lt;RecNum&gt;403&lt;/RecNum&gt;&lt;DisplayText&gt;&lt;style face="superscript"&gt;32&lt;/style&gt;&lt;/DisplayText&gt;&lt;record&gt;&lt;rec-number&gt;403&lt;/rec-number&gt;&lt;foreign-keys&gt;&lt;key app="EN" db-id="xrv2waxvovvxtseasewpdxzof500szeefx0f" timestamp="1599999596"&gt;403&lt;/key&gt;&lt;/foreign-keys&gt;&lt;ref-type name="Journal Article"&gt;17&lt;/ref-type&gt;&lt;contributors&gt;&lt;authors&gt;&lt;author&gt;Popovi?, Natasa&lt;/author&gt;&lt;author&gt;Stefanovi?-Budimki?, Maja&lt;/author&gt;&lt;author&gt;Mitrovi?, Nikola&lt;/author&gt;&lt;author&gt;Uro?Evi?, Aleksandar&lt;/author&gt;&lt;author&gt;Milo?Evi?, Branko&lt;/author&gt;&lt;author&gt;Pelemi?, Mijomir&lt;/author&gt;&lt;author&gt;Jevtovi?, Djordje&lt;/author&gt;&lt;author&gt;Besla?-Bumba?Irevi?, Ljiljana&lt;/author&gt;&lt;author&gt;Jovanovi?, Dejana&lt;/author&gt;&lt;/authors&gt;&lt;/contributors&gt;&lt;titles&gt;&lt;title&gt;The frequency of poststroke infections and their impact on early stroke outcome&lt;/title&gt;&lt;secondary-title&gt;J Stroke Cerebrovasc Dis&lt;/secondary-title&gt;&lt;/titles&gt;&lt;periodical&gt;&lt;full-title&gt;J Stroke Cerebrovasc Dis&lt;/full-title&gt;&lt;/periodical&gt;&lt;pages&gt;424-429&lt;/pages&gt;&lt;volume&gt;22&lt;/volume&gt;&lt;number&gt;4&lt;/number&gt;&lt;dates&gt;&lt;year&gt;2013&lt;/year&gt;&lt;/dates&gt;&lt;urls&gt;&lt;/urls&gt;&lt;/record&gt;&lt;/Cite&gt;&lt;/EndNote&gt;</w:instrText>
      </w:r>
      <w:del w:id="1334" w:author="cc" w:date="2021-01-24T19:04:00Z">
        <w:r w:rsidDel="00103F5B">
          <w:rPr>
            <w:rFonts w:ascii="Times New Roman" w:hAnsi="Times New Roman" w:cs="Times New Roman"/>
            <w:bCs/>
            <w:sz w:val="24"/>
            <w:szCs w:val="24"/>
          </w:rPr>
          <w:fldChar w:fldCharType="separate"/>
        </w:r>
      </w:del>
      <w:r w:rsidR="00292EB6" w:rsidRPr="00292EB6">
        <w:rPr>
          <w:rFonts w:ascii="Times New Roman" w:hAnsi="Times New Roman" w:cs="Times New Roman"/>
          <w:bCs/>
          <w:noProof/>
          <w:sz w:val="24"/>
          <w:szCs w:val="24"/>
          <w:vertAlign w:val="superscript"/>
        </w:rPr>
        <w:t>32</w:t>
      </w:r>
      <w:del w:id="1335" w:author="cc" w:date="2021-01-24T19:04:00Z">
        <w:r w:rsidDel="00103F5B">
          <w:rPr>
            <w:rFonts w:ascii="Times New Roman" w:hAnsi="Times New Roman" w:cs="Times New Roman"/>
            <w:bCs/>
            <w:sz w:val="24"/>
            <w:szCs w:val="24"/>
          </w:rPr>
          <w:fldChar w:fldCharType="end"/>
        </w:r>
      </w:del>
      <w:del w:id="1336" w:author="cc" w:date="2021-01-24T19:05:00Z">
        <w:r w:rsidDel="00292EB6">
          <w:rPr>
            <w:rFonts w:ascii="Times New Roman" w:hAnsi="Times New Roman" w:cs="Times New Roman"/>
            <w:bCs/>
            <w:sz w:val="24"/>
            <w:szCs w:val="24"/>
          </w:rPr>
          <w:delText xml:space="preserve"> Almost 40% of stroke patients have a poor outcome at three months after the index event. Predictors for</w:delText>
        </w:r>
        <w:r w:rsidDel="00292EB6">
          <w:rPr>
            <w:rFonts w:ascii="Times New Roman" w:hAnsi="Times New Roman" w:cs="Times New Roman" w:hint="eastAsia"/>
            <w:bCs/>
            <w:sz w:val="24"/>
            <w:szCs w:val="24"/>
          </w:rPr>
          <w:delText xml:space="preserve"> </w:delText>
        </w:r>
        <w:r w:rsidDel="00292EB6">
          <w:rPr>
            <w:rFonts w:ascii="Times New Roman" w:hAnsi="Times New Roman" w:cs="Times New Roman"/>
            <w:bCs/>
            <w:sz w:val="24"/>
            <w:szCs w:val="24"/>
          </w:rPr>
          <w:delText>stroke outcome in the early acute phase may contribute to stroke treatment.</w:delText>
        </w:r>
        <w:r w:rsidDel="00292EB6">
          <w:rPr>
            <w:rFonts w:ascii="Times New Roman" w:hAnsi="Times New Roman" w:cs="Times New Roman"/>
            <w:bCs/>
            <w:sz w:val="24"/>
            <w:szCs w:val="24"/>
          </w:rPr>
          <w:fldChar w:fldCharType="begin"/>
        </w:r>
      </w:del>
      <w:r w:rsidR="00292EB6">
        <w:rPr>
          <w:rFonts w:ascii="Times New Roman" w:hAnsi="Times New Roman" w:cs="Times New Roman"/>
          <w:bCs/>
          <w:sz w:val="24"/>
          <w:szCs w:val="24"/>
        </w:rPr>
        <w:instrText xml:space="preserve"> ADDIN EN.CITE &lt;EndNote&gt;&lt;Cite&gt;&lt;Author&gt;Mengel&lt;/Author&gt;&lt;Year&gt;2019&lt;/Year&gt;&lt;RecNum&gt;400&lt;/RecNum&gt;&lt;DisplayText&gt;&lt;style face="superscript"&gt;17&lt;/style&gt;&lt;/DisplayText&gt;&lt;record&gt;&lt;rec-number&gt;400&lt;/rec-number&gt;&lt;foreign-keys&gt;&lt;key app="EN" db-id="xrv2waxvovvxtseasewpdxzof500szeefx0f" timestamp="1599833849"&gt;400&lt;/key&gt;&lt;/foreign-keys&gt;&lt;ref-type name="Journal Article"&gt;17&lt;/ref-type&gt;&lt;contributors&gt;&lt;authors&gt;&lt;author&gt;Mengel, A.&lt;/author&gt;&lt;author&gt;Ulm, L.&lt;/author&gt;&lt;author&gt;Hotter, B.&lt;/author&gt;&lt;author&gt;Harms, H.&lt;/author&gt;&lt;author&gt;Hoffmann, S.&lt;/author&gt;&lt;/authors&gt;&lt;/contributors&gt;&lt;titles&gt;&lt;title&gt;Biomarkers of immune capacity, infection and inflammation are associated with poor outcome and mortality after stroke - The PREDICT study&lt;/title&gt;&lt;secondary-title&gt;BMC Neurology&lt;/secondary-title&gt;&lt;/titles&gt;&lt;periodical&gt;&lt;full-title&gt;BMC Neurology&lt;/full-title&gt;&lt;/periodical&gt;&lt;volume&gt;19&lt;/volume&gt;&lt;number&gt;1&lt;/number&gt;&lt;dates&gt;&lt;year&gt;2019&lt;/year&gt;&lt;/dates&gt;&lt;urls&gt;&lt;/urls&gt;&lt;/record&gt;&lt;/Cite&gt;&lt;/EndNote&gt;</w:instrText>
      </w:r>
      <w:del w:id="1337" w:author="cc" w:date="2021-01-24T19:05:00Z">
        <w:r w:rsidDel="00292EB6">
          <w:rPr>
            <w:rFonts w:ascii="Times New Roman" w:hAnsi="Times New Roman" w:cs="Times New Roman"/>
            <w:bCs/>
            <w:sz w:val="24"/>
            <w:szCs w:val="24"/>
          </w:rPr>
          <w:fldChar w:fldCharType="separate"/>
        </w:r>
      </w:del>
      <w:r w:rsidR="00292EB6" w:rsidRPr="00292EB6">
        <w:rPr>
          <w:rFonts w:ascii="Times New Roman" w:hAnsi="Times New Roman" w:cs="Times New Roman"/>
          <w:bCs/>
          <w:noProof/>
          <w:sz w:val="24"/>
          <w:szCs w:val="24"/>
          <w:vertAlign w:val="superscript"/>
        </w:rPr>
        <w:t>17</w:t>
      </w:r>
      <w:del w:id="1338" w:author="cc" w:date="2021-01-24T19:05:00Z">
        <w:r w:rsidDel="00292EB6">
          <w:rPr>
            <w:rFonts w:ascii="Times New Roman" w:hAnsi="Times New Roman" w:cs="Times New Roman"/>
            <w:bCs/>
            <w:sz w:val="24"/>
            <w:szCs w:val="24"/>
          </w:rPr>
          <w:fldChar w:fldCharType="end"/>
        </w:r>
        <w:r w:rsidDel="00292EB6">
          <w:rPr>
            <w:rFonts w:ascii="Times New Roman" w:hAnsi="Times New Roman" w:cs="Times New Roman"/>
            <w:bCs/>
            <w:sz w:val="24"/>
            <w:szCs w:val="24"/>
          </w:rPr>
          <w:delText xml:space="preserve"> The prognostic value of </w:delText>
        </w:r>
        <w:r w:rsidDel="00292EB6">
          <w:rPr>
            <w:rFonts w:ascii="Times New Roman" w:hAnsi="Times New Roman" w:cs="Times New Roman"/>
            <w:sz w:val="24"/>
            <w:szCs w:val="24"/>
          </w:rPr>
          <w:delText>peripheral</w:delText>
        </w:r>
        <w:r w:rsidDel="00292EB6">
          <w:rPr>
            <w:rFonts w:ascii="Times New Roman" w:hAnsi="Times New Roman" w:cs="Times New Roman"/>
            <w:bCs/>
            <w:sz w:val="24"/>
            <w:szCs w:val="24"/>
          </w:rPr>
          <w:delText xml:space="preserve"> blood biomarkers in patients with </w:delText>
        </w:r>
        <w:r w:rsidDel="00292EB6">
          <w:rPr>
            <w:rFonts w:ascii="Times New Roman" w:hAnsi="Times New Roman" w:cs="Times New Roman" w:hint="eastAsia"/>
            <w:bCs/>
            <w:sz w:val="24"/>
            <w:szCs w:val="24"/>
          </w:rPr>
          <w:delText xml:space="preserve">the </w:delText>
        </w:r>
        <w:r w:rsidDel="00292EB6">
          <w:rPr>
            <w:rFonts w:ascii="Times New Roman" w:hAnsi="Times New Roman" w:cs="Times New Roman"/>
            <w:bCs/>
            <w:sz w:val="24"/>
            <w:szCs w:val="24"/>
          </w:rPr>
          <w:delText xml:space="preserve">acute </w:delText>
        </w:r>
        <w:r w:rsidDel="00292EB6">
          <w:rPr>
            <w:rFonts w:ascii="Times New Roman" w:hAnsi="Times New Roman" w:cs="Times New Roman" w:hint="eastAsia"/>
            <w:bCs/>
            <w:sz w:val="24"/>
            <w:szCs w:val="24"/>
          </w:rPr>
          <w:delText>ischemic</w:delText>
        </w:r>
        <w:r w:rsidDel="00292EB6">
          <w:rPr>
            <w:rFonts w:ascii="Times New Roman" w:hAnsi="Times New Roman" w:cs="Times New Roman"/>
            <w:bCs/>
            <w:sz w:val="24"/>
            <w:szCs w:val="24"/>
          </w:rPr>
          <w:delText xml:space="preserve"> </w:delText>
        </w:r>
        <w:r w:rsidDel="00292EB6">
          <w:rPr>
            <w:rFonts w:ascii="Times New Roman" w:hAnsi="Times New Roman" w:cs="Times New Roman"/>
            <w:sz w:val="24"/>
            <w:szCs w:val="24"/>
          </w:rPr>
          <w:delText>stroke could potentially be of great importance for</w:delText>
        </w:r>
        <w:r w:rsidDel="00292EB6">
          <w:rPr>
            <w:rFonts w:ascii="Times New Roman" w:hAnsi="Times New Roman" w:cs="Times New Roman" w:hint="eastAsia"/>
            <w:sz w:val="24"/>
            <w:szCs w:val="24"/>
          </w:rPr>
          <w:delText xml:space="preserve"> </w:delText>
        </w:r>
        <w:r w:rsidDel="00292EB6">
          <w:rPr>
            <w:rFonts w:ascii="Times New Roman" w:hAnsi="Times New Roman" w:cs="Times New Roman"/>
            <w:sz w:val="24"/>
            <w:szCs w:val="24"/>
          </w:rPr>
          <w:delText>clinical routine.</w:delText>
        </w:r>
      </w:del>
    </w:p>
    <w:p w14:paraId="0539B5BF" w14:textId="77777777" w:rsidR="003F54C0" w:rsidRDefault="003F54C0">
      <w:pPr>
        <w:spacing w:line="360" w:lineRule="auto"/>
        <w:rPr>
          <w:rFonts w:ascii="Times New Roman" w:hAnsi="Times New Roman" w:cs="Times New Roman"/>
          <w:sz w:val="24"/>
          <w:szCs w:val="24"/>
        </w:rPr>
        <w:pPrChange w:id="1339" w:author="Guobo Chen" w:date="2020-11-13T16:15:00Z">
          <w:pPr>
            <w:spacing w:line="360" w:lineRule="auto"/>
            <w:ind w:firstLineChars="200" w:firstLine="480"/>
          </w:pPr>
        </w:pPrChange>
      </w:pPr>
    </w:p>
    <w:p w14:paraId="11FE228D" w14:textId="3C96C345" w:rsidR="003F54C0" w:rsidRDefault="003C0E66">
      <w:pPr>
        <w:spacing w:line="360" w:lineRule="auto"/>
        <w:ind w:firstLineChars="200" w:firstLine="480"/>
        <w:rPr>
          <w:ins w:id="1340" w:author="Guobo Chen" w:date="2020-11-12T21:45:00Z"/>
          <w:rFonts w:ascii="Times New Roman" w:hAnsi="Times New Roman" w:cs="Times New Roman"/>
          <w:sz w:val="24"/>
          <w:szCs w:val="24"/>
        </w:rPr>
      </w:pPr>
      <w:r>
        <w:rPr>
          <w:rFonts w:ascii="Times New Roman" w:hAnsi="Times New Roman" w:cs="Times New Roman"/>
          <w:sz w:val="24"/>
          <w:szCs w:val="24"/>
        </w:rPr>
        <w:t>Dendritic cell (DC) is a type of cell involved in innate and a</w:t>
      </w:r>
      <w:r>
        <w:rPr>
          <w:rFonts w:ascii="Times New Roman" w:hAnsi="Times New Roman" w:cs="Times New Roman" w:hint="eastAsia"/>
          <w:sz w:val="24"/>
          <w:szCs w:val="24"/>
        </w:rPr>
        <w:t>da</w:t>
      </w:r>
      <w:r>
        <w:rPr>
          <w:rFonts w:ascii="Times New Roman" w:hAnsi="Times New Roman" w:cs="Times New Roman"/>
          <w:sz w:val="24"/>
          <w:szCs w:val="24"/>
        </w:rPr>
        <w:t>ptive immunity. In clinical studies, numbers of circulating DCs are</w:t>
      </w:r>
      <w:r>
        <w:rPr>
          <w:rFonts w:ascii="Times New Roman" w:hAnsi="Times New Roman" w:cs="Times New Roman" w:hint="eastAsia"/>
          <w:sz w:val="24"/>
          <w:szCs w:val="24"/>
        </w:rPr>
        <w:t xml:space="preserve"> </w:t>
      </w:r>
      <w:r>
        <w:rPr>
          <w:rFonts w:ascii="Times New Roman" w:hAnsi="Times New Roman" w:cs="Times New Roman"/>
          <w:sz w:val="24"/>
          <w:szCs w:val="24"/>
        </w:rPr>
        <w:t>inversely correlated with clinical stage and ischemic infarct</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size. </w:t>
      </w:r>
      <w:r>
        <w:rPr>
          <w:rFonts w:ascii="Times New Roman" w:hAnsi="Times New Roman" w:cs="Times New Roman"/>
          <w:sz w:val="24"/>
          <w:szCs w:val="24"/>
        </w:rPr>
        <w:fldChar w:fldCharType="begin"/>
      </w:r>
      <w:r w:rsidR="00100BE0">
        <w:rPr>
          <w:rFonts w:ascii="Times New Roman" w:hAnsi="Times New Roman" w:cs="Times New Roman"/>
          <w:sz w:val="24"/>
          <w:szCs w:val="24"/>
        </w:rPr>
        <w:instrText xml:space="preserve"> ADDIN EN.CITE &lt;EndNote&gt;&lt;Cite&gt;&lt;Author&gt;Yilmaz&lt;/Author&gt;&lt;Year&gt;2009&lt;/Year&gt;&lt;RecNum&gt;408&lt;/RecNum&gt;&lt;DisplayText&gt;&lt;style face="superscript"&gt;56&lt;/style&gt;&lt;/DisplayText&gt;&lt;record&gt;&lt;rec-number&gt;408&lt;/rec-number&gt;&lt;foreign-keys&gt;&lt;key app="EN" db-id="xrv2waxvovvxtseasewpdxzof500szeefx0f" timestamp="1602759400"&gt;408&lt;/key&gt;&lt;/foreign-keys&gt;&lt;ref-type name="Journal Article"&gt;17&lt;/ref-type&gt;&lt;contributors&gt;&lt;authors&gt;&lt;author&gt;Yilmaz, Atilla&lt;/author&gt;&lt;author&gt;Fuchs, Tanja&lt;/author&gt;&lt;author&gt;Dietel, Barbara&lt;/author&gt;&lt;author&gt;Altendorf, Regina&lt;/author&gt;&lt;author&gt;Cicha, Iwona&lt;/author&gt;&lt;author&gt;Stumpf, Christian&lt;/author&gt;&lt;author&gt;Schellinger, Peter?D.&lt;/author&gt;&lt;author&gt;Blümcke, Ingmar&lt;/author&gt;&lt;author&gt;Schwab, Stefan&lt;/author&gt;&lt;author&gt;Daniel, Werner?G.&lt;/author&gt;&lt;/authors&gt;&lt;/contributors&gt;&lt;titles&gt;&lt;title&gt;Transient decrease in circulating dendritic cell precursors after acute stroke: potential recruitment into the brain&lt;/title&gt;&lt;secondary-title&gt;Clinical Science&lt;/secondary-title&gt;&lt;/titles&gt;&lt;periodical&gt;&lt;full-title&gt;Clinical Science&lt;/full-title&gt;&lt;/periodical&gt;&lt;pages&gt;147-157&lt;/pages&gt;&lt;volume&gt;118&lt;/volume&gt;&lt;number&gt;2&lt;/number&gt;&lt;dates&gt;&lt;year&gt;2009&lt;/year&gt;&lt;/dates&gt;&lt;urls&gt;&lt;/urls&gt;&lt;/record&gt;&lt;/Cite&gt;&lt;/EndNote&gt;</w:instrText>
      </w:r>
      <w:r>
        <w:rPr>
          <w:rFonts w:ascii="Times New Roman" w:hAnsi="Times New Roman" w:cs="Times New Roman"/>
          <w:sz w:val="24"/>
          <w:szCs w:val="24"/>
        </w:rPr>
        <w:fldChar w:fldCharType="separate"/>
      </w:r>
      <w:r w:rsidR="00100BE0" w:rsidRPr="00100BE0">
        <w:rPr>
          <w:rFonts w:ascii="Times New Roman" w:hAnsi="Times New Roman" w:cs="Times New Roman"/>
          <w:noProof/>
          <w:sz w:val="24"/>
          <w:szCs w:val="24"/>
          <w:vertAlign w:val="superscript"/>
        </w:rPr>
        <w:t>56</w:t>
      </w:r>
      <w:r>
        <w:rPr>
          <w:rFonts w:ascii="Times New Roman" w:hAnsi="Times New Roman" w:cs="Times New Roman"/>
          <w:sz w:val="24"/>
          <w:szCs w:val="24"/>
        </w:rPr>
        <w:fldChar w:fldCharType="end"/>
      </w:r>
      <w:r>
        <w:rPr>
          <w:rFonts w:ascii="Times New Roman" w:hAnsi="Times New Roman" w:cs="Times New Roman"/>
          <w:sz w:val="24"/>
          <w:szCs w:val="24"/>
        </w:rPr>
        <w:t xml:space="preserve"> In agreement with the clinical studies, murine stroke</w:t>
      </w:r>
      <w:r>
        <w:rPr>
          <w:rFonts w:ascii="Times New Roman" w:hAnsi="Times New Roman" w:cs="Times New Roman" w:hint="eastAsia"/>
          <w:sz w:val="24"/>
          <w:szCs w:val="24"/>
        </w:rPr>
        <w:t xml:space="preserve"> </w:t>
      </w:r>
      <w:r>
        <w:rPr>
          <w:rFonts w:ascii="Times New Roman" w:hAnsi="Times New Roman" w:cs="Times New Roman"/>
          <w:sz w:val="24"/>
          <w:szCs w:val="24"/>
        </w:rPr>
        <w:t>models have also shown a strong correlation between brain</w:t>
      </w:r>
      <w:r>
        <w:rPr>
          <w:rFonts w:ascii="Times New Roman" w:hAnsi="Times New Roman" w:cs="Times New Roman" w:hint="eastAsia"/>
          <w:sz w:val="24"/>
          <w:szCs w:val="24"/>
        </w:rPr>
        <w:t xml:space="preserve"> </w:t>
      </w:r>
      <w:r>
        <w:rPr>
          <w:rFonts w:ascii="Times New Roman" w:hAnsi="Times New Roman" w:cs="Times New Roman"/>
          <w:sz w:val="24"/>
          <w:szCs w:val="24"/>
        </w:rPr>
        <w:t>parenchymal DCs and infarct volumes.</w:t>
      </w:r>
      <w:r>
        <w:rPr>
          <w:rFonts w:ascii="Times New Roman" w:hAnsi="Times New Roman" w:cs="Times New Roman"/>
          <w:sz w:val="24"/>
          <w:szCs w:val="24"/>
          <w:vertAlign w:val="superscript"/>
        </w:rPr>
        <w:fldChar w:fldCharType="begin"/>
      </w:r>
      <w:r w:rsidR="00100BE0">
        <w:rPr>
          <w:rFonts w:ascii="Times New Roman" w:hAnsi="Times New Roman" w:cs="Times New Roman"/>
          <w:sz w:val="24"/>
          <w:szCs w:val="24"/>
          <w:vertAlign w:val="superscript"/>
        </w:rPr>
        <w:instrText xml:space="preserve"> ADDIN EN.CITE &lt;EndNote&gt;&lt;Cite&gt;&lt;Author&gt;Kostulas&lt;/Author&gt;&lt;Year&gt;2002&lt;/Year&gt;&lt;RecNum&gt;409&lt;/RecNum&gt;&lt;DisplayText&gt;&lt;style face="superscript"&gt;57&lt;/style&gt;&lt;/DisplayText&gt;&lt;record&gt;&lt;rec-number&gt;409&lt;/rec-number&gt;&lt;foreign-keys&gt;&lt;key app="EN" db-id="xrv2waxvovvxtseasewpdxzof500szeefx0f" timestamp="1602760421"&gt;409&lt;/key&gt;&lt;/foreign-keys&gt;&lt;ref-type name="Journal Article"&gt;17&lt;/ref-type&gt;&lt;contributors&gt;&lt;authors&gt;&lt;author&gt;Kostulas, N&lt;/author&gt;&lt;author&gt;Li, HL&lt;/author&gt;&lt;author&gt;Xiao, BG&lt;/author&gt;&lt;author&gt;Huang, YM&lt;/author&gt;&lt;author&gt;Kostulas, V&lt;/author&gt;&lt;author&gt;Link, H&lt;/author&gt;&lt;/authors&gt;&lt;/contributors&gt;&lt;titles&gt;&lt;title&gt;Dendritic cells are present in ischemic brain after permanent middle cerebral artery occlusion in the rat&lt;/title&gt;&lt;secondary-title&gt;Stroke&lt;/secondary-title&gt;&lt;/titles&gt;&lt;periodical&gt;&lt;full-title&gt;Stroke&lt;/full-title&gt;&lt;/periodical&gt;&lt;pages&gt;1129-34&lt;/pages&gt;&lt;volume&gt;33&lt;/volume&gt;&lt;number&gt;4&lt;/number&gt;&lt;dates&gt;&lt;year&gt;2002&lt;/year&gt;&lt;/dates&gt;&lt;accession-num&gt;11935071&lt;/accession-num&gt;&lt;label&gt;7.19&lt;/label&gt;&lt;urls&gt;&lt;/urls&gt;&lt;electronic-resource-num&gt;10.1161/hs0402.105379&lt;/electronic-resource-num&gt;&lt;/record&gt;&lt;/Cite&gt;&lt;/EndNote&gt;</w:instrText>
      </w:r>
      <w:r>
        <w:rPr>
          <w:rFonts w:ascii="Times New Roman" w:hAnsi="Times New Roman" w:cs="Times New Roman"/>
          <w:sz w:val="24"/>
          <w:szCs w:val="24"/>
          <w:vertAlign w:val="superscript"/>
        </w:rPr>
        <w:fldChar w:fldCharType="separate"/>
      </w:r>
      <w:r w:rsidR="00100BE0">
        <w:rPr>
          <w:rFonts w:ascii="Times New Roman" w:hAnsi="Times New Roman" w:cs="Times New Roman"/>
          <w:noProof/>
          <w:sz w:val="24"/>
          <w:szCs w:val="24"/>
          <w:vertAlign w:val="superscript"/>
        </w:rPr>
        <w:t>57</w:t>
      </w:r>
      <w:r>
        <w:rPr>
          <w:rFonts w:ascii="Times New Roman" w:hAnsi="Times New Roman" w:cs="Times New Roman"/>
          <w:sz w:val="24"/>
          <w:szCs w:val="24"/>
          <w:vertAlign w:val="superscript"/>
        </w:rPr>
        <w:fldChar w:fldCharType="end"/>
      </w:r>
      <w:r>
        <w:rPr>
          <w:rFonts w:ascii="Times New Roman" w:hAnsi="Times New Roman" w:cs="Times New Roman"/>
          <w:sz w:val="24"/>
          <w:szCs w:val="24"/>
        </w:rPr>
        <w:t xml:space="preserve"> Using flow cytometry, Gelderblom M, Leypoldt F, Steinbach K, et al have shown that DCs comprise a large portion of all infiltrating immune cells.</w:t>
      </w:r>
      <w:r>
        <w:rPr>
          <w:rFonts w:ascii="Times New Roman" w:hAnsi="Times New Roman" w:cs="Times New Roman"/>
          <w:sz w:val="24"/>
          <w:szCs w:val="24"/>
        </w:rPr>
        <w:fldChar w:fldCharType="begin"/>
      </w:r>
      <w:r w:rsidR="00100BE0">
        <w:rPr>
          <w:rFonts w:ascii="Times New Roman" w:hAnsi="Times New Roman" w:cs="Times New Roman"/>
          <w:sz w:val="24"/>
          <w:szCs w:val="24"/>
        </w:rPr>
        <w:instrText xml:space="preserve"> ADDIN EN.CITE &lt;EndNote&gt;&lt;Cite&gt;&lt;Author&gt;Gelderblom&lt;/Author&gt;&lt;Year&gt;2009&lt;/Year&gt;&lt;RecNum&gt;413&lt;/RecNum&gt;&lt;DisplayText&gt;&lt;style face="superscript"&gt;58&lt;/style&gt;&lt;/DisplayText&gt;&lt;record&gt;&lt;rec-number&gt;413&lt;/rec-number&gt;&lt;foreign-keys&gt;&lt;key app="EN" db-id="xrv2waxvovvxtseasewpdxzof500szeefx0f" timestamp="1603645126"&gt;413&lt;/key&gt;&lt;/foreign-keys&gt;&lt;ref-type name="Journal Article"&gt;17&lt;/ref-type&gt;&lt;contributors&gt;&lt;authors&gt;&lt;author&gt;Gelderblom, M.&lt;/author&gt;&lt;author&gt;Leypoldt, F.&lt;/author&gt;&lt;author&gt;Steinbach, K.&lt;/author&gt;&lt;author&gt;Behrens, D.&lt;/author&gt;&lt;author&gt;Choe, C. U.&lt;/author&gt;&lt;author&gt;Siler, D. A.&lt;/author&gt;&lt;author&gt;Arumugam, T. V.&lt;/author&gt;&lt;author&gt;Orthey, E.&lt;/author&gt;&lt;author&gt;Gerloff, C.&lt;/author&gt;&lt;author&gt;Tolosa, E.&lt;/author&gt;&lt;/authors&gt;&lt;/contributors&gt;&lt;titles&gt;&lt;title&gt;Temporal and Spatial Dynamics of Cerebral Immune Cell Accumulation in Stroke&lt;/title&gt;&lt;/titles&gt;&lt;dates&gt;&lt;year&gt;2009&lt;/year&gt;&lt;/dates&gt;&lt;urls&gt;&lt;/urls&gt;&lt;/record&gt;&lt;/Cite&gt;&lt;/EndNote&gt;</w:instrText>
      </w:r>
      <w:r>
        <w:rPr>
          <w:rFonts w:ascii="Times New Roman" w:hAnsi="Times New Roman" w:cs="Times New Roman"/>
          <w:sz w:val="24"/>
          <w:szCs w:val="24"/>
        </w:rPr>
        <w:fldChar w:fldCharType="separate"/>
      </w:r>
      <w:r w:rsidR="00100BE0" w:rsidRPr="00100BE0">
        <w:rPr>
          <w:rFonts w:ascii="Times New Roman" w:hAnsi="Times New Roman" w:cs="Times New Roman"/>
          <w:noProof/>
          <w:sz w:val="24"/>
          <w:szCs w:val="24"/>
          <w:vertAlign w:val="superscript"/>
        </w:rPr>
        <w:t>58</w:t>
      </w:r>
      <w:r>
        <w:rPr>
          <w:rFonts w:ascii="Times New Roman" w:hAnsi="Times New Roman" w:cs="Times New Roman"/>
          <w:sz w:val="24"/>
          <w:szCs w:val="24"/>
        </w:rPr>
        <w:fldChar w:fldCharType="end"/>
      </w:r>
      <w:r>
        <w:rPr>
          <w:rFonts w:ascii="Times New Roman" w:hAnsi="Times New Roman" w:cs="Times New Roman"/>
          <w:sz w:val="24"/>
          <w:szCs w:val="24"/>
        </w:rPr>
        <w:t xml:space="preserve"> Importantly, many studies suggest that DC amplification after cerebral ischemia exacerbates stroke outcomes.</w:t>
      </w:r>
      <w:r>
        <w:rPr>
          <w:rFonts w:ascii="Times New Roman" w:hAnsi="Times New Roman" w:cs="Times New Roman"/>
          <w:sz w:val="24"/>
          <w:szCs w:val="24"/>
        </w:rPr>
        <w:fldChar w:fldCharType="begin">
          <w:fldData xml:space="preserve">PEVuZE5vdGU+PENpdGU+PEF1dGhvcj5ZaWxtYXo8L0F1dGhvcj48WWVhcj4yMDA5PC9ZZWFyPjxS
ZWNOdW0+NDE0PC9SZWNOdW0+PERpc3BsYXlUZXh0PjxzdHlsZSBmYWNlPSJzdXBlcnNjcmlwdCI+
NTY8L3N0eWxlPjwvRGlzcGxheVRleHQ+PHJlY29yZD48cmVjLW51bWJlcj40MTQ8L3JlYy1udW1i
ZXI+PGZvcmVpZ24ta2V5cz48a2V5IGFwcD0iRU4iIGRiLWlkPSJ4cnYyd2F4dm92dnh0c2Vhc2V3
cGR4em9mNTAwc3plZWZ4MGYiIHRpbWVzdGFtcD0iMTYwMzY0NTM1NSI+NDE0PC9rZXk+PC9mb3Jl
aWduLWtleXM+PHJlZi10eXBlIG5hbWU9IkpvdXJuYWwgQXJ0aWNsZSI+MTc8L3JlZi10eXBlPjxj
b250cmlidXRvcnM+PGF1dGhvcnM+PGF1dGhvcj5ZaWxtYXosIEF0aWxsYTwvYXV0aG9yPjxhdXRo
b3I+RnVjaHMsIFRhbmphPC9hdXRob3I+PGF1dGhvcj5EaWV0ZWwsIEJhcmJhcmE8L2F1dGhvcj48
YXV0aG9yPkFsdGVuZG9yZiwgUmVnaW5hPC9hdXRob3I+PGF1dGhvcj5DaWNoYSwgSXdvbmE8L2F1
dGhvcj48YXV0aG9yPlN0dW1wZiwgQ2hyaXN0aWFuPC9hdXRob3I+PGF1dGhvcj5TY2hlbGxpbmdl
ciwgUGV0ZXI/RC48L2F1dGhvcj48YXV0aG9yPkJsw7xtY2tlLCBJbmdtYXI8L2F1dGhvcj48YXV0
aG9yPlNjaHdhYiwgU3RlZmFuPC9hdXRob3I+PGF1dGhvcj5EYW5pZWwsIFdlcm5lcj9HLjwvYXV0
aG9yPjwvYXV0aG9ycz48L2NvbnRyaWJ1dG9ycz48dGl0bGVzPjx0aXRsZT5UcmFuc2llbnQgZGVj
cmVhc2UgaW4gY2lyY3VsYXRpbmcgZGVuZHJpdGljIGNlbGwgcHJlY3Vyc29ycyBhZnRlciBhY3V0
ZSBzdHJva2U6IHBvdGVudGlhbCByZWNydWl0bWVudCBpbnRvIHRoZSBicmFpbjwvdGl0bGU+PHNl
Y29uZGFyeS10aXRsZT5DbGluaWNhbCBTY2llbmNlPC9zZWNvbmRhcnktdGl0bGU+PC90aXRsZXM+
PHBlcmlvZGljYWw+PGZ1bGwtdGl0bGU+Q2xpbmljYWwgU2NpZW5jZTwvZnVsbC10aXRsZT48L3Bl
cmlvZGljYWw+PHBhZ2VzPjE0Ny0xNTc8L3BhZ2VzPjx2b2x1bWU+MTE4PC92b2x1bWU+PG51bWJl
cj4yPC9udW1iZXI+PGRhdGVzPjx5ZWFyPjIwMDk8L3llYXI+PC9kYXRlcz48dXJscz48L3VybHM+
PC9yZWNvcmQ+PC9DaXRlPjxDaXRlPjxBdXRob3I+WWlsbWF6PC9BdXRob3I+PFllYXI+MjAwOTwv
WWVhcj48UmVjTnVtPjQxNDwvUmVjTnVtPjxyZWNvcmQ+PHJlYy1udW1iZXI+NDE0PC9yZWMtbnVt
YmVyPjxmb3JlaWduLWtleXM+PGtleSBhcHA9IkVOIiBkYi1pZD0ieHJ2MndheHZvdnZ4dHNlYXNl
d3BkeHpvZjUwMHN6ZWVmeDBmIiB0aW1lc3RhbXA9IjE2MDM2NDUzNTUiPjQxNDwva2V5PjwvZm9y
ZWlnbi1rZXlzPjxyZWYtdHlwZSBuYW1lPSJKb3VybmFsIEFydGljbGUiPjE3PC9yZWYtdHlwZT48
Y29udHJpYnV0b3JzPjxhdXRob3JzPjxhdXRob3I+WWlsbWF6LCBBdGlsbGE8L2F1dGhvcj48YXV0
aG9yPkZ1Y2hzLCBUYW5qYTwvYXV0aG9yPjxhdXRob3I+RGlldGVsLCBCYXJiYXJhPC9hdXRob3I+
PGF1dGhvcj5BbHRlbmRvcmYsIFJlZ2luYTwvYXV0aG9yPjxhdXRob3I+Q2ljaGEsIEl3b25hPC9h
dXRob3I+PGF1dGhvcj5TdHVtcGYsIENocmlzdGlhbjwvYXV0aG9yPjxhdXRob3I+U2NoZWxsaW5n
ZXIsIFBldGVyP0QuPC9hdXRob3I+PGF1dGhvcj5CbMO8bWNrZSwgSW5nbWFyPC9hdXRob3I+PGF1
dGhvcj5TY2h3YWIsIFN0ZWZhbjwvYXV0aG9yPjxhdXRob3I+RGFuaWVsLCBXZXJuZXI/Ry48L2F1
dGhvcj48L2F1dGhvcnM+PC9jb250cmlidXRvcnM+PHRpdGxlcz48dGl0bGU+VHJhbnNpZW50IGRl
Y3JlYXNlIGluIGNpcmN1bGF0aW5nIGRlbmRyaXRpYyBjZWxsIHByZWN1cnNvcnMgYWZ0ZXIgYWN1
dGUgc3Ryb2tlOiBwb3RlbnRpYWwgcmVjcnVpdG1lbnQgaW50byB0aGUgYnJhaW48L3RpdGxlPjxz
ZWNvbmRhcnktdGl0bGU+Q2xpbmljYWwgU2NpZW5jZTwvc2Vjb25kYXJ5LXRpdGxlPjwvdGl0bGVz
PjxwZXJpb2RpY2FsPjxmdWxsLXRpdGxlPkNsaW5pY2FsIFNjaWVuY2U8L2Z1bGwtdGl0bGU+PC9w
ZXJpb2RpY2FsPjxwYWdlcz4xNDctMTU3PC9wYWdlcz48dm9sdW1lPjExODwvdm9sdW1lPjxudW1i
ZXI+MjwvbnVtYmVyPjxkYXRlcz48eWVhcj4yMDA5PC95ZWFyPjwvZGF0ZXM+PHVybHM+PC91cmxz
PjwvcmVjb3JkPjwvQ2l0ZT48Q2l0ZT48QXV0aG9yPllpbG1hejwvQXV0aG9yPjxZZWFyPjIwMDk8
L1llYXI+PFJlY051bT40MTQ8L1JlY051bT48cmVjb3JkPjxyZWMtbnVtYmVyPjQxNDwvcmVjLW51
bWJlcj48Zm9yZWlnbi1rZXlzPjxrZXkgYXBwPSJFTiIgZGItaWQ9InhydjJ3YXh2b3Z2eHRzZWFz
ZXdwZHh6b2Y1MDBzemVlZngwZiIgdGltZXN0YW1wPSIxNjAzNjQ1MzU1Ij40MTQ8L2tleT48L2Zv
cmVpZ24ta2V5cz48cmVmLXR5cGUgbmFtZT0iSm91cm5hbCBBcnRpY2xlIj4xNzwvcmVmLXR5cGU+
PGNvbnRyaWJ1dG9ycz48YXV0aG9ycz48YXV0aG9yPllpbG1heiwgQXRpbGxhPC9hdXRob3I+PGF1
dGhvcj5GdWNocywgVGFuamE8L2F1dGhvcj48YXV0aG9yPkRpZXRlbCwgQmFyYmFyYTwvYXV0aG9y
PjxhdXRob3I+QWx0ZW5kb3JmLCBSZWdpbmE8L2F1dGhvcj48YXV0aG9yPkNpY2hhLCBJd29uYTwv
YXV0aG9yPjxhdXRob3I+U3R1bXBmLCBDaHJpc3RpYW48L2F1dGhvcj48YXV0aG9yPlNjaGVsbGlu
Z2VyLCBQZXRlcj9ELjwvYXV0aG9yPjxhdXRob3I+QmzDvG1ja2UsIEluZ21hcjwvYXV0aG9yPjxh
dXRob3I+U2Nod2FiLCBTdGVmYW48L2F1dGhvcj48YXV0aG9yPkRhbmllbCwgV2VybmVyP0cuPC9h
dXRob3I+PC9hdXRob3JzPjwvY29udHJpYnV0b3JzPjx0aXRsZXM+PHRpdGxlPlRyYW5zaWVudCBk
ZWNyZWFzZSBpbiBjaXJjdWxhdGluZyBkZW5kcml0aWMgY2VsbCBwcmVjdXJzb3JzIGFmdGVyIGFj
dXRlIHN0cm9rZTogcG90ZW50aWFsIHJlY3J1aXRtZW50IGludG8gdGhlIGJyYWluPC90aXRsZT48
c2Vjb25kYXJ5LXRpdGxlPkNsaW5pY2FsIFNjaWVuY2U8L3NlY29uZGFyeS10aXRsZT48L3RpdGxl
cz48cGVyaW9kaWNhbD48ZnVsbC10aXRsZT5DbGluaWNhbCBTY2llbmNlPC9mdWxsLXRpdGxlPjwv
cGVyaW9kaWNhbD48cGFnZXM+MTQ3LTE1NzwvcGFnZXM+PHZvbHVtZT4xMTg8L3ZvbHVtZT48bnVt
YmVyPjI8L251bWJlcj48ZGF0ZXM+PHllYXI+MjAwOTwveWVhcj48L2RhdGVzPjx1cmxzPjwvdXJs
cz48L3JlY29yZD48L0NpdGU+PENpdGU+PEF1dGhvcj5ZaWxtYXo8L0F1dGhvcj48WWVhcj4yMDA5
PC9ZZWFyPjxSZWNOdW0+NDE0PC9SZWNOdW0+PHJlY29yZD48cmVjLW51bWJlcj40MTQ8L3JlYy1u
dW1iZXI+PGZvcmVpZ24ta2V5cz48a2V5IGFwcD0iRU4iIGRiLWlkPSJ4cnYyd2F4dm92dnh0c2Vh
c2V3cGR4em9mNTAwc3plZWZ4MGYiIHRpbWVzdGFtcD0iMTYwMzY0NTM1NSI+NDE0PC9rZXk+PC9m
b3JlaWduLWtleXM+PHJlZi10eXBlIG5hbWU9IkpvdXJuYWwgQXJ0aWNsZSI+MTc8L3JlZi10eXBl
Pjxjb250cmlidXRvcnM+PGF1dGhvcnM+PGF1dGhvcj5ZaWxtYXosIEF0aWxsYTwvYXV0aG9yPjxh
dXRob3I+RnVjaHMsIFRhbmphPC9hdXRob3I+PGF1dGhvcj5EaWV0ZWwsIEJhcmJhcmE8L2F1dGhv
cj48YXV0aG9yPkFsdGVuZG9yZiwgUmVnaW5hPC9hdXRob3I+PGF1dGhvcj5DaWNoYSwgSXdvbmE8
L2F1dGhvcj48YXV0aG9yPlN0dW1wZiwgQ2hyaXN0aWFuPC9hdXRob3I+PGF1dGhvcj5TY2hlbGxp
bmdlciwgUGV0ZXI/RC48L2F1dGhvcj48YXV0aG9yPkJsw7xtY2tlLCBJbmdtYXI8L2F1dGhvcj48
YXV0aG9yPlNjaHdhYiwgU3RlZmFuPC9hdXRob3I+PGF1dGhvcj5EYW5pZWwsIFdlcm5lcj9HLjwv
YXV0aG9yPjwvYXV0aG9ycz48L2NvbnRyaWJ1dG9ycz48dGl0bGVzPjx0aXRsZT5UcmFuc2llbnQg
ZGVjcmVhc2UgaW4gY2lyY3VsYXRpbmcgZGVuZHJpdGljIGNlbGwgcHJlY3Vyc29ycyBhZnRlciBh
Y3V0ZSBzdHJva2U6IHBvdGVudGlhbCByZWNydWl0bWVudCBpbnRvIHRoZSBicmFpbjwvdGl0bGU+
PHNlY29uZGFyeS10aXRsZT5DbGluaWNhbCBTY2llbmNlPC9zZWNvbmRhcnktdGl0bGU+PC90aXRs
ZXM+PHBlcmlvZGljYWw+PGZ1bGwtdGl0bGU+Q2xpbmljYWwgU2NpZW5jZTwvZnVsbC10aXRsZT48
L3BlcmlvZGljYWw+PHBhZ2VzPjE0Ny0xNTc8L3BhZ2VzPjx2b2x1bWU+MTE4PC92b2x1bWU+PG51
bWJlcj4yPC9udW1iZXI+PGRhdGVzPjx5ZWFyPjIwMDk8L3llYXI+PC9kYXRlcz48dXJscz48L3Vy
bHM+PC9yZWNvcmQ+PC9DaXRlPjwvRW5kTm90ZT5=
</w:fldData>
        </w:fldChar>
      </w:r>
      <w:r w:rsidR="00100BE0">
        <w:rPr>
          <w:rFonts w:ascii="Times New Roman" w:hAnsi="Times New Roman" w:cs="Times New Roman"/>
          <w:sz w:val="24"/>
          <w:szCs w:val="24"/>
        </w:rPr>
        <w:instrText xml:space="preserve"> ADDIN EN.CITE </w:instrText>
      </w:r>
      <w:r w:rsidR="00100BE0">
        <w:rPr>
          <w:rFonts w:ascii="Times New Roman" w:hAnsi="Times New Roman" w:cs="Times New Roman"/>
          <w:sz w:val="24"/>
          <w:szCs w:val="24"/>
        </w:rPr>
        <w:fldChar w:fldCharType="begin">
          <w:fldData xml:space="preserve">PEVuZE5vdGU+PENpdGU+PEF1dGhvcj5ZaWxtYXo8L0F1dGhvcj48WWVhcj4yMDA5PC9ZZWFyPjxS
ZWNOdW0+NDE0PC9SZWNOdW0+PERpc3BsYXlUZXh0PjxzdHlsZSBmYWNlPSJzdXBlcnNjcmlwdCI+
NTY8L3N0eWxlPjwvRGlzcGxheVRleHQ+PHJlY29yZD48cmVjLW51bWJlcj40MTQ8L3JlYy1udW1i
ZXI+PGZvcmVpZ24ta2V5cz48a2V5IGFwcD0iRU4iIGRiLWlkPSJ4cnYyd2F4dm92dnh0c2Vhc2V3
cGR4em9mNTAwc3plZWZ4MGYiIHRpbWVzdGFtcD0iMTYwMzY0NTM1NSI+NDE0PC9rZXk+PC9mb3Jl
aWduLWtleXM+PHJlZi10eXBlIG5hbWU9IkpvdXJuYWwgQXJ0aWNsZSI+MTc8L3JlZi10eXBlPjxj
b250cmlidXRvcnM+PGF1dGhvcnM+PGF1dGhvcj5ZaWxtYXosIEF0aWxsYTwvYXV0aG9yPjxhdXRo
b3I+RnVjaHMsIFRhbmphPC9hdXRob3I+PGF1dGhvcj5EaWV0ZWwsIEJhcmJhcmE8L2F1dGhvcj48
YXV0aG9yPkFsdGVuZG9yZiwgUmVnaW5hPC9hdXRob3I+PGF1dGhvcj5DaWNoYSwgSXdvbmE8L2F1
dGhvcj48YXV0aG9yPlN0dW1wZiwgQ2hyaXN0aWFuPC9hdXRob3I+PGF1dGhvcj5TY2hlbGxpbmdl
ciwgUGV0ZXI/RC48L2F1dGhvcj48YXV0aG9yPkJsw7xtY2tlLCBJbmdtYXI8L2F1dGhvcj48YXV0
aG9yPlNjaHdhYiwgU3RlZmFuPC9hdXRob3I+PGF1dGhvcj5EYW5pZWwsIFdlcm5lcj9HLjwvYXV0
aG9yPjwvYXV0aG9ycz48L2NvbnRyaWJ1dG9ycz48dGl0bGVzPjx0aXRsZT5UcmFuc2llbnQgZGVj
cmVhc2UgaW4gY2lyY3VsYXRpbmcgZGVuZHJpdGljIGNlbGwgcHJlY3Vyc29ycyBhZnRlciBhY3V0
ZSBzdHJva2U6IHBvdGVudGlhbCByZWNydWl0bWVudCBpbnRvIHRoZSBicmFpbjwvdGl0bGU+PHNl
Y29uZGFyeS10aXRsZT5DbGluaWNhbCBTY2llbmNlPC9zZWNvbmRhcnktdGl0bGU+PC90aXRsZXM+
PHBlcmlvZGljYWw+PGZ1bGwtdGl0bGU+Q2xpbmljYWwgU2NpZW5jZTwvZnVsbC10aXRsZT48L3Bl
cmlvZGljYWw+PHBhZ2VzPjE0Ny0xNTc8L3BhZ2VzPjx2b2x1bWU+MTE4PC92b2x1bWU+PG51bWJl
cj4yPC9udW1iZXI+PGRhdGVzPjx5ZWFyPjIwMDk8L3llYXI+PC9kYXRlcz48dXJscz48L3VybHM+
PC9yZWNvcmQ+PC9DaXRlPjxDaXRlPjxBdXRob3I+WWlsbWF6PC9BdXRob3I+PFllYXI+MjAwOTwv
WWVhcj48UmVjTnVtPjQxNDwvUmVjTnVtPjxyZWNvcmQ+PHJlYy1udW1iZXI+NDE0PC9yZWMtbnVt
YmVyPjxmb3JlaWduLWtleXM+PGtleSBhcHA9IkVOIiBkYi1pZD0ieHJ2MndheHZvdnZ4dHNlYXNl
d3BkeHpvZjUwMHN6ZWVmeDBmIiB0aW1lc3RhbXA9IjE2MDM2NDUzNTUiPjQxNDwva2V5PjwvZm9y
ZWlnbi1rZXlzPjxyZWYtdHlwZSBuYW1lPSJKb3VybmFsIEFydGljbGUiPjE3PC9yZWYtdHlwZT48
Y29udHJpYnV0b3JzPjxhdXRob3JzPjxhdXRob3I+WWlsbWF6LCBBdGlsbGE8L2F1dGhvcj48YXV0
aG9yPkZ1Y2hzLCBUYW5qYTwvYXV0aG9yPjxhdXRob3I+RGlldGVsLCBCYXJiYXJhPC9hdXRob3I+
PGF1dGhvcj5BbHRlbmRvcmYsIFJlZ2luYTwvYXV0aG9yPjxhdXRob3I+Q2ljaGEsIEl3b25hPC9h
dXRob3I+PGF1dGhvcj5TdHVtcGYsIENocmlzdGlhbjwvYXV0aG9yPjxhdXRob3I+U2NoZWxsaW5n
ZXIsIFBldGVyP0QuPC9hdXRob3I+PGF1dGhvcj5CbMO8bWNrZSwgSW5nbWFyPC9hdXRob3I+PGF1
dGhvcj5TY2h3YWIsIFN0ZWZhbjwvYXV0aG9yPjxhdXRob3I+RGFuaWVsLCBXZXJuZXI/Ry48L2F1
dGhvcj48L2F1dGhvcnM+PC9jb250cmlidXRvcnM+PHRpdGxlcz48dGl0bGU+VHJhbnNpZW50IGRl
Y3JlYXNlIGluIGNpcmN1bGF0aW5nIGRlbmRyaXRpYyBjZWxsIHByZWN1cnNvcnMgYWZ0ZXIgYWN1
dGUgc3Ryb2tlOiBwb3RlbnRpYWwgcmVjcnVpdG1lbnQgaW50byB0aGUgYnJhaW48L3RpdGxlPjxz
ZWNvbmRhcnktdGl0bGU+Q2xpbmljYWwgU2NpZW5jZTwvc2Vjb25kYXJ5LXRpdGxlPjwvdGl0bGVz
PjxwZXJpb2RpY2FsPjxmdWxsLXRpdGxlPkNsaW5pY2FsIFNjaWVuY2U8L2Z1bGwtdGl0bGU+PC9w
ZXJpb2RpY2FsPjxwYWdlcz4xNDctMTU3PC9wYWdlcz48dm9sdW1lPjExODwvdm9sdW1lPjxudW1i
ZXI+MjwvbnVtYmVyPjxkYXRlcz48eWVhcj4yMDA5PC95ZWFyPjwvZGF0ZXM+PHVybHM+PC91cmxz
PjwvcmVjb3JkPjwvQ2l0ZT48Q2l0ZT48QXV0aG9yPllpbG1hejwvQXV0aG9yPjxZZWFyPjIwMDk8
L1llYXI+PFJlY051bT40MTQ8L1JlY051bT48cmVjb3JkPjxyZWMtbnVtYmVyPjQxNDwvcmVjLW51
bWJlcj48Zm9yZWlnbi1rZXlzPjxrZXkgYXBwPSJFTiIgZGItaWQ9InhydjJ3YXh2b3Z2eHRzZWFz
ZXdwZHh6b2Y1MDBzemVlZngwZiIgdGltZXN0YW1wPSIxNjAzNjQ1MzU1Ij40MTQ8L2tleT48L2Zv
cmVpZ24ta2V5cz48cmVmLXR5cGUgbmFtZT0iSm91cm5hbCBBcnRpY2xlIj4xNzwvcmVmLXR5cGU+
PGNvbnRyaWJ1dG9ycz48YXV0aG9ycz48YXV0aG9yPllpbG1heiwgQXRpbGxhPC9hdXRob3I+PGF1
dGhvcj5GdWNocywgVGFuamE8L2F1dGhvcj48YXV0aG9yPkRpZXRlbCwgQmFyYmFyYTwvYXV0aG9y
PjxhdXRob3I+QWx0ZW5kb3JmLCBSZWdpbmE8L2F1dGhvcj48YXV0aG9yPkNpY2hhLCBJd29uYTwv
YXV0aG9yPjxhdXRob3I+U3R1bXBmLCBDaHJpc3RpYW48L2F1dGhvcj48YXV0aG9yPlNjaGVsbGlu
Z2VyLCBQZXRlcj9ELjwvYXV0aG9yPjxhdXRob3I+QmzDvG1ja2UsIEluZ21hcjwvYXV0aG9yPjxh
dXRob3I+U2Nod2FiLCBTdGVmYW48L2F1dGhvcj48YXV0aG9yPkRhbmllbCwgV2VybmVyP0cuPC9h
dXRob3I+PC9hdXRob3JzPjwvY29udHJpYnV0b3JzPjx0aXRsZXM+PHRpdGxlPlRyYW5zaWVudCBk
ZWNyZWFzZSBpbiBjaXJjdWxhdGluZyBkZW5kcml0aWMgY2VsbCBwcmVjdXJzb3JzIGFmdGVyIGFj
dXRlIHN0cm9rZTogcG90ZW50aWFsIHJlY3J1aXRtZW50IGludG8gdGhlIGJyYWluPC90aXRsZT48
c2Vjb25kYXJ5LXRpdGxlPkNsaW5pY2FsIFNjaWVuY2U8L3NlY29uZGFyeS10aXRsZT48L3RpdGxl
cz48cGVyaW9kaWNhbD48ZnVsbC10aXRsZT5DbGluaWNhbCBTY2llbmNlPC9mdWxsLXRpdGxlPjwv
cGVyaW9kaWNhbD48cGFnZXM+MTQ3LTE1NzwvcGFnZXM+PHZvbHVtZT4xMTg8L3ZvbHVtZT48bnVt
YmVyPjI8L251bWJlcj48ZGF0ZXM+PHllYXI+MjAwOTwveWVhcj48L2RhdGVzPjx1cmxzPjwvdXJs
cz48L3JlY29yZD48L0NpdGU+PENpdGU+PEF1dGhvcj5ZaWxtYXo8L0F1dGhvcj48WWVhcj4yMDA5
PC9ZZWFyPjxSZWNOdW0+NDE0PC9SZWNOdW0+PHJlY29yZD48cmVjLW51bWJlcj40MTQ8L3JlYy1u
dW1iZXI+PGZvcmVpZ24ta2V5cz48a2V5IGFwcD0iRU4iIGRiLWlkPSJ4cnYyd2F4dm92dnh0c2Vh
c2V3cGR4em9mNTAwc3plZWZ4MGYiIHRpbWVzdGFtcD0iMTYwMzY0NTM1NSI+NDE0PC9rZXk+PC9m
b3JlaWduLWtleXM+PHJlZi10eXBlIG5hbWU9IkpvdXJuYWwgQXJ0aWNsZSI+MTc8L3JlZi10eXBl
Pjxjb250cmlidXRvcnM+PGF1dGhvcnM+PGF1dGhvcj5ZaWxtYXosIEF0aWxsYTwvYXV0aG9yPjxh
dXRob3I+RnVjaHMsIFRhbmphPC9hdXRob3I+PGF1dGhvcj5EaWV0ZWwsIEJhcmJhcmE8L2F1dGhv
cj48YXV0aG9yPkFsdGVuZG9yZiwgUmVnaW5hPC9hdXRob3I+PGF1dGhvcj5DaWNoYSwgSXdvbmE8
L2F1dGhvcj48YXV0aG9yPlN0dW1wZiwgQ2hyaXN0aWFuPC9hdXRob3I+PGF1dGhvcj5TY2hlbGxp
bmdlciwgUGV0ZXI/RC48L2F1dGhvcj48YXV0aG9yPkJsw7xtY2tlLCBJbmdtYXI8L2F1dGhvcj48
YXV0aG9yPlNjaHdhYiwgU3RlZmFuPC9hdXRob3I+PGF1dGhvcj5EYW5pZWwsIFdlcm5lcj9HLjwv
YXV0aG9yPjwvYXV0aG9ycz48L2NvbnRyaWJ1dG9ycz48dGl0bGVzPjx0aXRsZT5UcmFuc2llbnQg
ZGVjcmVhc2UgaW4gY2lyY3VsYXRpbmcgZGVuZHJpdGljIGNlbGwgcHJlY3Vyc29ycyBhZnRlciBh
Y3V0ZSBzdHJva2U6IHBvdGVudGlhbCByZWNydWl0bWVudCBpbnRvIHRoZSBicmFpbjwvdGl0bGU+
PHNlY29uZGFyeS10aXRsZT5DbGluaWNhbCBTY2llbmNlPC9zZWNvbmRhcnktdGl0bGU+PC90aXRs
ZXM+PHBlcmlvZGljYWw+PGZ1bGwtdGl0bGU+Q2xpbmljYWwgU2NpZW5jZTwvZnVsbC10aXRsZT48
L3BlcmlvZGljYWw+PHBhZ2VzPjE0Ny0xNTc8L3BhZ2VzPjx2b2x1bWU+MTE4PC92b2x1bWU+PG51
bWJlcj4yPC9udW1iZXI+PGRhdGVzPjx5ZWFyPjIwMDk8L3llYXI+PC9kYXRlcz48dXJscz48L3Vy
bHM+PC9yZWNvcmQ+PC9DaXRlPjwvRW5kTm90ZT5=
</w:fldData>
        </w:fldChar>
      </w:r>
      <w:r w:rsidR="00100BE0">
        <w:rPr>
          <w:rFonts w:ascii="Times New Roman" w:hAnsi="Times New Roman" w:cs="Times New Roman"/>
          <w:sz w:val="24"/>
          <w:szCs w:val="24"/>
        </w:rPr>
        <w:instrText xml:space="preserve"> ADDIN EN.CITE.DATA </w:instrText>
      </w:r>
      <w:r w:rsidR="00100BE0">
        <w:rPr>
          <w:rFonts w:ascii="Times New Roman" w:hAnsi="Times New Roman" w:cs="Times New Roman"/>
          <w:sz w:val="24"/>
          <w:szCs w:val="24"/>
        </w:rPr>
      </w:r>
      <w:r w:rsidR="00100BE0">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100BE0" w:rsidRPr="00100BE0">
        <w:rPr>
          <w:rFonts w:ascii="Times New Roman" w:hAnsi="Times New Roman" w:cs="Times New Roman"/>
          <w:noProof/>
          <w:sz w:val="24"/>
          <w:szCs w:val="24"/>
          <w:vertAlign w:val="superscript"/>
        </w:rPr>
        <w:t>56</w:t>
      </w:r>
      <w:r>
        <w:rPr>
          <w:rFonts w:ascii="Times New Roman" w:hAnsi="Times New Roman" w:cs="Times New Roman"/>
          <w:sz w:val="24"/>
          <w:szCs w:val="24"/>
        </w:rPr>
        <w:fldChar w:fldCharType="end"/>
      </w:r>
      <w:r>
        <w:t xml:space="preserve"> </w:t>
      </w:r>
      <w:r>
        <w:rPr>
          <w:rFonts w:ascii="Times New Roman" w:hAnsi="Times New Roman" w:cs="Times New Roman"/>
          <w:sz w:val="24"/>
          <w:szCs w:val="24"/>
        </w:rPr>
        <w:t>DCs present in the infarct zone could stimulate and activate T cells, induce a long-lasting immune response, and worsen stroke outcome. In addition, a transient decrease of DCs in the circulation might contribute to stroke-induced immunodepression.</w:t>
      </w:r>
      <w:r>
        <w:rPr>
          <w:rFonts w:ascii="Times New Roman" w:hAnsi="Times New Roman" w:cs="Times New Roman"/>
          <w:sz w:val="24"/>
          <w:szCs w:val="24"/>
        </w:rPr>
        <w:fldChar w:fldCharType="begin"/>
      </w:r>
      <w:r w:rsidR="00100BE0">
        <w:rPr>
          <w:rFonts w:ascii="Times New Roman" w:hAnsi="Times New Roman" w:cs="Times New Roman"/>
          <w:sz w:val="24"/>
          <w:szCs w:val="24"/>
        </w:rPr>
        <w:instrText xml:space="preserve"> ADDIN EN.CITE &lt;EndNote&gt;&lt;Cite&gt;&lt;Author&gt;Yilmaz&lt;/Author&gt;&lt;Year&gt;2009&lt;/Year&gt;&lt;RecNum&gt;415&lt;/RecNum&gt;&lt;DisplayText&gt;&lt;style face="superscript"&gt;56&lt;/style&gt;&lt;/DisplayText&gt;&lt;record&gt;&lt;rec-number&gt;415&lt;/rec-number&gt;&lt;foreign-keys&gt;&lt;key app="EN" db-id="xrv2waxvovvxtseasewpdxzof500szeefx0f" timestamp="1603645750"&gt;415&lt;/key&gt;&lt;/foreign-keys&gt;&lt;ref-type name="Journal Article"&gt;17&lt;/ref-type&gt;&lt;contributors&gt;&lt;authors&gt;&lt;author&gt;Yilmaz, Atilla&lt;/author&gt;&lt;author&gt;Fuchs, Tanja&lt;/author&gt;&lt;author&gt;Dietel, Barbara&lt;/author&gt;&lt;author&gt;Altendorf, Regina&lt;/author&gt;&lt;author&gt;Cicha, Iwona&lt;/author&gt;&lt;author&gt;Stumpf, Christian&lt;/author&gt;&lt;author&gt;Schellinger, Peter?D.&lt;/author&gt;&lt;author&gt;Blümcke, Ingmar&lt;/author&gt;&lt;author&gt;Schwab, Stefan&lt;/author&gt;&lt;author&gt;Daniel, Werner?G.&lt;/author&gt;&lt;/authors&gt;&lt;/contributors&gt;&lt;titles&gt;&lt;title&gt;Transient decrease in circulating dendritic cell precursors after acute stroke: potential recruitment into the brain&lt;/title&gt;&lt;secondary-title&gt;Clinical Science&lt;/secondary-title&gt;&lt;/titles&gt;&lt;periodical&gt;&lt;full-title&gt;Clinical Science&lt;/full-title&gt;&lt;/periodical&gt;&lt;pages&gt;147-157&lt;/pages&gt;&lt;volume&gt;118&lt;/volume&gt;&lt;number&gt;2&lt;/number&gt;&lt;dates&gt;&lt;year&gt;2009&lt;/year&gt;&lt;/dates&gt;&lt;urls&gt;&lt;/urls&gt;&lt;/record&gt;&lt;/Cite&gt;&lt;/EndNote&gt;</w:instrText>
      </w:r>
      <w:r>
        <w:rPr>
          <w:rFonts w:ascii="Times New Roman" w:hAnsi="Times New Roman" w:cs="Times New Roman"/>
          <w:sz w:val="24"/>
          <w:szCs w:val="24"/>
        </w:rPr>
        <w:fldChar w:fldCharType="separate"/>
      </w:r>
      <w:r w:rsidR="00100BE0" w:rsidRPr="00100BE0">
        <w:rPr>
          <w:rFonts w:ascii="Times New Roman" w:hAnsi="Times New Roman" w:cs="Times New Roman"/>
          <w:noProof/>
          <w:sz w:val="24"/>
          <w:szCs w:val="24"/>
          <w:vertAlign w:val="superscript"/>
        </w:rPr>
        <w:t>56</w:t>
      </w:r>
      <w:r>
        <w:rPr>
          <w:rFonts w:ascii="Times New Roman" w:hAnsi="Times New Roman" w:cs="Times New Roman"/>
          <w:sz w:val="24"/>
          <w:szCs w:val="24"/>
        </w:rPr>
        <w:fldChar w:fldCharType="end"/>
      </w:r>
      <w:r>
        <w:rPr>
          <w:rFonts w:ascii="Times New Roman" w:hAnsi="Times New Roman" w:cs="Times New Roman" w:hint="eastAsia"/>
          <w:sz w:val="24"/>
          <w:szCs w:val="24"/>
        </w:rPr>
        <w:t xml:space="preserve"> </w:t>
      </w:r>
      <w:del w:id="1341" w:author="cc" w:date="2021-01-24T19:03:00Z">
        <w:r w:rsidDel="00C041CE">
          <w:rPr>
            <w:rFonts w:ascii="Times New Roman" w:hAnsi="Times New Roman" w:cs="Times New Roman" w:hint="eastAsia"/>
            <w:sz w:val="24"/>
            <w:szCs w:val="24"/>
          </w:rPr>
          <w:delText>D</w:delText>
        </w:r>
        <w:r w:rsidDel="00C041CE">
          <w:rPr>
            <w:rFonts w:ascii="Times New Roman" w:hAnsi="Times New Roman" w:cs="Times New Roman"/>
            <w:sz w:val="24"/>
            <w:szCs w:val="24"/>
          </w:rPr>
          <w:delText>Cs were found to increase 20-fold and constituted a substantial proportion of infiltrating cells.</w:delText>
        </w:r>
        <w:r w:rsidDel="00C041CE">
          <w:rPr>
            <w:rFonts w:ascii="Times New Roman" w:hAnsi="Times New Roman" w:cs="Times New Roman"/>
            <w:sz w:val="24"/>
            <w:szCs w:val="24"/>
          </w:rPr>
          <w:fldChar w:fldCharType="begin">
            <w:fldData xml:space="preserve">PEVuZE5vdGU+PENpdGU+PEF1dGhvcj5HZWxkZXJibG9tPC9BdXRob3I+PFllYXI+MjAwOTwvWWVh
cj48UmVjTnVtPjE2OTwvUmVjTnVtPjxEaXNwbGF5VGV4dD48c3R5bGUgZmFjZT0ic3VwZXJzY3Jp
cHQiPjk8L3N0eWxlPjwvRGlzcGxheVRleHQ+PHJlY29yZD48cmVjLW51bWJlcj4xNjk8L3JlYy1u
dW1iZXI+PGZvcmVpZ24ta2V5cz48a2V5IGFwcD0iRU4iIGRiLWlkPSJ4cnYyd2F4dm92dnh0c2Vh
c2V3cGR4em9mNTAwc3plZWZ4MGYiIHRpbWVzdGFtcD0iMTU5MjIxOTM5MiI+MTY5PC9rZXk+PGtl
eSBhcHA9IkVOV2ViIiBkYi1pZD0iIj4wPC9rZXk+PC9mb3JlaWduLWtleXM+PHJlZi10eXBlIG5h
bWU9IkpvdXJuYWwgQXJ0aWNsZSI+MTc8L3JlZi10eXBlPjxjb250cmlidXRvcnM+PGF1dGhvcnM+
PGF1dGhvcj5HZWxkZXJibG9tLCBNLjwvYXV0aG9yPjxhdXRob3I+TGV5cG9sZHQsIEYuPC9hdXRo
b3I+PGF1dGhvcj5TdGVpbmJhY2gsIEsuPC9hdXRob3I+PGF1dGhvcj5CZWhyZW5zLCBELjwvYXV0
aG9yPjxhdXRob3I+Q2hvZSwgQy4gVS48L2F1dGhvcj48YXV0aG9yPlNpbGVyLCBELiBBLjwvYXV0
aG9yPjxhdXRob3I+QXJ1bXVnYW0sIFQuIFYuPC9hdXRob3I+PGF1dGhvcj5PcnRoZXksIEUuPC9h
dXRob3I+PGF1dGhvcj5HZXJsb2ZmLCBDLjwvYXV0aG9yPjxhdXRob3I+VG9sb3NhLCBFLjwvYXV0
aG9yPjxhdXRob3I+TWFnbnVzLCBULjwvYXV0aG9yPjwvYXV0aG9ycz48L2NvbnRyaWJ1dG9ycz48
YXV0aC1hZGRyZXNzPkRlcGFydG1lbnQgb2YgTmV1cm9sb2d5LCBVbml2ZXJzaXR5IE1lZGljYWwg
Q2VudGVyIEhhbWJ1cmctRXBwZW5kb3JmLCBIYW1idXJnLCBHZXJtYW55LiBtLmdlbGRlcmJsb21A
dWtlLnVuaS1oYW1idXJnLmRlLjwvYXV0aC1hZGRyZXNzPjx0aXRsZXM+PHRpdGxlPlRlbXBvcmFs
IGFuZCBzcGF0aWFsIGR5bmFtaWNzIG9mIGNlcmVicmFsIGltbXVuZSBjZWxsIGFjY3VtdWxhdGlv
biBpbiBzdHJva2U8L3RpdGxlPjxzZWNvbmRhcnktdGl0bGU+U3Ryb2tlPC9zZWNvbmRhcnktdGl0
bGU+PC90aXRsZXM+PHBlcmlvZGljYWw+PGZ1bGwtdGl0bGU+U3Ryb2tlPC9mdWxsLXRpdGxlPjwv
cGVyaW9kaWNhbD48cGFnZXM+MTg0OS01NzwvcGFnZXM+PHZvbHVtZT40MDwvdm9sdW1lPjxudW1i
ZXI+NTwvbnVtYmVyPjxlZGl0aW9uPjIwMDkvMDMvMDc8L2VkaXRpb24+PGtleXdvcmRzPjxrZXl3
b3JkPkFuaW1hbHM8L2tleXdvcmQ+PGtleXdvcmQ+QW50aWdlbi1QcmVzZW50aW5nIENlbGxzL2lt
bXVub2xvZ3k8L2tleXdvcmQ+PGtleXdvcmQ+RGVuZHJpdGljIENlbGxzL2ltbXVub2xvZ3k8L2tl
eXdvcmQ+PGtleXdvcmQ+RmxvdyBDeXRvbWV0cnk8L2tleXdvcmQ+PGtleXdvcmQ+Rm9ya2hlYWQg
VHJhbnNjcmlwdGlvbiBGYWN0b3JzL2Jpb3N5bnRoZXNpcy9nZW5ldGljczwva2V5d29yZD48a2V5
d29yZD5JbW11bml0eSwgQ2VsbHVsYXIvKmltbXVub2xvZ3k8L2tleXdvcmQ+PGtleXdvcmQ+SW1t
dW5vaGlzdG9jaGVtaXN0cnk8L2tleXdvcmQ+PGtleXdvcmQ+SW5mYXJjdGlvbiwgTWlkZGxlIENl
cmVicmFsIEFydGVyeS9pbW11bm9sb2d5L3BhdGhvbG9neTwva2V5d29yZD48a2V5d29yZD5JbmZs
YW1tYXRpb24vcGF0aG9sb2d5PC9rZXl3b3JkPjxrZXl3b3JkPktpbGxlciBDZWxscywgTmF0dXJh
bC9pbW11bm9sb2d5PC9rZXl3b3JkPjxrZXl3b3JkPktpbmV0aWNzPC9rZXl3b3JkPjxrZXl3b3Jk
Pkx5bXBob2N5dGVzL2ltbXVub2xvZ3k8L2tleXdvcmQ+PGtleXdvcmQ+TWFjcm9waGFnZXMvaW1t
dW5vbG9neTwva2V5d29yZD48a2V5d29yZD5NaWNlPC9rZXl3b3JkPjxrZXl3b3JkPk1pY2UsIElu
YnJlZCBDNTdCTDwva2V5d29yZD48a2V5d29yZD5NaWNyb2dsaWEvaW1tdW5vbG9neTwva2V5d29y
ZD48a2V5d29yZD5OZXV0cm9waGlscy9pbW11bm9sb2d5PC9rZXl3b3JkPjxrZXl3b3JkPlJlcGVy
ZnVzaW9uIEluanVyeS9pbW11bm9sb2d5PC9rZXl3b3JkPjxrZXl3b3JkPlN0cm9rZS8qaW1tdW5v
bG9neS9wYXRob2xvZ3k8L2tleXdvcmQ+PC9rZXl3b3Jkcz48ZGF0ZXM+PHllYXI+MjAwOTwveWVh
cj48cHViLWRhdGVzPjxkYXRlPk1heTwvZGF0ZT48L3B1Yi1kYXRlcz48L2RhdGVzPjxpc2JuPjE1
MjQtNDYyOCAoRWxlY3Ryb25pYykmI3hEOzAwMzktMjQ5OSAoTGlua2luZyk8L2lzYm4+PGFjY2Vz
c2lvbi1udW0+MTkyNjUwNTU8L2FjY2Vzc2lvbi1udW0+PHVybHM+PHJlbGF0ZWQtdXJscz48dXJs
Pmh0dHBzOi8vd3d3Lm5jYmkubmxtLm5paC5nb3YvcHVibWVkLzE5MjY1MDU1PC91cmw+PC9yZWxh
dGVkLXVybHM+PC91cmxzPjxlbGVjdHJvbmljLXJlc291cmNlLW51bT4xMC4xMTYxL1NUUk9LRUFI
QS4xMDguNTM0NTAzPC9lbGVjdHJvbmljLXJlc291cmNlLW51bT48L3JlY29yZD48L0NpdGU+PC9F
bmROb3RlPgB=
</w:fldData>
          </w:fldChar>
        </w:r>
        <w:r w:rsidR="003227B0" w:rsidDel="00C041CE">
          <w:rPr>
            <w:rFonts w:ascii="Times New Roman" w:hAnsi="Times New Roman" w:cs="Times New Roman"/>
            <w:sz w:val="24"/>
            <w:szCs w:val="24"/>
          </w:rPr>
          <w:delInstrText xml:space="preserve"> ADDIN EN.CITE </w:delInstrText>
        </w:r>
        <w:r w:rsidR="003227B0" w:rsidDel="00C041CE">
          <w:rPr>
            <w:rFonts w:ascii="Times New Roman" w:hAnsi="Times New Roman" w:cs="Times New Roman"/>
            <w:sz w:val="24"/>
            <w:szCs w:val="24"/>
          </w:rPr>
          <w:fldChar w:fldCharType="begin">
            <w:fldData xml:space="preserve">PEVuZE5vdGU+PENpdGU+PEF1dGhvcj5HZWxkZXJibG9tPC9BdXRob3I+PFllYXI+MjAwOTwvWWVh
cj48UmVjTnVtPjE2OTwvUmVjTnVtPjxEaXNwbGF5VGV4dD48c3R5bGUgZmFjZT0ic3VwZXJzY3Jp
cHQiPjk8L3N0eWxlPjwvRGlzcGxheVRleHQ+PHJlY29yZD48cmVjLW51bWJlcj4xNjk8L3JlYy1u
dW1iZXI+PGZvcmVpZ24ta2V5cz48a2V5IGFwcD0iRU4iIGRiLWlkPSJ4cnYyd2F4dm92dnh0c2Vh
c2V3cGR4em9mNTAwc3plZWZ4MGYiIHRpbWVzdGFtcD0iMTU5MjIxOTM5MiI+MTY5PC9rZXk+PGtl
eSBhcHA9IkVOV2ViIiBkYi1pZD0iIj4wPC9rZXk+PC9mb3JlaWduLWtleXM+PHJlZi10eXBlIG5h
bWU9IkpvdXJuYWwgQXJ0aWNsZSI+MTc8L3JlZi10eXBlPjxjb250cmlidXRvcnM+PGF1dGhvcnM+
PGF1dGhvcj5HZWxkZXJibG9tLCBNLjwvYXV0aG9yPjxhdXRob3I+TGV5cG9sZHQsIEYuPC9hdXRo
b3I+PGF1dGhvcj5TdGVpbmJhY2gsIEsuPC9hdXRob3I+PGF1dGhvcj5CZWhyZW5zLCBELjwvYXV0
aG9yPjxhdXRob3I+Q2hvZSwgQy4gVS48L2F1dGhvcj48YXV0aG9yPlNpbGVyLCBELiBBLjwvYXV0
aG9yPjxhdXRob3I+QXJ1bXVnYW0sIFQuIFYuPC9hdXRob3I+PGF1dGhvcj5PcnRoZXksIEUuPC9h
dXRob3I+PGF1dGhvcj5HZXJsb2ZmLCBDLjwvYXV0aG9yPjxhdXRob3I+VG9sb3NhLCBFLjwvYXV0
aG9yPjxhdXRob3I+TWFnbnVzLCBULjwvYXV0aG9yPjwvYXV0aG9ycz48L2NvbnRyaWJ1dG9ycz48
YXV0aC1hZGRyZXNzPkRlcGFydG1lbnQgb2YgTmV1cm9sb2d5LCBVbml2ZXJzaXR5IE1lZGljYWwg
Q2VudGVyIEhhbWJ1cmctRXBwZW5kb3JmLCBIYW1idXJnLCBHZXJtYW55LiBtLmdlbGRlcmJsb21A
dWtlLnVuaS1oYW1idXJnLmRlLjwvYXV0aC1hZGRyZXNzPjx0aXRsZXM+PHRpdGxlPlRlbXBvcmFs
IGFuZCBzcGF0aWFsIGR5bmFtaWNzIG9mIGNlcmVicmFsIGltbXVuZSBjZWxsIGFjY3VtdWxhdGlv
biBpbiBzdHJva2U8L3RpdGxlPjxzZWNvbmRhcnktdGl0bGU+U3Ryb2tlPC9zZWNvbmRhcnktdGl0
bGU+PC90aXRsZXM+PHBlcmlvZGljYWw+PGZ1bGwtdGl0bGU+U3Ryb2tlPC9mdWxsLXRpdGxlPjwv
cGVyaW9kaWNhbD48cGFnZXM+MTg0OS01NzwvcGFnZXM+PHZvbHVtZT40MDwvdm9sdW1lPjxudW1i
ZXI+NTwvbnVtYmVyPjxlZGl0aW9uPjIwMDkvMDMvMDc8L2VkaXRpb24+PGtleXdvcmRzPjxrZXl3
b3JkPkFuaW1hbHM8L2tleXdvcmQ+PGtleXdvcmQ+QW50aWdlbi1QcmVzZW50aW5nIENlbGxzL2lt
bXVub2xvZ3k8L2tleXdvcmQ+PGtleXdvcmQ+RGVuZHJpdGljIENlbGxzL2ltbXVub2xvZ3k8L2tl
eXdvcmQ+PGtleXdvcmQ+RmxvdyBDeXRvbWV0cnk8L2tleXdvcmQ+PGtleXdvcmQ+Rm9ya2hlYWQg
VHJhbnNjcmlwdGlvbiBGYWN0b3JzL2Jpb3N5bnRoZXNpcy9nZW5ldGljczwva2V5d29yZD48a2V5
d29yZD5JbW11bml0eSwgQ2VsbHVsYXIvKmltbXVub2xvZ3k8L2tleXdvcmQ+PGtleXdvcmQ+SW1t
dW5vaGlzdG9jaGVtaXN0cnk8L2tleXdvcmQ+PGtleXdvcmQ+SW5mYXJjdGlvbiwgTWlkZGxlIENl
cmVicmFsIEFydGVyeS9pbW11bm9sb2d5L3BhdGhvbG9neTwva2V5d29yZD48a2V5d29yZD5JbmZs
YW1tYXRpb24vcGF0aG9sb2d5PC9rZXl3b3JkPjxrZXl3b3JkPktpbGxlciBDZWxscywgTmF0dXJh
bC9pbW11bm9sb2d5PC9rZXl3b3JkPjxrZXl3b3JkPktpbmV0aWNzPC9rZXl3b3JkPjxrZXl3b3Jk
Pkx5bXBob2N5dGVzL2ltbXVub2xvZ3k8L2tleXdvcmQ+PGtleXdvcmQ+TWFjcm9waGFnZXMvaW1t
dW5vbG9neTwva2V5d29yZD48a2V5d29yZD5NaWNlPC9rZXl3b3JkPjxrZXl3b3JkPk1pY2UsIElu
YnJlZCBDNTdCTDwva2V5d29yZD48a2V5d29yZD5NaWNyb2dsaWEvaW1tdW5vbG9neTwva2V5d29y
ZD48a2V5d29yZD5OZXV0cm9waGlscy9pbW11bm9sb2d5PC9rZXl3b3JkPjxrZXl3b3JkPlJlcGVy
ZnVzaW9uIEluanVyeS9pbW11bm9sb2d5PC9rZXl3b3JkPjxrZXl3b3JkPlN0cm9rZS8qaW1tdW5v
bG9neS9wYXRob2xvZ3k8L2tleXdvcmQ+PC9rZXl3b3Jkcz48ZGF0ZXM+PHllYXI+MjAwOTwveWVh
cj48cHViLWRhdGVzPjxkYXRlPk1heTwvZGF0ZT48L3B1Yi1kYXRlcz48L2RhdGVzPjxpc2JuPjE1
MjQtNDYyOCAoRWxlY3Ryb25pYykmI3hEOzAwMzktMjQ5OSAoTGlua2luZyk8L2lzYm4+PGFjY2Vz
c2lvbi1udW0+MTkyNjUwNTU8L2FjY2Vzc2lvbi1udW0+PHVybHM+PHJlbGF0ZWQtdXJscz48dXJs
Pmh0dHBzOi8vd3d3Lm5jYmkubmxtLm5paC5nb3YvcHVibWVkLzE5MjY1MDU1PC91cmw+PC9yZWxh
dGVkLXVybHM+PC91cmxzPjxlbGVjdHJvbmljLXJlc291cmNlLW51bT4xMC4xMTYxL1NUUk9LRUFI
QS4xMDguNTM0NTAzPC9lbGVjdHJvbmljLXJlc291cmNlLW51bT48L3JlY29yZD48L0NpdGU+PC9F
bmROb3RlPgB=
</w:fldData>
          </w:fldChar>
        </w:r>
        <w:r w:rsidR="003227B0" w:rsidDel="00C041CE">
          <w:rPr>
            <w:rFonts w:ascii="Times New Roman" w:hAnsi="Times New Roman" w:cs="Times New Roman"/>
            <w:sz w:val="24"/>
            <w:szCs w:val="24"/>
          </w:rPr>
          <w:delInstrText xml:space="preserve"> ADDIN EN.CITE.DATA </w:delInstrText>
        </w:r>
        <w:r w:rsidR="003227B0" w:rsidDel="00C041CE">
          <w:rPr>
            <w:rFonts w:ascii="Times New Roman" w:hAnsi="Times New Roman" w:cs="Times New Roman"/>
            <w:sz w:val="24"/>
            <w:szCs w:val="24"/>
          </w:rPr>
        </w:r>
        <w:r w:rsidR="003227B0" w:rsidDel="00C041CE">
          <w:rPr>
            <w:rFonts w:ascii="Times New Roman" w:hAnsi="Times New Roman" w:cs="Times New Roman"/>
            <w:sz w:val="24"/>
            <w:szCs w:val="24"/>
          </w:rPr>
          <w:fldChar w:fldCharType="end"/>
        </w:r>
        <w:r w:rsidDel="00C041CE">
          <w:rPr>
            <w:rFonts w:ascii="Times New Roman" w:hAnsi="Times New Roman" w:cs="Times New Roman"/>
            <w:sz w:val="24"/>
            <w:szCs w:val="24"/>
          </w:rPr>
        </w:r>
        <w:r w:rsidDel="00C041CE">
          <w:rPr>
            <w:rFonts w:ascii="Times New Roman" w:hAnsi="Times New Roman" w:cs="Times New Roman"/>
            <w:sz w:val="24"/>
            <w:szCs w:val="24"/>
          </w:rPr>
          <w:fldChar w:fldCharType="separate"/>
        </w:r>
        <w:r w:rsidR="003227B0" w:rsidRPr="003227B0" w:rsidDel="00C041CE">
          <w:rPr>
            <w:rFonts w:ascii="Times New Roman" w:hAnsi="Times New Roman" w:cs="Times New Roman"/>
            <w:noProof/>
            <w:sz w:val="24"/>
            <w:szCs w:val="24"/>
            <w:vertAlign w:val="superscript"/>
          </w:rPr>
          <w:delText>9</w:delText>
        </w:r>
        <w:r w:rsidDel="00C041CE">
          <w:rPr>
            <w:rFonts w:ascii="Times New Roman" w:hAnsi="Times New Roman" w:cs="Times New Roman"/>
            <w:sz w:val="24"/>
            <w:szCs w:val="24"/>
          </w:rPr>
          <w:fldChar w:fldCharType="end"/>
        </w:r>
        <w:r w:rsidDel="00C041CE">
          <w:rPr>
            <w:rFonts w:ascii="Times New Roman" w:hAnsi="Times New Roman" w:cs="Times New Roman"/>
            <w:sz w:val="24"/>
            <w:szCs w:val="24"/>
          </w:rPr>
          <w:delText xml:space="preserve"> Jennifer C. Felger and Takato Abe et al demonstrated that resident bDC contribute</w:delText>
        </w:r>
        <w:r w:rsidDel="00C041CE">
          <w:rPr>
            <w:rFonts w:ascii="Times New Roman" w:hAnsi="Times New Roman" w:cs="Times New Roman" w:hint="eastAsia"/>
            <w:sz w:val="24"/>
            <w:szCs w:val="24"/>
          </w:rPr>
          <w:delText xml:space="preserve"> </w:delText>
        </w:r>
        <w:r w:rsidDel="00C041CE">
          <w:rPr>
            <w:rFonts w:ascii="Times New Roman" w:hAnsi="Times New Roman" w:cs="Times New Roman"/>
            <w:sz w:val="24"/>
            <w:szCs w:val="24"/>
          </w:rPr>
          <w:delText xml:space="preserve">to the immune response following stroke. The bDC </w:delText>
        </w:r>
        <w:r w:rsidDel="00C041CE">
          <w:rPr>
            <w:rFonts w:ascii="Times New Roman" w:hAnsi="Times New Roman" w:cs="Times New Roman"/>
            <w:sz w:val="24"/>
            <w:szCs w:val="24"/>
          </w:rPr>
          <w:lastRenderedPageBreak/>
          <w:delText>increased in</w:delText>
        </w:r>
        <w:r w:rsidDel="00C041CE">
          <w:rPr>
            <w:rFonts w:ascii="Times New Roman" w:hAnsi="Times New Roman" w:cs="Times New Roman" w:hint="eastAsia"/>
            <w:sz w:val="24"/>
            <w:szCs w:val="24"/>
          </w:rPr>
          <w:delText xml:space="preserve"> </w:delText>
        </w:r>
        <w:r w:rsidDel="00C041CE">
          <w:rPr>
            <w:rFonts w:ascii="Times New Roman" w:hAnsi="Times New Roman" w:cs="Times New Roman"/>
            <w:sz w:val="24"/>
            <w:szCs w:val="24"/>
          </w:rPr>
          <w:delText>number at 24 and 72 h post-ischemia, up-regulated MHC II and</w:delText>
        </w:r>
        <w:r w:rsidDel="00C041CE">
          <w:rPr>
            <w:rFonts w:ascii="Times New Roman" w:hAnsi="Times New Roman" w:cs="Times New Roman" w:hint="eastAsia"/>
            <w:sz w:val="24"/>
            <w:szCs w:val="24"/>
          </w:rPr>
          <w:delText xml:space="preserve"> </w:delText>
        </w:r>
        <w:r w:rsidDel="00C041CE">
          <w:rPr>
            <w:rFonts w:ascii="Times New Roman" w:hAnsi="Times New Roman" w:cs="Times New Roman"/>
            <w:sz w:val="24"/>
            <w:szCs w:val="24"/>
          </w:rPr>
          <w:delText>co-stimulatory molecules, and accumulated in the infarct border</w:delText>
        </w:r>
        <w:r w:rsidDel="00C041CE">
          <w:rPr>
            <w:rFonts w:ascii="Times New Roman" w:hAnsi="Times New Roman" w:cs="Times New Roman" w:hint="eastAsia"/>
            <w:sz w:val="24"/>
            <w:szCs w:val="24"/>
          </w:rPr>
          <w:delText xml:space="preserve"> </w:delText>
        </w:r>
        <w:r w:rsidDel="00C041CE">
          <w:rPr>
            <w:rFonts w:ascii="Times New Roman" w:hAnsi="Times New Roman" w:cs="Times New Roman"/>
            <w:sz w:val="24"/>
            <w:szCs w:val="24"/>
          </w:rPr>
          <w:delText>in close proximity to invading T cells. Peripheral DC entering the</w:delText>
        </w:r>
        <w:r w:rsidDel="00C041CE">
          <w:rPr>
            <w:rFonts w:ascii="Times New Roman" w:hAnsi="Times New Roman" w:cs="Times New Roman" w:hint="eastAsia"/>
            <w:sz w:val="24"/>
            <w:szCs w:val="24"/>
          </w:rPr>
          <w:delText xml:space="preserve"> </w:delText>
        </w:r>
        <w:r w:rsidDel="00C041CE">
          <w:rPr>
            <w:rFonts w:ascii="Times New Roman" w:hAnsi="Times New Roman" w:cs="Times New Roman"/>
            <w:sz w:val="24"/>
            <w:szCs w:val="24"/>
          </w:rPr>
          <w:delText xml:space="preserve">brain were apparent at 72 h post-MCAO-reperfusion and were confined primarily to the core of the ischemic infarct. </w:delText>
        </w:r>
      </w:del>
    </w:p>
    <w:p w14:paraId="5D803D9C" w14:textId="77777777" w:rsidR="003F54C0" w:rsidRDefault="003F54C0">
      <w:pPr>
        <w:spacing w:line="360" w:lineRule="auto"/>
        <w:rPr>
          <w:rFonts w:ascii="Times New Roman" w:hAnsi="Times New Roman" w:cs="Times New Roman"/>
          <w:sz w:val="24"/>
          <w:szCs w:val="24"/>
        </w:rPr>
        <w:pPrChange w:id="1342" w:author="Guobo Chen" w:date="2020-11-13T16:15:00Z">
          <w:pPr>
            <w:spacing w:line="360" w:lineRule="auto"/>
            <w:ind w:firstLineChars="200" w:firstLine="480"/>
          </w:pPr>
        </w:pPrChange>
      </w:pPr>
    </w:p>
    <w:p w14:paraId="04AD75E1" w14:textId="17996CC6" w:rsidR="00744B1D" w:rsidDel="00620088" w:rsidRDefault="003C0E66" w:rsidP="00620088">
      <w:pPr>
        <w:spacing w:line="360" w:lineRule="auto"/>
        <w:ind w:firstLineChars="200" w:firstLine="480"/>
        <w:rPr>
          <w:ins w:id="1343" w:author="Guobo Chen" w:date="2020-11-12T21:45:00Z"/>
          <w:del w:id="1344" w:author="cc" w:date="2021-01-21T12:14:00Z"/>
          <w:rFonts w:ascii="Times New Roman" w:hAnsi="Times New Roman" w:cs="Times New Roman"/>
          <w:sz w:val="24"/>
          <w:szCs w:val="24"/>
        </w:rPr>
      </w:pPr>
      <w:r>
        <w:rPr>
          <w:rFonts w:ascii="Times New Roman" w:hAnsi="Times New Roman" w:cs="Times New Roman"/>
          <w:sz w:val="24"/>
          <w:szCs w:val="24"/>
        </w:rPr>
        <w:t xml:space="preserve">However, there are still limitations in this study, </w:t>
      </w:r>
      <w:ins w:id="1345" w:author="cc" w:date="2021-01-21T12:14:00Z">
        <w:r w:rsidR="00744B1D" w:rsidRPr="00744B1D">
          <w:rPr>
            <w:rFonts w:ascii="Times New Roman" w:hAnsi="Times New Roman" w:cs="Times New Roman"/>
            <w:sz w:val="24"/>
            <w:szCs w:val="24"/>
          </w:rPr>
          <w:t>including that it was a</w:t>
        </w:r>
      </w:ins>
      <w:ins w:id="1346" w:author="cc" w:date="2021-01-21T12:15:00Z">
        <w:r w:rsidR="00620088">
          <w:rPr>
            <w:rFonts w:ascii="Times New Roman" w:hAnsi="Times New Roman" w:cs="Times New Roman" w:hint="eastAsia"/>
            <w:sz w:val="24"/>
            <w:szCs w:val="24"/>
          </w:rPr>
          <w:t xml:space="preserve"> </w:t>
        </w:r>
      </w:ins>
      <w:ins w:id="1347" w:author="cc" w:date="2021-01-21T12:14:00Z">
        <w:r w:rsidR="00744B1D" w:rsidRPr="00744B1D">
          <w:rPr>
            <w:rFonts w:ascii="Times New Roman" w:hAnsi="Times New Roman" w:cs="Times New Roman"/>
            <w:sz w:val="24"/>
            <w:szCs w:val="24"/>
          </w:rPr>
          <w:t>retrospective study</w:t>
        </w:r>
        <w:r w:rsidR="00744B1D">
          <w:rPr>
            <w:rFonts w:ascii="Times New Roman" w:hAnsi="Times New Roman" w:cs="Times New Roman"/>
            <w:sz w:val="24"/>
            <w:szCs w:val="24"/>
          </w:rPr>
          <w:t>,</w:t>
        </w:r>
      </w:ins>
      <w:del w:id="1348" w:author="cc" w:date="2021-01-21T12:14:00Z">
        <w:r w:rsidDel="00744B1D">
          <w:rPr>
            <w:rFonts w:ascii="Times New Roman" w:hAnsi="Times New Roman" w:cs="Times New Roman"/>
            <w:sz w:val="24"/>
            <w:szCs w:val="24"/>
          </w:rPr>
          <w:delText>for example,</w:delText>
        </w:r>
      </w:del>
      <w:r w:rsidR="00422CBF">
        <w:rPr>
          <w:rFonts w:ascii="Times New Roman" w:hAnsi="Times New Roman" w:cs="Times New Roman"/>
          <w:sz w:val="24"/>
          <w:szCs w:val="24"/>
        </w:rPr>
        <w:t xml:space="preserve"> and</w:t>
      </w:r>
      <w:r>
        <w:rPr>
          <w:rFonts w:ascii="Times New Roman" w:hAnsi="Times New Roman" w:cs="Times New Roman"/>
          <w:sz w:val="24"/>
          <w:szCs w:val="24"/>
        </w:rPr>
        <w:t xml:space="preserve"> the immunophenotypes and cytokines such as IFN-γ in the peripheral </w:t>
      </w:r>
      <w:ins w:id="1349" w:author="cc" w:date="2021-01-21T12:15:00Z">
        <w:r w:rsidR="00620088">
          <w:rPr>
            <w:rFonts w:ascii="Times New Roman" w:hAnsi="Times New Roman" w:cs="Times New Roman"/>
            <w:sz w:val="24"/>
            <w:szCs w:val="24"/>
          </w:rPr>
          <w:t xml:space="preserve">blood </w:t>
        </w:r>
      </w:ins>
      <w:r>
        <w:rPr>
          <w:rFonts w:ascii="Times New Roman" w:hAnsi="Times New Roman" w:cs="Times New Roman"/>
          <w:sz w:val="24"/>
          <w:szCs w:val="24"/>
        </w:rPr>
        <w:t>should be analyzed continuously to better show the correlation with the prognosis. In addition, this study was limited to 1 hospital site, and limited sample size, which might restrict the generalizability of the results.</w:t>
      </w:r>
      <w:r>
        <w:rPr>
          <w:rFonts w:ascii="Times New Roman" w:hAnsi="Times New Roman" w:cs="Times New Roman"/>
          <w:sz w:val="24"/>
          <w:szCs w:val="24"/>
        </w:rPr>
        <w:fldChar w:fldCharType="begin"/>
      </w:r>
      <w:r w:rsidR="00100BE0">
        <w:rPr>
          <w:rFonts w:ascii="Times New Roman" w:hAnsi="Times New Roman" w:cs="Times New Roman"/>
          <w:sz w:val="24"/>
          <w:szCs w:val="24"/>
        </w:rPr>
        <w:instrText xml:space="preserve"> ADDIN EN.CITE &lt;EndNote&gt;&lt;Cite&gt;&lt;Author&gt;Felger&lt;/Author&gt;&lt;Year&gt;2010&lt;/Year&gt;&lt;RecNum&gt;428&lt;/RecNum&gt;&lt;DisplayText&gt;&lt;style face="superscript"&gt;59&lt;/style&gt;&lt;/DisplayText&gt;&lt;record&gt;&lt;rec-number&gt;428&lt;/rec-number&gt;&lt;foreign-keys&gt;&lt;key app="EN" db-id="xrv2waxvovvxtseasewpdxzof500szeefx0f" timestamp="1604192341"&gt;428&lt;/key&gt;&lt;/foreign-keys&gt;&lt;ref-type name="Journal Article"&gt;17&lt;/ref-type&gt;&lt;contributors&gt;&lt;authors&gt;&lt;author&gt;Felger, Jennifer C.&lt;/author&gt;&lt;author&gt;Abe, Takato&lt;/author&gt;&lt;author&gt;Kaunzner, Ulrike W.&lt;/author&gt;&lt;author&gt;Gottfried-Blackmore, Andres&lt;/author&gt;&lt;author&gt;Gal-Toth, Judit&lt;/author&gt;&lt;author&gt;Mcewen, Bruce S.&lt;/author&gt;&lt;author&gt;Iadecola, Costantino&lt;/author&gt;&lt;author&gt;Bulloch, Karen&lt;/author&gt;&lt;/authors&gt;&lt;/contributors&gt;&lt;titles&gt;&lt;title&gt;Brain dendritic cells in ischemic stroke: Time course, activation state, and origin&lt;/title&gt;&lt;secondary-title&gt;Brain Behavior &amp;amp; Immunity&lt;/secondary-title&gt;&lt;/titles&gt;&lt;periodical&gt;&lt;full-title&gt;Brain Behavior &amp;amp; Immunity&lt;/full-title&gt;&lt;/periodical&gt;&lt;pages&gt;724-737&lt;/pages&gt;&lt;volume&gt;24&lt;/volume&gt;&lt;number&gt;5&lt;/number&gt;&lt;dates&gt;&lt;year&gt;2010&lt;/year&gt;&lt;/dates&gt;&lt;urls&gt;&lt;/urls&gt;&lt;/record&gt;&lt;/Cite&gt;&lt;/EndNote&gt;</w:instrText>
      </w:r>
      <w:r>
        <w:rPr>
          <w:rFonts w:ascii="Times New Roman" w:hAnsi="Times New Roman" w:cs="Times New Roman"/>
          <w:sz w:val="24"/>
          <w:szCs w:val="24"/>
        </w:rPr>
        <w:fldChar w:fldCharType="separate"/>
      </w:r>
      <w:r w:rsidR="00100BE0" w:rsidRPr="00100BE0">
        <w:rPr>
          <w:rFonts w:ascii="Times New Roman" w:hAnsi="Times New Roman" w:cs="Times New Roman"/>
          <w:noProof/>
          <w:sz w:val="24"/>
          <w:szCs w:val="24"/>
          <w:vertAlign w:val="superscript"/>
        </w:rPr>
        <w:t>59</w:t>
      </w:r>
      <w:r>
        <w:rPr>
          <w:rFonts w:ascii="Times New Roman" w:hAnsi="Times New Roman" w:cs="Times New Roman"/>
          <w:sz w:val="24"/>
          <w:szCs w:val="24"/>
        </w:rPr>
        <w:fldChar w:fldCharType="end"/>
      </w:r>
    </w:p>
    <w:p w14:paraId="713CAEA8" w14:textId="77777777" w:rsidR="003F54C0" w:rsidRDefault="003F54C0">
      <w:pPr>
        <w:spacing w:line="360" w:lineRule="auto"/>
        <w:rPr>
          <w:rFonts w:ascii="Times New Roman" w:hAnsi="Times New Roman" w:cs="Times New Roman"/>
          <w:sz w:val="24"/>
          <w:szCs w:val="24"/>
        </w:rPr>
        <w:pPrChange w:id="1350" w:author="Guobo Chen" w:date="2020-11-13T16:15:00Z">
          <w:pPr>
            <w:spacing w:line="360" w:lineRule="auto"/>
            <w:ind w:firstLineChars="200" w:firstLine="480"/>
          </w:pPr>
        </w:pPrChange>
      </w:pPr>
    </w:p>
    <w:p w14:paraId="40055572" w14:textId="786038ED" w:rsidR="003F54C0" w:rsidRDefault="003C0E66">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In conclusion, our study lays the foundation for more comprehensive</w:t>
      </w:r>
      <w:r>
        <w:rPr>
          <w:rFonts w:ascii="Times New Roman" w:hAnsi="Times New Roman" w:cs="Times New Roman" w:hint="eastAsia"/>
          <w:sz w:val="24"/>
          <w:szCs w:val="24"/>
        </w:rPr>
        <w:t xml:space="preserve"> </w:t>
      </w:r>
      <w:r>
        <w:rPr>
          <w:rFonts w:ascii="Times New Roman" w:hAnsi="Times New Roman" w:cs="Times New Roman"/>
          <w:sz w:val="24"/>
          <w:szCs w:val="24"/>
        </w:rPr>
        <w:t>human studies in the future aimed at targeting specific markers and</w:t>
      </w:r>
      <w:r w:rsidR="00AC78AA">
        <w:rPr>
          <w:rFonts w:ascii="Times New Roman" w:hAnsi="Times New Roman" w:cs="Times New Roman"/>
          <w:sz w:val="24"/>
          <w:szCs w:val="24"/>
        </w:rPr>
        <w:t xml:space="preserve"> </w:t>
      </w:r>
      <w:ins w:id="1351" w:author="cc" w:date="2021-01-22T15:38:00Z">
        <w:r w:rsidR="00AC78AA" w:rsidRPr="00975F49">
          <w:rPr>
            <w:rFonts w:ascii="Times New Roman" w:hAnsi="Times New Roman" w:cs="Times New Roman"/>
            <w:sz w:val="24"/>
            <w:szCs w:val="24"/>
          </w:rPr>
          <w:t>immunophenotype</w:t>
        </w:r>
      </w:ins>
      <w:r>
        <w:rPr>
          <w:rFonts w:ascii="Times New Roman" w:hAnsi="Times New Roman" w:cs="Times New Roman"/>
          <w:sz w:val="24"/>
          <w:szCs w:val="24"/>
        </w:rPr>
        <w:t xml:space="preserve"> of peripheral blood. In addition, it was testified that answer the question</w:t>
      </w:r>
      <w:r>
        <w:rPr>
          <w:rFonts w:ascii="Times New Roman" w:hAnsi="Times New Roman" w:cs="Times New Roman" w:hint="eastAsia"/>
          <w:sz w:val="24"/>
          <w:szCs w:val="24"/>
        </w:rPr>
        <w:t xml:space="preserve"> </w:t>
      </w:r>
      <w:r>
        <w:rPr>
          <w:rFonts w:ascii="Times New Roman" w:hAnsi="Times New Roman" w:cs="Times New Roman"/>
          <w:sz w:val="24"/>
          <w:szCs w:val="24"/>
        </w:rPr>
        <w:t>of whether stroke-related phenotypical and functional immunological changes could be tracked in peripheral blood. The results demonstrate</w:t>
      </w:r>
      <w:ins w:id="1352" w:author="Guobo Chen" w:date="2020-11-14T09:44:00Z">
        <w:r>
          <w:rPr>
            <w:rFonts w:ascii="Times New Roman" w:hAnsi="Times New Roman" w:cs="Times New Roman"/>
            <w:sz w:val="24"/>
            <w:szCs w:val="24"/>
          </w:rPr>
          <w:t>d</w:t>
        </w:r>
      </w:ins>
      <w:r>
        <w:rPr>
          <w:rFonts w:ascii="Times New Roman" w:hAnsi="Times New Roman" w:cs="Times New Roman"/>
          <w:sz w:val="24"/>
          <w:szCs w:val="24"/>
        </w:rPr>
        <w:t xml:space="preserve"> the utility of a deep immune profiling approach</w:t>
      </w:r>
      <w:r>
        <w:rPr>
          <w:rFonts w:ascii="Times New Roman" w:hAnsi="Times New Roman" w:cs="Times New Roman" w:hint="eastAsia"/>
          <w:sz w:val="24"/>
          <w:szCs w:val="24"/>
        </w:rPr>
        <w:t xml:space="preserve"> </w:t>
      </w:r>
      <w:r>
        <w:rPr>
          <w:rFonts w:ascii="Times New Roman" w:hAnsi="Times New Roman" w:cs="Times New Roman"/>
          <w:sz w:val="24"/>
          <w:szCs w:val="24"/>
        </w:rPr>
        <w:t>with single-cell mass cytometry to comprehensively and functionally characterize the systemic immune response within 24 hours after ischemic stroke in peripheral blood samples.</w:t>
      </w:r>
      <w:r>
        <w:rPr>
          <w:rFonts w:ascii="Times New Roman" w:hAnsi="Times New Roman" w:cs="Times New Roman" w:hint="eastAsia"/>
          <w:sz w:val="24"/>
          <w:szCs w:val="24"/>
        </w:rPr>
        <w:t xml:space="preserve"> </w:t>
      </w:r>
      <w:r>
        <w:rPr>
          <w:rFonts w:ascii="Times New Roman" w:hAnsi="Times New Roman" w:cs="Times New Roman"/>
          <w:sz w:val="24"/>
          <w:szCs w:val="24"/>
        </w:rPr>
        <w:t>Predictors of early acute stroke outcome may contribute to stroke treatment. The prognostic value of peripheral blood biomarkers in patients with the acute ischemic stroke may be of great significance to clinical routine.</w:t>
      </w:r>
    </w:p>
    <w:p w14:paraId="27ABDE57" w14:textId="77777777" w:rsidR="003F54C0" w:rsidRDefault="003F54C0">
      <w:pPr>
        <w:spacing w:line="360" w:lineRule="auto"/>
        <w:rPr>
          <w:ins w:id="1353" w:author="Guobo Chen" w:date="2020-11-19T16:48:00Z"/>
          <w:rFonts w:ascii="Times New Roman" w:hAnsi="Times New Roman" w:cs="Times New Roman"/>
          <w:kern w:val="0"/>
          <w:sz w:val="24"/>
          <w:szCs w:val="24"/>
        </w:rPr>
      </w:pPr>
    </w:p>
    <w:p w14:paraId="077D86FA" w14:textId="77777777" w:rsidR="003F54C0" w:rsidRDefault="003F54C0">
      <w:pPr>
        <w:spacing w:line="360" w:lineRule="auto"/>
        <w:rPr>
          <w:ins w:id="1354" w:author="Guobo Chen" w:date="2020-11-13T16:17:00Z"/>
          <w:rFonts w:ascii="Times New Roman" w:hAnsi="Times New Roman" w:cs="Times New Roman"/>
          <w:kern w:val="0"/>
          <w:sz w:val="24"/>
          <w:szCs w:val="24"/>
        </w:rPr>
      </w:pPr>
    </w:p>
    <w:p w14:paraId="75AFD05A" w14:textId="77777777" w:rsidR="003F54C0" w:rsidRDefault="003C0E66">
      <w:pPr>
        <w:spacing w:line="360" w:lineRule="auto"/>
        <w:jc w:val="center"/>
        <w:rPr>
          <w:ins w:id="1355" w:author="123" w:date="2020-11-19T12:46:00Z"/>
          <w:rFonts w:ascii="Times New Roman" w:hAnsi="Times New Roman" w:cs="Times New Roman"/>
          <w:b/>
          <w:bCs/>
          <w:kern w:val="0"/>
          <w:sz w:val="24"/>
          <w:szCs w:val="24"/>
        </w:rPr>
        <w:pPrChange w:id="1356" w:author="Guobo Chen" w:date="2020-11-19T16:48:00Z">
          <w:pPr>
            <w:spacing w:line="360" w:lineRule="auto"/>
          </w:pPr>
        </w:pPrChange>
      </w:pPr>
      <w:ins w:id="1357" w:author="Guobo Chen" w:date="2020-11-13T16:20:00Z">
        <w:r>
          <w:rPr>
            <w:rFonts w:ascii="Times New Roman" w:hAnsi="Times New Roman" w:cs="Times New Roman"/>
            <w:b/>
            <w:bCs/>
            <w:kern w:val="0"/>
            <w:sz w:val="24"/>
            <w:szCs w:val="24"/>
          </w:rPr>
          <w:t>Declaration of interests</w:t>
        </w:r>
      </w:ins>
    </w:p>
    <w:p w14:paraId="74D8FAFD" w14:textId="77777777" w:rsidR="003F54C0" w:rsidRDefault="003C0E66">
      <w:pPr>
        <w:spacing w:line="360" w:lineRule="auto"/>
        <w:rPr>
          <w:ins w:id="1358" w:author="Guobo Chen" w:date="2020-11-19T15:16:00Z"/>
          <w:rFonts w:ascii="Times New Roman" w:hAnsi="Times New Roman" w:cs="Times New Roman"/>
          <w:sz w:val="24"/>
          <w:szCs w:val="24"/>
        </w:rPr>
      </w:pPr>
      <w:ins w:id="1359" w:author="Guobo Chen" w:date="2020-11-19T15:16:00Z">
        <w:r>
          <w:rPr>
            <w:rFonts w:ascii="Times New Roman" w:hAnsi="Times New Roman" w:cs="Times New Roman"/>
            <w:sz w:val="24"/>
            <w:szCs w:val="24"/>
          </w:rPr>
          <w:t>The authors declare no competing financial interests.</w:t>
        </w:r>
      </w:ins>
    </w:p>
    <w:p w14:paraId="4321A423" w14:textId="77777777" w:rsidR="003F54C0" w:rsidRDefault="003F54C0">
      <w:pPr>
        <w:spacing w:line="360" w:lineRule="auto"/>
        <w:rPr>
          <w:rFonts w:ascii="Times New Roman" w:hAnsi="Times New Roman" w:cs="Times New Roman"/>
          <w:sz w:val="24"/>
          <w:szCs w:val="24"/>
        </w:rPr>
      </w:pPr>
    </w:p>
    <w:p w14:paraId="7CA29FAA" w14:textId="77777777" w:rsidR="003F54C0" w:rsidRDefault="003C0E66">
      <w:pPr>
        <w:spacing w:line="360" w:lineRule="auto"/>
        <w:jc w:val="center"/>
        <w:rPr>
          <w:ins w:id="1360" w:author="123" w:date="2020-11-19T14:28:00Z"/>
          <w:rFonts w:ascii="Times New Roman" w:hAnsi="Times New Roman" w:cs="Times New Roman"/>
          <w:b/>
          <w:bCs/>
          <w:kern w:val="0"/>
          <w:sz w:val="24"/>
          <w:szCs w:val="24"/>
        </w:rPr>
        <w:pPrChange w:id="1361" w:author="Guobo Chen" w:date="2020-11-19T16:48:00Z">
          <w:pPr>
            <w:spacing w:line="360" w:lineRule="auto"/>
          </w:pPr>
        </w:pPrChange>
      </w:pPr>
      <w:commentRangeStart w:id="1362"/>
      <w:ins w:id="1363" w:author="Guobo Chen" w:date="2020-11-13T16:18:00Z">
        <w:r>
          <w:rPr>
            <w:rFonts w:ascii="Times New Roman" w:hAnsi="Times New Roman" w:cs="Times New Roman"/>
            <w:b/>
            <w:bCs/>
            <w:kern w:val="0"/>
            <w:sz w:val="24"/>
            <w:szCs w:val="24"/>
            <w:rPrChange w:id="1364" w:author="Guobo Chen" w:date="2020-11-13T16:18:00Z">
              <w:rPr>
                <w:rFonts w:ascii="Times New Roman" w:hAnsi="Times New Roman" w:cs="Times New Roman"/>
                <w:kern w:val="0"/>
                <w:sz w:val="24"/>
                <w:szCs w:val="24"/>
              </w:rPr>
            </w:rPrChange>
          </w:rPr>
          <w:t>Acknowledgements</w:t>
        </w:r>
      </w:ins>
      <w:commentRangeEnd w:id="1362"/>
      <w:ins w:id="1365" w:author="Guobo Chen" w:date="2020-11-19T15:34:00Z">
        <w:r>
          <w:rPr>
            <w:rStyle w:val="af1"/>
          </w:rPr>
          <w:commentReference w:id="1362"/>
        </w:r>
      </w:ins>
    </w:p>
    <w:p w14:paraId="3795B953" w14:textId="77777777" w:rsidR="003F54C0" w:rsidRDefault="003C0E66">
      <w:pPr>
        <w:spacing w:line="360" w:lineRule="auto"/>
        <w:contextualSpacing/>
        <w:rPr>
          <w:ins w:id="1366" w:author="123" w:date="2020-11-19T12:53:00Z"/>
          <w:rFonts w:ascii="Times New Roman" w:hAnsi="Times New Roman" w:cs="Times New Roman"/>
          <w:sz w:val="24"/>
          <w:szCs w:val="24"/>
        </w:rPr>
      </w:pPr>
      <w:ins w:id="1367" w:author="Guobo Chen" w:date="2020-11-19T16:14:00Z">
        <w:r>
          <w:rPr>
            <w:rFonts w:ascii="Times New Roman" w:hAnsi="Times New Roman" w:cs="Times New Roman"/>
            <w:kern w:val="0"/>
            <w:sz w:val="24"/>
            <w:szCs w:val="24"/>
          </w:rPr>
          <w:t>We thank all the patients for their generous contribution to this study</w:t>
        </w:r>
      </w:ins>
      <w:r>
        <w:rPr>
          <w:rFonts w:ascii="Times New Roman" w:hAnsi="Times New Roman" w:cs="Times New Roman"/>
          <w:kern w:val="0"/>
          <w:sz w:val="24"/>
          <w:szCs w:val="24"/>
        </w:rPr>
        <w:t xml:space="preserve">. </w:t>
      </w:r>
      <w:ins w:id="1368" w:author="123" w:date="2020-11-19T12:53:00Z">
        <w:r>
          <w:rPr>
            <w:rFonts w:ascii="Times New Roman" w:hAnsi="Times New Roman" w:cs="Times New Roman"/>
            <w:sz w:val="24"/>
            <w:szCs w:val="24"/>
          </w:rPr>
          <w:t xml:space="preserve">This research was </w:t>
        </w:r>
      </w:ins>
      <w:ins w:id="1369" w:author="Guobo Chen" w:date="2020-11-19T15:19:00Z">
        <w:r>
          <w:rPr>
            <w:rFonts w:ascii="Times New Roman" w:hAnsi="Times New Roman" w:cs="Times New Roman"/>
            <w:sz w:val="24"/>
            <w:szCs w:val="24"/>
          </w:rPr>
          <w:t xml:space="preserve">financially </w:t>
        </w:r>
      </w:ins>
      <w:ins w:id="1370" w:author="123" w:date="2020-11-19T12:53:00Z">
        <w:r>
          <w:rPr>
            <w:rFonts w:ascii="Times New Roman" w:hAnsi="Times New Roman" w:cs="Times New Roman"/>
            <w:sz w:val="24"/>
            <w:szCs w:val="24"/>
          </w:rPr>
          <w:t xml:space="preserve">supported </w:t>
        </w:r>
        <w:del w:id="1371" w:author="Guobo Chen" w:date="2020-11-19T15:19:00Z">
          <w:r>
            <w:rPr>
              <w:rFonts w:ascii="Times New Roman" w:hAnsi="Times New Roman" w:cs="Times New Roman"/>
              <w:sz w:val="24"/>
              <w:szCs w:val="24"/>
            </w:rPr>
            <w:delText xml:space="preserve">financially </w:delText>
          </w:r>
        </w:del>
        <w:r>
          <w:rPr>
            <w:rFonts w:ascii="Times New Roman" w:hAnsi="Times New Roman" w:cs="Times New Roman"/>
            <w:sz w:val="24"/>
            <w:szCs w:val="24"/>
          </w:rPr>
          <w:t>by National Natural Science Foundation of China (81971172</w:t>
        </w:r>
      </w:ins>
      <w:ins w:id="1372" w:author="Guobo Chen" w:date="2020-11-19T16:15:00Z">
        <w:r>
          <w:rPr>
            <w:rFonts w:ascii="Times New Roman" w:hAnsi="Times New Roman" w:cs="Times New Roman"/>
            <w:sz w:val="24"/>
            <w:szCs w:val="24"/>
          </w:rPr>
          <w:t xml:space="preserve"> to</w:t>
        </w:r>
      </w:ins>
      <w:ins w:id="1373" w:author="Guobo Chen" w:date="2020-11-19T16:16:00Z">
        <w:r>
          <w:rPr>
            <w:rFonts w:ascii="Times New Roman" w:hAnsi="Times New Roman" w:cs="Times New Roman"/>
            <w:sz w:val="24"/>
            <w:szCs w:val="24"/>
          </w:rPr>
          <w:t xml:space="preserve"> YW</w:t>
        </w:r>
      </w:ins>
      <w:ins w:id="1374" w:author="Guobo Chen" w:date="2020-11-19T16:15:00Z">
        <w:r>
          <w:rPr>
            <w:rFonts w:ascii="Times New Roman" w:hAnsi="Times New Roman" w:cs="Times New Roman"/>
            <w:sz w:val="24"/>
            <w:szCs w:val="24"/>
          </w:rPr>
          <w:t xml:space="preserve"> </w:t>
        </w:r>
      </w:ins>
      <w:ins w:id="1375" w:author="Guobo Chen" w:date="2020-11-19T15:11:00Z">
        <w:r>
          <w:rPr>
            <w:rFonts w:ascii="Times New Roman" w:hAnsi="Times New Roman" w:cs="Times New Roman"/>
            <w:sz w:val="24"/>
            <w:szCs w:val="24"/>
          </w:rPr>
          <w:t xml:space="preserve">, </w:t>
        </w:r>
      </w:ins>
      <w:ins w:id="1376" w:author="Guobo Chen" w:date="2020-11-19T15:12:00Z">
        <w:r>
          <w:rPr>
            <w:rFonts w:ascii="Times New Roman" w:hAnsi="Times New Roman" w:cs="Times New Roman"/>
            <w:kern w:val="0"/>
            <w:sz w:val="24"/>
            <w:szCs w:val="24"/>
            <w:rPrChange w:id="1377" w:author="123" w:date="2020-11-30T12:29:00Z">
              <w:rPr>
                <w:rFonts w:ascii="pﬁ™â˛" w:hAnsi="pﬁ™â˛" w:cs="pﬁ™â˛"/>
                <w:kern w:val="0"/>
                <w:sz w:val="22"/>
              </w:rPr>
            </w:rPrChange>
          </w:rPr>
          <w:t>31771392</w:t>
        </w:r>
      </w:ins>
      <w:ins w:id="1378" w:author="Guobo Chen" w:date="2020-11-19T15:35:00Z">
        <w:r>
          <w:rPr>
            <w:rFonts w:ascii="Times New Roman" w:hAnsi="Times New Roman" w:cs="Times New Roman"/>
            <w:kern w:val="0"/>
            <w:sz w:val="24"/>
            <w:szCs w:val="24"/>
          </w:rPr>
          <w:t xml:space="preserve"> to GBC</w:t>
        </w:r>
      </w:ins>
      <w:ins w:id="1379" w:author="123" w:date="2020-11-19T12:53:00Z">
        <w:r>
          <w:rPr>
            <w:rFonts w:ascii="Times New Roman" w:hAnsi="Times New Roman" w:cs="Times New Roman"/>
            <w:sz w:val="24"/>
            <w:szCs w:val="24"/>
          </w:rPr>
          <w:t xml:space="preserve">), </w:t>
        </w:r>
      </w:ins>
      <w:ins w:id="1380" w:author="Guobo Chen" w:date="2020-11-19T16:21:00Z">
        <w:r>
          <w:rPr>
            <w:rFonts w:ascii="Times New Roman" w:hAnsi="Times New Roman" w:cs="Times New Roman"/>
            <w:color w:val="000000" w:themeColor="text1"/>
            <w:sz w:val="24"/>
            <w:szCs w:val="24"/>
            <w:rPrChange w:id="1381" w:author="Guobo Chen" w:date="2020-11-19T16:21:00Z">
              <w:rPr>
                <w:color w:val="000000" w:themeColor="text1"/>
              </w:rPr>
            </w:rPrChange>
          </w:rPr>
          <w:t xml:space="preserve">Zhejiang Provisional People’s Hospital Research Startup Fund </w:t>
        </w:r>
        <w:r>
          <w:rPr>
            <w:rFonts w:ascii="Times New Roman" w:hAnsi="Times New Roman" w:cs="Times New Roman"/>
            <w:color w:val="000000" w:themeColor="text1"/>
            <w:sz w:val="24"/>
            <w:szCs w:val="24"/>
            <w:rPrChange w:id="1382" w:author="Guobo Chen" w:date="2020-11-19T16:21:00Z">
              <w:rPr>
                <w:color w:val="000000" w:themeColor="text1"/>
              </w:rPr>
            </w:rPrChange>
          </w:rPr>
          <w:lastRenderedPageBreak/>
          <w:t>(</w:t>
        </w:r>
        <w:r>
          <w:rPr>
            <w:rFonts w:ascii="Times New Roman" w:eastAsia="Kaiti SC Regular" w:hAnsi="Times New Roman" w:cs="Times New Roman"/>
            <w:sz w:val="24"/>
            <w:szCs w:val="24"/>
            <w:rPrChange w:id="1383" w:author="Guobo Chen" w:date="2020-11-19T16:21:00Z">
              <w:rPr>
                <w:rFonts w:eastAsia="Kaiti SC Regular"/>
              </w:rPr>
            </w:rPrChange>
          </w:rPr>
          <w:t>ZRY2018A004</w:t>
        </w:r>
        <w:r>
          <w:rPr>
            <w:rFonts w:ascii="Times New Roman" w:hAnsi="Times New Roman" w:cs="Times New Roman"/>
            <w:color w:val="000000" w:themeColor="text1"/>
            <w:sz w:val="24"/>
            <w:szCs w:val="24"/>
            <w:rPrChange w:id="1384" w:author="Guobo Chen" w:date="2020-11-19T16:21:00Z">
              <w:rPr>
                <w:color w:val="000000" w:themeColor="text1"/>
              </w:rPr>
            </w:rPrChange>
          </w:rPr>
          <w:t xml:space="preserve"> to GBC), </w:t>
        </w:r>
      </w:ins>
      <w:ins w:id="1385" w:author="123" w:date="2020-11-19T12:53:00Z">
        <w:r>
          <w:rPr>
            <w:rFonts w:ascii="Times New Roman" w:hAnsi="Times New Roman" w:cs="Times New Roman"/>
            <w:sz w:val="24"/>
            <w:szCs w:val="24"/>
          </w:rPr>
          <w:t>The Key Research and Development Program of Zhejiang Province (WKJ-ZJ-1914), Zhejiang Natural Science Foundation (LY18C09004), Medical and Health Science and Technology Project of Zhejiang Province (2018KY003,</w:t>
        </w:r>
      </w:ins>
      <w:ins w:id="1386" w:author="Guobo Chen" w:date="2020-11-19T15:11:00Z">
        <w:r>
          <w:rPr>
            <w:rFonts w:ascii="Times New Roman" w:hAnsi="Times New Roman" w:cs="Times New Roman"/>
            <w:sz w:val="24"/>
            <w:szCs w:val="24"/>
          </w:rPr>
          <w:t xml:space="preserve"> </w:t>
        </w:r>
      </w:ins>
      <w:ins w:id="1387" w:author="123" w:date="2020-11-19T12:53:00Z">
        <w:r>
          <w:rPr>
            <w:rFonts w:ascii="Times New Roman" w:hAnsi="Times New Roman" w:cs="Times New Roman"/>
            <w:sz w:val="24"/>
            <w:szCs w:val="24"/>
          </w:rPr>
          <w:t>2018KY816), Zhejiang Public Welfare Technology Research Program (LGF18H090009)</w:t>
        </w:r>
      </w:ins>
      <w:ins w:id="1388" w:author="Guobo Chen" w:date="2020-11-19T15:47:00Z">
        <w:r>
          <w:rPr>
            <w:rFonts w:ascii="Times New Roman" w:hAnsi="Times New Roman" w:cs="Times New Roman"/>
            <w:sz w:val="24"/>
            <w:szCs w:val="24"/>
            <w:lang w:val="en-AU"/>
          </w:rPr>
          <w:t>,</w:t>
        </w:r>
      </w:ins>
      <w:ins w:id="1389" w:author="123" w:date="2020-11-19T12:53:00Z">
        <w:r>
          <w:rPr>
            <w:rFonts w:ascii="Times New Roman" w:hAnsi="Times New Roman" w:cs="Times New Roman"/>
            <w:sz w:val="24"/>
            <w:szCs w:val="24"/>
          </w:rPr>
          <w:t xml:space="preserve"> and </w:t>
        </w:r>
      </w:ins>
      <w:ins w:id="1390" w:author="123" w:date="2020-11-19T12:56:00Z">
        <w:r>
          <w:rPr>
            <w:rFonts w:ascii="Times New Roman" w:hAnsi="Times New Roman" w:cs="Times New Roman"/>
            <w:sz w:val="24"/>
            <w:szCs w:val="24"/>
          </w:rPr>
          <w:t>Analysis and Testing Technology Project of Zhejiang Provincial Department of Science and Technology (2018C37078</w:t>
        </w:r>
      </w:ins>
      <w:ins w:id="1391" w:author="123" w:date="2020-11-30T12:35:00Z">
        <w:r>
          <w:rPr>
            <w:rFonts w:ascii="Times New Roman" w:hAnsi="Times New Roman" w:cs="Times New Roman"/>
            <w:sz w:val="24"/>
            <w:szCs w:val="24"/>
          </w:rPr>
          <w:t xml:space="preserve"> </w:t>
        </w:r>
        <w:r>
          <w:rPr>
            <w:rFonts w:ascii="Times New Roman" w:hAnsi="Times New Roman" w:cs="Times New Roman" w:hint="eastAsia"/>
            <w:sz w:val="24"/>
            <w:szCs w:val="24"/>
          </w:rPr>
          <w:t>to</w:t>
        </w:r>
        <w:r>
          <w:rPr>
            <w:rFonts w:ascii="Times New Roman" w:hAnsi="Times New Roman" w:cs="Times New Roman"/>
            <w:sz w:val="24"/>
            <w:szCs w:val="24"/>
          </w:rPr>
          <w:t xml:space="preserve"> LFZ</w:t>
        </w:r>
      </w:ins>
      <w:ins w:id="1392" w:author="123" w:date="2020-11-19T12:56:00Z">
        <w:r>
          <w:rPr>
            <w:rFonts w:ascii="Times New Roman" w:hAnsi="Times New Roman" w:cs="Times New Roman"/>
            <w:sz w:val="24"/>
            <w:szCs w:val="24"/>
          </w:rPr>
          <w:t>)</w:t>
        </w:r>
      </w:ins>
      <w:ins w:id="1393" w:author="123" w:date="2020-11-19T12:57:00Z">
        <w:del w:id="1394" w:author="CYR" w:date="2020-12-10T10:45:00Z">
          <w:r>
            <w:rPr>
              <w:rFonts w:ascii="Times New Roman" w:hAnsi="Times New Roman" w:cs="Times New Roman"/>
              <w:sz w:val="24"/>
              <w:szCs w:val="24"/>
            </w:rPr>
            <w:delText>.</w:delText>
          </w:r>
        </w:del>
      </w:ins>
      <w:ins w:id="1395" w:author="Guobo Chen" w:date="2020-11-19T15:19:00Z">
        <w:r>
          <w:rPr>
            <w:rFonts w:ascii="Times New Roman" w:hAnsi="Times New Roman" w:cs="Times New Roman"/>
            <w:sz w:val="24"/>
            <w:szCs w:val="24"/>
          </w:rPr>
          <w:t xml:space="preserve"> Th</w:t>
        </w:r>
      </w:ins>
      <w:ins w:id="1396" w:author="Guobo Chen" w:date="2020-11-19T16:18:00Z">
        <w:r>
          <w:rPr>
            <w:rFonts w:ascii="Times New Roman" w:hAnsi="Times New Roman" w:cs="Times New Roman"/>
            <w:sz w:val="24"/>
            <w:szCs w:val="24"/>
          </w:rPr>
          <w:t>e</w:t>
        </w:r>
      </w:ins>
      <w:ins w:id="1397" w:author="Guobo Chen" w:date="2020-11-19T15:19:00Z">
        <w:r>
          <w:rPr>
            <w:rFonts w:ascii="Times New Roman" w:hAnsi="Times New Roman" w:cs="Times New Roman"/>
            <w:sz w:val="24"/>
            <w:szCs w:val="24"/>
          </w:rPr>
          <w:t>se funding bodies played no role</w:t>
        </w:r>
      </w:ins>
      <w:ins w:id="1398" w:author="Guobo Chen" w:date="2020-11-19T16:18:00Z">
        <w:r>
          <w:rPr>
            <w:rFonts w:ascii="Times New Roman" w:hAnsi="Times New Roman" w:cs="Times New Roman"/>
            <w:sz w:val="24"/>
            <w:szCs w:val="24"/>
          </w:rPr>
          <w:t>s</w:t>
        </w:r>
      </w:ins>
      <w:ins w:id="1399" w:author="Guobo Chen" w:date="2020-11-19T15:20:00Z">
        <w:r>
          <w:rPr>
            <w:rFonts w:ascii="Times New Roman" w:hAnsi="Times New Roman" w:cs="Times New Roman"/>
            <w:sz w:val="24"/>
            <w:szCs w:val="24"/>
          </w:rPr>
          <w:t xml:space="preserve"> in </w:t>
        </w:r>
      </w:ins>
      <w:ins w:id="1400" w:author="Guobo Chen" w:date="2020-11-19T15:47:00Z">
        <w:r>
          <w:rPr>
            <w:rFonts w:ascii="Times New Roman" w:hAnsi="Times New Roman" w:cs="Times New Roman"/>
            <w:sz w:val="24"/>
            <w:szCs w:val="24"/>
          </w:rPr>
          <w:t xml:space="preserve">the </w:t>
        </w:r>
      </w:ins>
      <w:ins w:id="1401" w:author="Guobo Chen" w:date="2020-11-19T15:21:00Z">
        <w:r>
          <w:rPr>
            <w:rFonts w:ascii="Times New Roman" w:hAnsi="Times New Roman" w:cs="Times New Roman"/>
            <w:sz w:val="24"/>
            <w:szCs w:val="24"/>
          </w:rPr>
          <w:t xml:space="preserve">interpretation and </w:t>
        </w:r>
      </w:ins>
      <w:ins w:id="1402" w:author="Guobo Chen" w:date="2020-11-19T15:47:00Z">
        <w:r>
          <w:rPr>
            <w:rFonts w:ascii="Times New Roman" w:hAnsi="Times New Roman" w:cs="Times New Roman"/>
            <w:sz w:val="24"/>
            <w:szCs w:val="24"/>
          </w:rPr>
          <w:t xml:space="preserve">the </w:t>
        </w:r>
      </w:ins>
      <w:ins w:id="1403" w:author="Guobo Chen" w:date="2020-11-19T15:20:00Z">
        <w:r>
          <w:rPr>
            <w:rFonts w:ascii="Times New Roman" w:hAnsi="Times New Roman" w:cs="Times New Roman"/>
            <w:sz w:val="24"/>
            <w:szCs w:val="24"/>
          </w:rPr>
          <w:t xml:space="preserve">conduction of the </w:t>
        </w:r>
      </w:ins>
      <w:ins w:id="1404" w:author="Guobo Chen" w:date="2020-11-19T15:47:00Z">
        <w:r>
          <w:rPr>
            <w:rFonts w:ascii="Times New Roman" w:hAnsi="Times New Roman" w:cs="Times New Roman"/>
            <w:sz w:val="24"/>
            <w:szCs w:val="24"/>
          </w:rPr>
          <w:t>research</w:t>
        </w:r>
      </w:ins>
      <w:ins w:id="1405" w:author="Guobo Chen" w:date="2020-11-19T15:20:00Z">
        <w:r>
          <w:rPr>
            <w:rFonts w:ascii="Times New Roman" w:hAnsi="Times New Roman" w:cs="Times New Roman"/>
            <w:sz w:val="24"/>
            <w:szCs w:val="24"/>
          </w:rPr>
          <w:t>.</w:t>
        </w:r>
      </w:ins>
    </w:p>
    <w:p w14:paraId="05F3673E" w14:textId="77777777" w:rsidR="003F54C0" w:rsidRDefault="003F54C0">
      <w:pPr>
        <w:spacing w:line="360" w:lineRule="auto"/>
        <w:rPr>
          <w:ins w:id="1406" w:author="Guobo Chen" w:date="2020-11-19T15:13:00Z"/>
          <w:rFonts w:ascii="Times New Roman" w:hAnsi="Times New Roman" w:cs="Times New Roman"/>
          <w:kern w:val="0"/>
          <w:sz w:val="24"/>
          <w:szCs w:val="24"/>
        </w:rPr>
      </w:pPr>
    </w:p>
    <w:p w14:paraId="65CC70F1" w14:textId="77777777" w:rsidR="003F54C0" w:rsidRPr="003F54C0" w:rsidRDefault="003C0E66">
      <w:pPr>
        <w:spacing w:line="360" w:lineRule="auto"/>
        <w:jc w:val="center"/>
        <w:rPr>
          <w:ins w:id="1407" w:author="Guobo Chen" w:date="2020-11-19T15:13:00Z"/>
          <w:rFonts w:ascii="Times New Roman" w:hAnsi="Times New Roman" w:cs="Times New Roman"/>
          <w:b/>
          <w:bCs/>
          <w:kern w:val="0"/>
          <w:sz w:val="24"/>
          <w:szCs w:val="24"/>
          <w:rPrChange w:id="1408" w:author="Guobo Chen" w:date="2020-11-19T15:18:00Z">
            <w:rPr>
              <w:ins w:id="1409" w:author="Guobo Chen" w:date="2020-11-19T15:13:00Z"/>
              <w:rFonts w:ascii="Times New Roman" w:hAnsi="Times New Roman" w:cs="Times New Roman"/>
              <w:kern w:val="0"/>
              <w:sz w:val="24"/>
              <w:szCs w:val="24"/>
            </w:rPr>
          </w:rPrChange>
        </w:rPr>
        <w:pPrChange w:id="1410" w:author="Guobo Chen" w:date="2020-11-19T16:49:00Z">
          <w:pPr>
            <w:spacing w:line="360" w:lineRule="auto"/>
          </w:pPr>
        </w:pPrChange>
      </w:pPr>
      <w:commentRangeStart w:id="1411"/>
      <w:ins w:id="1412" w:author="Guobo Chen" w:date="2020-11-19T15:13:00Z">
        <w:r>
          <w:rPr>
            <w:rFonts w:ascii="Times New Roman" w:hAnsi="Times New Roman" w:cs="Times New Roman"/>
            <w:b/>
            <w:bCs/>
            <w:kern w:val="0"/>
            <w:sz w:val="24"/>
            <w:szCs w:val="24"/>
            <w:rPrChange w:id="1413" w:author="Guobo Chen" w:date="2020-11-19T15:18:00Z">
              <w:rPr>
                <w:rFonts w:ascii="Times New Roman" w:hAnsi="Times New Roman" w:cs="Times New Roman"/>
                <w:kern w:val="0"/>
                <w:sz w:val="24"/>
                <w:szCs w:val="24"/>
              </w:rPr>
            </w:rPrChange>
          </w:rPr>
          <w:t>Author contributions</w:t>
        </w:r>
      </w:ins>
      <w:commentRangeEnd w:id="1411"/>
      <w:ins w:id="1414" w:author="Guobo Chen" w:date="2020-11-19T15:36:00Z">
        <w:r>
          <w:rPr>
            <w:rStyle w:val="af1"/>
          </w:rPr>
          <w:commentReference w:id="1411"/>
        </w:r>
      </w:ins>
    </w:p>
    <w:p w14:paraId="2CFFD649" w14:textId="3606689B" w:rsidR="003F54C0" w:rsidRDefault="003C0E66">
      <w:pPr>
        <w:spacing w:line="360" w:lineRule="auto"/>
        <w:rPr>
          <w:ins w:id="1415" w:author="Guobo Chen" w:date="2020-11-19T15:13:00Z"/>
          <w:rFonts w:ascii="Times New Roman" w:hAnsi="Times New Roman" w:cs="Times New Roman"/>
        </w:rPr>
      </w:pPr>
      <w:ins w:id="1416" w:author="Guobo Chen" w:date="2020-11-19T15:13:00Z">
        <w:r>
          <w:rPr>
            <w:rFonts w:ascii="Times New Roman" w:hAnsi="Times New Roman" w:cs="Times New Roman"/>
            <w:kern w:val="0"/>
            <w:sz w:val="24"/>
            <w:szCs w:val="24"/>
          </w:rPr>
          <w:t xml:space="preserve">YW, </w:t>
        </w:r>
      </w:ins>
      <w:ins w:id="1417" w:author="cc" w:date="2021-01-20T21:46:00Z">
        <w:r w:rsidR="00AC43E5">
          <w:rPr>
            <w:rFonts w:ascii="Times New Roman" w:hAnsi="Times New Roman" w:cs="Times New Roman"/>
            <w:bCs/>
            <w:sz w:val="24"/>
            <w:szCs w:val="24"/>
            <w:u w:val="single"/>
          </w:rPr>
          <w:t>Guo-</w:t>
        </w:r>
        <w:r w:rsidR="00AC43E5" w:rsidRPr="00610BA4">
          <w:rPr>
            <w:rFonts w:ascii="Times New Roman" w:hAnsi="Times New Roman" w:cs="Times New Roman"/>
            <w:bCs/>
            <w:sz w:val="24"/>
            <w:szCs w:val="24"/>
          </w:rPr>
          <w:t>Bo C</w:t>
        </w:r>
        <w:r w:rsidR="00AC43E5">
          <w:rPr>
            <w:rFonts w:ascii="Times New Roman" w:hAnsi="Times New Roman" w:cs="Times New Roman"/>
            <w:bCs/>
            <w:sz w:val="24"/>
            <w:szCs w:val="24"/>
            <w:u w:val="single"/>
          </w:rPr>
          <w:t>hen</w:t>
        </w:r>
      </w:ins>
      <w:ins w:id="1418" w:author="Guobo Chen" w:date="2020-11-19T15:13:00Z">
        <w:del w:id="1419" w:author="cc" w:date="2021-01-20T21:46:00Z">
          <w:r w:rsidDel="00AC43E5">
            <w:rPr>
              <w:rFonts w:ascii="Times New Roman" w:hAnsi="Times New Roman" w:cs="Times New Roman"/>
              <w:kern w:val="0"/>
              <w:sz w:val="24"/>
              <w:szCs w:val="24"/>
            </w:rPr>
            <w:delText>GBC</w:delText>
          </w:r>
        </w:del>
        <w:r>
          <w:rPr>
            <w:rFonts w:ascii="Times New Roman" w:hAnsi="Times New Roman" w:cs="Times New Roman"/>
            <w:kern w:val="0"/>
            <w:sz w:val="24"/>
            <w:szCs w:val="24"/>
          </w:rPr>
          <w:t xml:space="preserve">, XMT conceived </w:t>
        </w:r>
      </w:ins>
      <w:ins w:id="1420" w:author="Guobo Chen" w:date="2020-11-19T15:21:00Z">
        <w:r>
          <w:rPr>
            <w:rFonts w:ascii="Times New Roman" w:hAnsi="Times New Roman" w:cs="Times New Roman"/>
            <w:kern w:val="0"/>
            <w:sz w:val="24"/>
            <w:szCs w:val="24"/>
          </w:rPr>
          <w:t xml:space="preserve">the study </w:t>
        </w:r>
      </w:ins>
      <w:ins w:id="1421" w:author="Guobo Chen" w:date="2020-11-19T15:13:00Z">
        <w:r>
          <w:rPr>
            <w:rFonts w:ascii="Times New Roman" w:hAnsi="Times New Roman" w:cs="Times New Roman"/>
            <w:kern w:val="0"/>
            <w:sz w:val="24"/>
            <w:szCs w:val="24"/>
          </w:rPr>
          <w:t>and design</w:t>
        </w:r>
      </w:ins>
      <w:ins w:id="1422" w:author="Guobo Chen" w:date="2020-11-19T15:21:00Z">
        <w:r>
          <w:rPr>
            <w:rFonts w:ascii="Times New Roman" w:hAnsi="Times New Roman" w:cs="Times New Roman"/>
            <w:kern w:val="0"/>
            <w:sz w:val="24"/>
            <w:szCs w:val="24"/>
          </w:rPr>
          <w:t>ed</w:t>
        </w:r>
      </w:ins>
      <w:ins w:id="1423" w:author="Guobo Chen" w:date="2020-11-19T15:13:00Z">
        <w:r>
          <w:rPr>
            <w:rFonts w:ascii="Times New Roman" w:hAnsi="Times New Roman" w:cs="Times New Roman"/>
            <w:kern w:val="0"/>
            <w:sz w:val="24"/>
            <w:szCs w:val="24"/>
          </w:rPr>
          <w:t xml:space="preserve"> </w:t>
        </w:r>
      </w:ins>
      <w:ins w:id="1424" w:author="Guobo Chen" w:date="2020-11-19T15:22:00Z">
        <w:r>
          <w:rPr>
            <w:rFonts w:ascii="Times New Roman" w:hAnsi="Times New Roman" w:cs="Times New Roman"/>
            <w:kern w:val="0"/>
            <w:sz w:val="24"/>
            <w:szCs w:val="24"/>
          </w:rPr>
          <w:t>the</w:t>
        </w:r>
      </w:ins>
      <w:ins w:id="1425" w:author="Guobo Chen" w:date="2020-11-19T15:13:00Z">
        <w:r>
          <w:rPr>
            <w:rFonts w:ascii="Times New Roman" w:hAnsi="Times New Roman" w:cs="Times New Roman"/>
            <w:kern w:val="0"/>
            <w:sz w:val="24"/>
            <w:szCs w:val="24"/>
          </w:rPr>
          <w:t xml:space="preserve"> analysis, </w:t>
        </w:r>
      </w:ins>
      <w:ins w:id="1426" w:author="Guobo Chen" w:date="2020-11-19T16:36:00Z">
        <w:r>
          <w:rPr>
            <w:rFonts w:ascii="Times New Roman" w:hAnsi="Times New Roman" w:cs="Times New Roman"/>
            <w:kern w:val="0"/>
            <w:sz w:val="24"/>
            <w:szCs w:val="24"/>
          </w:rPr>
          <w:t xml:space="preserve">YW and </w:t>
        </w:r>
      </w:ins>
      <w:ins w:id="1427" w:author="Guobo Chen" w:date="2020-11-19T15:13:00Z">
        <w:r>
          <w:rPr>
            <w:rFonts w:ascii="Times New Roman" w:hAnsi="Times New Roman" w:cs="Times New Roman"/>
            <w:kern w:val="0"/>
            <w:sz w:val="24"/>
            <w:szCs w:val="24"/>
          </w:rPr>
          <w:t xml:space="preserve">KL </w:t>
        </w:r>
      </w:ins>
      <w:ins w:id="1428" w:author="Guobo Chen" w:date="2020-11-19T16:36:00Z">
        <w:r>
          <w:rPr>
            <w:rFonts w:ascii="Times New Roman" w:hAnsi="Times New Roman" w:cs="Times New Roman"/>
            <w:kern w:val="0"/>
            <w:sz w:val="24"/>
            <w:szCs w:val="24"/>
          </w:rPr>
          <w:t>curated</w:t>
        </w:r>
      </w:ins>
      <w:ins w:id="1429" w:author="Guobo Chen" w:date="2020-11-19T15:13:00Z">
        <w:r>
          <w:rPr>
            <w:rFonts w:ascii="Times New Roman" w:hAnsi="Times New Roman" w:cs="Times New Roman"/>
            <w:kern w:val="0"/>
            <w:sz w:val="24"/>
            <w:szCs w:val="24"/>
          </w:rPr>
          <w:t xml:space="preserve"> </w:t>
        </w:r>
      </w:ins>
      <w:ins w:id="1430" w:author="Guobo Chen" w:date="2020-11-19T16:37:00Z">
        <w:r>
          <w:rPr>
            <w:rFonts w:ascii="Times New Roman" w:hAnsi="Times New Roman" w:cs="Times New Roman"/>
            <w:kern w:val="0"/>
            <w:sz w:val="24"/>
            <w:szCs w:val="24"/>
          </w:rPr>
          <w:t xml:space="preserve">the </w:t>
        </w:r>
      </w:ins>
      <w:ins w:id="1431" w:author="Guobo Chen" w:date="2020-11-19T15:13:00Z">
        <w:r>
          <w:rPr>
            <w:rFonts w:ascii="Times New Roman" w:hAnsi="Times New Roman" w:cs="Times New Roman"/>
            <w:kern w:val="0"/>
            <w:sz w:val="24"/>
            <w:szCs w:val="24"/>
          </w:rPr>
          <w:t xml:space="preserve">clinical data and the patients </w:t>
        </w:r>
      </w:ins>
      <w:ins w:id="1432" w:author="Guobo Chen" w:date="2020-11-19T16:37:00Z">
        <w:r>
          <w:rPr>
            <w:rFonts w:ascii="Times New Roman" w:hAnsi="Times New Roman" w:cs="Times New Roman"/>
            <w:kern w:val="0"/>
            <w:sz w:val="24"/>
            <w:szCs w:val="24"/>
          </w:rPr>
          <w:t xml:space="preserve">followed-up </w:t>
        </w:r>
      </w:ins>
      <w:ins w:id="1433" w:author="Guobo Chen" w:date="2020-11-19T15:13:00Z">
        <w:r>
          <w:rPr>
            <w:rFonts w:ascii="Times New Roman" w:hAnsi="Times New Roman" w:cs="Times New Roman"/>
            <w:kern w:val="0"/>
            <w:sz w:val="24"/>
            <w:szCs w:val="24"/>
          </w:rPr>
          <w:t>by telephone</w:t>
        </w:r>
      </w:ins>
      <w:ins w:id="1434" w:author="Guobo Chen" w:date="2020-11-19T16:37:00Z">
        <w:r>
          <w:rPr>
            <w:rFonts w:ascii="Times New Roman" w:hAnsi="Times New Roman" w:cs="Times New Roman"/>
            <w:kern w:val="0"/>
            <w:sz w:val="24"/>
            <w:szCs w:val="24"/>
          </w:rPr>
          <w:t>,</w:t>
        </w:r>
      </w:ins>
      <w:ins w:id="1435" w:author="Guobo Chen" w:date="2020-11-19T15:13:00Z">
        <w:r>
          <w:rPr>
            <w:rFonts w:ascii="Times New Roman" w:hAnsi="Times New Roman" w:cs="Times New Roman"/>
            <w:kern w:val="0"/>
            <w:sz w:val="24"/>
            <w:szCs w:val="24"/>
          </w:rPr>
          <w:t xml:space="preserve"> </w:t>
        </w:r>
      </w:ins>
      <w:ins w:id="1436" w:author="cc" w:date="2021-01-20T21:46:00Z">
        <w:r w:rsidR="00AC43E5">
          <w:rPr>
            <w:rFonts w:ascii="Times New Roman" w:hAnsi="Times New Roman" w:cs="Times New Roman"/>
            <w:bCs/>
            <w:sz w:val="24"/>
            <w:szCs w:val="24"/>
            <w:u w:val="single"/>
          </w:rPr>
          <w:t>Yong-Ran Cheng</w:t>
        </w:r>
      </w:ins>
      <w:commentRangeStart w:id="1437"/>
      <w:ins w:id="1438" w:author="Guobo Chen" w:date="2020-11-19T15:13:00Z">
        <w:del w:id="1439" w:author="cc" w:date="2021-01-20T21:46:00Z">
          <w:r w:rsidDel="00AC43E5">
            <w:rPr>
              <w:rFonts w:ascii="Times New Roman" w:hAnsi="Times New Roman" w:cs="Times New Roman"/>
              <w:kern w:val="0"/>
              <w:sz w:val="24"/>
              <w:szCs w:val="24"/>
            </w:rPr>
            <w:delText>YRC</w:delText>
          </w:r>
        </w:del>
      </w:ins>
      <w:commentRangeEnd w:id="1437"/>
      <w:ins w:id="1440" w:author="Guobo Chen" w:date="2020-11-19T15:45:00Z">
        <w:del w:id="1441" w:author="cc" w:date="2021-01-20T21:46:00Z">
          <w:r w:rsidDel="00AC43E5">
            <w:rPr>
              <w:rStyle w:val="af1"/>
            </w:rPr>
            <w:commentReference w:id="1437"/>
          </w:r>
        </w:del>
      </w:ins>
      <w:ins w:id="1442" w:author="Guobo Chen" w:date="2020-11-19T15:13:00Z">
        <w:r>
          <w:rPr>
            <w:rFonts w:ascii="Times New Roman" w:hAnsi="Times New Roman" w:cs="Times New Roman"/>
            <w:kern w:val="0"/>
            <w:sz w:val="24"/>
            <w:szCs w:val="24"/>
          </w:rPr>
          <w:t xml:space="preserve"> and </w:t>
        </w:r>
      </w:ins>
      <w:ins w:id="1443" w:author="cc" w:date="2021-01-20T21:46:00Z">
        <w:r w:rsidR="00AC43E5">
          <w:rPr>
            <w:rFonts w:ascii="Times New Roman" w:hAnsi="Times New Roman" w:cs="Times New Roman"/>
            <w:bCs/>
            <w:sz w:val="24"/>
            <w:szCs w:val="24"/>
            <w:u w:val="single"/>
          </w:rPr>
          <w:t>Guo-</w:t>
        </w:r>
        <w:r w:rsidR="00AC43E5" w:rsidRPr="00610BA4">
          <w:rPr>
            <w:rFonts w:ascii="Times New Roman" w:hAnsi="Times New Roman" w:cs="Times New Roman"/>
            <w:bCs/>
            <w:sz w:val="24"/>
            <w:szCs w:val="24"/>
          </w:rPr>
          <w:t>Bo C</w:t>
        </w:r>
        <w:r w:rsidR="00AC43E5">
          <w:rPr>
            <w:rFonts w:ascii="Times New Roman" w:hAnsi="Times New Roman" w:cs="Times New Roman"/>
            <w:bCs/>
            <w:sz w:val="24"/>
            <w:szCs w:val="24"/>
            <w:u w:val="single"/>
          </w:rPr>
          <w:t>hen</w:t>
        </w:r>
      </w:ins>
      <w:ins w:id="1444" w:author="Guobo Chen" w:date="2020-11-19T15:13:00Z">
        <w:del w:id="1445" w:author="cc" w:date="2021-01-20T21:46:00Z">
          <w:r w:rsidDel="00AC43E5">
            <w:rPr>
              <w:rFonts w:ascii="Times New Roman" w:hAnsi="Times New Roman" w:cs="Times New Roman"/>
              <w:kern w:val="0"/>
              <w:sz w:val="24"/>
              <w:szCs w:val="24"/>
            </w:rPr>
            <w:delText>GBC</w:delText>
          </w:r>
        </w:del>
        <w:r>
          <w:rPr>
            <w:rFonts w:ascii="Times New Roman" w:hAnsi="Times New Roman" w:cs="Times New Roman"/>
            <w:kern w:val="0"/>
            <w:sz w:val="24"/>
            <w:szCs w:val="24"/>
          </w:rPr>
          <w:t xml:space="preserve"> </w:t>
        </w:r>
      </w:ins>
      <w:ins w:id="1446" w:author="Guobo Chen" w:date="2020-11-19T15:24:00Z">
        <w:r>
          <w:rPr>
            <w:rFonts w:ascii="Times New Roman" w:hAnsi="Times New Roman" w:cs="Times New Roman"/>
            <w:kern w:val="0"/>
            <w:sz w:val="24"/>
            <w:szCs w:val="24"/>
          </w:rPr>
          <w:t>performed</w:t>
        </w:r>
      </w:ins>
      <w:ins w:id="1447" w:author="Guobo Chen" w:date="2020-11-19T15:13:00Z">
        <w:r>
          <w:rPr>
            <w:rFonts w:ascii="Times New Roman" w:hAnsi="Times New Roman" w:cs="Times New Roman"/>
            <w:kern w:val="0"/>
            <w:sz w:val="24"/>
            <w:szCs w:val="24"/>
          </w:rPr>
          <w:t xml:space="preserve"> </w:t>
        </w:r>
        <w:r>
          <w:rPr>
            <w:rFonts w:ascii="Times New Roman" w:hAnsi="Times New Roman" w:cs="Times New Roman"/>
            <w:kern w:val="0"/>
            <w:sz w:val="24"/>
            <w:szCs w:val="24"/>
          </w:rPr>
          <w:fldChar w:fldCharType="begin"/>
        </w:r>
        <w:r>
          <w:rPr>
            <w:rFonts w:ascii="Times New Roman" w:hAnsi="Times New Roman" w:cs="Times New Roman"/>
            <w:kern w:val="0"/>
            <w:sz w:val="24"/>
            <w:szCs w:val="24"/>
          </w:rPr>
          <w:instrText xml:space="preserve"> HYPERLINK "javascript:;" </w:instrText>
        </w:r>
        <w:r>
          <w:rPr>
            <w:rFonts w:ascii="Times New Roman" w:hAnsi="Times New Roman" w:cs="Times New Roman"/>
            <w:kern w:val="0"/>
            <w:sz w:val="24"/>
            <w:szCs w:val="24"/>
          </w:rPr>
          <w:fldChar w:fldCharType="separate"/>
        </w:r>
        <w:r>
          <w:rPr>
            <w:rFonts w:ascii="Times New Roman" w:hAnsi="Times New Roman" w:cs="Times New Roman"/>
            <w:kern w:val="0"/>
            <w:sz w:val="24"/>
            <w:szCs w:val="24"/>
          </w:rPr>
          <w:t>statistic</w:t>
        </w:r>
        <w:r>
          <w:rPr>
            <w:rFonts w:ascii="Times New Roman" w:hAnsi="Times New Roman" w:cs="Times New Roman"/>
            <w:kern w:val="0"/>
            <w:sz w:val="24"/>
            <w:szCs w:val="24"/>
          </w:rPr>
          <w:fldChar w:fldCharType="end"/>
        </w:r>
        <w:r>
          <w:rPr>
            <w:rFonts w:ascii="Times New Roman" w:hAnsi="Times New Roman" w:cs="Times New Roman"/>
            <w:kern w:val="0"/>
            <w:sz w:val="24"/>
            <w:szCs w:val="24"/>
          </w:rPr>
          <w:t xml:space="preserve">al </w:t>
        </w:r>
        <w:r>
          <w:rPr>
            <w:rFonts w:ascii="Times New Roman" w:hAnsi="Times New Roman" w:cs="Times New Roman"/>
            <w:kern w:val="0"/>
            <w:sz w:val="24"/>
            <w:szCs w:val="24"/>
          </w:rPr>
          <w:fldChar w:fldCharType="begin"/>
        </w:r>
        <w:r>
          <w:rPr>
            <w:rFonts w:ascii="Times New Roman" w:hAnsi="Times New Roman" w:cs="Times New Roman"/>
            <w:kern w:val="0"/>
            <w:sz w:val="24"/>
            <w:szCs w:val="24"/>
          </w:rPr>
          <w:instrText xml:space="preserve"> HYPERLINK "javascript:;" </w:instrText>
        </w:r>
        <w:r>
          <w:rPr>
            <w:rFonts w:ascii="Times New Roman" w:hAnsi="Times New Roman" w:cs="Times New Roman"/>
            <w:kern w:val="0"/>
            <w:sz w:val="24"/>
            <w:szCs w:val="24"/>
          </w:rPr>
          <w:fldChar w:fldCharType="separate"/>
        </w:r>
        <w:r>
          <w:rPr>
            <w:rFonts w:ascii="Times New Roman" w:hAnsi="Times New Roman" w:cs="Times New Roman"/>
            <w:kern w:val="0"/>
            <w:sz w:val="24"/>
            <w:szCs w:val="24"/>
          </w:rPr>
          <w:t>analysis</w:t>
        </w:r>
        <w:r>
          <w:rPr>
            <w:rFonts w:ascii="Times New Roman" w:hAnsi="Times New Roman" w:cs="Times New Roman"/>
            <w:kern w:val="0"/>
            <w:sz w:val="24"/>
            <w:szCs w:val="24"/>
          </w:rPr>
          <w:fldChar w:fldCharType="end"/>
        </w:r>
        <w:r>
          <w:rPr>
            <w:rFonts w:ascii="Times New Roman" w:hAnsi="Times New Roman" w:cs="Times New Roman"/>
            <w:kern w:val="0"/>
            <w:sz w:val="24"/>
            <w:szCs w:val="24"/>
          </w:rPr>
          <w:t xml:space="preserve">, WMN </w:t>
        </w:r>
      </w:ins>
      <w:ins w:id="1448" w:author="Guobo Chen" w:date="2020-11-19T15:22:00Z">
        <w:r>
          <w:rPr>
            <w:rFonts w:ascii="Times New Roman" w:hAnsi="Times New Roman" w:cs="Times New Roman"/>
            <w:kern w:val="0"/>
            <w:sz w:val="24"/>
            <w:szCs w:val="24"/>
          </w:rPr>
          <w:t>conducted</w:t>
        </w:r>
      </w:ins>
      <w:ins w:id="1449" w:author="Guobo Chen" w:date="2020-11-19T15:13:00Z">
        <w:r>
          <w:rPr>
            <w:rFonts w:ascii="Times New Roman" w:hAnsi="Times New Roman" w:cs="Times New Roman"/>
            <w:kern w:val="0"/>
            <w:sz w:val="24"/>
            <w:szCs w:val="24"/>
          </w:rPr>
          <w:t xml:space="preserve"> flow immunophenotype </w:t>
        </w:r>
      </w:ins>
      <w:ins w:id="1450" w:author="Guobo Chen" w:date="2020-11-19T15:26:00Z">
        <w:r>
          <w:rPr>
            <w:rFonts w:ascii="Times New Roman" w:hAnsi="Times New Roman" w:cs="Times New Roman"/>
            <w:kern w:val="0"/>
            <w:sz w:val="24"/>
            <w:szCs w:val="24"/>
          </w:rPr>
          <w:t>analysis</w:t>
        </w:r>
      </w:ins>
      <w:ins w:id="1451" w:author="Guobo Chen" w:date="2020-11-19T15:13:00Z">
        <w:r>
          <w:rPr>
            <w:rFonts w:ascii="Times New Roman" w:hAnsi="Times New Roman" w:cs="Times New Roman"/>
            <w:kern w:val="0"/>
            <w:sz w:val="24"/>
            <w:szCs w:val="24"/>
          </w:rPr>
          <w:t>.</w:t>
        </w:r>
      </w:ins>
      <w:ins w:id="1452" w:author="Guobo Chen" w:date="2020-11-19T15:24:00Z">
        <w:r>
          <w:rPr>
            <w:rFonts w:ascii="Times New Roman" w:hAnsi="Times New Roman" w:cs="Times New Roman"/>
            <w:kern w:val="0"/>
            <w:sz w:val="24"/>
            <w:szCs w:val="24"/>
          </w:rPr>
          <w:t xml:space="preserve"> </w:t>
        </w:r>
      </w:ins>
      <w:ins w:id="1453" w:author="Guobo Chen" w:date="2020-11-19T15:25:00Z">
        <w:r>
          <w:rPr>
            <w:rFonts w:ascii="Times New Roman" w:hAnsi="Times New Roman" w:cs="Times New Roman"/>
            <w:kern w:val="0"/>
            <w:sz w:val="24"/>
            <w:szCs w:val="24"/>
          </w:rPr>
          <w:t xml:space="preserve">KL, </w:t>
        </w:r>
      </w:ins>
      <w:ins w:id="1454" w:author="cc" w:date="2021-01-20T21:46:00Z">
        <w:r w:rsidR="00AC43E5">
          <w:rPr>
            <w:rFonts w:ascii="Times New Roman" w:hAnsi="Times New Roman" w:cs="Times New Roman"/>
            <w:bCs/>
            <w:sz w:val="24"/>
            <w:szCs w:val="24"/>
            <w:u w:val="single"/>
          </w:rPr>
          <w:t>Yong-Ran Cheng</w:t>
        </w:r>
      </w:ins>
      <w:ins w:id="1455" w:author="Guobo Chen" w:date="2020-11-19T15:25:00Z">
        <w:del w:id="1456" w:author="cc" w:date="2021-01-20T21:46:00Z">
          <w:r w:rsidDel="00AC43E5">
            <w:rPr>
              <w:rFonts w:ascii="Times New Roman" w:hAnsi="Times New Roman" w:cs="Times New Roman"/>
              <w:kern w:val="0"/>
              <w:sz w:val="24"/>
              <w:szCs w:val="24"/>
            </w:rPr>
            <w:delText>YRC</w:delText>
          </w:r>
        </w:del>
        <w:r>
          <w:rPr>
            <w:rFonts w:ascii="Times New Roman" w:hAnsi="Times New Roman" w:cs="Times New Roman"/>
            <w:kern w:val="0"/>
            <w:sz w:val="24"/>
            <w:szCs w:val="24"/>
          </w:rPr>
          <w:t xml:space="preserve">, WY, and </w:t>
        </w:r>
      </w:ins>
      <w:ins w:id="1457" w:author="cc" w:date="2021-01-20T21:46:00Z">
        <w:r w:rsidR="00AC43E5">
          <w:rPr>
            <w:rFonts w:ascii="Times New Roman" w:hAnsi="Times New Roman" w:cs="Times New Roman"/>
            <w:bCs/>
            <w:sz w:val="24"/>
            <w:szCs w:val="24"/>
            <w:u w:val="single"/>
          </w:rPr>
          <w:t>Guo-</w:t>
        </w:r>
        <w:r w:rsidR="00AC43E5" w:rsidRPr="00610BA4">
          <w:rPr>
            <w:rFonts w:ascii="Times New Roman" w:hAnsi="Times New Roman" w:cs="Times New Roman"/>
            <w:bCs/>
            <w:sz w:val="24"/>
            <w:szCs w:val="24"/>
          </w:rPr>
          <w:t>Bo C</w:t>
        </w:r>
        <w:r w:rsidR="00AC43E5">
          <w:rPr>
            <w:rFonts w:ascii="Times New Roman" w:hAnsi="Times New Roman" w:cs="Times New Roman"/>
            <w:bCs/>
            <w:sz w:val="24"/>
            <w:szCs w:val="24"/>
            <w:u w:val="single"/>
          </w:rPr>
          <w:t>hen</w:t>
        </w:r>
      </w:ins>
      <w:ins w:id="1458" w:author="Guobo Chen" w:date="2020-11-19T15:25:00Z">
        <w:del w:id="1459" w:author="cc" w:date="2021-01-20T21:46:00Z">
          <w:r w:rsidDel="00AC43E5">
            <w:rPr>
              <w:rFonts w:ascii="Times New Roman" w:hAnsi="Times New Roman" w:cs="Times New Roman"/>
              <w:kern w:val="0"/>
              <w:sz w:val="24"/>
              <w:szCs w:val="24"/>
            </w:rPr>
            <w:delText>GBC</w:delText>
          </w:r>
        </w:del>
        <w:r>
          <w:rPr>
            <w:rFonts w:ascii="Times New Roman" w:hAnsi="Times New Roman" w:cs="Times New Roman"/>
            <w:kern w:val="0"/>
            <w:sz w:val="24"/>
            <w:szCs w:val="24"/>
          </w:rPr>
          <w:t xml:space="preserve"> wrote the first draft of the manuscript, and all </w:t>
        </w:r>
      </w:ins>
      <w:ins w:id="1460" w:author="Guobo Chen" w:date="2020-11-19T15:45:00Z">
        <w:r>
          <w:rPr>
            <w:rFonts w:ascii="Times New Roman" w:hAnsi="Times New Roman" w:cs="Times New Roman" w:hint="eastAsia"/>
            <w:kern w:val="0"/>
            <w:sz w:val="24"/>
            <w:szCs w:val="24"/>
          </w:rPr>
          <w:t>ot</w:t>
        </w:r>
        <w:r>
          <w:rPr>
            <w:rFonts w:ascii="Times New Roman" w:hAnsi="Times New Roman" w:cs="Times New Roman"/>
            <w:kern w:val="0"/>
            <w:sz w:val="24"/>
            <w:szCs w:val="24"/>
          </w:rPr>
          <w:t xml:space="preserve">her </w:t>
        </w:r>
      </w:ins>
      <w:ins w:id="1461" w:author="Guobo Chen" w:date="2020-11-19T15:25:00Z">
        <w:r>
          <w:rPr>
            <w:rFonts w:ascii="Times New Roman" w:hAnsi="Times New Roman" w:cs="Times New Roman"/>
            <w:kern w:val="0"/>
            <w:sz w:val="24"/>
            <w:szCs w:val="24"/>
          </w:rPr>
          <w:t xml:space="preserve">authors </w:t>
        </w:r>
      </w:ins>
      <w:ins w:id="1462" w:author="Guobo Chen" w:date="2020-11-19T15:26:00Z">
        <w:r>
          <w:rPr>
            <w:rFonts w:ascii="Times New Roman" w:hAnsi="Times New Roman" w:cs="Times New Roman"/>
            <w:kern w:val="0"/>
            <w:sz w:val="24"/>
            <w:szCs w:val="24"/>
          </w:rPr>
          <w:t xml:space="preserve">contributed to </w:t>
        </w:r>
      </w:ins>
      <w:ins w:id="1463" w:author="Guobo Chen" w:date="2020-11-19T16:18:00Z">
        <w:r>
          <w:rPr>
            <w:rFonts w:ascii="Times New Roman" w:hAnsi="Times New Roman" w:cs="Times New Roman"/>
            <w:kern w:val="0"/>
            <w:sz w:val="24"/>
            <w:szCs w:val="24"/>
          </w:rPr>
          <w:t>revision of the</w:t>
        </w:r>
      </w:ins>
      <w:ins w:id="1464" w:author="Guobo Chen" w:date="2020-11-19T15:26:00Z">
        <w:r>
          <w:rPr>
            <w:rFonts w:ascii="Times New Roman" w:hAnsi="Times New Roman" w:cs="Times New Roman"/>
            <w:kern w:val="0"/>
            <w:sz w:val="24"/>
            <w:szCs w:val="24"/>
          </w:rPr>
          <w:t xml:space="preserve"> manuscript.</w:t>
        </w:r>
      </w:ins>
    </w:p>
    <w:p w14:paraId="591114AE" w14:textId="77777777" w:rsidR="003F54C0" w:rsidRDefault="003F54C0">
      <w:pPr>
        <w:spacing w:line="360" w:lineRule="auto"/>
        <w:rPr>
          <w:ins w:id="1465" w:author="Guobo Chen" w:date="2020-11-19T15:13:00Z"/>
          <w:rFonts w:ascii="Times New Roman" w:eastAsia="宋体" w:hAnsi="Times New Roman" w:cs="Times New Roman"/>
          <w:kern w:val="0"/>
          <w:sz w:val="24"/>
          <w:szCs w:val="24"/>
        </w:rPr>
      </w:pPr>
    </w:p>
    <w:p w14:paraId="7F534820" w14:textId="77777777" w:rsidR="003F54C0" w:rsidRDefault="003C0E66">
      <w:pPr>
        <w:spacing w:line="360" w:lineRule="auto"/>
        <w:jc w:val="center"/>
        <w:rPr>
          <w:ins w:id="1466" w:author="Guobo Chen" w:date="2020-11-19T15:13:00Z"/>
          <w:rFonts w:ascii="Times New Roman" w:hAnsi="Times New Roman" w:cs="Times New Roman"/>
          <w:b/>
          <w:bCs/>
          <w:kern w:val="0"/>
          <w:sz w:val="24"/>
          <w:szCs w:val="24"/>
        </w:rPr>
        <w:pPrChange w:id="1467" w:author="Guobo Chen" w:date="2020-11-19T16:49:00Z">
          <w:pPr>
            <w:spacing w:line="360" w:lineRule="auto"/>
          </w:pPr>
        </w:pPrChange>
      </w:pPr>
      <w:ins w:id="1468" w:author="Guobo Chen" w:date="2020-11-19T15:16:00Z">
        <w:r>
          <w:rPr>
            <w:rFonts w:ascii="Times New Roman" w:hAnsi="Times New Roman" w:cs="Times New Roman"/>
            <w:b/>
            <w:bCs/>
            <w:kern w:val="0"/>
            <w:sz w:val="24"/>
            <w:szCs w:val="24"/>
          </w:rPr>
          <w:t xml:space="preserve">Additional </w:t>
        </w:r>
      </w:ins>
      <w:ins w:id="1469" w:author="Guobo Chen" w:date="2020-11-19T15:13:00Z">
        <w:r>
          <w:rPr>
            <w:rFonts w:ascii="Times New Roman" w:hAnsi="Times New Roman" w:cs="Times New Roman"/>
            <w:b/>
            <w:bCs/>
            <w:kern w:val="0"/>
            <w:sz w:val="24"/>
            <w:szCs w:val="24"/>
          </w:rPr>
          <w:t>information</w:t>
        </w:r>
      </w:ins>
    </w:p>
    <w:p w14:paraId="3902E990" w14:textId="77777777" w:rsidR="003F54C0" w:rsidRDefault="003C0E66">
      <w:pPr>
        <w:spacing w:line="360" w:lineRule="auto"/>
        <w:rPr>
          <w:ins w:id="1470" w:author="Guobo Chen" w:date="2020-11-19T15:13:00Z"/>
          <w:rFonts w:ascii="Times New Roman" w:hAnsi="Times New Roman" w:cs="Times New Roman"/>
          <w:kern w:val="0"/>
          <w:sz w:val="24"/>
          <w:szCs w:val="24"/>
        </w:rPr>
      </w:pPr>
      <w:ins w:id="1471" w:author="Guobo Chen" w:date="2020-11-19T15:17:00Z">
        <w:r>
          <w:rPr>
            <w:rFonts w:ascii="Times New Roman" w:hAnsi="Times New Roman" w:cs="Times New Roman"/>
            <w:kern w:val="0"/>
            <w:sz w:val="24"/>
            <w:szCs w:val="24"/>
          </w:rPr>
          <w:t>Supplementary tables and figures can be found at the website of the journal.</w:t>
        </w:r>
      </w:ins>
    </w:p>
    <w:p w14:paraId="3FC70F8E" w14:textId="77777777" w:rsidR="003F54C0" w:rsidRDefault="003F54C0">
      <w:pPr>
        <w:spacing w:line="360" w:lineRule="auto"/>
        <w:rPr>
          <w:ins w:id="1472" w:author="Guobo Chen" w:date="2020-11-19T15:44:00Z"/>
          <w:rFonts w:ascii="Times New Roman" w:hAnsi="Times New Roman" w:cs="Times New Roman"/>
          <w:kern w:val="0"/>
          <w:sz w:val="24"/>
          <w:szCs w:val="24"/>
        </w:rPr>
      </w:pPr>
    </w:p>
    <w:p w14:paraId="52AC970C" w14:textId="77777777" w:rsidR="003F54C0" w:rsidRPr="003F54C0" w:rsidRDefault="003F54C0">
      <w:pPr>
        <w:spacing w:line="360" w:lineRule="auto"/>
        <w:rPr>
          <w:rFonts w:ascii="Times New Roman" w:hAnsi="Times New Roman" w:cs="Times New Roman"/>
          <w:kern w:val="0"/>
          <w:sz w:val="24"/>
          <w:szCs w:val="24"/>
          <w:rPrChange w:id="1473" w:author="123" w:date="2020-11-19T12:53:00Z">
            <w:rPr>
              <w:rFonts w:ascii="Times-Roman" w:hAnsi="Times-Roman" w:cs="Times-Roman"/>
              <w:b/>
              <w:bCs/>
              <w:kern w:val="0"/>
              <w:sz w:val="28"/>
              <w:szCs w:val="28"/>
            </w:rPr>
          </w:rPrChange>
        </w:rPr>
        <w:pPrChange w:id="1474" w:author="Guobo Chen" w:date="2020-11-12T21:45:00Z">
          <w:pPr>
            <w:spacing w:line="480" w:lineRule="auto"/>
          </w:pPr>
        </w:pPrChange>
      </w:pPr>
    </w:p>
    <w:p w14:paraId="422B86BE" w14:textId="77777777" w:rsidR="003F54C0" w:rsidRPr="003F54C0" w:rsidRDefault="003C0E66">
      <w:pPr>
        <w:spacing w:line="360" w:lineRule="auto"/>
        <w:jc w:val="center"/>
        <w:rPr>
          <w:ins w:id="1475" w:author="123" w:date="2020-11-15T23:53:00Z"/>
          <w:rFonts w:ascii="等线" w:eastAsia="等线" w:hAnsi="等线"/>
          <w:sz w:val="20"/>
          <w:rPrChange w:id="1476" w:author="123" w:date="2020-11-30T12:45:00Z">
            <w:rPr>
              <w:ins w:id="1477" w:author="123" w:date="2020-11-15T23:53:00Z"/>
              <w:rFonts w:ascii="Times New Roman" w:hAnsi="Times New Roman" w:cs="Times New Roman"/>
              <w:b/>
              <w:bCs/>
              <w:kern w:val="0"/>
              <w:sz w:val="24"/>
              <w:szCs w:val="24"/>
            </w:rPr>
          </w:rPrChange>
        </w:rPr>
      </w:pPr>
      <w:ins w:id="1478" w:author="123" w:date="2020-11-15T23:53:00Z">
        <w:r>
          <w:rPr>
            <w:rFonts w:ascii="等线" w:eastAsia="等线" w:hAnsi="等线"/>
            <w:sz w:val="20"/>
            <w:rPrChange w:id="1479" w:author="123" w:date="2020-11-30T12:45:00Z">
              <w:rPr>
                <w:rFonts w:ascii="Times New Roman" w:hAnsi="Times New Roman" w:cs="Times New Roman"/>
                <w:b/>
                <w:bCs/>
                <w:kern w:val="0"/>
                <w:sz w:val="24"/>
                <w:szCs w:val="24"/>
              </w:rPr>
            </w:rPrChange>
          </w:rPr>
          <w:t>References</w:t>
        </w:r>
      </w:ins>
    </w:p>
    <w:p w14:paraId="1D8FF9A7" w14:textId="77777777" w:rsidR="00292EB6" w:rsidRPr="00292EB6" w:rsidRDefault="003C0E66" w:rsidP="00292EB6">
      <w:pPr>
        <w:pStyle w:val="EndNoteBibliography"/>
        <w:rPr>
          <w:rFonts w:hint="default"/>
          <w:noProof/>
        </w:rPr>
      </w:pPr>
      <w:ins w:id="1480" w:author="123" w:date="2020-11-15T23:53:00Z">
        <w:r>
          <w:fldChar w:fldCharType="begin"/>
        </w:r>
        <w:r>
          <w:instrText xml:space="preserve"> ADDIN EN.REFLIST </w:instrText>
        </w:r>
        <w:r>
          <w:rPr>
            <w:rPrChange w:id="1481" w:author="123" w:date="2020-11-30T12:45:00Z">
              <w:rPr>
                <w:rFonts w:asciiTheme="minorHAnsi" w:eastAsiaTheme="minorEastAsia" w:hAnsiTheme="minorHAnsi" w:cstheme="minorBidi"/>
                <w:kern w:val="0"/>
                <w:sz w:val="21"/>
              </w:rPr>
            </w:rPrChange>
          </w:rPr>
          <w:fldChar w:fldCharType="separate"/>
        </w:r>
      </w:ins>
      <w:r w:rsidR="00292EB6" w:rsidRPr="00292EB6">
        <w:rPr>
          <w:noProof/>
        </w:rPr>
        <w:t>1.</w:t>
      </w:r>
      <w:r w:rsidR="00292EB6" w:rsidRPr="00292EB6">
        <w:rPr>
          <w:noProof/>
        </w:rPr>
        <w:tab/>
        <w:t>Global, regional, and national incidence, prevalence, and years lived with disability for 301 acute and chronic diseases and injuries in 188 countries, 1990-2013: a systematic analysis for the Global Burden of Disease Study 2013. Lancet (London, England) 2015;386:743-800.</w:t>
      </w:r>
    </w:p>
    <w:p w14:paraId="5AB53F6E" w14:textId="77777777" w:rsidR="00292EB6" w:rsidRPr="00292EB6" w:rsidRDefault="00292EB6" w:rsidP="00292EB6">
      <w:pPr>
        <w:pStyle w:val="EndNoteBibliography"/>
        <w:rPr>
          <w:rFonts w:hint="default"/>
          <w:noProof/>
        </w:rPr>
      </w:pPr>
      <w:r w:rsidRPr="00292EB6">
        <w:rPr>
          <w:noProof/>
        </w:rPr>
        <w:t>2.</w:t>
      </w:r>
      <w:r w:rsidRPr="00292EB6">
        <w:rPr>
          <w:noProof/>
        </w:rPr>
        <w:tab/>
        <w:t>Berkhemer OA, Fransen PS, Beumer D, et al. A randomized trial of intraarterial treatment for acute ischemic stroke. N Engl J Med 2015;372:11-20.</w:t>
      </w:r>
    </w:p>
    <w:p w14:paraId="75583594" w14:textId="77777777" w:rsidR="00292EB6" w:rsidRPr="00292EB6" w:rsidRDefault="00292EB6" w:rsidP="00292EB6">
      <w:pPr>
        <w:pStyle w:val="EndNoteBibliography"/>
        <w:rPr>
          <w:rFonts w:hint="default"/>
          <w:noProof/>
        </w:rPr>
      </w:pPr>
      <w:r w:rsidRPr="00292EB6">
        <w:rPr>
          <w:noProof/>
        </w:rPr>
        <w:t>3.</w:t>
      </w:r>
      <w:r w:rsidRPr="00292EB6">
        <w:rPr>
          <w:noProof/>
        </w:rPr>
        <w:tab/>
        <w:t>Gr?Schel K, Schnaudigel S, Edelmann F, et al. Growth-differentiation factor-15 and functional outcome after acute ischemic stroke. Journal of Neurology 2012;259:1574-9.</w:t>
      </w:r>
    </w:p>
    <w:p w14:paraId="795AF0AC" w14:textId="77777777" w:rsidR="00292EB6" w:rsidRPr="00292EB6" w:rsidRDefault="00292EB6" w:rsidP="00292EB6">
      <w:pPr>
        <w:pStyle w:val="EndNoteBibliography"/>
        <w:rPr>
          <w:rFonts w:hint="default"/>
          <w:noProof/>
        </w:rPr>
      </w:pPr>
      <w:r w:rsidRPr="00292EB6">
        <w:rPr>
          <w:noProof/>
        </w:rPr>
        <w:t>4.</w:t>
      </w:r>
      <w:r w:rsidRPr="00292EB6">
        <w:rPr>
          <w:noProof/>
        </w:rPr>
        <w:tab/>
        <w:t>Tsai AS, Berry K, Beneyto MM, et al. A year-long immune profile of the systemic response in acute stroke survivors. Brain 2019;142:978-91.</w:t>
      </w:r>
    </w:p>
    <w:p w14:paraId="29FD5DB8" w14:textId="77777777" w:rsidR="00292EB6" w:rsidRPr="00292EB6" w:rsidRDefault="00292EB6" w:rsidP="00292EB6">
      <w:pPr>
        <w:pStyle w:val="EndNoteBibliography"/>
        <w:rPr>
          <w:rFonts w:hint="default"/>
          <w:noProof/>
        </w:rPr>
      </w:pPr>
      <w:r w:rsidRPr="00292EB6">
        <w:rPr>
          <w:noProof/>
        </w:rPr>
        <w:t>5.</w:t>
      </w:r>
      <w:r w:rsidRPr="00292EB6">
        <w:rPr>
          <w:noProof/>
        </w:rPr>
        <w:tab/>
        <w:t>Magnus T, Wiendl H, Kleinschnitz C. Immune mechanisms of stroke. Current opinion in neurology 2012;25:334-40.</w:t>
      </w:r>
    </w:p>
    <w:p w14:paraId="604499F4" w14:textId="77777777" w:rsidR="00292EB6" w:rsidRPr="00292EB6" w:rsidRDefault="00292EB6" w:rsidP="00292EB6">
      <w:pPr>
        <w:pStyle w:val="EndNoteBibliography"/>
        <w:rPr>
          <w:rFonts w:hint="default"/>
          <w:noProof/>
        </w:rPr>
      </w:pPr>
      <w:r w:rsidRPr="00292EB6">
        <w:rPr>
          <w:noProof/>
        </w:rPr>
        <w:t>6.</w:t>
      </w:r>
      <w:r w:rsidRPr="00292EB6">
        <w:rPr>
          <w:noProof/>
        </w:rPr>
        <w:tab/>
        <w:t>Dirnagl U, Iadecola C, Moskowitz MA. Pathobiology of ischaemic stroke: an integrated view. Trends Neurosci 1999;22:391-7.</w:t>
      </w:r>
    </w:p>
    <w:p w14:paraId="4CB15E74" w14:textId="77777777" w:rsidR="00292EB6" w:rsidRPr="00292EB6" w:rsidRDefault="00292EB6" w:rsidP="00292EB6">
      <w:pPr>
        <w:pStyle w:val="EndNoteBibliography"/>
        <w:rPr>
          <w:rFonts w:hint="default"/>
          <w:noProof/>
        </w:rPr>
      </w:pPr>
      <w:r w:rsidRPr="00292EB6">
        <w:rPr>
          <w:noProof/>
        </w:rPr>
        <w:t>7.</w:t>
      </w:r>
      <w:r w:rsidRPr="00292EB6">
        <w:rPr>
          <w:noProof/>
        </w:rPr>
        <w:tab/>
        <w:t xml:space="preserve">Liesz A, Suri-Payer E, Veltkamp C, et al. Regulatory T cells are key cerebroprotective </w:t>
      </w:r>
      <w:r w:rsidRPr="00292EB6">
        <w:rPr>
          <w:noProof/>
        </w:rPr>
        <w:lastRenderedPageBreak/>
        <w:t>immunomodulators in acute experimental stroke. Nat Med 2009;15:192-9.</w:t>
      </w:r>
    </w:p>
    <w:p w14:paraId="5B9CFBE9" w14:textId="77777777" w:rsidR="00292EB6" w:rsidRPr="00292EB6" w:rsidRDefault="00292EB6" w:rsidP="00292EB6">
      <w:pPr>
        <w:pStyle w:val="EndNoteBibliography"/>
        <w:rPr>
          <w:rFonts w:hint="default"/>
          <w:noProof/>
        </w:rPr>
      </w:pPr>
      <w:r w:rsidRPr="00292EB6">
        <w:rPr>
          <w:noProof/>
        </w:rPr>
        <w:t>8.</w:t>
      </w:r>
      <w:r w:rsidRPr="00292EB6">
        <w:rPr>
          <w:noProof/>
        </w:rPr>
        <w:tab/>
        <w:t>Gee JM, Kalil A, Thullbery M, Becker KJ. Induction of immunologic tolerance to myelin basic protein prevents central nervous system autoimmunity and improves outcome after stroke. Stroke 2008;39:1575-82.</w:t>
      </w:r>
    </w:p>
    <w:p w14:paraId="2E57C8BC" w14:textId="77777777" w:rsidR="00292EB6" w:rsidRPr="00292EB6" w:rsidRDefault="00292EB6" w:rsidP="00292EB6">
      <w:pPr>
        <w:pStyle w:val="EndNoteBibliography"/>
        <w:rPr>
          <w:rFonts w:hint="default"/>
          <w:noProof/>
        </w:rPr>
      </w:pPr>
      <w:r w:rsidRPr="00292EB6">
        <w:rPr>
          <w:noProof/>
        </w:rPr>
        <w:t>9.</w:t>
      </w:r>
      <w:r w:rsidRPr="00292EB6">
        <w:rPr>
          <w:noProof/>
        </w:rPr>
        <w:tab/>
        <w:t>Gelderblom M, Leypoldt F, Steinbach K, et al. Temporal and spatial dynamics of cerebral immune cell accumulation in stroke. Stroke 2009;40:1849-57.</w:t>
      </w:r>
    </w:p>
    <w:p w14:paraId="123A969E" w14:textId="77777777" w:rsidR="00292EB6" w:rsidRPr="00292EB6" w:rsidRDefault="00292EB6" w:rsidP="00292EB6">
      <w:pPr>
        <w:pStyle w:val="EndNoteBibliography"/>
        <w:rPr>
          <w:rFonts w:hint="default"/>
          <w:noProof/>
        </w:rPr>
      </w:pPr>
      <w:r w:rsidRPr="00292EB6">
        <w:rPr>
          <w:noProof/>
        </w:rPr>
        <w:t>10.</w:t>
      </w:r>
      <w:r w:rsidRPr="00292EB6">
        <w:rPr>
          <w:noProof/>
        </w:rPr>
        <w:tab/>
        <w:t>Yilmaz G, Arumugam TV, Stokes KY, Granger DN. Role of T lymphocytes and interferon-gamma in ischemic stroke. Circulation 2006;113:2105-12.</w:t>
      </w:r>
    </w:p>
    <w:p w14:paraId="5AA1EF2E" w14:textId="77777777" w:rsidR="00292EB6" w:rsidRPr="00292EB6" w:rsidRDefault="00292EB6" w:rsidP="00292EB6">
      <w:pPr>
        <w:pStyle w:val="EndNoteBibliography"/>
        <w:rPr>
          <w:rFonts w:hint="default"/>
          <w:noProof/>
        </w:rPr>
      </w:pPr>
      <w:r w:rsidRPr="00292EB6">
        <w:rPr>
          <w:noProof/>
        </w:rPr>
        <w:t>11.</w:t>
      </w:r>
      <w:r w:rsidRPr="00292EB6">
        <w:rPr>
          <w:noProof/>
        </w:rPr>
        <w:tab/>
        <w:t>Maecker HT, McCoy JP, Nussenblatt R. Standardizing immunophenotyping for the Human Immunology Project. Nat Rev Immunol 2012;12:191-200.</w:t>
      </w:r>
    </w:p>
    <w:p w14:paraId="5C9B7927" w14:textId="77777777" w:rsidR="00292EB6" w:rsidRPr="00292EB6" w:rsidRDefault="00292EB6" w:rsidP="00292EB6">
      <w:pPr>
        <w:pStyle w:val="EndNoteBibliography"/>
        <w:rPr>
          <w:rFonts w:hint="default"/>
          <w:noProof/>
        </w:rPr>
      </w:pPr>
      <w:r w:rsidRPr="00292EB6">
        <w:rPr>
          <w:noProof/>
        </w:rPr>
        <w:t>12.</w:t>
      </w:r>
      <w:r w:rsidRPr="00292EB6">
        <w:rPr>
          <w:noProof/>
        </w:rPr>
        <w:tab/>
        <w:t>Dirnagl U, Klehmet J, Braun JS, Harms H, Meisel A. Stroke-induced immunodepression: experimental evidence and clinical relevance. Stroke 2007;38:770-3.</w:t>
      </w:r>
    </w:p>
    <w:p w14:paraId="5E453436" w14:textId="77777777" w:rsidR="00292EB6" w:rsidRPr="00292EB6" w:rsidRDefault="00292EB6" w:rsidP="00292EB6">
      <w:pPr>
        <w:pStyle w:val="EndNoteBibliography"/>
        <w:rPr>
          <w:rFonts w:hint="default"/>
          <w:noProof/>
        </w:rPr>
      </w:pPr>
      <w:r w:rsidRPr="00292EB6">
        <w:rPr>
          <w:noProof/>
        </w:rPr>
        <w:t>13.</w:t>
      </w:r>
      <w:r w:rsidRPr="00292EB6">
        <w:rPr>
          <w:noProof/>
        </w:rPr>
        <w:tab/>
        <w:t>Iadecola C, Anrather J. The immunology of stroke: from mechanisms to translation. Nature Medicine 2012;17:796-808.</w:t>
      </w:r>
    </w:p>
    <w:p w14:paraId="7A4D00B8" w14:textId="77777777" w:rsidR="00292EB6" w:rsidRPr="00292EB6" w:rsidRDefault="00292EB6" w:rsidP="00292EB6">
      <w:pPr>
        <w:pStyle w:val="EndNoteBibliography"/>
        <w:rPr>
          <w:rFonts w:hint="default"/>
          <w:noProof/>
        </w:rPr>
      </w:pPr>
      <w:r w:rsidRPr="00292EB6">
        <w:rPr>
          <w:noProof/>
        </w:rPr>
        <w:t>14.</w:t>
      </w:r>
      <w:r w:rsidRPr="00292EB6">
        <w:rPr>
          <w:noProof/>
        </w:rPr>
        <w:tab/>
        <w:t>Chamorro Á, Meisel A, Planas A, Urra X, van de Beek D, Veltkamp R. The immunology of acute stroke. Nature reviews Neurology 2012;8:401-10.</w:t>
      </w:r>
    </w:p>
    <w:p w14:paraId="2EF3C8F3" w14:textId="77777777" w:rsidR="00292EB6" w:rsidRPr="00292EB6" w:rsidRDefault="00292EB6" w:rsidP="00292EB6">
      <w:pPr>
        <w:pStyle w:val="EndNoteBibliography"/>
        <w:rPr>
          <w:rFonts w:hint="default"/>
          <w:noProof/>
        </w:rPr>
      </w:pPr>
      <w:r w:rsidRPr="00292EB6">
        <w:rPr>
          <w:noProof/>
        </w:rPr>
        <w:t>15.</w:t>
      </w:r>
      <w:r w:rsidRPr="00292EB6">
        <w:rPr>
          <w:noProof/>
        </w:rPr>
        <w:tab/>
        <w:t>Chamorro Á, Meisel A, Planas AM, Urra X, Diederik VDB, Veltkamp R. The immunology of acute stroke. Nature Reviews Neurology 2012.</w:t>
      </w:r>
    </w:p>
    <w:p w14:paraId="5BC5F094" w14:textId="77777777" w:rsidR="00292EB6" w:rsidRPr="00292EB6" w:rsidRDefault="00292EB6" w:rsidP="00292EB6">
      <w:pPr>
        <w:pStyle w:val="EndNoteBibliography"/>
        <w:rPr>
          <w:rFonts w:hint="default"/>
          <w:noProof/>
        </w:rPr>
      </w:pPr>
      <w:r w:rsidRPr="00292EB6">
        <w:rPr>
          <w:noProof/>
        </w:rPr>
        <w:t>16.</w:t>
      </w:r>
      <w:r w:rsidRPr="00292EB6">
        <w:rPr>
          <w:noProof/>
        </w:rPr>
        <w:tab/>
        <w:t>Doyle KP, Buckwalter MS. Does B lymphocyte-mediated autoimmunity contribute to post-stroke dementia? Brain Behavior and Immunity 2016:S088915911630366X.</w:t>
      </w:r>
    </w:p>
    <w:p w14:paraId="29CB10C1" w14:textId="77777777" w:rsidR="00292EB6" w:rsidRPr="00292EB6" w:rsidRDefault="00292EB6" w:rsidP="00292EB6">
      <w:pPr>
        <w:pStyle w:val="EndNoteBibliography"/>
        <w:rPr>
          <w:rFonts w:hint="default"/>
          <w:noProof/>
        </w:rPr>
      </w:pPr>
      <w:r w:rsidRPr="00292EB6">
        <w:rPr>
          <w:noProof/>
        </w:rPr>
        <w:t>17.</w:t>
      </w:r>
      <w:r w:rsidRPr="00292EB6">
        <w:rPr>
          <w:noProof/>
        </w:rPr>
        <w:tab/>
        <w:t>Mengel A, Ulm L, Hotter B, Harms H, Hoffmann S. Biomarkers of immune capacity, infection and inflammation are associated with poor outcome and mortality after stroke - The PREDICT study. BMC Neurology 2019;19.</w:t>
      </w:r>
    </w:p>
    <w:p w14:paraId="4F2ADD66" w14:textId="77777777" w:rsidR="00292EB6" w:rsidRPr="00292EB6" w:rsidRDefault="00292EB6" w:rsidP="00292EB6">
      <w:pPr>
        <w:pStyle w:val="EndNoteBibliography"/>
        <w:rPr>
          <w:rFonts w:hint="default"/>
          <w:noProof/>
        </w:rPr>
      </w:pPr>
      <w:r w:rsidRPr="00292EB6">
        <w:rPr>
          <w:noProof/>
        </w:rPr>
        <w:t>18.</w:t>
      </w:r>
      <w:r w:rsidRPr="00292EB6">
        <w:rPr>
          <w:noProof/>
        </w:rPr>
        <w:tab/>
        <w:t>Mena H, Cadavid D, Rushing EJ. Human cerebral infarct: a proposed histopathologic classification based on 137 cases. Acta Neuropathologica 2004;108:524-30.</w:t>
      </w:r>
    </w:p>
    <w:p w14:paraId="2745765C" w14:textId="77777777" w:rsidR="00292EB6" w:rsidRPr="00292EB6" w:rsidRDefault="00292EB6" w:rsidP="00292EB6">
      <w:pPr>
        <w:pStyle w:val="EndNoteBibliography"/>
        <w:rPr>
          <w:rFonts w:hint="default"/>
          <w:noProof/>
        </w:rPr>
      </w:pPr>
      <w:r w:rsidRPr="00292EB6">
        <w:rPr>
          <w:noProof/>
        </w:rPr>
        <w:t>19.</w:t>
      </w:r>
      <w:r w:rsidRPr="00292EB6">
        <w:rPr>
          <w:noProof/>
        </w:rPr>
        <w:tab/>
        <w:t>Doyle KP, Quach LN, Sole M, et al. B-Lymphocyte-Mediated Delayed Cognitive Impairment following Stroke. Journal of Neuroscience the Official Journal of the Society for Neuroscience 2015;35:2133-45.</w:t>
      </w:r>
    </w:p>
    <w:p w14:paraId="0B2B6C3A" w14:textId="77777777" w:rsidR="00292EB6" w:rsidRPr="00292EB6" w:rsidRDefault="00292EB6" w:rsidP="00292EB6">
      <w:pPr>
        <w:pStyle w:val="EndNoteBibliography"/>
        <w:rPr>
          <w:rFonts w:hint="default"/>
          <w:noProof/>
        </w:rPr>
      </w:pPr>
      <w:r w:rsidRPr="00292EB6">
        <w:rPr>
          <w:noProof/>
        </w:rPr>
        <w:t>20.</w:t>
      </w:r>
      <w:r w:rsidRPr="00292EB6">
        <w:rPr>
          <w:noProof/>
        </w:rPr>
        <w:tab/>
        <w:t>Jin R, Yang G, Li G. Inflammatory mechanisms in ischemic stroke: role of inflammatory cells. Journal of Leukocyte Biology 2010;87.</w:t>
      </w:r>
    </w:p>
    <w:p w14:paraId="1BCCA547" w14:textId="77777777" w:rsidR="00292EB6" w:rsidRPr="00292EB6" w:rsidRDefault="00292EB6" w:rsidP="00292EB6">
      <w:pPr>
        <w:pStyle w:val="EndNoteBibliography"/>
        <w:rPr>
          <w:rFonts w:hint="default"/>
          <w:noProof/>
        </w:rPr>
      </w:pPr>
      <w:r w:rsidRPr="00292EB6">
        <w:rPr>
          <w:noProof/>
        </w:rPr>
        <w:t>21.</w:t>
      </w:r>
      <w:r w:rsidRPr="00292EB6">
        <w:rPr>
          <w:noProof/>
        </w:rPr>
        <w:tab/>
        <w:t>Fassbender K, Schmidt R, Schreiner A, Fatar M, Hennerici M. Leakage of brain-originated proteins in peripheral blood: temporal profile and diagnostic value in early ischemic stroke. Journal of the Neurological Sciences 1997;148:101-5.</w:t>
      </w:r>
    </w:p>
    <w:p w14:paraId="6000F75A" w14:textId="77777777" w:rsidR="00292EB6" w:rsidRPr="00292EB6" w:rsidRDefault="00292EB6" w:rsidP="00292EB6">
      <w:pPr>
        <w:pStyle w:val="EndNoteBibliography"/>
        <w:rPr>
          <w:rFonts w:hint="default"/>
          <w:noProof/>
        </w:rPr>
      </w:pPr>
      <w:r w:rsidRPr="00292EB6">
        <w:rPr>
          <w:noProof/>
        </w:rPr>
        <w:t>22.</w:t>
      </w:r>
      <w:r w:rsidRPr="00292EB6">
        <w:rPr>
          <w:noProof/>
        </w:rPr>
        <w:tab/>
        <w:t>Becker KJ, Kindrick DL, Lester MP, Shea C, Ye ZC. Sensitization to brain antigens after stroke is augmented by lipopolysaccharide. J Cereb Blood Flow Metab 2005;25:1634-44.</w:t>
      </w:r>
    </w:p>
    <w:p w14:paraId="3EAFEE21" w14:textId="77777777" w:rsidR="00292EB6" w:rsidRPr="00292EB6" w:rsidRDefault="00292EB6" w:rsidP="00292EB6">
      <w:pPr>
        <w:pStyle w:val="EndNoteBibliography"/>
        <w:rPr>
          <w:rFonts w:hint="default"/>
          <w:noProof/>
        </w:rPr>
      </w:pPr>
      <w:r w:rsidRPr="00292EB6">
        <w:rPr>
          <w:noProof/>
        </w:rPr>
        <w:t>23.</w:t>
      </w:r>
      <w:r w:rsidRPr="00292EB6">
        <w:rPr>
          <w:noProof/>
        </w:rPr>
        <w:tab/>
        <w:t>Mayer CA, Brunkhorst R, Niessner M, et al. Blood levels of Glial Fibrillary Acidic Protein (GFAP) in patients with neurological diseases. Plos One 2013;8:e62101.</w:t>
      </w:r>
    </w:p>
    <w:p w14:paraId="1DACE7EB" w14:textId="77777777" w:rsidR="00292EB6" w:rsidRPr="00292EB6" w:rsidRDefault="00292EB6" w:rsidP="00292EB6">
      <w:pPr>
        <w:pStyle w:val="EndNoteBibliography"/>
        <w:rPr>
          <w:rFonts w:hint="default"/>
          <w:noProof/>
        </w:rPr>
      </w:pPr>
      <w:r w:rsidRPr="00292EB6">
        <w:rPr>
          <w:noProof/>
        </w:rPr>
        <w:t>24.</w:t>
      </w:r>
      <w:r w:rsidRPr="00292EB6">
        <w:rPr>
          <w:noProof/>
        </w:rPr>
        <w:tab/>
        <w:t>Chamorro Á, Dirnagl U, Urra X, Planas AM. Neuroprotection in acute stroke: targeting excitotoxicity, oxidative and nitrosative stress, and inflammation. Lancet Neurology 2016:869-81.</w:t>
      </w:r>
    </w:p>
    <w:p w14:paraId="18D3E231" w14:textId="77777777" w:rsidR="00292EB6" w:rsidRPr="00292EB6" w:rsidRDefault="00292EB6" w:rsidP="00292EB6">
      <w:pPr>
        <w:pStyle w:val="EndNoteBibliography"/>
        <w:rPr>
          <w:rFonts w:hint="default"/>
          <w:noProof/>
        </w:rPr>
      </w:pPr>
      <w:r w:rsidRPr="00292EB6">
        <w:rPr>
          <w:noProof/>
        </w:rPr>
        <w:t>25.</w:t>
      </w:r>
      <w:r w:rsidRPr="00292EB6">
        <w:rPr>
          <w:noProof/>
        </w:rPr>
        <w:tab/>
        <w:t>Lucas SM, Rothwell NJ, Gibson RM. The role of inflammation in CNS injury and disease. British Journal of Pharmacology 2006;147 Suppl 1:S232-40.</w:t>
      </w:r>
    </w:p>
    <w:p w14:paraId="754365F2" w14:textId="77777777" w:rsidR="00292EB6" w:rsidRPr="00292EB6" w:rsidRDefault="00292EB6" w:rsidP="00292EB6">
      <w:pPr>
        <w:pStyle w:val="EndNoteBibliography"/>
        <w:rPr>
          <w:rFonts w:hint="default"/>
          <w:noProof/>
        </w:rPr>
      </w:pPr>
      <w:r w:rsidRPr="00292EB6">
        <w:rPr>
          <w:noProof/>
        </w:rPr>
        <w:t>26.</w:t>
      </w:r>
      <w:r w:rsidRPr="00292EB6">
        <w:rPr>
          <w:noProof/>
        </w:rPr>
        <w:tab/>
        <w:t>Fu Y, Liu Q, Anrather J, Shi FD. Immune interventions in stroke. Nature Reviews Neurology 2015.</w:t>
      </w:r>
    </w:p>
    <w:p w14:paraId="4D418C02" w14:textId="77777777" w:rsidR="00292EB6" w:rsidRPr="00292EB6" w:rsidRDefault="00292EB6" w:rsidP="00292EB6">
      <w:pPr>
        <w:pStyle w:val="EndNoteBibliography"/>
        <w:rPr>
          <w:rFonts w:hint="default"/>
          <w:noProof/>
        </w:rPr>
      </w:pPr>
      <w:r w:rsidRPr="00292EB6">
        <w:rPr>
          <w:noProof/>
        </w:rPr>
        <w:t>27.</w:t>
      </w:r>
      <w:r w:rsidRPr="00292EB6">
        <w:rPr>
          <w:noProof/>
        </w:rPr>
        <w:tab/>
        <w:t>Denes A, Vidyasagar R, Feng J, et al. Proliferating resident microglia after focal cerebral ischaemia in mice. Journal of cerebral blood flow and metabolism : official journal of the International Society of Cerebral Blood Flow and Metabolism 2007;27:1941-53.</w:t>
      </w:r>
    </w:p>
    <w:p w14:paraId="6D60B04A" w14:textId="77777777" w:rsidR="00292EB6" w:rsidRPr="00292EB6" w:rsidRDefault="00292EB6" w:rsidP="00292EB6">
      <w:pPr>
        <w:pStyle w:val="EndNoteBibliography"/>
        <w:rPr>
          <w:rFonts w:hint="default"/>
          <w:noProof/>
        </w:rPr>
      </w:pPr>
      <w:r w:rsidRPr="00292EB6">
        <w:rPr>
          <w:noProof/>
        </w:rPr>
        <w:lastRenderedPageBreak/>
        <w:t>28.</w:t>
      </w:r>
      <w:r w:rsidRPr="00292EB6">
        <w:rPr>
          <w:noProof/>
        </w:rPr>
        <w:tab/>
        <w:t>Stoll G, Jander S, Schroeter M. Inflammation and glial responses in ischemic brain lesions. Prog Neurobiol 1998;56:149-71.</w:t>
      </w:r>
    </w:p>
    <w:p w14:paraId="16D8A267" w14:textId="77777777" w:rsidR="00292EB6" w:rsidRPr="00292EB6" w:rsidRDefault="00292EB6" w:rsidP="00292EB6">
      <w:pPr>
        <w:pStyle w:val="EndNoteBibliography"/>
        <w:rPr>
          <w:rFonts w:hint="default"/>
          <w:noProof/>
        </w:rPr>
      </w:pPr>
      <w:r w:rsidRPr="00292EB6">
        <w:rPr>
          <w:noProof/>
        </w:rPr>
        <w:t>29.</w:t>
      </w:r>
      <w:r w:rsidRPr="00292EB6">
        <w:rPr>
          <w:noProof/>
        </w:rPr>
        <w:tab/>
        <w:t>Denes A, Vidyasagar R, Feng J, et al. Proliferating resident microglia after focal cerebral ischaemia in mice. J Cereb Blood Flow Metab 2007;27:1941-53.</w:t>
      </w:r>
    </w:p>
    <w:p w14:paraId="2AC4873B" w14:textId="77777777" w:rsidR="00292EB6" w:rsidRPr="00292EB6" w:rsidRDefault="00292EB6" w:rsidP="00292EB6">
      <w:pPr>
        <w:pStyle w:val="EndNoteBibliography"/>
        <w:rPr>
          <w:rFonts w:hint="default"/>
          <w:noProof/>
        </w:rPr>
      </w:pPr>
      <w:r w:rsidRPr="00292EB6">
        <w:rPr>
          <w:noProof/>
        </w:rPr>
        <w:t>30.</w:t>
      </w:r>
      <w:r w:rsidRPr="00292EB6">
        <w:rPr>
          <w:noProof/>
        </w:rPr>
        <w:tab/>
        <w:t>Gerhard A, Schwarz J, Myers R, Wise R, Banati RB. Evolution of microglial activation in patients after ischemic stroke: a [11C](R)-PK11195 PET study. Neuroimage 2005;24:591-5.</w:t>
      </w:r>
    </w:p>
    <w:p w14:paraId="48292083" w14:textId="77777777" w:rsidR="00292EB6" w:rsidRPr="00292EB6" w:rsidRDefault="00292EB6" w:rsidP="00292EB6">
      <w:pPr>
        <w:pStyle w:val="EndNoteBibliography"/>
        <w:rPr>
          <w:rFonts w:hint="default"/>
          <w:noProof/>
        </w:rPr>
      </w:pPr>
      <w:r w:rsidRPr="00292EB6">
        <w:rPr>
          <w:noProof/>
        </w:rPr>
        <w:t>31.</w:t>
      </w:r>
      <w:r w:rsidRPr="00292EB6">
        <w:rPr>
          <w:noProof/>
        </w:rPr>
        <w:tab/>
        <w:t>Price CJ, Wang D, Menon DK, et al. Intrinsic activated microglia map to the peri-infarct zone in the subacute phase of ischemic stroke. Stroke 2006;37:1749-53.</w:t>
      </w:r>
    </w:p>
    <w:p w14:paraId="2EE4E7D0" w14:textId="77777777" w:rsidR="00292EB6" w:rsidRPr="00292EB6" w:rsidRDefault="00292EB6" w:rsidP="00292EB6">
      <w:pPr>
        <w:pStyle w:val="EndNoteBibliography"/>
        <w:rPr>
          <w:rFonts w:hint="default"/>
          <w:noProof/>
        </w:rPr>
      </w:pPr>
      <w:r w:rsidRPr="00292EB6">
        <w:rPr>
          <w:noProof/>
        </w:rPr>
        <w:t>32.</w:t>
      </w:r>
      <w:r w:rsidRPr="00292EB6">
        <w:rPr>
          <w:noProof/>
        </w:rPr>
        <w:tab/>
        <w:t>Popovi? N, Stefanovi?-Budimki? M, Mitrovi? N, et al. The frequency of poststroke infections and their impact on early stroke outcome. J Stroke Cerebrovasc Dis 2013;22:424-9.</w:t>
      </w:r>
    </w:p>
    <w:p w14:paraId="2742D1CE" w14:textId="77777777" w:rsidR="00292EB6" w:rsidRPr="00292EB6" w:rsidRDefault="00292EB6" w:rsidP="00292EB6">
      <w:pPr>
        <w:pStyle w:val="EndNoteBibliography"/>
        <w:rPr>
          <w:rFonts w:hint="default"/>
          <w:noProof/>
        </w:rPr>
      </w:pPr>
      <w:r w:rsidRPr="00292EB6">
        <w:rPr>
          <w:noProof/>
        </w:rPr>
        <w:t>33.</w:t>
      </w:r>
      <w:r w:rsidRPr="00292EB6">
        <w:rPr>
          <w:noProof/>
        </w:rPr>
        <w:tab/>
        <w:t>Kim JS, Yoon SS, Yang HK, Jin SR. Serial Measurement of Interleukin-6, Transforming Growth Factor-β, and S-100 Protein in Patients With Acute Stroke. Stroke; a journal of cerebral circulation 1996;27:1553-7.</w:t>
      </w:r>
    </w:p>
    <w:p w14:paraId="20D062F5" w14:textId="77777777" w:rsidR="00292EB6" w:rsidRPr="00292EB6" w:rsidRDefault="00292EB6" w:rsidP="00292EB6">
      <w:pPr>
        <w:pStyle w:val="EndNoteBibliography"/>
        <w:rPr>
          <w:rFonts w:hint="default"/>
          <w:noProof/>
        </w:rPr>
      </w:pPr>
      <w:r w:rsidRPr="00292EB6">
        <w:rPr>
          <w:noProof/>
        </w:rPr>
        <w:t>34.</w:t>
      </w:r>
      <w:r w:rsidRPr="00292EB6">
        <w:rPr>
          <w:noProof/>
        </w:rPr>
        <w:tab/>
        <w:t>Bustamante A, Simats A, Vilar-Bergua A, García-Berrocoso T, Montaner J. Blood/Brain Biomarkers of Inflammation After Stroke and Their Association With Outcome: From C-Reactive Protein to Damage-Associated Molecular Patterns. Neurotherapeutics 2016;13:671-84.</w:t>
      </w:r>
    </w:p>
    <w:p w14:paraId="2668D4BE" w14:textId="77777777" w:rsidR="00292EB6" w:rsidRPr="00292EB6" w:rsidRDefault="00292EB6" w:rsidP="00292EB6">
      <w:pPr>
        <w:pStyle w:val="EndNoteBibliography"/>
        <w:rPr>
          <w:rFonts w:hint="default"/>
          <w:noProof/>
        </w:rPr>
      </w:pPr>
      <w:r w:rsidRPr="00292EB6">
        <w:rPr>
          <w:noProof/>
        </w:rPr>
        <w:t>35.</w:t>
      </w:r>
      <w:r w:rsidRPr="00292EB6">
        <w:rPr>
          <w:noProof/>
        </w:rPr>
        <w:tab/>
        <w:t>Hamatani Y, Nagai T, Nakai M, et al. Elevated Plasma D-Dimer Level Is Associated With Short-Term Risk of Ischemic Stroke in Patients With Acute Heart Failure. Stroke 2018;49:1737-40.</w:t>
      </w:r>
    </w:p>
    <w:p w14:paraId="517A6D20" w14:textId="77777777" w:rsidR="00292EB6" w:rsidRPr="00292EB6" w:rsidRDefault="00292EB6" w:rsidP="00292EB6">
      <w:pPr>
        <w:pStyle w:val="EndNoteBibliography"/>
        <w:rPr>
          <w:rFonts w:hint="default"/>
          <w:noProof/>
        </w:rPr>
      </w:pPr>
      <w:r w:rsidRPr="00292EB6">
        <w:rPr>
          <w:noProof/>
        </w:rPr>
        <w:t>36.</w:t>
      </w:r>
      <w:r w:rsidRPr="00292EB6">
        <w:rPr>
          <w:noProof/>
        </w:rPr>
        <w:tab/>
        <w:t>Dutta P, Nahrendorf M. Monocytes in myocardial infarction. Arterioscler Thromb Vasc Biol 2015;35:1066-70.</w:t>
      </w:r>
    </w:p>
    <w:p w14:paraId="54D96432" w14:textId="77777777" w:rsidR="00292EB6" w:rsidRPr="00292EB6" w:rsidRDefault="00292EB6" w:rsidP="00292EB6">
      <w:pPr>
        <w:pStyle w:val="EndNoteBibliography"/>
        <w:rPr>
          <w:rFonts w:hint="default"/>
          <w:noProof/>
        </w:rPr>
      </w:pPr>
      <w:r w:rsidRPr="00292EB6">
        <w:rPr>
          <w:noProof/>
        </w:rPr>
        <w:t>37.</w:t>
      </w:r>
      <w:r w:rsidRPr="00292EB6">
        <w:rPr>
          <w:noProof/>
        </w:rPr>
        <w:tab/>
        <w:t>Liu H, Liu K, Pei L, et al. Monocyte-to-High-Density Lipoprotein Ratio Predicts the Outcome of Acute Ischemic Stroke. Journal of atherosclerosis and thrombosis 2020;27:959-68.</w:t>
      </w:r>
    </w:p>
    <w:p w14:paraId="4D71B611" w14:textId="77777777" w:rsidR="00292EB6" w:rsidRPr="00292EB6" w:rsidRDefault="00292EB6" w:rsidP="00292EB6">
      <w:pPr>
        <w:pStyle w:val="EndNoteBibliography"/>
        <w:rPr>
          <w:rFonts w:hint="default"/>
          <w:noProof/>
        </w:rPr>
      </w:pPr>
      <w:r w:rsidRPr="00292EB6">
        <w:rPr>
          <w:noProof/>
        </w:rPr>
        <w:t>38.</w:t>
      </w:r>
      <w:r w:rsidRPr="00292EB6">
        <w:rPr>
          <w:noProof/>
        </w:rPr>
        <w:tab/>
        <w:t>David, Bonifai, Adrian, et al. Monocytes and monocyte chemoattractant protein 1 (MCP-1) as early predictors of disease outcome in patients with cerebral ischemic stroke. Wiener klinische Wochenschrift 2016;128:20-7.</w:t>
      </w:r>
    </w:p>
    <w:p w14:paraId="30C1E801" w14:textId="77777777" w:rsidR="00292EB6" w:rsidRPr="00292EB6" w:rsidRDefault="00292EB6" w:rsidP="00292EB6">
      <w:pPr>
        <w:pStyle w:val="EndNoteBibliography"/>
        <w:rPr>
          <w:rFonts w:hint="default"/>
          <w:noProof/>
        </w:rPr>
      </w:pPr>
      <w:r w:rsidRPr="00292EB6">
        <w:rPr>
          <w:noProof/>
        </w:rPr>
        <w:t>39.</w:t>
      </w:r>
      <w:r w:rsidRPr="00292EB6">
        <w:rPr>
          <w:noProof/>
        </w:rPr>
        <w:tab/>
        <w:t>Afiune Neto A, Mansur AP, Avakian S, Gomes E, Ramires J. [Monocytosis is an independent risk marker for coronary artery disease]. Arquivos brasileiros de cardiologia 2006;86:240-4.</w:t>
      </w:r>
    </w:p>
    <w:p w14:paraId="60EDF742" w14:textId="77777777" w:rsidR="00292EB6" w:rsidRPr="00292EB6" w:rsidRDefault="00292EB6" w:rsidP="00292EB6">
      <w:pPr>
        <w:pStyle w:val="EndNoteBibliography"/>
        <w:rPr>
          <w:rFonts w:hint="default"/>
          <w:noProof/>
        </w:rPr>
      </w:pPr>
      <w:r w:rsidRPr="00292EB6">
        <w:rPr>
          <w:noProof/>
        </w:rPr>
        <w:t>40.</w:t>
      </w:r>
      <w:r w:rsidRPr="00292EB6">
        <w:rPr>
          <w:noProof/>
        </w:rPr>
        <w:tab/>
        <w:t>Muichi K, Shin-Ichi A, Yuichiro G, et al. Relevance of Distinct Monocyte Subsets to Clinical Course of Ischemic Stroke Patients. Plos One 2013;8:e69409.</w:t>
      </w:r>
    </w:p>
    <w:p w14:paraId="05206482" w14:textId="77777777" w:rsidR="00292EB6" w:rsidRPr="00292EB6" w:rsidRDefault="00292EB6" w:rsidP="00292EB6">
      <w:pPr>
        <w:pStyle w:val="EndNoteBibliography"/>
        <w:rPr>
          <w:rFonts w:hint="default"/>
          <w:noProof/>
        </w:rPr>
      </w:pPr>
      <w:r w:rsidRPr="00292EB6">
        <w:rPr>
          <w:noProof/>
        </w:rPr>
        <w:t>41.</w:t>
      </w:r>
      <w:r w:rsidRPr="00292EB6">
        <w:rPr>
          <w:noProof/>
        </w:rPr>
        <w:tab/>
        <w:t>Dong X, Nao J, Gao Y. Peripheral Monocyte Count Predicts Outcomes in Patients with Acute Ischemic Stroke Treated with rtPA Thrombolysis. Neurotoxicity research 2020;37:469-77.</w:t>
      </w:r>
    </w:p>
    <w:p w14:paraId="00C35BD2" w14:textId="77777777" w:rsidR="00292EB6" w:rsidRPr="00292EB6" w:rsidRDefault="00292EB6" w:rsidP="00292EB6">
      <w:pPr>
        <w:pStyle w:val="EndNoteBibliography"/>
        <w:rPr>
          <w:rFonts w:hint="default"/>
          <w:noProof/>
        </w:rPr>
      </w:pPr>
      <w:r w:rsidRPr="00292EB6">
        <w:rPr>
          <w:noProof/>
        </w:rPr>
        <w:t>42.</w:t>
      </w:r>
      <w:r w:rsidRPr="00292EB6">
        <w:rPr>
          <w:noProof/>
        </w:rPr>
        <w:tab/>
        <w:t>Schmidt A, Strecker JK, Hucke S, Bruckmann NM, Minnerup J. Targeting Different Monocyte/Macrophage Subsets Has No Impact on Outcome in Experimental Stroke. Stroke 2017;48:1061.</w:t>
      </w:r>
    </w:p>
    <w:p w14:paraId="3F015BB5" w14:textId="77777777" w:rsidR="00292EB6" w:rsidRPr="00292EB6" w:rsidRDefault="00292EB6" w:rsidP="00292EB6">
      <w:pPr>
        <w:pStyle w:val="EndNoteBibliography"/>
        <w:rPr>
          <w:rFonts w:hint="default"/>
          <w:noProof/>
        </w:rPr>
      </w:pPr>
      <w:r w:rsidRPr="00292EB6">
        <w:rPr>
          <w:noProof/>
        </w:rPr>
        <w:t>43.</w:t>
      </w:r>
      <w:r w:rsidRPr="00292EB6">
        <w:rPr>
          <w:noProof/>
        </w:rPr>
        <w:tab/>
        <w:t>Cramer JV, Benakis C, Liesz A. T cells in the post-ischemic brain: Troopers or paramedics? J Neuroimmunol 2019;326:33-7.</w:t>
      </w:r>
    </w:p>
    <w:p w14:paraId="44A2E723" w14:textId="77777777" w:rsidR="00292EB6" w:rsidRPr="00292EB6" w:rsidRDefault="00292EB6" w:rsidP="00292EB6">
      <w:pPr>
        <w:pStyle w:val="EndNoteBibliography"/>
        <w:rPr>
          <w:rFonts w:hint="default"/>
          <w:noProof/>
        </w:rPr>
      </w:pPr>
      <w:r w:rsidRPr="00292EB6">
        <w:rPr>
          <w:noProof/>
        </w:rPr>
        <w:t>44.</w:t>
      </w:r>
      <w:r w:rsidRPr="00292EB6">
        <w:rPr>
          <w:noProof/>
        </w:rPr>
        <w:tab/>
        <w:t>Battaglia M, Stabilini A, Migliavacca B, Horejs-Hoeck J, Kaupper T, Roncarolo MG. Rapamycin promotes expansion of functional CD4+CD25+FOXP3+ regulatory T cells of both healthy subjects and type 1 diabetic patients. Journal of Immunology 2006;177:8338-47.</w:t>
      </w:r>
    </w:p>
    <w:p w14:paraId="6811C6EE" w14:textId="77777777" w:rsidR="00292EB6" w:rsidRPr="00292EB6" w:rsidRDefault="00292EB6" w:rsidP="00292EB6">
      <w:pPr>
        <w:pStyle w:val="EndNoteBibliography"/>
        <w:rPr>
          <w:rFonts w:hint="default"/>
          <w:noProof/>
        </w:rPr>
      </w:pPr>
      <w:r w:rsidRPr="00292EB6">
        <w:rPr>
          <w:noProof/>
        </w:rPr>
        <w:t>45.</w:t>
      </w:r>
      <w:r w:rsidRPr="00292EB6">
        <w:rPr>
          <w:noProof/>
        </w:rPr>
        <w:tab/>
        <w:t>Pankratz S, Ruck T, Meuth SG, Wiendl H. CD4+HLA-G+ regulatory T cells: Molecular signature and pathophysiological relevance. Human Immunology 2016.</w:t>
      </w:r>
    </w:p>
    <w:p w14:paraId="441E6456" w14:textId="77777777" w:rsidR="00292EB6" w:rsidRPr="00292EB6" w:rsidRDefault="00292EB6" w:rsidP="00292EB6">
      <w:pPr>
        <w:pStyle w:val="EndNoteBibliography"/>
        <w:rPr>
          <w:rFonts w:hint="default"/>
          <w:noProof/>
        </w:rPr>
      </w:pPr>
      <w:r w:rsidRPr="00292EB6">
        <w:rPr>
          <w:noProof/>
        </w:rPr>
        <w:t>46.</w:t>
      </w:r>
      <w:r w:rsidRPr="00292EB6">
        <w:rPr>
          <w:noProof/>
        </w:rPr>
        <w:tab/>
        <w:t>Liesz A, Zhou W, Na SY, et al. Boosting regulatory T cells limits neuroinflammation in permanent cortical stroke. Journal of Neuroscience the Official Journal of the Society for Neuroscience 2013;33:17350.</w:t>
      </w:r>
    </w:p>
    <w:p w14:paraId="4BA9D580" w14:textId="77777777" w:rsidR="00292EB6" w:rsidRPr="00292EB6" w:rsidRDefault="00292EB6" w:rsidP="00292EB6">
      <w:pPr>
        <w:pStyle w:val="EndNoteBibliography"/>
        <w:rPr>
          <w:rFonts w:hint="default"/>
          <w:noProof/>
        </w:rPr>
      </w:pPr>
      <w:r w:rsidRPr="00292EB6">
        <w:rPr>
          <w:noProof/>
        </w:rPr>
        <w:t>47.</w:t>
      </w:r>
      <w:r w:rsidRPr="00292EB6">
        <w:rPr>
          <w:noProof/>
        </w:rPr>
        <w:tab/>
        <w:t>Stubbe T, Ebner F, Richter D, et al. Regulatory T cells accumulate and proliferate in the ischemic hemisphere for up to 30 days after MCAO. Journal of Cerebral Blood Flow &amp; Metabolism 2013;33:37-47.</w:t>
      </w:r>
    </w:p>
    <w:p w14:paraId="288DCFC5" w14:textId="77777777" w:rsidR="00292EB6" w:rsidRPr="00292EB6" w:rsidRDefault="00292EB6" w:rsidP="00292EB6">
      <w:pPr>
        <w:pStyle w:val="EndNoteBibliography"/>
        <w:rPr>
          <w:rFonts w:hint="default"/>
          <w:noProof/>
        </w:rPr>
      </w:pPr>
      <w:r w:rsidRPr="00292EB6">
        <w:rPr>
          <w:noProof/>
        </w:rPr>
        <w:lastRenderedPageBreak/>
        <w:t>48.</w:t>
      </w:r>
      <w:r w:rsidRPr="00292EB6">
        <w:rPr>
          <w:noProof/>
        </w:rPr>
        <w:tab/>
        <w:t>Kleinschnitz C, Kraft P, Dreykluft A, et al. Regulatory T cells are strong promoters of acute ischemic stroke in mice by inducing dysfunction of the cerebral microvasculature. Blood 2012;121:679-91.</w:t>
      </w:r>
    </w:p>
    <w:p w14:paraId="709D77EC" w14:textId="77777777" w:rsidR="00292EB6" w:rsidRPr="00292EB6" w:rsidRDefault="00292EB6" w:rsidP="00292EB6">
      <w:pPr>
        <w:pStyle w:val="EndNoteBibliography"/>
        <w:rPr>
          <w:rFonts w:hint="default"/>
          <w:noProof/>
        </w:rPr>
      </w:pPr>
      <w:r w:rsidRPr="00292EB6">
        <w:rPr>
          <w:noProof/>
        </w:rPr>
        <w:t>49.</w:t>
      </w:r>
      <w:r w:rsidRPr="00292EB6">
        <w:rPr>
          <w:noProof/>
        </w:rPr>
        <w:tab/>
        <w:t>Ishibashi S, Maric D, Mou Y, Ohtani R, Ruetzler C, Hallenbeck JM. Mucosal tolerance to E-selectin promotes the survival of newly generated neuroblasts via regulatory T-cell induction after stroke in spontaneously hypertensive rats. Journal of Cerebral Blood Flow &amp; Metabolism Official Journal of the International Society of Cerebral Blood Flow &amp; Metabolism 2009;29:606-20.</w:t>
      </w:r>
    </w:p>
    <w:p w14:paraId="1ED48386" w14:textId="77777777" w:rsidR="00292EB6" w:rsidRPr="00292EB6" w:rsidRDefault="00292EB6" w:rsidP="00292EB6">
      <w:pPr>
        <w:pStyle w:val="EndNoteBibliography"/>
        <w:rPr>
          <w:rFonts w:hint="default"/>
          <w:noProof/>
        </w:rPr>
      </w:pPr>
      <w:r w:rsidRPr="00292EB6">
        <w:rPr>
          <w:noProof/>
        </w:rPr>
        <w:t>50.</w:t>
      </w:r>
      <w:r w:rsidRPr="00292EB6">
        <w:rPr>
          <w:noProof/>
        </w:rPr>
        <w:tab/>
        <w:t>Urra X, Cervera A, Villamor N, Planas AM, Chamorro A. Harms and benefits of lymphocyte subpopulations in patients with acute stroke. Neuroscience 2009;158:1174-83.</w:t>
      </w:r>
    </w:p>
    <w:p w14:paraId="44833775" w14:textId="77777777" w:rsidR="00292EB6" w:rsidRPr="00292EB6" w:rsidRDefault="00292EB6" w:rsidP="00292EB6">
      <w:pPr>
        <w:pStyle w:val="EndNoteBibliography"/>
        <w:rPr>
          <w:rFonts w:hint="default"/>
          <w:noProof/>
        </w:rPr>
      </w:pPr>
      <w:r w:rsidRPr="00292EB6">
        <w:rPr>
          <w:noProof/>
        </w:rPr>
        <w:t>51.</w:t>
      </w:r>
      <w:r w:rsidRPr="00292EB6">
        <w:rPr>
          <w:noProof/>
        </w:rPr>
        <w:tab/>
        <w:t>Liesz A, Suri-Payer E, Veltkamp C, et al. Regulatory T cells are key cerebroprotective immunomodulators in acute experimental stroke. Nature Medicine 2009;15:192-9.</w:t>
      </w:r>
    </w:p>
    <w:p w14:paraId="2CFA3780" w14:textId="77777777" w:rsidR="00292EB6" w:rsidRPr="00292EB6" w:rsidRDefault="00292EB6" w:rsidP="00292EB6">
      <w:pPr>
        <w:pStyle w:val="EndNoteBibliography"/>
        <w:rPr>
          <w:rFonts w:hint="default"/>
          <w:noProof/>
        </w:rPr>
      </w:pPr>
      <w:r w:rsidRPr="00292EB6">
        <w:rPr>
          <w:noProof/>
        </w:rPr>
        <w:t>52.</w:t>
      </w:r>
      <w:r w:rsidRPr="00292EB6">
        <w:rPr>
          <w:noProof/>
        </w:rPr>
        <w:tab/>
        <w:t>Li P, Gan Y, Sun BL, et al. Adoptive Regulatory T-Cell Therapy Protects Against Cerebral Ischemia. Annals of Neurology 2013;74.</w:t>
      </w:r>
    </w:p>
    <w:p w14:paraId="121B41F0" w14:textId="77777777" w:rsidR="00292EB6" w:rsidRPr="00292EB6" w:rsidRDefault="00292EB6" w:rsidP="00292EB6">
      <w:pPr>
        <w:pStyle w:val="EndNoteBibliography"/>
        <w:rPr>
          <w:rFonts w:hint="default"/>
          <w:noProof/>
        </w:rPr>
      </w:pPr>
      <w:r w:rsidRPr="00292EB6">
        <w:rPr>
          <w:noProof/>
        </w:rPr>
        <w:t>53.</w:t>
      </w:r>
      <w:r w:rsidRPr="00292EB6">
        <w:rPr>
          <w:noProof/>
        </w:rPr>
        <w:tab/>
        <w:t>Brea D, Agulla J, Rodríguez-Yáñez M, et al. Regulatory T cells modulate inflammation and reduce infarct volume in experimental brain ischaemia. Journal of Cellular and Molecular Medicine 2014.</w:t>
      </w:r>
    </w:p>
    <w:p w14:paraId="19917C0F" w14:textId="77777777" w:rsidR="00292EB6" w:rsidRPr="00292EB6" w:rsidRDefault="00292EB6" w:rsidP="00292EB6">
      <w:pPr>
        <w:pStyle w:val="EndNoteBibliography"/>
        <w:rPr>
          <w:rFonts w:hint="default"/>
          <w:noProof/>
        </w:rPr>
      </w:pPr>
      <w:r w:rsidRPr="00292EB6">
        <w:rPr>
          <w:noProof/>
        </w:rPr>
        <w:t>54.</w:t>
      </w:r>
      <w:r w:rsidRPr="00292EB6">
        <w:rPr>
          <w:noProof/>
        </w:rPr>
        <w:tab/>
        <w:t>Appelros P, Nydevik I, Viitanen M. Poor outcome after first-ever stroke: predictors for death, dependency, and recurrent stroke within the first year. Stroke; a journal of cerebral circulation 2003;34:122-6.</w:t>
      </w:r>
    </w:p>
    <w:p w14:paraId="28B85C70" w14:textId="77777777" w:rsidR="00292EB6" w:rsidRPr="00292EB6" w:rsidRDefault="00292EB6" w:rsidP="00292EB6">
      <w:pPr>
        <w:pStyle w:val="EndNoteBibliography"/>
        <w:rPr>
          <w:rFonts w:hint="default"/>
          <w:noProof/>
        </w:rPr>
      </w:pPr>
      <w:r w:rsidRPr="00292EB6">
        <w:rPr>
          <w:noProof/>
        </w:rPr>
        <w:t>55.</w:t>
      </w:r>
      <w:r w:rsidRPr="00292EB6">
        <w:rPr>
          <w:noProof/>
        </w:rPr>
        <w:tab/>
        <w:t>Saposnik G, Hill MD, O"Donnell M, Fang J, Hachinski V, Kapral MK. Variables associated with 7-day, 30-day, and 1-year fatality after ischemic stroke. Stroke 2008;39:2318-24.</w:t>
      </w:r>
    </w:p>
    <w:p w14:paraId="0FC8EED1" w14:textId="77777777" w:rsidR="00292EB6" w:rsidRPr="00292EB6" w:rsidRDefault="00292EB6" w:rsidP="00292EB6">
      <w:pPr>
        <w:pStyle w:val="EndNoteBibliography"/>
        <w:rPr>
          <w:rFonts w:hint="default"/>
          <w:noProof/>
        </w:rPr>
      </w:pPr>
      <w:r w:rsidRPr="00292EB6">
        <w:rPr>
          <w:noProof/>
        </w:rPr>
        <w:t>56.</w:t>
      </w:r>
      <w:r w:rsidRPr="00292EB6">
        <w:rPr>
          <w:noProof/>
        </w:rPr>
        <w:tab/>
        <w:t>Yilmaz A, Fuchs T, Dietel B, et al. Transient decrease in circulating dendritic cell precursors after acute stroke: potential recruitment into the brain. Clinical Science 2009;118:147-57.</w:t>
      </w:r>
    </w:p>
    <w:p w14:paraId="36489B16" w14:textId="77777777" w:rsidR="00292EB6" w:rsidRPr="00292EB6" w:rsidRDefault="00292EB6" w:rsidP="00292EB6">
      <w:pPr>
        <w:pStyle w:val="EndNoteBibliography"/>
        <w:rPr>
          <w:rFonts w:hint="default"/>
          <w:noProof/>
        </w:rPr>
      </w:pPr>
      <w:r w:rsidRPr="00292EB6">
        <w:rPr>
          <w:noProof/>
        </w:rPr>
        <w:t>57.</w:t>
      </w:r>
      <w:r w:rsidRPr="00292EB6">
        <w:rPr>
          <w:noProof/>
        </w:rPr>
        <w:tab/>
        <w:t>Kostulas N, Li H, Xiao B, Huang Y, Kostulas V, Link H. Dendritic cells are present in ischemic brain after permanent middle cerebral artery occlusion in the rat. Stroke 2002;33:1129-34.</w:t>
      </w:r>
    </w:p>
    <w:p w14:paraId="44B6B0B4" w14:textId="77777777" w:rsidR="00292EB6" w:rsidRPr="00292EB6" w:rsidRDefault="00292EB6" w:rsidP="00292EB6">
      <w:pPr>
        <w:pStyle w:val="EndNoteBibliography"/>
        <w:rPr>
          <w:rFonts w:hint="default"/>
          <w:noProof/>
        </w:rPr>
      </w:pPr>
      <w:r w:rsidRPr="00292EB6">
        <w:rPr>
          <w:noProof/>
        </w:rPr>
        <w:t>58.</w:t>
      </w:r>
      <w:r w:rsidRPr="00292EB6">
        <w:rPr>
          <w:noProof/>
        </w:rPr>
        <w:tab/>
        <w:t>Gelderblom M, Leypoldt F, Steinbach K, et al. Temporal and Spatial Dynamics of Cerebral Immune Cell Accumulation in Stroke. 2009.</w:t>
      </w:r>
    </w:p>
    <w:p w14:paraId="034E367C" w14:textId="77777777" w:rsidR="00292EB6" w:rsidRPr="00292EB6" w:rsidRDefault="00292EB6" w:rsidP="00292EB6">
      <w:pPr>
        <w:pStyle w:val="EndNoteBibliography"/>
        <w:rPr>
          <w:rFonts w:hint="default"/>
          <w:noProof/>
        </w:rPr>
      </w:pPr>
      <w:r w:rsidRPr="00292EB6">
        <w:rPr>
          <w:noProof/>
        </w:rPr>
        <w:t>59.</w:t>
      </w:r>
      <w:r w:rsidRPr="00292EB6">
        <w:rPr>
          <w:noProof/>
        </w:rPr>
        <w:tab/>
        <w:t>Felger JC, Abe T, Kaunzner UW, et al. Brain dendritic cells in ischemic stroke: Time course, activation state, and origin. Brain Behavior &amp; Immunity 2010;24:724-37.</w:t>
      </w:r>
    </w:p>
    <w:p w14:paraId="20187111" w14:textId="2FA5B645" w:rsidR="003F54C0" w:rsidRDefault="003C0E66">
      <w:pPr>
        <w:spacing w:line="360" w:lineRule="auto"/>
        <w:jc w:val="center"/>
        <w:rPr>
          <w:ins w:id="1482" w:author="123" w:date="2020-11-16T00:28:00Z"/>
          <w:kern w:val="0"/>
        </w:rPr>
      </w:pPr>
      <w:ins w:id="1483" w:author="123" w:date="2020-11-15T23:53:00Z">
        <w:r>
          <w:rPr>
            <w:rFonts w:ascii="等线" w:eastAsia="等线" w:hAnsi="等线" w:hint="eastAsia"/>
            <w:sz w:val="20"/>
            <w:rPrChange w:id="1484" w:author="123" w:date="2020-11-30T12:45:00Z">
              <w:rPr>
                <w:rFonts w:hint="eastAsia"/>
                <w:kern w:val="0"/>
              </w:rPr>
            </w:rPrChange>
          </w:rPr>
          <w:fldChar w:fldCharType="end"/>
        </w:r>
      </w:ins>
    </w:p>
    <w:p w14:paraId="64B662FA" w14:textId="77777777" w:rsidR="003F54C0" w:rsidRDefault="003F54C0">
      <w:pPr>
        <w:spacing w:line="360" w:lineRule="auto"/>
        <w:rPr>
          <w:ins w:id="1485" w:author="Guobo Chen" w:date="2020-11-13T16:21:00Z"/>
        </w:rPr>
        <w:pPrChange w:id="1486" w:author="123" w:date="2020-11-19T10:58:00Z">
          <w:pPr>
            <w:widowControl/>
            <w:jc w:val="left"/>
          </w:pPr>
        </w:pPrChange>
      </w:pPr>
    </w:p>
    <w:p w14:paraId="44000DCD" w14:textId="77777777" w:rsidR="003F54C0" w:rsidRDefault="003C0E66">
      <w:pPr>
        <w:widowControl/>
        <w:jc w:val="left"/>
        <w:rPr>
          <w:ins w:id="1487" w:author="Guobo Chen" w:date="2020-11-19T16:53:00Z"/>
          <w:rFonts w:ascii="Times New Roman" w:hAnsi="Times New Roman" w:cs="Times New Roman"/>
          <w:b/>
          <w:bCs/>
          <w:sz w:val="24"/>
          <w:szCs w:val="24"/>
        </w:rPr>
      </w:pPr>
      <w:ins w:id="1488" w:author="Guobo Chen" w:date="2020-11-19T16:53:00Z">
        <w:r>
          <w:rPr>
            <w:rFonts w:ascii="Times New Roman" w:hAnsi="Times New Roman" w:cs="Times New Roman"/>
            <w:b/>
            <w:bCs/>
            <w:sz w:val="24"/>
            <w:szCs w:val="24"/>
          </w:rPr>
          <w:br w:type="page"/>
        </w:r>
      </w:ins>
    </w:p>
    <w:p w14:paraId="511E4A69" w14:textId="77777777" w:rsidR="003F54C0" w:rsidRDefault="003C0E66">
      <w:pPr>
        <w:spacing w:line="360" w:lineRule="auto"/>
        <w:rPr>
          <w:ins w:id="1489" w:author="Guobo Chen" w:date="2020-11-13T16:21:00Z"/>
          <w:rFonts w:ascii="Times New Roman" w:hAnsi="Times New Roman" w:cs="Times New Roman"/>
          <w:b/>
          <w:bCs/>
          <w:sz w:val="24"/>
          <w:szCs w:val="24"/>
        </w:rPr>
        <w:pPrChange w:id="1490" w:author="Guobo Chen" w:date="2020-11-13T16:21:00Z">
          <w:pPr>
            <w:spacing w:line="480" w:lineRule="auto"/>
          </w:pPr>
        </w:pPrChange>
      </w:pPr>
      <w:ins w:id="1491" w:author="Guobo Chen" w:date="2020-11-13T16:21:00Z">
        <w:r>
          <w:rPr>
            <w:rFonts w:ascii="Times New Roman" w:hAnsi="Times New Roman" w:cs="Times New Roman"/>
            <w:b/>
            <w:bCs/>
            <w:sz w:val="24"/>
            <w:szCs w:val="24"/>
            <w:rPrChange w:id="1492" w:author="123" w:date="2020-11-16T08:45:00Z">
              <w:rPr/>
            </w:rPrChange>
          </w:rPr>
          <w:lastRenderedPageBreak/>
          <w:t>Figure legends</w:t>
        </w:r>
      </w:ins>
      <w:del w:id="1493" w:author="123" w:date="2020-11-19T12:29:00Z">
        <w:r>
          <w:rPr>
            <w:rFonts w:ascii="Times New Roman" w:hAnsi="Times New Roman" w:cs="Times New Roman"/>
            <w:b/>
            <w:bCs/>
            <w:sz w:val="24"/>
            <w:szCs w:val="24"/>
            <w:rPrChange w:id="1494" w:author="123" w:date="2020-11-16T08:45:00Z">
              <w:rPr/>
            </w:rPrChange>
          </w:rPr>
          <w:delText xml:space="preserve"> </w:delText>
        </w:r>
      </w:del>
    </w:p>
    <w:p w14:paraId="12198F4A" w14:textId="77777777" w:rsidR="003F54C0" w:rsidRDefault="003F54C0">
      <w:pPr>
        <w:spacing w:line="360" w:lineRule="auto"/>
        <w:rPr>
          <w:ins w:id="1495" w:author="123" w:date="2020-11-16T08:45:00Z"/>
          <w:rFonts w:ascii="Times New Roman" w:hAnsi="Times New Roman" w:cs="Times New Roman"/>
          <w:b/>
          <w:bCs/>
          <w:sz w:val="24"/>
          <w:szCs w:val="24"/>
        </w:rPr>
      </w:pPr>
    </w:p>
    <w:p w14:paraId="799AC7FF" w14:textId="77777777" w:rsidR="003F54C0" w:rsidRDefault="003C0E66">
      <w:pPr>
        <w:spacing w:line="360" w:lineRule="auto"/>
        <w:rPr>
          <w:ins w:id="1496" w:author="123" w:date="2020-11-19T10:59:00Z"/>
          <w:rFonts w:ascii="Times New Roman" w:hAnsi="Times New Roman" w:cs="Times New Roman"/>
          <w:b/>
          <w:bCs/>
          <w:sz w:val="24"/>
          <w:szCs w:val="24"/>
        </w:rPr>
      </w:pPr>
      <w:commentRangeStart w:id="1497"/>
      <w:ins w:id="1498" w:author="123" w:date="2020-11-16T08:45:00Z">
        <w:r>
          <w:rPr>
            <w:rFonts w:ascii="Times New Roman" w:hAnsi="Times New Roman" w:cs="Times New Roman" w:hint="eastAsia"/>
            <w:b/>
            <w:bCs/>
            <w:sz w:val="24"/>
            <w:szCs w:val="24"/>
          </w:rPr>
          <w:t>F</w:t>
        </w:r>
        <w:r>
          <w:rPr>
            <w:rFonts w:ascii="Times New Roman" w:hAnsi="Times New Roman" w:cs="Times New Roman"/>
            <w:b/>
            <w:bCs/>
            <w:sz w:val="24"/>
            <w:szCs w:val="24"/>
          </w:rPr>
          <w:t xml:space="preserve">igure 1 </w:t>
        </w:r>
      </w:ins>
      <w:ins w:id="1499" w:author="123" w:date="2020-11-19T10:58:00Z">
        <w:r>
          <w:rPr>
            <w:rFonts w:ascii="Times New Roman" w:hAnsi="Times New Roman" w:cs="Times New Roman"/>
            <w:b/>
            <w:bCs/>
            <w:sz w:val="24"/>
            <w:szCs w:val="24"/>
          </w:rPr>
          <w:t>F</w:t>
        </w:r>
        <w:r>
          <w:rPr>
            <w:rFonts w:ascii="Times New Roman" w:hAnsi="Times New Roman" w:cs="Times New Roman" w:hint="eastAsia"/>
            <w:b/>
            <w:bCs/>
            <w:sz w:val="24"/>
            <w:szCs w:val="24"/>
          </w:rPr>
          <w:t>lowchart</w:t>
        </w:r>
        <w:r>
          <w:rPr>
            <w:rFonts w:ascii="Times New Roman" w:hAnsi="Times New Roman" w:cs="Times New Roman"/>
            <w:b/>
            <w:bCs/>
            <w:sz w:val="24"/>
            <w:szCs w:val="24"/>
          </w:rPr>
          <w:t xml:space="preserve"> of </w:t>
        </w:r>
      </w:ins>
      <w:ins w:id="1500" w:author="123" w:date="2020-11-19T10:59:00Z">
        <w:r>
          <w:rPr>
            <w:rFonts w:ascii="Times New Roman" w:hAnsi="Times New Roman" w:cs="Times New Roman"/>
            <w:b/>
            <w:bCs/>
            <w:sz w:val="24"/>
            <w:szCs w:val="24"/>
          </w:rPr>
          <w:t>the study</w:t>
        </w:r>
      </w:ins>
      <w:ins w:id="1501" w:author="123" w:date="2020-11-19T11:05:00Z">
        <w:r>
          <w:rPr>
            <w:rFonts w:ascii="Times New Roman" w:hAnsi="Times New Roman" w:cs="Times New Roman"/>
            <w:b/>
            <w:bCs/>
            <w:sz w:val="24"/>
            <w:szCs w:val="24"/>
          </w:rPr>
          <w:t>.</w:t>
        </w:r>
      </w:ins>
      <w:commentRangeEnd w:id="1497"/>
      <w:r>
        <w:rPr>
          <w:rStyle w:val="af1"/>
        </w:rPr>
        <w:commentReference w:id="1497"/>
      </w:r>
    </w:p>
    <w:p w14:paraId="4CD2E295" w14:textId="77777777" w:rsidR="003F54C0" w:rsidRDefault="003F54C0">
      <w:pPr>
        <w:spacing w:line="360" w:lineRule="auto"/>
        <w:rPr>
          <w:ins w:id="1502" w:author="123" w:date="2020-11-19T10:59:00Z"/>
          <w:rFonts w:ascii="Times New Roman" w:hAnsi="Times New Roman" w:cs="Times New Roman"/>
          <w:b/>
          <w:bCs/>
          <w:sz w:val="24"/>
          <w:szCs w:val="24"/>
        </w:rPr>
      </w:pPr>
    </w:p>
    <w:p w14:paraId="514B4B30" w14:textId="77777777" w:rsidR="003F54C0" w:rsidRDefault="003C0E66">
      <w:pPr>
        <w:spacing w:line="360" w:lineRule="auto"/>
        <w:rPr>
          <w:ins w:id="1503" w:author="123" w:date="2020-11-19T11:05:00Z"/>
          <w:rFonts w:ascii="Times New Roman" w:hAnsi="Times New Roman" w:cs="Times New Roman"/>
          <w:b/>
          <w:bCs/>
          <w:sz w:val="24"/>
          <w:szCs w:val="24"/>
        </w:rPr>
      </w:pPr>
      <w:ins w:id="1504" w:author="123" w:date="2020-11-19T10:59:00Z">
        <w:r>
          <w:rPr>
            <w:rFonts w:ascii="Times New Roman" w:hAnsi="Times New Roman" w:cs="Times New Roman" w:hint="eastAsia"/>
            <w:b/>
            <w:bCs/>
            <w:sz w:val="24"/>
            <w:szCs w:val="24"/>
          </w:rPr>
          <w:t>F</w:t>
        </w:r>
        <w:r>
          <w:rPr>
            <w:rFonts w:ascii="Times New Roman" w:hAnsi="Times New Roman" w:cs="Times New Roman"/>
            <w:b/>
            <w:bCs/>
            <w:sz w:val="24"/>
            <w:szCs w:val="24"/>
          </w:rPr>
          <w:t>igure 2</w:t>
        </w:r>
      </w:ins>
      <w:ins w:id="1505" w:author="123" w:date="2020-11-19T11:04:00Z">
        <w:r>
          <w:rPr>
            <w:rFonts w:ascii="Times New Roman" w:hAnsi="Times New Roman" w:cs="Times New Roman"/>
            <w:b/>
            <w:bCs/>
            <w:sz w:val="24"/>
            <w:szCs w:val="24"/>
            <w:rPrChange w:id="1506" w:author="123" w:date="2020-11-19T11:05:00Z">
              <w:rPr>
                <w:rFonts w:ascii="Times New Roman" w:hAnsi="Times New Roman" w:cs="Times New Roman"/>
                <w:sz w:val="24"/>
                <w:szCs w:val="24"/>
              </w:rPr>
            </w:rPrChange>
          </w:rPr>
          <w:t xml:space="preserve"> </w:t>
        </w:r>
      </w:ins>
      <w:ins w:id="1507" w:author="CYR" w:date="2020-12-03T15:44:00Z">
        <w:r>
          <w:rPr>
            <w:b/>
            <w:bCs/>
            <w:szCs w:val="21"/>
          </w:rPr>
          <w:t>Prognostic incidence of</w:t>
        </w:r>
        <w:r>
          <w:rPr>
            <w:rFonts w:hint="eastAsia"/>
            <w:b/>
            <w:bCs/>
            <w:szCs w:val="21"/>
          </w:rPr>
          <w:t xml:space="preserve"> </w:t>
        </w:r>
        <w:r>
          <w:rPr>
            <w:b/>
            <w:bCs/>
            <w:szCs w:val="21"/>
          </w:rPr>
          <w:t>overall survival curve</w:t>
        </w:r>
        <w:r>
          <w:rPr>
            <w:rFonts w:hint="eastAsia"/>
            <w:b/>
            <w:bCs/>
            <w:szCs w:val="21"/>
          </w:rPr>
          <w:t xml:space="preserve"> </w:t>
        </w:r>
        <w:r>
          <w:rPr>
            <w:b/>
            <w:bCs/>
            <w:szCs w:val="21"/>
          </w:rPr>
          <w:t>comparisons between patients</w:t>
        </w:r>
        <w:r>
          <w:rPr>
            <w:rFonts w:hint="eastAsia"/>
            <w:b/>
            <w:bCs/>
            <w:szCs w:val="21"/>
          </w:rPr>
          <w:t xml:space="preserve"> </w:t>
        </w:r>
        <w:r>
          <w:rPr>
            <w:b/>
            <w:bCs/>
            <w:szCs w:val="21"/>
          </w:rPr>
          <w:t xml:space="preserve">with </w:t>
        </w:r>
        <w:r>
          <w:rPr>
            <w:rFonts w:hint="eastAsia"/>
            <w:b/>
            <w:bCs/>
            <w:szCs w:val="21"/>
          </w:rPr>
          <w:t>the</w:t>
        </w:r>
        <w:r>
          <w:rPr>
            <w:b/>
            <w:bCs/>
            <w:szCs w:val="21"/>
          </w:rPr>
          <w:t xml:space="preserve"> acute ischemic stroke and the control group </w:t>
        </w:r>
      </w:ins>
      <w:ins w:id="1508" w:author="123" w:date="2020-11-19T11:04:00Z">
        <w:del w:id="1509" w:author="CYR" w:date="2020-12-03T15:44:00Z">
          <w:r>
            <w:rPr>
              <w:rFonts w:ascii="Times New Roman" w:hAnsi="Times New Roman" w:cs="Times New Roman"/>
              <w:b/>
              <w:bCs/>
              <w:sz w:val="24"/>
              <w:szCs w:val="24"/>
              <w:rPrChange w:id="1510" w:author="123" w:date="2020-11-19T11:05:00Z">
                <w:rPr>
                  <w:rFonts w:ascii="Times New Roman" w:hAnsi="Times New Roman" w:cs="Times New Roman"/>
                  <w:sz w:val="24"/>
                  <w:szCs w:val="24"/>
                </w:rPr>
              </w:rPrChange>
            </w:rPr>
            <w:delText>The differences of</w:delText>
          </w:r>
        </w:del>
      </w:ins>
      <w:ins w:id="1511" w:author="123" w:date="2020-11-19T11:05:00Z">
        <w:del w:id="1512" w:author="CYR" w:date="2020-12-03T15:44:00Z">
          <w:r>
            <w:rPr>
              <w:rFonts w:ascii="Times New Roman" w:hAnsi="Times New Roman" w:cs="Times New Roman"/>
              <w:b/>
              <w:bCs/>
              <w:sz w:val="24"/>
              <w:szCs w:val="24"/>
            </w:rPr>
            <w:delText xml:space="preserve"> total</w:delText>
          </w:r>
        </w:del>
      </w:ins>
      <w:ins w:id="1513" w:author="123" w:date="2020-11-19T11:04:00Z">
        <w:del w:id="1514" w:author="CYR" w:date="2020-12-03T15:44:00Z">
          <w:r>
            <w:rPr>
              <w:rFonts w:ascii="Times New Roman" w:hAnsi="Times New Roman" w:cs="Times New Roman"/>
              <w:b/>
              <w:bCs/>
              <w:sz w:val="24"/>
              <w:szCs w:val="24"/>
              <w:rPrChange w:id="1515" w:author="123" w:date="2020-11-19T11:05:00Z">
                <w:rPr>
                  <w:rFonts w:ascii="Times New Roman" w:hAnsi="Times New Roman" w:cs="Times New Roman"/>
                  <w:sz w:val="24"/>
                  <w:szCs w:val="24"/>
                </w:rPr>
              </w:rPrChange>
            </w:rPr>
            <w:delText xml:space="preserve"> survival probability between the acute ischemic stroke and the control group</w:delText>
          </w:r>
        </w:del>
      </w:ins>
      <w:ins w:id="1516" w:author="123" w:date="2020-11-19T11:05:00Z">
        <w:del w:id="1517" w:author="CYR" w:date="2020-12-03T15:44:00Z">
          <w:r>
            <w:rPr>
              <w:rFonts w:ascii="Times New Roman" w:hAnsi="Times New Roman" w:cs="Times New Roman"/>
              <w:b/>
              <w:bCs/>
              <w:sz w:val="24"/>
              <w:szCs w:val="24"/>
              <w:rPrChange w:id="1518" w:author="123" w:date="2020-11-19T11:05:00Z">
                <w:rPr>
                  <w:rFonts w:ascii="Times New Roman" w:hAnsi="Times New Roman" w:cs="Times New Roman"/>
                  <w:sz w:val="24"/>
                  <w:szCs w:val="24"/>
                </w:rPr>
              </w:rPrChange>
            </w:rPr>
            <w:delText>.</w:delText>
          </w:r>
        </w:del>
      </w:ins>
    </w:p>
    <w:p w14:paraId="50906134" w14:textId="77777777" w:rsidR="003F54C0" w:rsidRDefault="003F54C0">
      <w:pPr>
        <w:spacing w:line="360" w:lineRule="auto"/>
        <w:rPr>
          <w:ins w:id="1519" w:author="123" w:date="2020-11-19T11:05:00Z"/>
          <w:rFonts w:ascii="Times New Roman" w:hAnsi="Times New Roman" w:cs="Times New Roman"/>
          <w:b/>
          <w:bCs/>
          <w:sz w:val="24"/>
          <w:szCs w:val="24"/>
        </w:rPr>
      </w:pPr>
    </w:p>
    <w:p w14:paraId="4DEDEFE4" w14:textId="77777777" w:rsidR="003F54C0" w:rsidRDefault="003C0E66">
      <w:pPr>
        <w:spacing w:line="360" w:lineRule="auto"/>
        <w:rPr>
          <w:ins w:id="1520" w:author="CYR" w:date="2020-12-03T15:40:00Z"/>
          <w:rFonts w:ascii="Times New Roman" w:hAnsi="Times New Roman" w:cs="Times New Roman"/>
          <w:b/>
          <w:bCs/>
          <w:sz w:val="24"/>
          <w:szCs w:val="24"/>
        </w:rPr>
      </w:pPr>
      <w:ins w:id="1521" w:author="123" w:date="2020-11-19T11:06:00Z">
        <w:r>
          <w:rPr>
            <w:rFonts w:ascii="Times New Roman" w:hAnsi="Times New Roman" w:cs="Times New Roman" w:hint="eastAsia"/>
            <w:b/>
            <w:bCs/>
            <w:sz w:val="24"/>
            <w:szCs w:val="24"/>
          </w:rPr>
          <w:t>F</w:t>
        </w:r>
        <w:r>
          <w:rPr>
            <w:rFonts w:ascii="Times New Roman" w:hAnsi="Times New Roman" w:cs="Times New Roman"/>
            <w:b/>
            <w:bCs/>
            <w:sz w:val="24"/>
            <w:szCs w:val="24"/>
          </w:rPr>
          <w:t xml:space="preserve">igure 3 </w:t>
        </w:r>
      </w:ins>
      <w:ins w:id="1522" w:author="123" w:date="2020-11-19T11:07:00Z">
        <w:r>
          <w:rPr>
            <w:rFonts w:ascii="Times New Roman" w:hAnsi="Times New Roman" w:cs="Times New Roman"/>
            <w:b/>
            <w:bCs/>
            <w:sz w:val="24"/>
            <w:szCs w:val="24"/>
            <w:rPrChange w:id="1523" w:author="123" w:date="2020-11-19T11:08:00Z">
              <w:rPr>
                <w:rFonts w:ascii="Times New Roman" w:hAnsi="Times New Roman" w:cs="Times New Roman"/>
                <w:sz w:val="24"/>
                <w:szCs w:val="24"/>
              </w:rPr>
            </w:rPrChange>
          </w:rPr>
          <w:t>Typical immunophenotypes indicators of</w:t>
        </w:r>
      </w:ins>
      <w:ins w:id="1524" w:author="CYR" w:date="2020-12-03T15:41:00Z">
        <w:r>
          <w:rPr>
            <w:rFonts w:ascii="Times New Roman" w:hAnsi="Times New Roman" w:cs="Times New Roman"/>
            <w:b/>
            <w:bCs/>
            <w:sz w:val="24"/>
            <w:szCs w:val="24"/>
          </w:rPr>
          <w:t xml:space="preserve"> </w:t>
        </w:r>
        <w:r>
          <w:rPr>
            <w:rFonts w:ascii="Times New Roman" w:hAnsi="Times New Roman" w:cs="Times New Roman"/>
            <w:sz w:val="24"/>
            <w:szCs w:val="24"/>
          </w:rPr>
          <w:t>Univariate C</w:t>
        </w:r>
        <w:r>
          <w:rPr>
            <w:rFonts w:ascii="Times New Roman" w:hAnsi="Times New Roman" w:cs="Times New Roman" w:hint="eastAsia"/>
            <w:sz w:val="24"/>
            <w:szCs w:val="24"/>
          </w:rPr>
          <w:t>ox</w:t>
        </w:r>
        <w:r>
          <w:rPr>
            <w:rFonts w:ascii="Times New Roman" w:hAnsi="Times New Roman" w:cs="Times New Roman"/>
            <w:sz w:val="24"/>
            <w:szCs w:val="24"/>
          </w:rPr>
          <w:t xml:space="preserve"> </w:t>
        </w:r>
        <w:r>
          <w:rPr>
            <w:rFonts w:ascii="Times New Roman" w:hAnsi="Times New Roman" w:cs="Times New Roman" w:hint="eastAsia"/>
            <w:sz w:val="24"/>
            <w:szCs w:val="24"/>
          </w:rPr>
          <w:t>sur</w:t>
        </w:r>
        <w:r>
          <w:rPr>
            <w:rFonts w:ascii="Times New Roman" w:hAnsi="Times New Roman" w:cs="Times New Roman"/>
            <w:sz w:val="24"/>
            <w:szCs w:val="24"/>
          </w:rPr>
          <w:t>vival analysis</w:t>
        </w:r>
      </w:ins>
      <w:ins w:id="1525" w:author="CYR" w:date="2020-12-03T15:45:00Z">
        <w:r>
          <w:rPr>
            <w:rFonts w:ascii="Times New Roman" w:hAnsi="Times New Roman" w:cs="Times New Roman"/>
            <w:sz w:val="24"/>
            <w:szCs w:val="24"/>
          </w:rPr>
          <w:t xml:space="preserve">  </w:t>
        </w:r>
      </w:ins>
      <w:ins w:id="1526" w:author="CYR" w:date="2020-12-03T15:46:00Z">
        <w:r>
          <w:rPr>
            <w:rFonts w:ascii="Times New Roman" w:hAnsi="Times New Roman" w:cs="Times New Roman" w:hint="eastAsia"/>
            <w:sz w:val="24"/>
            <w:szCs w:val="24"/>
          </w:rPr>
          <w:t>con</w:t>
        </w:r>
        <w:r>
          <w:rPr>
            <w:rFonts w:ascii="Times New Roman" w:hAnsi="Times New Roman" w:cs="Times New Roman"/>
            <w:sz w:val="24"/>
            <w:szCs w:val="24"/>
          </w:rPr>
          <w:t>ditions in the acute ischemic stroke</w:t>
        </w:r>
      </w:ins>
      <w:ins w:id="1527" w:author="123" w:date="2020-11-19T11:07:00Z">
        <w:del w:id="1528" w:author="CYR" w:date="2020-12-03T15:41:00Z">
          <w:r>
            <w:rPr>
              <w:rFonts w:ascii="Times New Roman" w:hAnsi="Times New Roman" w:cs="Times New Roman"/>
              <w:b/>
              <w:bCs/>
              <w:sz w:val="24"/>
              <w:szCs w:val="24"/>
              <w:rPrChange w:id="1529" w:author="123" w:date="2020-11-19T11:08:00Z">
                <w:rPr>
                  <w:rFonts w:ascii="Times New Roman" w:hAnsi="Times New Roman" w:cs="Times New Roman"/>
                  <w:sz w:val="24"/>
                  <w:szCs w:val="24"/>
                </w:rPr>
              </w:rPrChange>
            </w:rPr>
            <w:delText xml:space="preserve"> survival conditions</w:delText>
          </w:r>
        </w:del>
        <w:del w:id="1530" w:author="CYR" w:date="2020-12-03T15:45:00Z">
          <w:r>
            <w:rPr>
              <w:rFonts w:ascii="Times New Roman" w:hAnsi="Times New Roman" w:cs="Times New Roman"/>
              <w:b/>
              <w:bCs/>
              <w:sz w:val="24"/>
              <w:szCs w:val="24"/>
              <w:rPrChange w:id="1531" w:author="123" w:date="2020-11-19T11:08:00Z">
                <w:rPr>
                  <w:rFonts w:ascii="Times New Roman" w:hAnsi="Times New Roman" w:cs="Times New Roman"/>
                  <w:sz w:val="24"/>
                  <w:szCs w:val="24"/>
                </w:rPr>
              </w:rPrChange>
            </w:rPr>
            <w:delText xml:space="preserve"> </w:delText>
          </w:r>
        </w:del>
      </w:ins>
    </w:p>
    <w:p w14:paraId="3C18DC2A" w14:textId="77777777" w:rsidR="003F54C0" w:rsidRDefault="003C0E66">
      <w:pPr>
        <w:spacing w:line="360" w:lineRule="auto"/>
        <w:rPr>
          <w:ins w:id="1532" w:author="123" w:date="2020-11-19T11:08:00Z"/>
          <w:del w:id="1533" w:author="CYR" w:date="2020-12-03T15:40:00Z"/>
          <w:rFonts w:ascii="Times New Roman" w:hAnsi="Times New Roman" w:cs="Times New Roman"/>
          <w:b/>
          <w:bCs/>
          <w:sz w:val="24"/>
          <w:szCs w:val="24"/>
        </w:rPr>
      </w:pPr>
      <w:ins w:id="1534" w:author="123" w:date="2020-11-19T11:07:00Z">
        <w:del w:id="1535" w:author="CYR" w:date="2020-12-03T15:40:00Z">
          <w:r>
            <w:rPr>
              <w:rFonts w:ascii="Times New Roman" w:hAnsi="Times New Roman" w:cs="Times New Roman"/>
              <w:b/>
              <w:bCs/>
              <w:sz w:val="24"/>
              <w:szCs w:val="24"/>
              <w:rPrChange w:id="1536" w:author="123" w:date="2020-11-19T11:08:00Z">
                <w:rPr>
                  <w:rFonts w:ascii="Times New Roman" w:hAnsi="Times New Roman" w:cs="Times New Roman"/>
                  <w:sz w:val="24"/>
                  <w:szCs w:val="24"/>
                </w:rPr>
              </w:rPrChange>
            </w:rPr>
            <w:delText>in the acute ischemic stroke</w:delText>
          </w:r>
        </w:del>
      </w:ins>
      <w:ins w:id="1537" w:author="123" w:date="2020-11-19T11:08:00Z">
        <w:del w:id="1538" w:author="CYR" w:date="2020-12-03T15:40:00Z">
          <w:r>
            <w:rPr>
              <w:rFonts w:ascii="Times New Roman" w:hAnsi="Times New Roman" w:cs="Times New Roman"/>
              <w:b/>
              <w:bCs/>
              <w:sz w:val="24"/>
              <w:szCs w:val="24"/>
            </w:rPr>
            <w:delText>.</w:delText>
          </w:r>
        </w:del>
      </w:ins>
    </w:p>
    <w:p w14:paraId="20C30509" w14:textId="77777777" w:rsidR="003F54C0" w:rsidRDefault="003F54C0">
      <w:pPr>
        <w:spacing w:line="360" w:lineRule="auto"/>
        <w:rPr>
          <w:ins w:id="1539" w:author="123" w:date="2020-11-19T11:08:00Z"/>
          <w:rFonts w:ascii="Times New Roman" w:hAnsi="Times New Roman" w:cs="Times New Roman"/>
          <w:b/>
          <w:bCs/>
          <w:sz w:val="24"/>
          <w:szCs w:val="24"/>
        </w:rPr>
      </w:pPr>
    </w:p>
    <w:p w14:paraId="74A4F293" w14:textId="77777777" w:rsidR="003F54C0" w:rsidRDefault="003C0E66">
      <w:pPr>
        <w:spacing w:line="360" w:lineRule="auto"/>
        <w:rPr>
          <w:ins w:id="1540" w:author="123" w:date="2020-11-19T11:21:00Z"/>
          <w:rFonts w:ascii="Times New Roman" w:hAnsi="Times New Roman" w:cs="Times New Roman"/>
          <w:b/>
          <w:bCs/>
          <w:sz w:val="24"/>
          <w:szCs w:val="24"/>
        </w:rPr>
      </w:pPr>
      <w:ins w:id="1541" w:author="123" w:date="2020-11-19T11:08:00Z">
        <w:r>
          <w:rPr>
            <w:rFonts w:ascii="Times New Roman" w:hAnsi="Times New Roman" w:cs="Times New Roman" w:hint="eastAsia"/>
            <w:b/>
            <w:bCs/>
            <w:sz w:val="24"/>
            <w:szCs w:val="24"/>
          </w:rPr>
          <w:t>F</w:t>
        </w:r>
        <w:r>
          <w:rPr>
            <w:rFonts w:ascii="Times New Roman" w:hAnsi="Times New Roman" w:cs="Times New Roman"/>
            <w:b/>
            <w:bCs/>
            <w:sz w:val="24"/>
            <w:szCs w:val="24"/>
          </w:rPr>
          <w:t xml:space="preserve">igure 4 </w:t>
        </w:r>
      </w:ins>
      <w:ins w:id="1542" w:author="123" w:date="2020-11-19T11:22:00Z">
        <w:r>
          <w:rPr>
            <w:rFonts w:ascii="Times New Roman" w:hAnsi="Times New Roman" w:cs="Times New Roman"/>
            <w:b/>
            <w:bCs/>
            <w:sz w:val="24"/>
            <w:szCs w:val="24"/>
          </w:rPr>
          <w:t>Eff</w:t>
        </w:r>
      </w:ins>
      <w:ins w:id="1543" w:author="123" w:date="2020-11-19T11:20:00Z">
        <w:r>
          <w:rPr>
            <w:rFonts w:ascii="Times New Roman" w:hAnsi="Times New Roman" w:cs="Times New Roman"/>
            <w:b/>
            <w:bCs/>
            <w:sz w:val="24"/>
            <w:szCs w:val="24"/>
          </w:rPr>
          <w:t>e</w:t>
        </w:r>
      </w:ins>
      <w:ins w:id="1544" w:author="123" w:date="2020-11-19T11:22:00Z">
        <w:r>
          <w:rPr>
            <w:rFonts w:ascii="Times New Roman" w:hAnsi="Times New Roman" w:cs="Times New Roman"/>
            <w:b/>
            <w:bCs/>
            <w:sz w:val="24"/>
            <w:szCs w:val="24"/>
          </w:rPr>
          <w:t>cts</w:t>
        </w:r>
      </w:ins>
      <w:ins w:id="1545" w:author="123" w:date="2020-11-19T11:20:00Z">
        <w:r>
          <w:rPr>
            <w:rFonts w:ascii="Times New Roman" w:hAnsi="Times New Roman" w:cs="Times New Roman"/>
            <w:b/>
            <w:bCs/>
            <w:sz w:val="24"/>
            <w:szCs w:val="24"/>
          </w:rPr>
          <w:t xml:space="preserve"> of </w:t>
        </w:r>
      </w:ins>
      <w:ins w:id="1546" w:author="123" w:date="2020-11-19T11:21:00Z">
        <w:r>
          <w:rPr>
            <w:rFonts w:ascii="Times New Roman" w:hAnsi="Times New Roman" w:cs="Times New Roman"/>
            <w:b/>
            <w:bCs/>
            <w:sz w:val="24"/>
            <w:szCs w:val="24"/>
          </w:rPr>
          <w:t xml:space="preserve">high and low </w:t>
        </w:r>
      </w:ins>
      <w:ins w:id="1547" w:author="123" w:date="2020-11-19T11:20:00Z">
        <w:r>
          <w:rPr>
            <w:rFonts w:ascii="Times New Roman" w:hAnsi="Times New Roman" w:cs="Times New Roman"/>
            <w:b/>
            <w:bCs/>
            <w:sz w:val="24"/>
            <w:szCs w:val="24"/>
          </w:rPr>
          <w:t>immunophenotype</w:t>
        </w:r>
      </w:ins>
      <w:ins w:id="1548" w:author="123" w:date="2020-11-19T12:15:00Z">
        <w:r>
          <w:rPr>
            <w:rFonts w:ascii="Times New Roman" w:hAnsi="Times New Roman" w:cs="Times New Roman"/>
            <w:b/>
            <w:bCs/>
            <w:sz w:val="24"/>
            <w:szCs w:val="24"/>
          </w:rPr>
          <w:t>s</w:t>
        </w:r>
      </w:ins>
      <w:ins w:id="1549" w:author="123" w:date="2020-11-19T11:20:00Z">
        <w:r>
          <w:rPr>
            <w:rFonts w:ascii="Times New Roman" w:hAnsi="Times New Roman" w:cs="Times New Roman"/>
            <w:b/>
            <w:bCs/>
            <w:sz w:val="24"/>
            <w:szCs w:val="24"/>
          </w:rPr>
          <w:t xml:space="preserve"> indicators</w:t>
        </w:r>
      </w:ins>
      <w:ins w:id="1550" w:author="CYR" w:date="2020-12-04T10:42:00Z">
        <w:r>
          <w:rPr>
            <w:rFonts w:ascii="Times New Roman" w:hAnsi="Times New Roman" w:cs="Times New Roman"/>
            <w:b/>
            <w:bCs/>
            <w:sz w:val="24"/>
            <w:szCs w:val="24"/>
          </w:rPr>
          <w:t xml:space="preserve"> </w:t>
        </w:r>
      </w:ins>
      <w:ins w:id="1551" w:author="CYR" w:date="2020-12-04T10:41:00Z">
        <w:r>
          <w:rPr>
            <w:rFonts w:ascii="Times New Roman" w:hAnsi="Times New Roman" w:cs="Times New Roman"/>
            <w:b/>
            <w:bCs/>
            <w:sz w:val="24"/>
            <w:szCs w:val="24"/>
          </w:rPr>
          <w:t>(</w:t>
        </w:r>
      </w:ins>
      <w:ins w:id="1552" w:author="CYR" w:date="2020-12-04T10:42:00Z">
        <w:r>
          <w:rPr>
            <w:rFonts w:ascii="Times New Roman" w:hAnsi="Times New Roman" w:cs="Times New Roman"/>
            <w:b/>
            <w:bCs/>
            <w:sz w:val="24"/>
            <w:szCs w:val="24"/>
          </w:rPr>
          <w:t>According to the mean value</w:t>
        </w:r>
      </w:ins>
      <w:ins w:id="1553" w:author="CYR" w:date="2020-12-04T10:41:00Z">
        <w:r>
          <w:rPr>
            <w:rFonts w:ascii="Times New Roman" w:hAnsi="Times New Roman" w:cs="Times New Roman"/>
            <w:b/>
            <w:bCs/>
            <w:sz w:val="24"/>
            <w:szCs w:val="24"/>
          </w:rPr>
          <w:t>)</w:t>
        </w:r>
      </w:ins>
      <w:ins w:id="1554" w:author="123" w:date="2020-11-19T11:20:00Z">
        <w:r>
          <w:rPr>
            <w:rFonts w:ascii="Times New Roman" w:hAnsi="Times New Roman" w:cs="Times New Roman"/>
            <w:b/>
            <w:bCs/>
            <w:sz w:val="24"/>
            <w:szCs w:val="24"/>
          </w:rPr>
          <w:t xml:space="preserve"> on survival and prognosis in</w:t>
        </w:r>
      </w:ins>
      <w:ins w:id="1555" w:author="123" w:date="2020-11-19T11:21:00Z">
        <w:r>
          <w:rPr>
            <w:rFonts w:ascii="Times New Roman" w:hAnsi="Times New Roman" w:cs="Times New Roman"/>
            <w:b/>
            <w:bCs/>
            <w:sz w:val="24"/>
            <w:szCs w:val="24"/>
          </w:rPr>
          <w:t xml:space="preserve"> the acute ischemic stroke</w:t>
        </w:r>
      </w:ins>
      <w:ins w:id="1556" w:author="123" w:date="2020-11-19T12:18:00Z">
        <w:r>
          <w:rPr>
            <w:rFonts w:ascii="Times New Roman" w:hAnsi="Times New Roman" w:cs="Times New Roman"/>
            <w:b/>
            <w:bCs/>
            <w:sz w:val="24"/>
            <w:szCs w:val="24"/>
          </w:rPr>
          <w:t>.</w:t>
        </w:r>
      </w:ins>
    </w:p>
    <w:p w14:paraId="76FAD61A" w14:textId="77777777" w:rsidR="003F54C0" w:rsidRDefault="003F54C0">
      <w:pPr>
        <w:spacing w:line="360" w:lineRule="auto"/>
        <w:rPr>
          <w:ins w:id="1557" w:author="123" w:date="2020-11-19T11:13:00Z"/>
          <w:rFonts w:ascii="Times New Roman" w:hAnsi="Times New Roman" w:cs="Times New Roman"/>
          <w:b/>
          <w:bCs/>
          <w:sz w:val="24"/>
          <w:szCs w:val="24"/>
        </w:rPr>
      </w:pPr>
    </w:p>
    <w:p w14:paraId="0FF4A872" w14:textId="77777777" w:rsidR="003F54C0" w:rsidRDefault="003C0E66">
      <w:pPr>
        <w:spacing w:line="360" w:lineRule="auto"/>
        <w:rPr>
          <w:ins w:id="1558" w:author="123" w:date="2020-11-19T11:16:00Z"/>
          <w:rFonts w:ascii="Times New Roman" w:hAnsi="Times New Roman" w:cs="Times New Roman"/>
          <w:b/>
          <w:bCs/>
          <w:sz w:val="24"/>
          <w:szCs w:val="24"/>
        </w:rPr>
      </w:pPr>
      <w:ins w:id="1559" w:author="123" w:date="2020-11-19T11:13:00Z">
        <w:r>
          <w:rPr>
            <w:rFonts w:ascii="Times New Roman" w:hAnsi="Times New Roman" w:cs="Times New Roman"/>
            <w:b/>
            <w:bCs/>
            <w:sz w:val="24"/>
            <w:szCs w:val="24"/>
          </w:rPr>
          <w:t xml:space="preserve">Figure S1 </w:t>
        </w:r>
      </w:ins>
      <w:ins w:id="1560" w:author="123" w:date="2020-11-19T11:15:00Z">
        <w:r>
          <w:rPr>
            <w:rFonts w:ascii="Times New Roman" w:hAnsi="Times New Roman" w:cs="Times New Roman"/>
            <w:b/>
            <w:bCs/>
            <w:sz w:val="24"/>
            <w:szCs w:val="24"/>
          </w:rPr>
          <w:t>Distribution of immunophenotype</w:t>
        </w:r>
      </w:ins>
      <w:ins w:id="1561" w:author="123" w:date="2020-11-19T12:14:00Z">
        <w:r>
          <w:rPr>
            <w:rFonts w:ascii="Times New Roman" w:hAnsi="Times New Roman" w:cs="Times New Roman"/>
            <w:b/>
            <w:bCs/>
            <w:sz w:val="24"/>
            <w:szCs w:val="24"/>
          </w:rPr>
          <w:t>s</w:t>
        </w:r>
      </w:ins>
      <w:ins w:id="1562" w:author="123" w:date="2020-11-19T11:16:00Z">
        <w:r>
          <w:rPr>
            <w:rFonts w:ascii="Times New Roman" w:hAnsi="Times New Roman" w:cs="Times New Roman"/>
            <w:b/>
            <w:bCs/>
            <w:sz w:val="24"/>
            <w:szCs w:val="24"/>
          </w:rPr>
          <w:t xml:space="preserve"> indicators</w:t>
        </w:r>
      </w:ins>
      <w:ins w:id="1563" w:author="123" w:date="2020-11-19T11:15:00Z">
        <w:r>
          <w:rPr>
            <w:rFonts w:ascii="Times New Roman" w:hAnsi="Times New Roman" w:cs="Times New Roman"/>
            <w:b/>
            <w:bCs/>
            <w:sz w:val="24"/>
            <w:szCs w:val="24"/>
          </w:rPr>
          <w:t xml:space="preserve"> difference between </w:t>
        </w:r>
      </w:ins>
      <w:ins w:id="1564" w:author="123" w:date="2020-11-19T11:16:00Z">
        <w:r>
          <w:rPr>
            <w:rFonts w:ascii="Times New Roman" w:hAnsi="Times New Roman" w:cs="Times New Roman"/>
            <w:b/>
            <w:bCs/>
            <w:sz w:val="24"/>
            <w:szCs w:val="24"/>
          </w:rPr>
          <w:t xml:space="preserve">the </w:t>
        </w:r>
      </w:ins>
      <w:ins w:id="1565" w:author="123" w:date="2020-11-19T11:15:00Z">
        <w:r>
          <w:rPr>
            <w:rFonts w:ascii="Times New Roman" w:hAnsi="Times New Roman" w:cs="Times New Roman"/>
            <w:b/>
            <w:bCs/>
            <w:sz w:val="24"/>
            <w:szCs w:val="24"/>
          </w:rPr>
          <w:t xml:space="preserve">control group and </w:t>
        </w:r>
      </w:ins>
      <w:ins w:id="1566" w:author="123" w:date="2020-11-19T11:16:00Z">
        <w:r>
          <w:rPr>
            <w:rFonts w:ascii="Times New Roman" w:hAnsi="Times New Roman" w:cs="Times New Roman"/>
            <w:b/>
            <w:bCs/>
            <w:sz w:val="24"/>
            <w:szCs w:val="24"/>
          </w:rPr>
          <w:t>the acute ischemic</w:t>
        </w:r>
      </w:ins>
      <w:ins w:id="1567" w:author="123" w:date="2020-11-19T11:15:00Z">
        <w:r>
          <w:rPr>
            <w:rFonts w:ascii="Times New Roman" w:hAnsi="Times New Roman" w:cs="Times New Roman"/>
            <w:b/>
            <w:bCs/>
            <w:sz w:val="24"/>
            <w:szCs w:val="24"/>
          </w:rPr>
          <w:t xml:space="preserve"> group</w:t>
        </w:r>
      </w:ins>
      <w:ins w:id="1568" w:author="123" w:date="2020-11-19T12:18:00Z">
        <w:r>
          <w:rPr>
            <w:rFonts w:ascii="Times New Roman" w:hAnsi="Times New Roman" w:cs="Times New Roman"/>
            <w:b/>
            <w:bCs/>
            <w:sz w:val="24"/>
            <w:szCs w:val="24"/>
          </w:rPr>
          <w:t>.</w:t>
        </w:r>
      </w:ins>
    </w:p>
    <w:p w14:paraId="37EEE0C7" w14:textId="77777777" w:rsidR="003F54C0" w:rsidRDefault="003F54C0">
      <w:pPr>
        <w:spacing w:line="360" w:lineRule="auto"/>
        <w:rPr>
          <w:ins w:id="1569" w:author="123" w:date="2020-11-19T11:16:00Z"/>
          <w:rFonts w:ascii="Times New Roman" w:hAnsi="Times New Roman" w:cs="Times New Roman"/>
          <w:b/>
          <w:bCs/>
          <w:sz w:val="24"/>
          <w:szCs w:val="24"/>
        </w:rPr>
      </w:pPr>
    </w:p>
    <w:p w14:paraId="6231F115" w14:textId="77777777" w:rsidR="003F54C0" w:rsidRDefault="003C0E66">
      <w:pPr>
        <w:spacing w:line="360" w:lineRule="auto"/>
        <w:rPr>
          <w:ins w:id="1570" w:author="123" w:date="2020-11-19T12:18:00Z"/>
          <w:rFonts w:ascii="Times New Roman" w:hAnsi="Times New Roman" w:cs="Times New Roman"/>
          <w:b/>
          <w:bCs/>
          <w:sz w:val="24"/>
          <w:szCs w:val="24"/>
        </w:rPr>
      </w:pPr>
      <w:ins w:id="1571" w:author="123" w:date="2020-11-19T11:16:00Z">
        <w:r>
          <w:rPr>
            <w:rFonts w:ascii="Times New Roman" w:hAnsi="Times New Roman" w:cs="Times New Roman" w:hint="eastAsia"/>
            <w:b/>
            <w:bCs/>
            <w:sz w:val="24"/>
            <w:szCs w:val="24"/>
          </w:rPr>
          <w:t>Figure</w:t>
        </w:r>
        <w:r>
          <w:rPr>
            <w:rFonts w:ascii="Times New Roman" w:hAnsi="Times New Roman" w:cs="Times New Roman"/>
            <w:b/>
            <w:bCs/>
            <w:sz w:val="24"/>
            <w:szCs w:val="24"/>
          </w:rPr>
          <w:t xml:space="preserve"> S2</w:t>
        </w:r>
      </w:ins>
      <w:ins w:id="1572" w:author="123" w:date="2020-11-19T12:13:00Z">
        <w:r>
          <w:rPr>
            <w:rFonts w:ascii="Times New Roman" w:hAnsi="Times New Roman" w:cs="Times New Roman"/>
            <w:sz w:val="24"/>
            <w:szCs w:val="24"/>
          </w:rPr>
          <w:t xml:space="preserve"> </w:t>
        </w:r>
      </w:ins>
      <w:ins w:id="1573" w:author="123" w:date="2020-11-19T12:14:00Z">
        <w:del w:id="1574" w:author="CYR" w:date="2020-12-10T10:28:00Z">
          <w:r>
            <w:rPr>
              <w:rFonts w:ascii="Times New Roman" w:hAnsi="Times New Roman" w:cs="Times New Roman"/>
              <w:b/>
              <w:bCs/>
              <w:sz w:val="24"/>
              <w:szCs w:val="24"/>
              <w:rPrChange w:id="1575" w:author="123" w:date="2020-11-19T12:16:00Z">
                <w:rPr>
                  <w:rFonts w:ascii="Times New Roman" w:hAnsi="Times New Roman" w:cs="Times New Roman"/>
                  <w:sz w:val="24"/>
                  <w:szCs w:val="24"/>
                </w:rPr>
              </w:rPrChange>
            </w:rPr>
            <w:delText>T</w:delText>
          </w:r>
        </w:del>
      </w:ins>
      <w:ins w:id="1576" w:author="123" w:date="2020-11-19T12:13:00Z">
        <w:del w:id="1577" w:author="CYR" w:date="2020-12-10T10:28:00Z">
          <w:r>
            <w:rPr>
              <w:rFonts w:ascii="Times New Roman" w:hAnsi="Times New Roman" w:cs="Times New Roman"/>
              <w:b/>
              <w:bCs/>
              <w:sz w:val="24"/>
              <w:szCs w:val="24"/>
              <w:rPrChange w:id="1578" w:author="123" w:date="2020-11-19T12:16:00Z">
                <w:rPr>
                  <w:rFonts w:ascii="Times New Roman" w:hAnsi="Times New Roman" w:cs="Times New Roman"/>
                  <w:sz w:val="24"/>
                  <w:szCs w:val="24"/>
                </w:rPr>
              </w:rPrChange>
            </w:rPr>
            <w:delText>ypical</w:delText>
          </w:r>
        </w:del>
      </w:ins>
      <w:ins w:id="1579" w:author="CYR" w:date="2020-12-10T10:28:00Z">
        <w:r>
          <w:rPr>
            <w:rFonts w:ascii="Times New Roman" w:hAnsi="Times New Roman" w:cs="Times New Roman"/>
            <w:b/>
            <w:bCs/>
            <w:sz w:val="24"/>
            <w:szCs w:val="24"/>
          </w:rPr>
          <w:t>54</w:t>
        </w:r>
      </w:ins>
      <w:ins w:id="1580" w:author="123" w:date="2020-11-19T12:13:00Z">
        <w:r>
          <w:rPr>
            <w:rFonts w:ascii="Times New Roman" w:hAnsi="Times New Roman" w:cs="Times New Roman"/>
            <w:b/>
            <w:bCs/>
            <w:sz w:val="24"/>
            <w:szCs w:val="24"/>
            <w:rPrChange w:id="1581" w:author="123" w:date="2020-11-19T12:16:00Z">
              <w:rPr>
                <w:rFonts w:ascii="Times New Roman" w:hAnsi="Times New Roman" w:cs="Times New Roman"/>
                <w:sz w:val="24"/>
                <w:szCs w:val="24"/>
              </w:rPr>
            </w:rPrChange>
          </w:rPr>
          <w:t xml:space="preserve"> immunophenotypes indicators of clinical </w:t>
        </w:r>
      </w:ins>
      <w:ins w:id="1582" w:author="CYR" w:date="2020-12-10T10:28:00Z">
        <w:r>
          <w:rPr>
            <w:rFonts w:ascii="Times New Roman" w:hAnsi="Times New Roman" w:cs="Times New Roman"/>
            <w:b/>
            <w:bCs/>
            <w:sz w:val="24"/>
            <w:szCs w:val="24"/>
          </w:rPr>
          <w:t xml:space="preserve"> Statistical significance</w:t>
        </w:r>
      </w:ins>
      <w:ins w:id="1583" w:author="123" w:date="2020-11-19T12:13:00Z">
        <w:del w:id="1584" w:author="CYR" w:date="2020-12-10T10:28:00Z">
          <w:r>
            <w:rPr>
              <w:rFonts w:ascii="Times New Roman" w:hAnsi="Times New Roman" w:cs="Times New Roman"/>
              <w:b/>
              <w:bCs/>
              <w:sz w:val="24"/>
              <w:szCs w:val="24"/>
              <w:rPrChange w:id="1585" w:author="123" w:date="2020-11-19T12:16:00Z">
                <w:rPr>
                  <w:rFonts w:ascii="Times New Roman" w:hAnsi="Times New Roman" w:cs="Times New Roman"/>
                  <w:sz w:val="24"/>
                  <w:szCs w:val="24"/>
                </w:rPr>
              </w:rPrChange>
            </w:rPr>
            <w:delText>significance and</w:delText>
          </w:r>
        </w:del>
      </w:ins>
      <w:ins w:id="1586" w:author="123" w:date="2020-12-10T12:55:00Z">
        <w:r>
          <w:rPr>
            <w:rFonts w:ascii="Times New Roman" w:hAnsi="Times New Roman" w:cs="Times New Roman"/>
            <w:b/>
            <w:bCs/>
            <w:sz w:val="24"/>
            <w:szCs w:val="24"/>
          </w:rPr>
          <w:t xml:space="preserve"> </w:t>
        </w:r>
      </w:ins>
      <w:ins w:id="1587" w:author="CYR" w:date="2020-12-10T10:28:00Z">
        <w:r>
          <w:rPr>
            <w:rFonts w:ascii="Times New Roman" w:hAnsi="Times New Roman" w:cs="Times New Roman"/>
            <w:b/>
            <w:bCs/>
            <w:sz w:val="24"/>
            <w:szCs w:val="24"/>
          </w:rPr>
          <w:t>by</w:t>
        </w:r>
      </w:ins>
      <w:ins w:id="1588" w:author="123" w:date="2020-11-19T12:13:00Z">
        <w:r>
          <w:rPr>
            <w:rFonts w:ascii="Times New Roman" w:hAnsi="Times New Roman" w:cs="Times New Roman"/>
            <w:b/>
            <w:bCs/>
            <w:sz w:val="24"/>
            <w:szCs w:val="24"/>
            <w:rPrChange w:id="1589" w:author="123" w:date="2020-11-19T12:16:00Z">
              <w:rPr>
                <w:rFonts w:ascii="Times New Roman" w:hAnsi="Times New Roman" w:cs="Times New Roman"/>
                <w:sz w:val="24"/>
                <w:szCs w:val="24"/>
              </w:rPr>
            </w:rPrChange>
          </w:rPr>
          <w:t xml:space="preserve"> </w:t>
        </w:r>
      </w:ins>
      <w:ins w:id="1590" w:author="CYR" w:date="2020-12-03T15:47:00Z">
        <w:r>
          <w:rPr>
            <w:rFonts w:ascii="Times New Roman" w:hAnsi="Times New Roman" w:cs="Times New Roman"/>
            <w:sz w:val="24"/>
            <w:szCs w:val="24"/>
          </w:rPr>
          <w:t>Univariate C</w:t>
        </w:r>
        <w:r>
          <w:rPr>
            <w:rFonts w:ascii="Times New Roman" w:hAnsi="Times New Roman" w:cs="Times New Roman" w:hint="eastAsia"/>
            <w:sz w:val="24"/>
            <w:szCs w:val="24"/>
          </w:rPr>
          <w:t>ox</w:t>
        </w:r>
        <w:r>
          <w:rPr>
            <w:rFonts w:ascii="Times New Roman" w:hAnsi="Times New Roman" w:cs="Times New Roman"/>
            <w:sz w:val="24"/>
            <w:szCs w:val="24"/>
          </w:rPr>
          <w:t xml:space="preserve"> </w:t>
        </w:r>
        <w:r>
          <w:rPr>
            <w:rFonts w:ascii="Times New Roman" w:hAnsi="Times New Roman" w:cs="Times New Roman" w:hint="eastAsia"/>
            <w:sz w:val="24"/>
            <w:szCs w:val="24"/>
          </w:rPr>
          <w:t>sur</w:t>
        </w:r>
        <w:r>
          <w:rPr>
            <w:rFonts w:ascii="Times New Roman" w:hAnsi="Times New Roman" w:cs="Times New Roman"/>
            <w:sz w:val="24"/>
            <w:szCs w:val="24"/>
          </w:rPr>
          <w:t>vival</w:t>
        </w:r>
        <w:r>
          <w:rPr>
            <w:rFonts w:ascii="Times New Roman" w:hAnsi="Times New Roman" w:cs="Times New Roman"/>
            <w:b/>
            <w:bCs/>
            <w:sz w:val="24"/>
            <w:szCs w:val="24"/>
          </w:rPr>
          <w:t xml:space="preserve"> </w:t>
        </w:r>
      </w:ins>
      <w:ins w:id="1591" w:author="123" w:date="2020-11-19T12:13:00Z">
        <w:r>
          <w:rPr>
            <w:rFonts w:ascii="Times New Roman" w:hAnsi="Times New Roman" w:cs="Times New Roman"/>
            <w:b/>
            <w:bCs/>
            <w:sz w:val="24"/>
            <w:szCs w:val="24"/>
            <w:rPrChange w:id="1592" w:author="123" w:date="2020-11-19T12:16:00Z">
              <w:rPr>
                <w:rFonts w:ascii="Times New Roman" w:hAnsi="Times New Roman" w:cs="Times New Roman"/>
                <w:sz w:val="24"/>
                <w:szCs w:val="24"/>
              </w:rPr>
            </w:rPrChange>
          </w:rPr>
          <w:t>survival conditions</w:t>
        </w:r>
      </w:ins>
      <w:ins w:id="1593" w:author="123" w:date="2020-11-19T12:15:00Z">
        <w:r>
          <w:rPr>
            <w:rFonts w:ascii="Times New Roman" w:hAnsi="Times New Roman" w:cs="Times New Roman"/>
            <w:b/>
            <w:bCs/>
            <w:sz w:val="24"/>
            <w:szCs w:val="24"/>
            <w:rPrChange w:id="1594" w:author="123" w:date="2020-11-19T12:16:00Z">
              <w:rPr>
                <w:rFonts w:ascii="Times New Roman" w:hAnsi="Times New Roman" w:cs="Times New Roman"/>
                <w:sz w:val="24"/>
                <w:szCs w:val="24"/>
              </w:rPr>
            </w:rPrChange>
          </w:rPr>
          <w:t xml:space="preserve"> in</w:t>
        </w:r>
      </w:ins>
      <w:ins w:id="1595" w:author="123" w:date="2020-11-19T12:14:00Z">
        <w:r>
          <w:rPr>
            <w:rFonts w:ascii="Times New Roman" w:hAnsi="Times New Roman" w:cs="Times New Roman"/>
            <w:b/>
            <w:bCs/>
            <w:sz w:val="24"/>
            <w:szCs w:val="24"/>
            <w:rPrChange w:id="1596" w:author="123" w:date="2020-11-19T12:16:00Z">
              <w:rPr>
                <w:rFonts w:ascii="Times New Roman" w:hAnsi="Times New Roman" w:cs="Times New Roman"/>
                <w:sz w:val="24"/>
                <w:szCs w:val="24"/>
              </w:rPr>
            </w:rPrChange>
          </w:rPr>
          <w:t xml:space="preserve"> </w:t>
        </w:r>
      </w:ins>
      <w:ins w:id="1597" w:author="123" w:date="2020-11-19T12:16:00Z">
        <w:r>
          <w:rPr>
            <w:rFonts w:ascii="Times New Roman" w:hAnsi="Times New Roman" w:cs="Times New Roman"/>
            <w:b/>
            <w:bCs/>
            <w:sz w:val="24"/>
            <w:szCs w:val="24"/>
          </w:rPr>
          <w:t>the</w:t>
        </w:r>
      </w:ins>
      <w:ins w:id="1598" w:author="123" w:date="2020-11-19T12:14:00Z">
        <w:r>
          <w:rPr>
            <w:rFonts w:ascii="Times New Roman" w:hAnsi="Times New Roman" w:cs="Times New Roman"/>
            <w:b/>
            <w:bCs/>
            <w:sz w:val="24"/>
            <w:szCs w:val="24"/>
            <w:rPrChange w:id="1599" w:author="123" w:date="2020-11-19T12:16:00Z">
              <w:rPr>
                <w:rFonts w:ascii="Times New Roman" w:hAnsi="Times New Roman" w:cs="Times New Roman"/>
                <w:sz w:val="24"/>
                <w:szCs w:val="24"/>
              </w:rPr>
            </w:rPrChange>
          </w:rPr>
          <w:t xml:space="preserve"> acute ischemic stroke </w:t>
        </w:r>
      </w:ins>
      <w:ins w:id="1600" w:author="123" w:date="2020-11-19T12:15:00Z">
        <w:r>
          <w:rPr>
            <w:rFonts w:ascii="Times New Roman" w:hAnsi="Times New Roman" w:cs="Times New Roman"/>
            <w:b/>
            <w:bCs/>
            <w:sz w:val="24"/>
            <w:szCs w:val="24"/>
            <w:rPrChange w:id="1601" w:author="123" w:date="2020-11-19T12:16:00Z">
              <w:rPr>
                <w:rFonts w:ascii="Times New Roman" w:hAnsi="Times New Roman" w:cs="Times New Roman"/>
                <w:sz w:val="24"/>
                <w:szCs w:val="24"/>
              </w:rPr>
            </w:rPrChange>
          </w:rPr>
          <w:t>grou</w:t>
        </w:r>
      </w:ins>
      <w:ins w:id="1602" w:author="123" w:date="2020-11-19T12:16:00Z">
        <w:r>
          <w:rPr>
            <w:rFonts w:ascii="Times New Roman" w:hAnsi="Times New Roman" w:cs="Times New Roman"/>
            <w:b/>
            <w:bCs/>
            <w:sz w:val="24"/>
            <w:szCs w:val="24"/>
            <w:rPrChange w:id="1603" w:author="123" w:date="2020-11-19T12:16:00Z">
              <w:rPr>
                <w:rFonts w:ascii="Times New Roman" w:hAnsi="Times New Roman" w:cs="Times New Roman"/>
                <w:sz w:val="24"/>
                <w:szCs w:val="24"/>
              </w:rPr>
            </w:rPrChange>
          </w:rPr>
          <w:t>p</w:t>
        </w:r>
      </w:ins>
      <w:ins w:id="1604" w:author="123" w:date="2020-11-19T12:18:00Z">
        <w:r>
          <w:rPr>
            <w:rFonts w:ascii="Times New Roman" w:hAnsi="Times New Roman" w:cs="Times New Roman"/>
            <w:b/>
            <w:bCs/>
            <w:sz w:val="24"/>
            <w:szCs w:val="24"/>
          </w:rPr>
          <w:t>.</w:t>
        </w:r>
      </w:ins>
    </w:p>
    <w:p w14:paraId="30FA94B6" w14:textId="77777777" w:rsidR="003F54C0" w:rsidRDefault="003F54C0">
      <w:pPr>
        <w:spacing w:line="360" w:lineRule="auto"/>
        <w:rPr>
          <w:ins w:id="1605" w:author="123" w:date="2020-11-19T12:18:00Z"/>
          <w:rFonts w:ascii="Times New Roman" w:hAnsi="Times New Roman" w:cs="Times New Roman"/>
          <w:b/>
          <w:bCs/>
          <w:sz w:val="24"/>
          <w:szCs w:val="24"/>
        </w:rPr>
      </w:pPr>
    </w:p>
    <w:p w14:paraId="1827DB0B" w14:textId="77777777" w:rsidR="003F54C0" w:rsidRDefault="003C0E66">
      <w:pPr>
        <w:spacing w:line="360" w:lineRule="auto"/>
        <w:rPr>
          <w:ins w:id="1606" w:author="123" w:date="2020-11-19T12:18:00Z"/>
          <w:rFonts w:ascii="Times New Roman" w:hAnsi="Times New Roman" w:cs="Times New Roman"/>
          <w:b/>
          <w:bCs/>
          <w:sz w:val="24"/>
          <w:szCs w:val="24"/>
        </w:rPr>
      </w:pPr>
      <w:ins w:id="1607" w:author="123" w:date="2020-11-19T12:18:00Z">
        <w:r>
          <w:rPr>
            <w:rFonts w:ascii="Times New Roman" w:hAnsi="Times New Roman" w:cs="Times New Roman" w:hint="eastAsia"/>
            <w:b/>
            <w:bCs/>
            <w:sz w:val="24"/>
            <w:szCs w:val="24"/>
          </w:rPr>
          <w:t>Figure</w:t>
        </w:r>
        <w:r>
          <w:rPr>
            <w:rFonts w:ascii="Times New Roman" w:hAnsi="Times New Roman" w:cs="Times New Roman"/>
            <w:b/>
            <w:bCs/>
            <w:sz w:val="24"/>
            <w:szCs w:val="24"/>
          </w:rPr>
          <w:t xml:space="preserve"> S3 </w:t>
        </w:r>
        <w:r>
          <w:rPr>
            <w:rFonts w:ascii="Times New Roman" w:hAnsi="Times New Roman" w:cs="Times New Roman"/>
            <w:b/>
            <w:bCs/>
            <w:sz w:val="24"/>
            <w:szCs w:val="24"/>
            <w:rPrChange w:id="1608" w:author="123" w:date="2020-11-19T12:18:00Z">
              <w:rPr>
                <w:rFonts w:ascii="Times New Roman" w:hAnsi="Times New Roman" w:cs="Times New Roman"/>
                <w:sz w:val="24"/>
                <w:szCs w:val="24"/>
              </w:rPr>
            </w:rPrChange>
          </w:rPr>
          <w:t>16 immunophenotypes indicators between the acute ischemic stroke and the control group</w:t>
        </w:r>
        <w:r>
          <w:rPr>
            <w:rFonts w:ascii="Times New Roman" w:hAnsi="Times New Roman" w:cs="Times New Roman"/>
            <w:b/>
            <w:bCs/>
            <w:sz w:val="24"/>
            <w:szCs w:val="24"/>
          </w:rPr>
          <w:t>.</w:t>
        </w:r>
      </w:ins>
    </w:p>
    <w:p w14:paraId="4C0AEF11" w14:textId="77777777" w:rsidR="003F54C0" w:rsidRDefault="003F54C0">
      <w:pPr>
        <w:spacing w:line="360" w:lineRule="auto"/>
        <w:rPr>
          <w:ins w:id="1609" w:author="123" w:date="2020-11-19T12:19:00Z"/>
          <w:rFonts w:ascii="Times New Roman" w:hAnsi="Times New Roman" w:cs="Times New Roman"/>
          <w:b/>
          <w:bCs/>
          <w:sz w:val="24"/>
          <w:szCs w:val="24"/>
        </w:rPr>
      </w:pPr>
    </w:p>
    <w:p w14:paraId="5A82303F" w14:textId="77777777" w:rsidR="003F54C0" w:rsidRDefault="003C0E66">
      <w:pPr>
        <w:spacing w:line="360" w:lineRule="auto"/>
        <w:rPr>
          <w:ins w:id="1610" w:author="CYR" w:date="2020-12-10T10:30:00Z"/>
          <w:rFonts w:ascii="Times New Roman" w:hAnsi="Times New Roman" w:cs="Times New Roman"/>
          <w:b/>
          <w:bCs/>
          <w:sz w:val="24"/>
          <w:szCs w:val="24"/>
        </w:rPr>
      </w:pPr>
      <w:ins w:id="1611" w:author="123" w:date="2020-11-19T12:19:00Z">
        <w:r>
          <w:rPr>
            <w:rFonts w:ascii="Times New Roman" w:hAnsi="Times New Roman" w:cs="Times New Roman" w:hint="eastAsia"/>
            <w:b/>
            <w:bCs/>
            <w:sz w:val="24"/>
            <w:szCs w:val="24"/>
          </w:rPr>
          <w:t>Figure</w:t>
        </w:r>
        <w:r>
          <w:rPr>
            <w:rFonts w:ascii="Times New Roman" w:hAnsi="Times New Roman" w:cs="Times New Roman"/>
            <w:b/>
            <w:bCs/>
            <w:sz w:val="24"/>
            <w:szCs w:val="24"/>
          </w:rPr>
          <w:t xml:space="preserve"> S4 </w:t>
        </w:r>
      </w:ins>
      <w:ins w:id="1612" w:author="123" w:date="2020-11-19T12:21:00Z">
        <w:r>
          <w:rPr>
            <w:rFonts w:ascii="Times New Roman" w:hAnsi="Times New Roman" w:cs="Times New Roman"/>
            <w:b/>
            <w:bCs/>
            <w:sz w:val="24"/>
            <w:szCs w:val="24"/>
          </w:rPr>
          <w:t xml:space="preserve">Effects of high and low </w:t>
        </w:r>
      </w:ins>
      <w:ins w:id="1613" w:author="CYR" w:date="2020-12-10T10:29:00Z">
        <w:r>
          <w:rPr>
            <w:rFonts w:ascii="Times New Roman" w:hAnsi="Times New Roman" w:cs="Times New Roman"/>
            <w:b/>
            <w:bCs/>
            <w:sz w:val="24"/>
            <w:szCs w:val="24"/>
          </w:rPr>
          <w:t xml:space="preserve">54 </w:t>
        </w:r>
      </w:ins>
      <w:ins w:id="1614" w:author="123" w:date="2020-11-19T12:21:00Z">
        <w:r>
          <w:rPr>
            <w:rFonts w:ascii="Times New Roman" w:hAnsi="Times New Roman" w:cs="Times New Roman"/>
            <w:b/>
            <w:bCs/>
            <w:sz w:val="24"/>
            <w:szCs w:val="24"/>
          </w:rPr>
          <w:t>immunophenotypes indicators</w:t>
        </w:r>
      </w:ins>
      <w:ins w:id="1615" w:author="CYR" w:date="2020-12-10T10:30:00Z">
        <w:r>
          <w:rPr>
            <w:rFonts w:ascii="Times New Roman" w:hAnsi="Times New Roman" w:cs="Times New Roman"/>
            <w:b/>
            <w:bCs/>
            <w:sz w:val="24"/>
            <w:szCs w:val="24"/>
          </w:rPr>
          <w:t xml:space="preserve"> </w:t>
        </w:r>
      </w:ins>
      <w:ins w:id="1616" w:author="123" w:date="2020-11-19T12:21:00Z">
        <w:del w:id="1617" w:author="CYR" w:date="2020-12-10T10:30:00Z">
          <w:r>
            <w:rPr>
              <w:rFonts w:ascii="Times New Roman" w:hAnsi="Times New Roman" w:cs="Times New Roman"/>
              <w:b/>
              <w:bCs/>
              <w:sz w:val="24"/>
              <w:szCs w:val="24"/>
            </w:rPr>
            <w:delText xml:space="preserve"> on survival </w:delText>
          </w:r>
        </w:del>
      </w:ins>
      <w:ins w:id="1618" w:author="CYR" w:date="2020-12-10T10:30:00Z">
        <w:r>
          <w:rPr>
            <w:rFonts w:ascii="Times New Roman" w:hAnsi="Times New Roman" w:cs="Times New Roman"/>
            <w:b/>
            <w:bCs/>
            <w:sz w:val="24"/>
            <w:szCs w:val="24"/>
          </w:rPr>
          <w:t xml:space="preserve">of clinical  Statistical significance by </w:t>
        </w:r>
        <w:r>
          <w:rPr>
            <w:rFonts w:ascii="Times New Roman" w:hAnsi="Times New Roman" w:cs="Times New Roman"/>
            <w:sz w:val="24"/>
            <w:szCs w:val="24"/>
          </w:rPr>
          <w:t>Univariate C</w:t>
        </w:r>
        <w:r>
          <w:rPr>
            <w:rFonts w:ascii="Times New Roman" w:hAnsi="Times New Roman" w:cs="Times New Roman" w:hint="eastAsia"/>
            <w:sz w:val="24"/>
            <w:szCs w:val="24"/>
          </w:rPr>
          <w:t>ox</w:t>
        </w:r>
        <w:r>
          <w:rPr>
            <w:rFonts w:ascii="Times New Roman" w:hAnsi="Times New Roman" w:cs="Times New Roman"/>
            <w:sz w:val="24"/>
            <w:szCs w:val="24"/>
          </w:rPr>
          <w:t xml:space="preserve"> </w:t>
        </w:r>
        <w:r>
          <w:rPr>
            <w:rFonts w:ascii="Times New Roman" w:hAnsi="Times New Roman" w:cs="Times New Roman" w:hint="eastAsia"/>
            <w:sz w:val="24"/>
            <w:szCs w:val="24"/>
          </w:rPr>
          <w:t>sur</w:t>
        </w:r>
        <w:r>
          <w:rPr>
            <w:rFonts w:ascii="Times New Roman" w:hAnsi="Times New Roman" w:cs="Times New Roman"/>
            <w:sz w:val="24"/>
            <w:szCs w:val="24"/>
          </w:rPr>
          <w:t>vival</w:t>
        </w:r>
        <w:r>
          <w:rPr>
            <w:rFonts w:ascii="Times New Roman" w:hAnsi="Times New Roman" w:cs="Times New Roman"/>
            <w:b/>
            <w:bCs/>
            <w:sz w:val="24"/>
            <w:szCs w:val="24"/>
          </w:rPr>
          <w:t xml:space="preserve"> survival conditions in the acute ischemic stroke group.</w:t>
        </w:r>
      </w:ins>
    </w:p>
    <w:p w14:paraId="4F81CF41" w14:textId="77777777" w:rsidR="003F54C0" w:rsidRDefault="003F54C0">
      <w:pPr>
        <w:spacing w:line="360" w:lineRule="auto"/>
        <w:rPr>
          <w:ins w:id="1619" w:author="CYR" w:date="2020-12-10T10:30:00Z"/>
          <w:rFonts w:ascii="Times New Roman" w:hAnsi="Times New Roman" w:cs="Times New Roman"/>
          <w:b/>
          <w:bCs/>
          <w:sz w:val="24"/>
          <w:szCs w:val="24"/>
        </w:rPr>
      </w:pPr>
    </w:p>
    <w:p w14:paraId="41F8DFCF" w14:textId="77777777" w:rsidR="003F54C0" w:rsidRDefault="003F54C0">
      <w:pPr>
        <w:spacing w:line="360" w:lineRule="auto"/>
        <w:rPr>
          <w:ins w:id="1620" w:author="CYR" w:date="2020-12-10T10:30:00Z"/>
          <w:rFonts w:ascii="Times New Roman" w:hAnsi="Times New Roman" w:cs="Times New Roman"/>
          <w:b/>
          <w:bCs/>
          <w:sz w:val="24"/>
          <w:szCs w:val="24"/>
        </w:rPr>
      </w:pPr>
    </w:p>
    <w:p w14:paraId="03AED0F5" w14:textId="77777777" w:rsidR="003F54C0" w:rsidRDefault="003C0E66">
      <w:pPr>
        <w:spacing w:line="360" w:lineRule="auto"/>
        <w:rPr>
          <w:ins w:id="1621" w:author="CYR" w:date="2020-12-10T10:30:00Z"/>
          <w:rFonts w:ascii="Times New Roman" w:hAnsi="Times New Roman" w:cs="Times New Roman"/>
          <w:b/>
          <w:bCs/>
          <w:sz w:val="24"/>
          <w:szCs w:val="24"/>
        </w:rPr>
      </w:pPr>
      <w:ins w:id="1622" w:author="123" w:date="2020-11-19T12:21:00Z">
        <w:del w:id="1623" w:author="CYR" w:date="2020-12-10T10:30:00Z">
          <w:r>
            <w:rPr>
              <w:rFonts w:ascii="Times New Roman" w:hAnsi="Times New Roman" w:cs="Times New Roman"/>
              <w:b/>
              <w:bCs/>
              <w:sz w:val="24"/>
              <w:szCs w:val="24"/>
            </w:rPr>
            <w:lastRenderedPageBreak/>
            <w:delText>and prognosis in the acute ischemic stroke.</w:delText>
          </w:r>
        </w:del>
      </w:ins>
    </w:p>
    <w:p w14:paraId="649308CA" w14:textId="77777777" w:rsidR="003F54C0" w:rsidRDefault="003C0E66">
      <w:pPr>
        <w:spacing w:line="360" w:lineRule="auto"/>
        <w:rPr>
          <w:ins w:id="1624" w:author="123" w:date="2020-11-19T12:22:00Z"/>
          <w:rFonts w:ascii="Times New Roman" w:hAnsi="Times New Roman" w:cs="Times New Roman"/>
          <w:b/>
          <w:bCs/>
          <w:sz w:val="24"/>
          <w:szCs w:val="24"/>
        </w:rPr>
      </w:pPr>
      <w:ins w:id="1625" w:author="CYR" w:date="2020-12-10T10:25:00Z">
        <w:r>
          <w:rPr>
            <w:rFonts w:ascii="Times New Roman" w:hAnsi="Times New Roman" w:cs="Times New Roman" w:hint="eastAsia"/>
            <w:b/>
            <w:bCs/>
            <w:sz w:val="24"/>
            <w:szCs w:val="24"/>
          </w:rPr>
          <w:t>F</w:t>
        </w:r>
        <w:r>
          <w:rPr>
            <w:rFonts w:ascii="Times New Roman" w:hAnsi="Times New Roman" w:cs="Times New Roman"/>
            <w:b/>
            <w:bCs/>
            <w:sz w:val="24"/>
            <w:szCs w:val="24"/>
          </w:rPr>
          <w:t>igure 5 Multivariate Cox survival analysis in the ischemic stroke</w:t>
        </w:r>
      </w:ins>
    </w:p>
    <w:p w14:paraId="77C519A7" w14:textId="77777777" w:rsidR="003F54C0" w:rsidRDefault="003C0E66">
      <w:pPr>
        <w:widowControl/>
        <w:jc w:val="left"/>
        <w:rPr>
          <w:ins w:id="1626" w:author="Guobo Chen" w:date="2020-11-19T16:54:00Z"/>
          <w:rFonts w:ascii="Times New Roman" w:hAnsi="Times New Roman" w:cs="Times New Roman"/>
          <w:b/>
          <w:bCs/>
          <w:sz w:val="24"/>
          <w:szCs w:val="24"/>
        </w:rPr>
      </w:pPr>
      <w:ins w:id="1627" w:author="Guobo Chen" w:date="2020-11-19T16:54:00Z">
        <w:r>
          <w:rPr>
            <w:rFonts w:ascii="Times New Roman" w:hAnsi="Times New Roman" w:cs="Times New Roman"/>
            <w:b/>
            <w:bCs/>
            <w:sz w:val="24"/>
            <w:szCs w:val="24"/>
          </w:rPr>
          <w:br w:type="page"/>
        </w:r>
      </w:ins>
    </w:p>
    <w:p w14:paraId="5F760790" w14:textId="77777777" w:rsidR="003F54C0" w:rsidRDefault="003F54C0">
      <w:pPr>
        <w:spacing w:line="360" w:lineRule="auto"/>
        <w:rPr>
          <w:ins w:id="1628" w:author="123" w:date="2020-11-19T12:22:00Z"/>
          <w:del w:id="1629" w:author="Guobo Chen" w:date="2020-11-19T16:54:00Z"/>
          <w:rFonts w:ascii="Times New Roman" w:hAnsi="Times New Roman" w:cs="Times New Roman"/>
          <w:b/>
          <w:bCs/>
          <w:sz w:val="24"/>
          <w:szCs w:val="24"/>
        </w:rPr>
      </w:pPr>
    </w:p>
    <w:p w14:paraId="4E0D0EBB" w14:textId="77777777" w:rsidR="003F54C0" w:rsidRDefault="003C0E66">
      <w:pPr>
        <w:spacing w:line="360" w:lineRule="auto"/>
        <w:rPr>
          <w:ins w:id="1630" w:author="123" w:date="2020-11-19T12:25:00Z"/>
          <w:rFonts w:ascii="Times New Roman" w:hAnsi="Times New Roman" w:cs="Times New Roman"/>
          <w:b/>
          <w:bCs/>
          <w:sz w:val="24"/>
          <w:szCs w:val="24"/>
        </w:rPr>
      </w:pPr>
      <w:ins w:id="1631" w:author="123" w:date="2020-11-19T12:22:00Z">
        <w:r>
          <w:rPr>
            <w:rFonts w:ascii="Times New Roman" w:hAnsi="Times New Roman" w:cs="Times New Roman" w:hint="eastAsia"/>
            <w:b/>
            <w:bCs/>
            <w:sz w:val="24"/>
            <w:szCs w:val="24"/>
          </w:rPr>
          <w:t>T</w:t>
        </w:r>
        <w:r>
          <w:rPr>
            <w:rFonts w:ascii="Times New Roman" w:hAnsi="Times New Roman" w:cs="Times New Roman"/>
            <w:b/>
            <w:bCs/>
            <w:sz w:val="24"/>
            <w:szCs w:val="24"/>
          </w:rPr>
          <w:t xml:space="preserve">able 1 </w:t>
        </w:r>
        <w:r>
          <w:rPr>
            <w:rFonts w:ascii="Times New Roman" w:hAnsi="Times New Roman" w:cs="Times New Roman"/>
            <w:b/>
            <w:bCs/>
            <w:sz w:val="24"/>
            <w:szCs w:val="24"/>
            <w:rPrChange w:id="1632" w:author="123" w:date="2020-11-19T12:22:00Z">
              <w:rPr>
                <w:b/>
                <w:bCs/>
              </w:rPr>
            </w:rPrChange>
          </w:rPr>
          <w:t>Characteristics of study par</w:t>
        </w:r>
        <w:r>
          <w:rPr>
            <w:rFonts w:ascii="Times New Roman" w:hAnsi="Times New Roman" w:cs="Times New Roman"/>
            <w:b/>
            <w:bCs/>
            <w:sz w:val="24"/>
            <w:szCs w:val="24"/>
          </w:rPr>
          <w:t>t</w:t>
        </w:r>
        <w:r>
          <w:rPr>
            <w:rFonts w:ascii="Times New Roman" w:hAnsi="Times New Roman" w:cs="Times New Roman"/>
            <w:b/>
            <w:bCs/>
            <w:sz w:val="24"/>
            <w:szCs w:val="24"/>
            <w:rPrChange w:id="1633" w:author="123" w:date="2020-11-19T12:22:00Z">
              <w:rPr>
                <w:b/>
                <w:bCs/>
              </w:rPr>
            </w:rPrChange>
          </w:rPr>
          <w:t>i</w:t>
        </w:r>
        <w:r>
          <w:rPr>
            <w:rFonts w:ascii="Times New Roman" w:hAnsi="Times New Roman" w:cs="Times New Roman"/>
            <w:b/>
            <w:bCs/>
            <w:sz w:val="24"/>
            <w:szCs w:val="24"/>
          </w:rPr>
          <w:t>ci</w:t>
        </w:r>
        <w:r>
          <w:rPr>
            <w:rFonts w:ascii="Times New Roman" w:hAnsi="Times New Roman" w:cs="Times New Roman"/>
            <w:b/>
            <w:bCs/>
            <w:sz w:val="24"/>
            <w:szCs w:val="24"/>
            <w:rPrChange w:id="1634" w:author="123" w:date="2020-11-19T12:22:00Z">
              <w:rPr>
                <w:b/>
                <w:bCs/>
              </w:rPr>
            </w:rPrChange>
          </w:rPr>
          <w:t>pants</w:t>
        </w:r>
      </w:ins>
    </w:p>
    <w:p w14:paraId="65FAF998" w14:textId="77777777" w:rsidR="003F54C0" w:rsidRDefault="003F54C0">
      <w:pPr>
        <w:spacing w:line="360" w:lineRule="auto"/>
        <w:rPr>
          <w:ins w:id="1635" w:author="123" w:date="2020-11-19T12:25:00Z"/>
          <w:rFonts w:ascii="Times New Roman" w:hAnsi="Times New Roman" w:cs="Times New Roman"/>
          <w:b/>
          <w:bCs/>
          <w:sz w:val="24"/>
          <w:szCs w:val="24"/>
        </w:rPr>
      </w:pPr>
    </w:p>
    <w:p w14:paraId="68461801" w14:textId="77777777" w:rsidR="003F54C0" w:rsidRPr="003F54C0" w:rsidRDefault="003C0E66">
      <w:pPr>
        <w:rPr>
          <w:ins w:id="1636" w:author="123" w:date="2020-11-19T12:26:00Z"/>
          <w:del w:id="1637" w:author="CYR" w:date="2020-12-10T10:26:00Z"/>
          <w:rFonts w:ascii="Times New Roman" w:hAnsi="Times New Roman" w:cs="Times New Roman"/>
          <w:b/>
          <w:bCs/>
          <w:sz w:val="24"/>
          <w:szCs w:val="24"/>
          <w:rPrChange w:id="1638" w:author="123" w:date="2020-11-19T12:26:00Z">
            <w:rPr>
              <w:ins w:id="1639" w:author="123" w:date="2020-11-19T12:26:00Z"/>
              <w:del w:id="1640" w:author="CYR" w:date="2020-12-10T10:26:00Z"/>
              <w:b/>
              <w:bCs/>
            </w:rPr>
          </w:rPrChange>
        </w:rPr>
      </w:pPr>
      <w:ins w:id="1641" w:author="123" w:date="2020-11-19T12:26:00Z">
        <w:r>
          <w:rPr>
            <w:rFonts w:ascii="Times New Roman" w:hAnsi="Times New Roman" w:cs="Times New Roman"/>
            <w:b/>
            <w:bCs/>
            <w:sz w:val="24"/>
            <w:szCs w:val="24"/>
            <w:rPrChange w:id="1642" w:author="123" w:date="2020-11-19T12:26:00Z">
              <w:rPr>
                <w:b/>
                <w:bCs/>
              </w:rPr>
            </w:rPrChange>
          </w:rPr>
          <w:t>Table</w:t>
        </w:r>
        <w:r>
          <w:rPr>
            <w:rFonts w:ascii="Times New Roman" w:hAnsi="Times New Roman" w:cs="Times New Roman"/>
            <w:b/>
            <w:bCs/>
            <w:sz w:val="24"/>
            <w:szCs w:val="24"/>
          </w:rPr>
          <w:t xml:space="preserve"> </w:t>
        </w:r>
        <w:r>
          <w:rPr>
            <w:rFonts w:ascii="Times New Roman" w:hAnsi="Times New Roman" w:cs="Times New Roman"/>
            <w:b/>
            <w:bCs/>
            <w:sz w:val="24"/>
            <w:szCs w:val="24"/>
            <w:rPrChange w:id="1643" w:author="123" w:date="2020-11-19T12:26:00Z">
              <w:rPr>
                <w:b/>
                <w:bCs/>
              </w:rPr>
            </w:rPrChange>
          </w:rPr>
          <w:t xml:space="preserve">2 </w:t>
        </w:r>
      </w:ins>
      <w:ins w:id="1644" w:author="CYR" w:date="2020-12-10T10:34:00Z">
        <w:r>
          <w:rPr>
            <w:rFonts w:ascii="Times New Roman" w:hAnsi="Times New Roman" w:cs="Times New Roman"/>
            <w:b/>
            <w:bCs/>
            <w:sz w:val="24"/>
            <w:szCs w:val="24"/>
          </w:rPr>
          <w:t xml:space="preserve">Characteristics of </w:t>
        </w:r>
      </w:ins>
      <w:ins w:id="1645" w:author="123" w:date="2020-11-19T12:26:00Z">
        <w:r>
          <w:rPr>
            <w:rFonts w:ascii="Times New Roman" w:hAnsi="Times New Roman" w:cs="Times New Roman"/>
            <w:b/>
            <w:bCs/>
            <w:sz w:val="24"/>
            <w:szCs w:val="24"/>
            <w:rPrChange w:id="1646" w:author="123" w:date="2020-11-19T12:26:00Z">
              <w:rPr>
                <w:b/>
                <w:bCs/>
              </w:rPr>
            </w:rPrChange>
          </w:rPr>
          <w:t>Immunophenotype</w:t>
        </w:r>
      </w:ins>
      <w:ins w:id="1647" w:author="CYR" w:date="2020-12-10T10:35:00Z">
        <w:r>
          <w:rPr>
            <w:b/>
            <w:bCs/>
            <w:szCs w:val="21"/>
          </w:rPr>
          <w:t xml:space="preserve"> between patients</w:t>
        </w:r>
        <w:r>
          <w:rPr>
            <w:rFonts w:hint="eastAsia"/>
            <w:b/>
            <w:bCs/>
            <w:szCs w:val="21"/>
          </w:rPr>
          <w:t xml:space="preserve"> </w:t>
        </w:r>
        <w:r>
          <w:rPr>
            <w:b/>
            <w:bCs/>
            <w:szCs w:val="21"/>
          </w:rPr>
          <w:t xml:space="preserve">with </w:t>
        </w:r>
        <w:r>
          <w:rPr>
            <w:rFonts w:hint="eastAsia"/>
            <w:b/>
            <w:bCs/>
            <w:szCs w:val="21"/>
          </w:rPr>
          <w:t>the</w:t>
        </w:r>
        <w:r>
          <w:rPr>
            <w:b/>
            <w:bCs/>
            <w:szCs w:val="21"/>
          </w:rPr>
          <w:t xml:space="preserve"> acute ischemic stroke and the control group</w:t>
        </w:r>
      </w:ins>
    </w:p>
    <w:p w14:paraId="6413CBC2" w14:textId="77777777" w:rsidR="003F54C0" w:rsidRDefault="003F54C0">
      <w:pPr>
        <w:rPr>
          <w:ins w:id="1648" w:author="123" w:date="2020-11-19T12:26:00Z"/>
          <w:del w:id="1649" w:author="CYR" w:date="2020-12-10T10:26:00Z"/>
          <w:rFonts w:ascii="Times New Roman" w:hAnsi="Times New Roman" w:cs="Times New Roman"/>
          <w:b/>
          <w:bCs/>
          <w:sz w:val="24"/>
          <w:szCs w:val="24"/>
        </w:rPr>
        <w:pPrChange w:id="1650" w:author="CYR" w:date="2020-12-10T10:26:00Z">
          <w:pPr>
            <w:spacing w:line="360" w:lineRule="auto"/>
          </w:pPr>
        </w:pPrChange>
      </w:pPr>
    </w:p>
    <w:p w14:paraId="667CB2CE" w14:textId="77777777" w:rsidR="003F54C0" w:rsidRDefault="003C0E66">
      <w:pPr>
        <w:spacing w:line="360" w:lineRule="auto"/>
        <w:rPr>
          <w:ins w:id="1651" w:author="123" w:date="2020-11-19T12:28:00Z"/>
          <w:rFonts w:ascii="Times New Roman" w:hAnsi="Times New Roman" w:cs="Times New Roman"/>
          <w:b/>
          <w:bCs/>
          <w:sz w:val="24"/>
          <w:szCs w:val="24"/>
        </w:rPr>
      </w:pPr>
      <w:ins w:id="1652" w:author="123" w:date="2020-11-19T12:26:00Z">
        <w:del w:id="1653" w:author="CYR" w:date="2020-12-10T10:26:00Z">
          <w:r>
            <w:rPr>
              <w:rFonts w:ascii="Times New Roman" w:hAnsi="Times New Roman" w:cs="Times New Roman"/>
              <w:b/>
              <w:bCs/>
              <w:sz w:val="24"/>
              <w:szCs w:val="24"/>
            </w:rPr>
            <w:delText>Table 3</w:delText>
          </w:r>
        </w:del>
      </w:ins>
      <w:ins w:id="1654" w:author="123" w:date="2020-11-19T12:27:00Z">
        <w:del w:id="1655" w:author="CYR" w:date="2020-12-10T10:26:00Z">
          <w:r>
            <w:rPr>
              <w:rFonts w:ascii="Times New Roman" w:hAnsi="Times New Roman" w:cs="Times New Roman" w:hint="eastAsia"/>
              <w:b/>
              <w:bCs/>
              <w:sz w:val="24"/>
              <w:szCs w:val="24"/>
            </w:rPr>
            <w:delText xml:space="preserve"> </w:delText>
          </w:r>
          <w:r>
            <w:rPr>
              <w:rFonts w:ascii="Times New Roman" w:hAnsi="Times New Roman" w:cs="Times New Roman"/>
              <w:b/>
              <w:bCs/>
              <w:sz w:val="24"/>
              <w:szCs w:val="24"/>
              <w:rPrChange w:id="1656" w:author="123" w:date="2020-11-19T12:28:00Z">
                <w:rPr>
                  <w:b/>
                  <w:bCs/>
                </w:rPr>
              </w:rPrChange>
            </w:rPr>
            <w:delText>Multivariate Cox survival analysis in the ischemic stroke</w:delText>
          </w:r>
        </w:del>
      </w:ins>
    </w:p>
    <w:p w14:paraId="58E4872A" w14:textId="77777777" w:rsidR="003F54C0" w:rsidRDefault="003F54C0">
      <w:pPr>
        <w:spacing w:line="360" w:lineRule="auto"/>
        <w:rPr>
          <w:ins w:id="1657" w:author="123" w:date="2020-11-19T12:28:00Z"/>
          <w:rFonts w:ascii="Times New Roman" w:hAnsi="Times New Roman" w:cs="Times New Roman"/>
          <w:b/>
          <w:bCs/>
          <w:sz w:val="24"/>
          <w:szCs w:val="24"/>
        </w:rPr>
      </w:pPr>
    </w:p>
    <w:p w14:paraId="52223989" w14:textId="77777777" w:rsidR="003F54C0" w:rsidRDefault="003C0E66">
      <w:pPr>
        <w:widowControl/>
        <w:rPr>
          <w:ins w:id="1658" w:author="123" w:date="2020-11-19T12:29:00Z"/>
          <w:rFonts w:ascii="Times New Roman" w:eastAsia="宋体" w:hAnsi="Times New Roman" w:cs="Times New Roman"/>
          <w:b/>
          <w:bCs/>
          <w:sz w:val="24"/>
          <w:szCs w:val="24"/>
        </w:rPr>
      </w:pPr>
      <w:ins w:id="1659" w:author="123" w:date="2020-11-19T12:29:00Z">
        <w:r>
          <w:rPr>
            <w:rFonts w:ascii="Times New Roman" w:eastAsia="宋体" w:hAnsi="Times New Roman" w:cs="Times New Roman"/>
            <w:b/>
            <w:bCs/>
            <w:sz w:val="24"/>
            <w:szCs w:val="24"/>
          </w:rPr>
          <w:t>Table S1 D</w:t>
        </w:r>
        <w:r>
          <w:rPr>
            <w:rFonts w:ascii="Times New Roman" w:eastAsia="宋体" w:hAnsi="Times New Roman" w:cs="Times New Roman" w:hint="eastAsia"/>
            <w:b/>
            <w:bCs/>
            <w:sz w:val="24"/>
            <w:szCs w:val="24"/>
          </w:rPr>
          <w:t xml:space="preserve">etection </w:t>
        </w:r>
        <w:r>
          <w:rPr>
            <w:rFonts w:ascii="Times New Roman" w:eastAsia="宋体" w:hAnsi="Times New Roman" w:cs="Times New Roman"/>
            <w:b/>
            <w:bCs/>
            <w:sz w:val="24"/>
            <w:szCs w:val="24"/>
          </w:rPr>
          <w:t>scheme for eight-color antibody panels proposed by the Human Immunophenotyping Consortium</w:t>
        </w:r>
      </w:ins>
    </w:p>
    <w:p w14:paraId="06063076" w14:textId="77777777" w:rsidR="003F54C0" w:rsidRPr="003F54C0" w:rsidRDefault="003F54C0">
      <w:pPr>
        <w:spacing w:line="360" w:lineRule="auto"/>
        <w:rPr>
          <w:ins w:id="1660" w:author="123" w:date="2020-11-19T12:27:00Z"/>
          <w:del w:id="1661" w:author="Guobo Chen" w:date="2020-11-19T15:43:00Z"/>
          <w:rFonts w:ascii="Times New Roman" w:hAnsi="Times New Roman" w:cs="Times New Roman"/>
          <w:b/>
          <w:bCs/>
          <w:color w:val="0000FF"/>
          <w:sz w:val="24"/>
          <w:szCs w:val="24"/>
          <w:rPrChange w:id="1662" w:author="123" w:date="2020-11-19T12:29:00Z">
            <w:rPr>
              <w:ins w:id="1663" w:author="123" w:date="2020-11-19T12:27:00Z"/>
              <w:del w:id="1664" w:author="Guobo Chen" w:date="2020-11-19T15:43:00Z"/>
              <w:b/>
              <w:bCs/>
              <w:color w:val="0000FF"/>
            </w:rPr>
          </w:rPrChange>
        </w:rPr>
        <w:pPrChange w:id="1665" w:author="123" w:date="2020-11-19T12:28:00Z">
          <w:pPr/>
        </w:pPrChange>
      </w:pPr>
    </w:p>
    <w:p w14:paraId="367DE3BA" w14:textId="77777777" w:rsidR="003F54C0" w:rsidRDefault="003C0E66">
      <w:pPr>
        <w:spacing w:line="360" w:lineRule="auto"/>
        <w:rPr>
          <w:rFonts w:ascii="Times New Roman" w:hAnsi="Times New Roman" w:cs="Times New Roman"/>
          <w:b/>
          <w:bCs/>
          <w:sz w:val="24"/>
          <w:szCs w:val="24"/>
        </w:rPr>
        <w:pPrChange w:id="1666" w:author="Guobo Chen" w:date="2020-11-13T16:21:00Z">
          <w:pPr>
            <w:spacing w:line="480" w:lineRule="auto"/>
          </w:pPr>
        </w:pPrChange>
      </w:pPr>
      <w:ins w:id="1667" w:author="123" w:date="2020-11-30T20:47:00Z">
        <w:r>
          <w:rPr>
            <w:rFonts w:ascii="Times New Roman" w:hAnsi="Times New Roman" w:cs="Times New Roman" w:hint="eastAsia"/>
            <w:b/>
            <w:bCs/>
            <w:sz w:val="24"/>
            <w:szCs w:val="24"/>
          </w:rPr>
          <w:t xml:space="preserve"> </w:t>
        </w:r>
        <w:r>
          <w:rPr>
            <w:rFonts w:ascii="Times New Roman" w:hAnsi="Times New Roman" w:cs="Times New Roman"/>
            <w:b/>
            <w:bCs/>
            <w:sz w:val="24"/>
            <w:szCs w:val="24"/>
          </w:rPr>
          <w:t xml:space="preserve">  </w:t>
        </w:r>
      </w:ins>
    </w:p>
    <w:p w14:paraId="16962DA4" w14:textId="77777777" w:rsidR="003F54C0" w:rsidRDefault="003F54C0">
      <w:pPr>
        <w:spacing w:line="360" w:lineRule="auto"/>
        <w:rPr>
          <w:rFonts w:ascii="Times New Roman" w:hAnsi="Times New Roman" w:cs="Times New Roman"/>
          <w:b/>
          <w:bCs/>
          <w:sz w:val="24"/>
          <w:szCs w:val="24"/>
        </w:rPr>
        <w:pPrChange w:id="1668" w:author="Guobo Chen" w:date="2020-11-13T16:21:00Z">
          <w:pPr>
            <w:spacing w:line="480" w:lineRule="auto"/>
          </w:pPr>
        </w:pPrChange>
      </w:pPr>
    </w:p>
    <w:p w14:paraId="1A61A29B" w14:textId="77777777" w:rsidR="003F54C0" w:rsidRDefault="003C0E66">
      <w:pPr>
        <w:pStyle w:val="EndNoteBibliography"/>
        <w:spacing w:line="480" w:lineRule="auto"/>
        <w:pPrChange w:id="1669" w:author="Guobo Chen" w:date="2020-11-13T16:21:00Z">
          <w:pPr>
            <w:spacing w:line="480" w:lineRule="auto"/>
          </w:pPr>
        </w:pPrChange>
      </w:pP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ADDIN  EN.REFLIST </w:instrText>
      </w:r>
      <w:r>
        <w:rPr>
          <w:rFonts w:ascii="Times New Roman" w:hAnsi="Times New Roman" w:cs="Times New Roman"/>
          <w:b/>
          <w:bCs/>
          <w:sz w:val="24"/>
          <w:szCs w:val="24"/>
        </w:rPr>
        <w:fldChar w:fldCharType="separate"/>
      </w:r>
      <w:r>
        <w:t>1.</w:t>
      </w:r>
      <w:r>
        <w:tab/>
        <w:t>Gr?Schel K, Schnaudigel S, Edelmann F, et al. Growth-differentiation factor-15 and functional outcome after acute ischemic stroke. Journal of Neurology 2012;259:1574-9.</w:t>
      </w:r>
    </w:p>
    <w:p w14:paraId="2EA7C65D" w14:textId="77777777" w:rsidR="003F54C0" w:rsidRDefault="003F54C0">
      <w:pPr>
        <w:pStyle w:val="EndNoteBibliography"/>
        <w:spacing w:line="480" w:lineRule="auto"/>
        <w:rPr>
          <w:rFonts w:ascii="Times New Roman" w:hAnsi="Times New Roman" w:cs="Times New Roman"/>
          <w:bCs/>
          <w:sz w:val="24"/>
          <w:szCs w:val="24"/>
        </w:rPr>
        <w:pPrChange w:id="1670" w:author="Guobo Chen" w:date="2020-11-13T16:21:00Z">
          <w:pPr>
            <w:spacing w:line="480" w:lineRule="auto"/>
          </w:pPr>
        </w:pPrChange>
      </w:pPr>
    </w:p>
    <w:p w14:paraId="75719E25" w14:textId="28A688E8" w:rsidR="003F54C0" w:rsidRPr="003F54C0" w:rsidRDefault="003C0E66">
      <w:pPr>
        <w:spacing w:line="360" w:lineRule="auto"/>
        <w:rPr>
          <w:rFonts w:ascii="Times New Roman" w:hAnsi="Times New Roman" w:cs="Times New Roman"/>
          <w:b/>
          <w:bCs/>
          <w:sz w:val="24"/>
          <w:szCs w:val="24"/>
          <w:rPrChange w:id="1671" w:author="123" w:date="2020-11-19T12:27:00Z">
            <w:rPr/>
          </w:rPrChange>
        </w:rPr>
        <w:pPrChange w:id="1672" w:author="Guobo Chen" w:date="2020-11-13T16:21:00Z">
          <w:pPr>
            <w:spacing w:line="480" w:lineRule="auto"/>
          </w:pPr>
        </w:pPrChange>
      </w:pPr>
      <w:r>
        <w:rPr>
          <w:rFonts w:ascii="Times New Roman" w:hAnsi="Times New Roman" w:cs="Times New Roman" w:hint="eastAsia"/>
          <w:b/>
          <w:bCs/>
          <w:sz w:val="24"/>
          <w:szCs w:val="24"/>
        </w:rPr>
        <w:fldChar w:fldCharType="end"/>
      </w:r>
    </w:p>
    <w:sectPr w:rsidR="003F54C0" w:rsidRPr="003F54C0">
      <w:footerReference w:type="even" r:id="rId13"/>
      <w:footerReference w:type="default" r:id="rId14"/>
      <w:pgSz w:w="11906" w:h="16838"/>
      <w:pgMar w:top="1440" w:right="1440" w:bottom="1440" w:left="1440" w:header="851" w:footer="992" w:gutter="0"/>
      <w:lnNumType w:countBy="1" w:restart="continuous"/>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Guobo Chen" w:date="2020-11-19T16:55:00Z" w:initials="">
    <w:p w14:paraId="00C74900" w14:textId="77777777" w:rsidR="000345BB" w:rsidRDefault="000345BB">
      <w:pPr>
        <w:pStyle w:val="a4"/>
      </w:pPr>
      <w:r>
        <w:rPr>
          <w:rFonts w:hint="eastAsia"/>
        </w:rPr>
        <w:t>题目我改掉了</w:t>
      </w:r>
    </w:p>
  </w:comment>
  <w:comment w:id="28" w:author="Guobo Chen" w:date="2020-11-19T15:27:00Z" w:initials="">
    <w:p w14:paraId="1B7D4052" w14:textId="77777777" w:rsidR="000345BB" w:rsidRDefault="000345BB">
      <w:pPr>
        <w:pStyle w:val="a4"/>
      </w:pPr>
      <w:r>
        <w:rPr>
          <w:rFonts w:hint="eastAsia"/>
        </w:rPr>
        <w:t>确认名字拼写格式，特别已经有过发表记录的人。</w:t>
      </w:r>
    </w:p>
    <w:p w14:paraId="5C0B1143" w14:textId="77777777" w:rsidR="000345BB" w:rsidRDefault="000345BB">
      <w:pPr>
        <w:pStyle w:val="a4"/>
      </w:pPr>
      <w:r>
        <w:rPr>
          <w:rFonts w:hint="eastAsia"/>
        </w:rPr>
        <w:t>比如我的发表名字是写成Guo-Bo</w:t>
      </w:r>
      <w:r>
        <w:t xml:space="preserve"> Chen</w:t>
      </w:r>
      <w:r>
        <w:rPr>
          <w:rFonts w:hint="eastAsia"/>
        </w:rPr>
        <w:t>，而不是Guobo</w:t>
      </w:r>
      <w:r>
        <w:t xml:space="preserve"> </w:t>
      </w:r>
      <w:r>
        <w:rPr>
          <w:rFonts w:hint="eastAsia"/>
        </w:rPr>
        <w:t>Chen。Guo-Bo</w:t>
      </w:r>
      <w:r>
        <w:t xml:space="preserve"> </w:t>
      </w:r>
      <w:r>
        <w:rPr>
          <w:rFonts w:hint="eastAsia"/>
        </w:rPr>
        <w:t>Chen对应的缩写是GBC，Guobo</w:t>
      </w:r>
      <w:r>
        <w:t xml:space="preserve"> </w:t>
      </w:r>
      <w:r>
        <w:rPr>
          <w:rFonts w:hint="eastAsia"/>
        </w:rPr>
        <w:t>Chen对应的缩写是GC。</w:t>
      </w:r>
    </w:p>
    <w:p w14:paraId="20AD719A" w14:textId="77777777" w:rsidR="000345BB" w:rsidRDefault="000345BB">
      <w:pPr>
        <w:pStyle w:val="a4"/>
      </w:pPr>
      <w:r>
        <w:rPr>
          <w:rFonts w:hint="eastAsia"/>
        </w:rPr>
        <w:t>那么我的缩写是其它几位作者也一样的情况。</w:t>
      </w:r>
    </w:p>
    <w:p w14:paraId="29D30FE6" w14:textId="77777777" w:rsidR="000345BB" w:rsidRDefault="000345BB">
      <w:pPr>
        <w:pStyle w:val="a4"/>
      </w:pPr>
    </w:p>
    <w:p w14:paraId="4DD34E71" w14:textId="77777777" w:rsidR="000345BB" w:rsidRDefault="000345BB">
      <w:pPr>
        <w:pStyle w:val="a4"/>
      </w:pPr>
      <w:r>
        <w:rPr>
          <w:rFonts w:hint="eastAsia"/>
        </w:rPr>
        <w:t>这里的名字写法和缩写，跟结尾在作者贡献部分要对应。作者贡献部分都用名字缩写标注</w:t>
      </w:r>
    </w:p>
  </w:comment>
  <w:comment w:id="66" w:author="Guobo Chen" w:date="2020-11-19T16:44:00Z" w:initials="">
    <w:p w14:paraId="5B2E7AA8" w14:textId="77777777" w:rsidR="000345BB" w:rsidRDefault="000345BB">
      <w:pPr>
        <w:pStyle w:val="a4"/>
        <w:rPr>
          <w:lang w:val="en-AU"/>
        </w:rPr>
      </w:pPr>
      <w:r>
        <w:rPr>
          <w:rFonts w:hint="eastAsia"/>
          <w:lang w:val="en-AU"/>
        </w:rPr>
        <w:t>全部填上，然后收集每个作者的email，尽量督促每个人使用工作单位的正规邮箱，尽量避免1</w:t>
      </w:r>
      <w:r>
        <w:rPr>
          <w:lang w:val="en-AU"/>
        </w:rPr>
        <w:t>63</w:t>
      </w:r>
      <w:r>
        <w:rPr>
          <w:rFonts w:hint="eastAsia"/>
          <w:lang w:val="en-AU"/>
        </w:rPr>
        <w:t>，qq邮箱</w:t>
      </w:r>
    </w:p>
  </w:comment>
  <w:comment w:id="307" w:author="Guobo Chen" w:date="2020-11-14T09:31:00Z" w:initials="">
    <w:p w14:paraId="208562EC" w14:textId="77777777" w:rsidR="000345BB" w:rsidRDefault="000345BB">
      <w:pPr>
        <w:pStyle w:val="a4"/>
      </w:pPr>
      <w:r>
        <w:rPr>
          <w:rFonts w:hint="eastAsia"/>
        </w:rPr>
        <w:t>后面分析中变都成了a</w:t>
      </w:r>
      <w:r>
        <w:t>cute ischemic stroke</w:t>
      </w:r>
    </w:p>
  </w:comment>
  <w:comment w:id="396" w:author="wang ying" w:date="2021-01-31T14:47:00Z" w:initials="wy">
    <w:p w14:paraId="3ED6A53C" w14:textId="77777777" w:rsidR="000345BB" w:rsidRDefault="000345BB">
      <w:pPr>
        <w:pStyle w:val="a4"/>
      </w:pPr>
      <w:r>
        <w:rPr>
          <w:rStyle w:val="af1"/>
        </w:rPr>
        <w:annotationRef/>
      </w:r>
      <w:r>
        <w:rPr>
          <w:rFonts w:hint="eastAsia"/>
        </w:rPr>
        <w:t>不够专业，参照文献修改</w:t>
      </w:r>
    </w:p>
    <w:p w14:paraId="091C214B" w14:textId="77777777" w:rsidR="000345BB" w:rsidRDefault="000345BB">
      <w:pPr>
        <w:pStyle w:val="a4"/>
      </w:pPr>
    </w:p>
    <w:p w14:paraId="3E823727" w14:textId="5DE72FA8" w:rsidR="000345BB" w:rsidRDefault="000345BB">
      <w:pPr>
        <w:pStyle w:val="a4"/>
      </w:pPr>
    </w:p>
  </w:comment>
  <w:comment w:id="459" w:author="wang ying" w:date="2021-01-31T15:30:00Z" w:initials="wy">
    <w:p w14:paraId="71135D23" w14:textId="1D8BFE44" w:rsidR="000345BB" w:rsidRDefault="000345BB">
      <w:pPr>
        <w:pStyle w:val="a4"/>
      </w:pPr>
      <w:r>
        <w:rPr>
          <w:rStyle w:val="af1"/>
        </w:rPr>
        <w:annotationRef/>
      </w:r>
      <w:r>
        <w:rPr>
          <w:rFonts w:hint="eastAsia"/>
        </w:rPr>
        <w:t>是否改为确诊比较好？注意前后一致</w:t>
      </w:r>
    </w:p>
  </w:comment>
  <w:comment w:id="518" w:author="Guobo Chen" w:date="2020-11-13T16:16:00Z" w:initials="">
    <w:p w14:paraId="1DB50C02" w14:textId="77777777" w:rsidR="000345BB" w:rsidRDefault="000345BB">
      <w:pPr>
        <w:pStyle w:val="a4"/>
      </w:pPr>
      <w:r>
        <w:t>Reference;</w:t>
      </w:r>
    </w:p>
  </w:comment>
  <w:comment w:id="519" w:author="CYR" w:date="2020-12-10T10:46:00Z" w:initials="8">
    <w:p w14:paraId="7F774E49" w14:textId="77777777" w:rsidR="000345BB" w:rsidRDefault="000345BB">
      <w:pPr>
        <w:pStyle w:val="a4"/>
      </w:pPr>
      <w:r>
        <w:rPr>
          <w:rFonts w:hint="eastAsia"/>
        </w:rPr>
        <w:t>R中生存分析包，不需要参考文献也可以</w:t>
      </w:r>
    </w:p>
  </w:comment>
  <w:comment w:id="542" w:author="Guobo Chen" w:date="2020-11-14T09:33:00Z" w:initials="">
    <w:p w14:paraId="30D7075A" w14:textId="77777777" w:rsidR="000345BB" w:rsidRDefault="000345BB">
      <w:pPr>
        <w:pStyle w:val="a4"/>
      </w:pPr>
      <w:r>
        <w:t>reference</w:t>
      </w:r>
    </w:p>
  </w:comment>
  <w:comment w:id="543" w:author="CYR" w:date="2020-12-10T10:47:00Z" w:initials="8">
    <w:p w14:paraId="0D7B769F" w14:textId="77777777" w:rsidR="000345BB" w:rsidRDefault="000345BB">
      <w:pPr>
        <w:pStyle w:val="a4"/>
      </w:pPr>
      <w:r>
        <w:rPr>
          <w:rFonts w:hint="eastAsia"/>
        </w:rPr>
        <w:t>加入网址</w:t>
      </w:r>
    </w:p>
  </w:comment>
  <w:comment w:id="592" w:author="Guobo Chen" w:date="2020-11-13T15:33:00Z" w:initials="">
    <w:p w14:paraId="5825437C" w14:textId="77777777" w:rsidR="000345BB" w:rsidRDefault="000345BB">
      <w:pPr>
        <w:pStyle w:val="a4"/>
      </w:pPr>
      <w:r>
        <w:t>More detailed p-value</w:t>
      </w:r>
    </w:p>
  </w:comment>
  <w:comment w:id="602" w:author="Guobo Chen" w:date="2020-11-14T09:40:00Z" w:initials="">
    <w:p w14:paraId="62A342D9" w14:textId="77777777" w:rsidR="000345BB" w:rsidRDefault="000345BB">
      <w:pPr>
        <w:pStyle w:val="a4"/>
      </w:pPr>
      <w:r>
        <w:rPr>
          <w:rFonts w:hint="eastAsia"/>
        </w:rPr>
        <w:t>采样这里，性别比例差别怎么矫正？</w:t>
      </w:r>
    </w:p>
  </w:comment>
  <w:comment w:id="618" w:author="Guobo Chen" w:date="2020-11-13T15:33:00Z" w:initials="">
    <w:p w14:paraId="6E6415C1" w14:textId="77777777" w:rsidR="000345BB" w:rsidRDefault="000345BB">
      <w:pPr>
        <w:pStyle w:val="a4"/>
      </w:pPr>
      <w:r>
        <w:t>More detail p-value</w:t>
      </w:r>
    </w:p>
  </w:comment>
  <w:comment w:id="613" w:author="Guobo Chen" w:date="2020-11-12T21:30:00Z" w:initials="">
    <w:p w14:paraId="528A5234" w14:textId="77777777" w:rsidR="000345BB" w:rsidRDefault="000345BB">
      <w:pPr>
        <w:pStyle w:val="a4"/>
      </w:pPr>
      <w:r>
        <w:t>Case-control did not match</w:t>
      </w:r>
    </w:p>
  </w:comment>
  <w:comment w:id="640" w:author="wang ying" w:date="2021-01-31T15:42:00Z" w:initials="wy">
    <w:p w14:paraId="156E0BCA" w14:textId="189652F3" w:rsidR="000345BB" w:rsidRDefault="000345BB">
      <w:pPr>
        <w:pStyle w:val="a4"/>
      </w:pPr>
      <w:r>
        <w:rPr>
          <w:rStyle w:val="af1"/>
        </w:rPr>
        <w:annotationRef/>
      </w:r>
      <w:r>
        <w:rPr>
          <w:rFonts w:hint="eastAsia"/>
        </w:rPr>
        <w:t>请确认，如果有这么多差异，不利于我们的文章，应该把没有显著差异的basic指标列上</w:t>
      </w:r>
    </w:p>
  </w:comment>
  <w:comment w:id="569" w:author="wang ying" w:date="2021-01-31T15:44:00Z" w:initials="wy">
    <w:p w14:paraId="4B1ECBA1" w14:textId="77777777" w:rsidR="000345BB" w:rsidRDefault="000345BB">
      <w:pPr>
        <w:pStyle w:val="a4"/>
      </w:pPr>
      <w:r>
        <w:rPr>
          <w:rStyle w:val="af1"/>
        </w:rPr>
        <w:annotationRef/>
      </w:r>
      <w:r>
        <w:rPr>
          <w:rFonts w:hint="eastAsia"/>
        </w:rPr>
        <w:t>各类指标的阐述其实是类似的， 不要总是换句式，建议都用一样的句式，就是什么指标分别是什么，p怎么样，无显著性差异。</w:t>
      </w:r>
    </w:p>
    <w:p w14:paraId="28B5C9CC" w14:textId="77777777" w:rsidR="000345BB" w:rsidRDefault="000345BB">
      <w:pPr>
        <w:pStyle w:val="a4"/>
      </w:pPr>
      <w:r>
        <w:rPr>
          <w:rFonts w:hint="eastAsia"/>
        </w:rPr>
        <w:t>这里主要是比较我们的baseline在两组之间是平齐的。</w:t>
      </w:r>
    </w:p>
    <w:p w14:paraId="52304EDA" w14:textId="6F36C6A2" w:rsidR="000345BB" w:rsidRDefault="000345BB">
      <w:pPr>
        <w:pStyle w:val="a4"/>
      </w:pPr>
      <w:r>
        <w:rPr>
          <w:rFonts w:hint="eastAsia"/>
        </w:rPr>
        <w:t>如果有些有很大差异的，查阅一下具体指标，是不是有偏倚特别大的人，反馈我，我们讨论是否可剔除。</w:t>
      </w:r>
    </w:p>
  </w:comment>
  <w:comment w:id="701" w:author="wang ying" w:date="2021-01-31T15:46:00Z" w:initials="wy">
    <w:p w14:paraId="7227A241" w14:textId="6CBB7D46" w:rsidR="000345BB" w:rsidRDefault="000345BB">
      <w:pPr>
        <w:pStyle w:val="a4"/>
      </w:pPr>
      <w:r>
        <w:rPr>
          <w:rStyle w:val="af1"/>
        </w:rPr>
        <w:annotationRef/>
      </w:r>
      <w:r>
        <w:rPr>
          <w:rFonts w:hint="eastAsia"/>
        </w:rPr>
        <w:t>应该非常详细描述，这个每次都指出，请马上修改</w:t>
      </w:r>
    </w:p>
  </w:comment>
  <w:comment w:id="892" w:author="wang ying" w:date="2021-01-31T15:52:00Z" w:initials="wy">
    <w:p w14:paraId="20424758" w14:textId="59B26207" w:rsidR="000345BB" w:rsidRDefault="000345BB">
      <w:pPr>
        <w:pStyle w:val="a4"/>
      </w:pPr>
      <w:r>
        <w:rPr>
          <w:rStyle w:val="af1"/>
        </w:rPr>
        <w:annotationRef/>
      </w:r>
      <w:r>
        <w:rPr>
          <w:rFonts w:hint="eastAsia"/>
        </w:rPr>
        <w:t>每个都要有括号注明HR，而且是正相关还是负相关?需要分开描述，不能直接说有8个有差异</w:t>
      </w:r>
    </w:p>
  </w:comment>
  <w:comment w:id="969" w:author="wang ying" w:date="2021-01-31T15:56:00Z" w:initials="wy">
    <w:p w14:paraId="57A04D09" w14:textId="24267724" w:rsidR="000345BB" w:rsidRDefault="000345BB">
      <w:pPr>
        <w:pStyle w:val="a4"/>
      </w:pPr>
      <w:r>
        <w:rPr>
          <w:rStyle w:val="af1"/>
        </w:rPr>
        <w:annotationRef/>
      </w:r>
      <w:r>
        <w:rPr>
          <w:rFonts w:hint="eastAsia"/>
        </w:rPr>
        <w:t>看不懂，到底是54</w:t>
      </w:r>
      <w:r>
        <w:t xml:space="preserve"> </w:t>
      </w:r>
      <w:r>
        <w:rPr>
          <w:rFonts w:hint="eastAsia"/>
        </w:rPr>
        <w:t>还是11？</w:t>
      </w:r>
    </w:p>
  </w:comment>
  <w:comment w:id="970" w:author="cc" w:date="2021-03-19T15:02:00Z" w:initials="c">
    <w:p w14:paraId="393A8A7B" w14:textId="0CAC074C" w:rsidR="000345BB" w:rsidRDefault="000345BB">
      <w:pPr>
        <w:pStyle w:val="a4"/>
      </w:pPr>
      <w:r>
        <w:rPr>
          <w:rStyle w:val="af1"/>
        </w:rPr>
        <w:annotationRef/>
      </w:r>
      <w:r>
        <w:rPr>
          <w:rFonts w:hint="eastAsia"/>
        </w:rPr>
        <w:t>是把5</w:t>
      </w:r>
      <w:r>
        <w:t>4</w:t>
      </w:r>
      <w:r>
        <w:rPr>
          <w:rFonts w:hint="eastAsia"/>
        </w:rPr>
        <w:t>个指标按照均值分为两组，最后得出1</w:t>
      </w:r>
      <w:r>
        <w:t>1</w:t>
      </w:r>
      <w:r>
        <w:rPr>
          <w:rFonts w:hint="eastAsia"/>
        </w:rPr>
        <w:t>个具有统计学意义的流式免疫指标。</w:t>
      </w:r>
    </w:p>
  </w:comment>
  <w:comment w:id="987" w:author="wang ying" w:date="2021-01-31T15:58:00Z" w:initials="wy">
    <w:p w14:paraId="13F74601" w14:textId="35A55471" w:rsidR="000345BB" w:rsidRDefault="000345BB">
      <w:pPr>
        <w:pStyle w:val="a4"/>
      </w:pPr>
      <w:r>
        <w:rPr>
          <w:rStyle w:val="af1"/>
        </w:rPr>
        <w:annotationRef/>
      </w:r>
      <w:r>
        <w:rPr>
          <w:rFonts w:hint="eastAsia"/>
        </w:rPr>
        <w:t>每个后面加括号 注明值 如(3.5y</w:t>
      </w:r>
      <w:r>
        <w:t xml:space="preserve"> </w:t>
      </w:r>
      <w:r>
        <w:rPr>
          <w:rFonts w:hint="eastAsia"/>
        </w:rPr>
        <w:t>vs</w:t>
      </w:r>
      <w:r>
        <w:t xml:space="preserve"> </w:t>
      </w:r>
      <w:r>
        <w:rPr>
          <w:rFonts w:hint="eastAsia"/>
        </w:rPr>
        <w:t>2.5</w:t>
      </w:r>
      <w:r>
        <w:t xml:space="preserve"> </w:t>
      </w:r>
      <w:r>
        <w:rPr>
          <w:rFonts w:hint="eastAsia"/>
        </w:rPr>
        <w:t>y,</w:t>
      </w:r>
      <w:r>
        <w:t xml:space="preserve"> p=0.003)</w:t>
      </w:r>
    </w:p>
  </w:comment>
  <w:comment w:id="1024" w:author="wang ying" w:date="2021-01-31T15:59:00Z" w:initials="wy">
    <w:p w14:paraId="5B18BC6C" w14:textId="1B6F5261" w:rsidR="000345BB" w:rsidRDefault="000345BB">
      <w:pPr>
        <w:pStyle w:val="a4"/>
      </w:pPr>
      <w:r>
        <w:rPr>
          <w:rStyle w:val="af1"/>
        </w:rPr>
        <w:annotationRef/>
      </w:r>
      <w:r>
        <w:rPr>
          <w:rFonts w:hint="eastAsia"/>
        </w:rPr>
        <w:t>一样的修改</w:t>
      </w:r>
    </w:p>
  </w:comment>
  <w:comment w:id="1066" w:author="wang ying" w:date="2021-01-31T16:00:00Z" w:initials="wy">
    <w:p w14:paraId="2B426EF1" w14:textId="67968DC8" w:rsidR="000345BB" w:rsidRDefault="000345BB">
      <w:pPr>
        <w:pStyle w:val="a4"/>
      </w:pPr>
      <w:r>
        <w:rPr>
          <w:rStyle w:val="af1"/>
        </w:rPr>
        <w:annotationRef/>
      </w:r>
      <w:r>
        <w:rPr>
          <w:rFonts w:hint="eastAsia"/>
        </w:rPr>
        <w:t>每一段开头都要修改，为了进一步研究什么，做了什么，得出什么结果：To</w:t>
      </w:r>
      <w:r>
        <w:t xml:space="preserve"> further explore the </w:t>
      </w:r>
      <w:r>
        <w:rPr>
          <w:rFonts w:ascii="Times New Roman" w:hAnsi="Times New Roman" w:cs="Times New Roman"/>
          <w:sz w:val="24"/>
          <w:szCs w:val="24"/>
        </w:rPr>
        <w:t>relationship between different immunophenotypes indicators and survival probability, multivariable analyses of overall survival of the acute ischemic stroke were done. As shown in Figure 5, …..</w:t>
      </w:r>
    </w:p>
  </w:comment>
  <w:comment w:id="1078" w:author="Guobo Chen" w:date="2020-11-13T16:13:00Z" w:initials="">
    <w:p w14:paraId="3AB938F2" w14:textId="77777777" w:rsidR="000345BB" w:rsidRDefault="000345BB">
      <w:pPr>
        <w:pStyle w:val="a4"/>
      </w:pPr>
      <w:r w:rsidRPr="009B4EA5">
        <w:t>What’s cutoff for “in” and “out” of variables.</w:t>
      </w:r>
    </w:p>
  </w:comment>
  <w:comment w:id="1362" w:author="Guobo Chen" w:date="2020-11-19T15:34:00Z" w:initials="">
    <w:p w14:paraId="437568DD" w14:textId="77777777" w:rsidR="000345BB" w:rsidRDefault="000345BB">
      <w:pPr>
        <w:pStyle w:val="a4"/>
        <w:rPr>
          <w:lang w:val="en-AU"/>
        </w:rPr>
      </w:pPr>
      <w:r>
        <w:rPr>
          <w:rFonts w:hint="eastAsia"/>
          <w:lang w:val="en-AU"/>
        </w:rPr>
        <w:t>建议标注清楚基金所有人，用名字缩写，我高亮显示部分。</w:t>
      </w:r>
    </w:p>
  </w:comment>
  <w:comment w:id="1411" w:author="Guobo Chen" w:date="2020-11-19T15:36:00Z" w:initials="">
    <w:p w14:paraId="00CB4650" w14:textId="77777777" w:rsidR="000345BB" w:rsidRDefault="000345BB">
      <w:pPr>
        <w:pStyle w:val="a4"/>
      </w:pPr>
      <w:r>
        <w:rPr>
          <w:rFonts w:hint="eastAsia"/>
        </w:rPr>
        <w:t>作者列表里出现的每个人都要标注贡献</w:t>
      </w:r>
    </w:p>
  </w:comment>
  <w:comment w:id="1437" w:author="Guobo Chen" w:date="2020-11-19T15:45:00Z" w:initials="">
    <w:p w14:paraId="13C5576B" w14:textId="77777777" w:rsidR="000345BB" w:rsidRDefault="000345BB">
      <w:pPr>
        <w:pStyle w:val="a4"/>
        <w:rPr>
          <w:lang w:val="en-AU"/>
        </w:rPr>
      </w:pPr>
      <w:r>
        <w:rPr>
          <w:rFonts w:hint="eastAsia"/>
          <w:lang w:val="en-AU"/>
        </w:rPr>
        <w:t>对应的就是Yong</w:t>
      </w:r>
      <w:r>
        <w:rPr>
          <w:lang w:val="en-AU"/>
        </w:rPr>
        <w:t xml:space="preserve">-Ran Cheng, </w:t>
      </w:r>
      <w:r>
        <w:rPr>
          <w:rFonts w:hint="eastAsia"/>
          <w:lang w:val="en-AU"/>
        </w:rPr>
        <w:t>而不是现在的Yongran</w:t>
      </w:r>
      <w:r>
        <w:rPr>
          <w:lang w:val="en-AU"/>
        </w:rPr>
        <w:t xml:space="preserve"> </w:t>
      </w:r>
      <w:r>
        <w:rPr>
          <w:rFonts w:hint="eastAsia"/>
          <w:lang w:val="en-AU"/>
        </w:rPr>
        <w:t>Cheng</w:t>
      </w:r>
    </w:p>
  </w:comment>
  <w:comment w:id="1497" w:author="Guobo Chen" w:date="2020-11-19T15:41:00Z" w:initials="">
    <w:p w14:paraId="3BCF66B7" w14:textId="77777777" w:rsidR="000345BB" w:rsidRDefault="000345BB">
      <w:pPr>
        <w:pStyle w:val="a4"/>
      </w:pPr>
      <w:r>
        <w:rPr>
          <w:rFonts w:hint="eastAsia"/>
        </w:rPr>
        <w:t>一张图有两部分内容，一部分是图的标题。另外还有图的说明文字。你都只给出了标题，没有图的说明。说明往往是更大的一段文字。</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C74900" w15:done="0"/>
  <w15:commentEx w15:paraId="4DD34E71" w15:done="0"/>
  <w15:commentEx w15:paraId="5B2E7AA8" w15:done="0"/>
  <w15:commentEx w15:paraId="208562EC" w15:done="0"/>
  <w15:commentEx w15:paraId="3E823727" w15:done="0"/>
  <w15:commentEx w15:paraId="71135D23" w15:done="0"/>
  <w15:commentEx w15:paraId="1DB50C02" w15:done="0"/>
  <w15:commentEx w15:paraId="7F774E49" w15:paraIdParent="1DB50C02" w15:done="0"/>
  <w15:commentEx w15:paraId="30D7075A" w15:done="0"/>
  <w15:commentEx w15:paraId="0D7B769F" w15:paraIdParent="30D7075A" w15:done="0"/>
  <w15:commentEx w15:paraId="5825437C" w15:done="0"/>
  <w15:commentEx w15:paraId="62A342D9" w15:done="0"/>
  <w15:commentEx w15:paraId="6E6415C1" w15:done="0"/>
  <w15:commentEx w15:paraId="528A5234" w15:done="0"/>
  <w15:commentEx w15:paraId="156E0BCA" w15:done="0"/>
  <w15:commentEx w15:paraId="52304EDA" w15:done="0"/>
  <w15:commentEx w15:paraId="7227A241" w15:done="0"/>
  <w15:commentEx w15:paraId="20424758" w15:done="0"/>
  <w15:commentEx w15:paraId="57A04D09" w15:done="0"/>
  <w15:commentEx w15:paraId="393A8A7B" w15:paraIdParent="57A04D09" w15:done="0"/>
  <w15:commentEx w15:paraId="13F74601" w15:done="0"/>
  <w15:commentEx w15:paraId="5B18BC6C" w15:done="0"/>
  <w15:commentEx w15:paraId="2B426EF1" w15:done="0"/>
  <w15:commentEx w15:paraId="3AB938F2" w15:done="0"/>
  <w15:commentEx w15:paraId="437568DD" w15:done="0"/>
  <w15:commentEx w15:paraId="00CB4650" w15:done="0"/>
  <w15:commentEx w15:paraId="13C5576B" w15:done="0"/>
  <w15:commentEx w15:paraId="3BCF66B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14171" w16cex:dateUtc="2021-01-31T06:47:00Z"/>
  <w16cex:commentExtensible w16cex:durableId="23C14B8F" w16cex:dateUtc="2021-01-31T07:30:00Z"/>
  <w16cex:commentExtensible w16cex:durableId="23C14E7E" w16cex:dateUtc="2021-01-31T07:42:00Z"/>
  <w16cex:commentExtensible w16cex:durableId="23C14EC1" w16cex:dateUtc="2021-01-31T07:44:00Z"/>
  <w16cex:commentExtensible w16cex:durableId="23C14F67" w16cex:dateUtc="2021-01-31T07:46:00Z"/>
  <w16cex:commentExtensible w16cex:durableId="23C150C8" w16cex:dateUtc="2021-01-31T07:52:00Z"/>
  <w16cex:commentExtensible w16cex:durableId="23C151C6" w16cex:dateUtc="2021-01-31T07:56:00Z"/>
  <w16cex:commentExtensible w16cex:durableId="23FF3B7B" w16cex:dateUtc="2021-03-19T07:02:00Z"/>
  <w16cex:commentExtensible w16cex:durableId="23C15215" w16cex:dateUtc="2021-01-31T07:58:00Z"/>
  <w16cex:commentExtensible w16cex:durableId="23C15259" w16cex:dateUtc="2021-01-31T07:59:00Z"/>
  <w16cex:commentExtensible w16cex:durableId="23C1529B" w16cex:dateUtc="2021-01-31T08: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C74900" w16cid:durableId="23B30C55"/>
  <w16cid:commentId w16cid:paraId="4DD34E71" w16cid:durableId="23B30C56"/>
  <w16cid:commentId w16cid:paraId="5B2E7AA8" w16cid:durableId="23B30C57"/>
  <w16cid:commentId w16cid:paraId="208562EC" w16cid:durableId="23B30C5C"/>
  <w16cid:commentId w16cid:paraId="3E823727" w16cid:durableId="23C14171"/>
  <w16cid:commentId w16cid:paraId="71135D23" w16cid:durableId="23C14B8F"/>
  <w16cid:commentId w16cid:paraId="1DB50C02" w16cid:durableId="23B30C5E"/>
  <w16cid:commentId w16cid:paraId="7F774E49" w16cid:durableId="23B30C5F"/>
  <w16cid:commentId w16cid:paraId="30D7075A" w16cid:durableId="23B30C60"/>
  <w16cid:commentId w16cid:paraId="0D7B769F" w16cid:durableId="23B30C61"/>
  <w16cid:commentId w16cid:paraId="5825437C" w16cid:durableId="23B30C62"/>
  <w16cid:commentId w16cid:paraId="62A342D9" w16cid:durableId="23B30C63"/>
  <w16cid:commentId w16cid:paraId="6E6415C1" w16cid:durableId="23B30C64"/>
  <w16cid:commentId w16cid:paraId="528A5234" w16cid:durableId="23B30C65"/>
  <w16cid:commentId w16cid:paraId="156E0BCA" w16cid:durableId="23C14E7E"/>
  <w16cid:commentId w16cid:paraId="52304EDA" w16cid:durableId="23C14EC1"/>
  <w16cid:commentId w16cid:paraId="7227A241" w16cid:durableId="23C14F67"/>
  <w16cid:commentId w16cid:paraId="20424758" w16cid:durableId="23C150C8"/>
  <w16cid:commentId w16cid:paraId="57A04D09" w16cid:durableId="23C151C6"/>
  <w16cid:commentId w16cid:paraId="393A8A7B" w16cid:durableId="23FF3B7B"/>
  <w16cid:commentId w16cid:paraId="13F74601" w16cid:durableId="23C15215"/>
  <w16cid:commentId w16cid:paraId="5B18BC6C" w16cid:durableId="23C15259"/>
  <w16cid:commentId w16cid:paraId="2B426EF1" w16cid:durableId="23C1529B"/>
  <w16cid:commentId w16cid:paraId="3AB938F2" w16cid:durableId="23B30C67"/>
  <w16cid:commentId w16cid:paraId="437568DD" w16cid:durableId="23B30C68"/>
  <w16cid:commentId w16cid:paraId="00CB4650" w16cid:durableId="23B30C69"/>
  <w16cid:commentId w16cid:paraId="13C5576B" w16cid:durableId="23B30C6A"/>
  <w16cid:commentId w16cid:paraId="3BCF66B7" w16cid:durableId="23B30C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34F66B" w14:textId="77777777" w:rsidR="00F2473B" w:rsidRDefault="00F2473B">
      <w:r>
        <w:separator/>
      </w:r>
    </w:p>
  </w:endnote>
  <w:endnote w:type="continuationSeparator" w:id="0">
    <w:p w14:paraId="6DC32E9C" w14:textId="77777777" w:rsidR="00F2473B" w:rsidRDefault="00F247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BoldMT">
    <w:altName w:val="Times New Roman"/>
    <w:charset w:val="00"/>
    <w:family w:val="roman"/>
    <w:pitch w:val="default"/>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dvOT7fb33346.I">
    <w:altName w:val="Cambria"/>
    <w:charset w:val="00"/>
    <w:family w:val="roman"/>
    <w:pitch w:val="default"/>
    <w:sig w:usb0="00000000" w:usb1="00000000" w:usb2="00000000" w:usb3="00000000" w:csb0="00000001" w:csb1="00000000"/>
  </w:font>
  <w:font w:name="pﬁ™â˛">
    <w:altName w:val="Calibri"/>
    <w:charset w:val="4D"/>
    <w:family w:val="auto"/>
    <w:pitch w:val="default"/>
    <w:sig w:usb0="00000000" w:usb1="00000000" w:usb2="00000000" w:usb3="00000000" w:csb0="00000001" w:csb1="00000000"/>
  </w:font>
  <w:font w:name="Kaiti SC Regular">
    <w:altName w:val="微软雅黑"/>
    <w:charset w:val="86"/>
    <w:family w:val="auto"/>
    <w:pitch w:val="default"/>
    <w:sig w:usb0="00000000" w:usb1="00000000" w:usb2="00000016" w:usb3="00000000" w:csb0="0004001F" w:csb1="00000000"/>
  </w:font>
  <w:font w:name="Times-Roman">
    <w:altName w:val="Times New Roman"/>
    <w:charset w:val="00"/>
    <w:family w:val="roman"/>
    <w:pitch w:val="default"/>
    <w:sig w:usb0="00000000"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d"/>
      </w:rPr>
      <w:id w:val="-98108353"/>
    </w:sdtPr>
    <w:sdtContent>
      <w:p w14:paraId="11F3F31A" w14:textId="77777777" w:rsidR="000345BB" w:rsidRDefault="000345BB">
        <w:pPr>
          <w:pStyle w:val="a9"/>
          <w:framePr w:wrap="around" w:vAnchor="text" w:hAnchor="margin" w:xAlign="center" w:y="1"/>
          <w:rPr>
            <w:rStyle w:val="ad"/>
          </w:rPr>
        </w:pPr>
        <w:r>
          <w:rPr>
            <w:rStyle w:val="ad"/>
          </w:rPr>
          <w:fldChar w:fldCharType="begin"/>
        </w:r>
        <w:r>
          <w:rPr>
            <w:rStyle w:val="ad"/>
          </w:rPr>
          <w:instrText xml:space="preserve"> PAGE </w:instrText>
        </w:r>
        <w:r>
          <w:rPr>
            <w:rStyle w:val="ad"/>
          </w:rPr>
          <w:fldChar w:fldCharType="end"/>
        </w:r>
      </w:p>
    </w:sdtContent>
  </w:sdt>
  <w:p w14:paraId="56C1DCC6" w14:textId="77777777" w:rsidR="000345BB" w:rsidRDefault="000345BB">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d"/>
      </w:rPr>
      <w:id w:val="2042861478"/>
    </w:sdtPr>
    <w:sdtContent>
      <w:p w14:paraId="6C81FCE2" w14:textId="77777777" w:rsidR="000345BB" w:rsidRDefault="000345BB">
        <w:pPr>
          <w:pStyle w:val="a9"/>
          <w:framePr w:wrap="around" w:vAnchor="text" w:hAnchor="margin" w:xAlign="center" w:y="1"/>
          <w:rPr>
            <w:rStyle w:val="ad"/>
          </w:rPr>
        </w:pPr>
        <w:r>
          <w:rPr>
            <w:rStyle w:val="ad"/>
          </w:rPr>
          <w:fldChar w:fldCharType="begin"/>
        </w:r>
        <w:r>
          <w:rPr>
            <w:rStyle w:val="ad"/>
          </w:rPr>
          <w:instrText xml:space="preserve"> PAGE </w:instrText>
        </w:r>
        <w:r>
          <w:rPr>
            <w:rStyle w:val="ad"/>
          </w:rPr>
          <w:fldChar w:fldCharType="separate"/>
        </w:r>
        <w:r>
          <w:rPr>
            <w:rStyle w:val="ad"/>
          </w:rPr>
          <w:t>1</w:t>
        </w:r>
        <w:r>
          <w:rPr>
            <w:rStyle w:val="ad"/>
          </w:rPr>
          <w:fldChar w:fldCharType="end"/>
        </w:r>
      </w:p>
    </w:sdtContent>
  </w:sdt>
  <w:p w14:paraId="51CF4E21" w14:textId="77777777" w:rsidR="000345BB" w:rsidRDefault="000345BB">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00F5A8" w14:textId="77777777" w:rsidR="00F2473B" w:rsidRDefault="00F2473B">
      <w:r>
        <w:separator/>
      </w:r>
    </w:p>
  </w:footnote>
  <w:footnote w:type="continuationSeparator" w:id="0">
    <w:p w14:paraId="6F970D3A" w14:textId="77777777" w:rsidR="00F2473B" w:rsidRDefault="00F2473B">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c">
    <w15:presenceInfo w15:providerId="None" w15:userId="cc"/>
  </w15:person>
  <w15:person w15:author="123">
    <w15:presenceInfo w15:providerId="None" w15:userId="123"/>
  </w15:person>
  <w15:person w15:author="Guobo Chen">
    <w15:presenceInfo w15:providerId="Windows Live" w15:userId="d33af8c43e1bfe62"/>
  </w15:person>
  <w15:person w15:author="wang ying">
    <w15:presenceInfo w15:providerId="Windows Live" w15:userId="e420d7b5a0573dfe"/>
  </w15:person>
  <w15:person w15:author="CYR">
    <w15:presenceInfo w15:providerId="None" w15:userId="CY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ew England J Medicine&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rv2waxvovvxtseasewpdxzof500szeefx0f&quot;&gt;My EndNote Library&lt;record-ids&gt;&lt;item&gt;114&lt;/item&gt;&lt;item&gt;122&lt;/item&gt;&lt;item&gt;144&lt;/item&gt;&lt;item&gt;169&lt;/item&gt;&lt;item&gt;185&lt;/item&gt;&lt;item&gt;371&lt;/item&gt;&lt;item&gt;373&lt;/item&gt;&lt;item&gt;374&lt;/item&gt;&lt;item&gt;376&lt;/item&gt;&lt;item&gt;377&lt;/item&gt;&lt;item&gt;378&lt;/item&gt;&lt;item&gt;379&lt;/item&gt;&lt;item&gt;380&lt;/item&gt;&lt;item&gt;381&lt;/item&gt;&lt;item&gt;382&lt;/item&gt;&lt;item&gt;383&lt;/item&gt;&lt;item&gt;384&lt;/item&gt;&lt;item&gt;386&lt;/item&gt;&lt;item&gt;387&lt;/item&gt;&lt;item&gt;389&lt;/item&gt;&lt;item&gt;390&lt;/item&gt;&lt;item&gt;391&lt;/item&gt;&lt;item&gt;392&lt;/item&gt;&lt;item&gt;393&lt;/item&gt;&lt;item&gt;394&lt;/item&gt;&lt;item&gt;396&lt;/item&gt;&lt;item&gt;397&lt;/item&gt;&lt;item&gt;398&lt;/item&gt;&lt;item&gt;400&lt;/item&gt;&lt;item&gt;401&lt;/item&gt;&lt;item&gt;402&lt;/item&gt;&lt;item&gt;403&lt;/item&gt;&lt;item&gt;408&lt;/item&gt;&lt;item&gt;409&lt;/item&gt;&lt;item&gt;413&lt;/item&gt;&lt;item&gt;414&lt;/item&gt;&lt;item&gt;415&lt;/item&gt;&lt;item&gt;427&lt;/item&gt;&lt;item&gt;428&lt;/item&gt;&lt;item&gt;429&lt;/item&gt;&lt;item&gt;432&lt;/item&gt;&lt;item&gt;451&lt;/item&gt;&lt;item&gt;452&lt;/item&gt;&lt;item&gt;453&lt;/item&gt;&lt;item&gt;454&lt;/item&gt;&lt;item&gt;455&lt;/item&gt;&lt;item&gt;456&lt;/item&gt;&lt;item&gt;457&lt;/item&gt;&lt;item&gt;458&lt;/item&gt;&lt;item&gt;459&lt;/item&gt;&lt;item&gt;460&lt;/item&gt;&lt;item&gt;461&lt;/item&gt;&lt;item&gt;462&lt;/item&gt;&lt;item&gt;463&lt;/item&gt;&lt;item&gt;464&lt;/item&gt;&lt;/record-ids&gt;&lt;/item&gt;&lt;/Libraries&gt;"/>
  </w:docVars>
  <w:rsids>
    <w:rsidRoot w:val="00F85926"/>
    <w:rsid w:val="00000990"/>
    <w:rsid w:val="000037B9"/>
    <w:rsid w:val="00005133"/>
    <w:rsid w:val="00005513"/>
    <w:rsid w:val="000062A6"/>
    <w:rsid w:val="00010817"/>
    <w:rsid w:val="0001315A"/>
    <w:rsid w:val="00013816"/>
    <w:rsid w:val="00014C1B"/>
    <w:rsid w:val="000154E9"/>
    <w:rsid w:val="00016D29"/>
    <w:rsid w:val="0001719D"/>
    <w:rsid w:val="00022725"/>
    <w:rsid w:val="00023E6F"/>
    <w:rsid w:val="00026289"/>
    <w:rsid w:val="00026F91"/>
    <w:rsid w:val="0003390F"/>
    <w:rsid w:val="000345BB"/>
    <w:rsid w:val="0003581C"/>
    <w:rsid w:val="000374CF"/>
    <w:rsid w:val="0004213F"/>
    <w:rsid w:val="00042A2D"/>
    <w:rsid w:val="00046D88"/>
    <w:rsid w:val="00046EF3"/>
    <w:rsid w:val="00050D48"/>
    <w:rsid w:val="00050EA2"/>
    <w:rsid w:val="0005184E"/>
    <w:rsid w:val="00057328"/>
    <w:rsid w:val="00060FD4"/>
    <w:rsid w:val="0006159A"/>
    <w:rsid w:val="00062738"/>
    <w:rsid w:val="00063227"/>
    <w:rsid w:val="00067507"/>
    <w:rsid w:val="00067D3A"/>
    <w:rsid w:val="00067DBA"/>
    <w:rsid w:val="000702AE"/>
    <w:rsid w:val="000711A1"/>
    <w:rsid w:val="0007247E"/>
    <w:rsid w:val="00076321"/>
    <w:rsid w:val="00077741"/>
    <w:rsid w:val="000811C0"/>
    <w:rsid w:val="0008157A"/>
    <w:rsid w:val="0008338A"/>
    <w:rsid w:val="00083517"/>
    <w:rsid w:val="0008777E"/>
    <w:rsid w:val="0008796E"/>
    <w:rsid w:val="0009247F"/>
    <w:rsid w:val="00094703"/>
    <w:rsid w:val="00095529"/>
    <w:rsid w:val="0009673D"/>
    <w:rsid w:val="00097CF8"/>
    <w:rsid w:val="000A03B6"/>
    <w:rsid w:val="000A0696"/>
    <w:rsid w:val="000A1794"/>
    <w:rsid w:val="000A2083"/>
    <w:rsid w:val="000A3644"/>
    <w:rsid w:val="000A562B"/>
    <w:rsid w:val="000A70C8"/>
    <w:rsid w:val="000A79DB"/>
    <w:rsid w:val="000B3187"/>
    <w:rsid w:val="000B34C0"/>
    <w:rsid w:val="000B38F1"/>
    <w:rsid w:val="000B3B90"/>
    <w:rsid w:val="000B72F5"/>
    <w:rsid w:val="000B7D6E"/>
    <w:rsid w:val="000C174C"/>
    <w:rsid w:val="000C350B"/>
    <w:rsid w:val="000C614B"/>
    <w:rsid w:val="000D1336"/>
    <w:rsid w:val="000D1EDD"/>
    <w:rsid w:val="000D4760"/>
    <w:rsid w:val="000D670B"/>
    <w:rsid w:val="000D729B"/>
    <w:rsid w:val="000D7FE8"/>
    <w:rsid w:val="000E0D1F"/>
    <w:rsid w:val="000E266E"/>
    <w:rsid w:val="000E2C19"/>
    <w:rsid w:val="000E41E7"/>
    <w:rsid w:val="000E4A38"/>
    <w:rsid w:val="000E55F0"/>
    <w:rsid w:val="000F0ABD"/>
    <w:rsid w:val="000F0BAA"/>
    <w:rsid w:val="000F3054"/>
    <w:rsid w:val="000F3A77"/>
    <w:rsid w:val="000F5499"/>
    <w:rsid w:val="00100BE0"/>
    <w:rsid w:val="001021AB"/>
    <w:rsid w:val="00103F5B"/>
    <w:rsid w:val="00104C4D"/>
    <w:rsid w:val="001055DF"/>
    <w:rsid w:val="001058A1"/>
    <w:rsid w:val="0011044A"/>
    <w:rsid w:val="00111634"/>
    <w:rsid w:val="00115825"/>
    <w:rsid w:val="001166A7"/>
    <w:rsid w:val="00116726"/>
    <w:rsid w:val="0011672F"/>
    <w:rsid w:val="001168FB"/>
    <w:rsid w:val="0011740C"/>
    <w:rsid w:val="00120003"/>
    <w:rsid w:val="001300E2"/>
    <w:rsid w:val="00132190"/>
    <w:rsid w:val="001327FF"/>
    <w:rsid w:val="00132A4B"/>
    <w:rsid w:val="001336DC"/>
    <w:rsid w:val="00135287"/>
    <w:rsid w:val="00137E82"/>
    <w:rsid w:val="00141CDA"/>
    <w:rsid w:val="00141DA4"/>
    <w:rsid w:val="00142714"/>
    <w:rsid w:val="00144C4D"/>
    <w:rsid w:val="00147AAC"/>
    <w:rsid w:val="00150578"/>
    <w:rsid w:val="00151BF2"/>
    <w:rsid w:val="00153B4C"/>
    <w:rsid w:val="0015546E"/>
    <w:rsid w:val="00155A9C"/>
    <w:rsid w:val="00163C30"/>
    <w:rsid w:val="0016503B"/>
    <w:rsid w:val="00165249"/>
    <w:rsid w:val="00166193"/>
    <w:rsid w:val="001666B2"/>
    <w:rsid w:val="00166BA9"/>
    <w:rsid w:val="001703F4"/>
    <w:rsid w:val="001719BA"/>
    <w:rsid w:val="00173A12"/>
    <w:rsid w:val="00175B64"/>
    <w:rsid w:val="00180379"/>
    <w:rsid w:val="00182C0F"/>
    <w:rsid w:val="001833A3"/>
    <w:rsid w:val="00183E7A"/>
    <w:rsid w:val="00185557"/>
    <w:rsid w:val="0018649A"/>
    <w:rsid w:val="0018669A"/>
    <w:rsid w:val="0019004F"/>
    <w:rsid w:val="001928CD"/>
    <w:rsid w:val="00192B0B"/>
    <w:rsid w:val="00193809"/>
    <w:rsid w:val="0019573C"/>
    <w:rsid w:val="0019575F"/>
    <w:rsid w:val="001959F6"/>
    <w:rsid w:val="001964F4"/>
    <w:rsid w:val="001968D2"/>
    <w:rsid w:val="0019778F"/>
    <w:rsid w:val="001A2959"/>
    <w:rsid w:val="001A44AD"/>
    <w:rsid w:val="001A56F5"/>
    <w:rsid w:val="001A582A"/>
    <w:rsid w:val="001A5CA2"/>
    <w:rsid w:val="001A5CE7"/>
    <w:rsid w:val="001A5ED7"/>
    <w:rsid w:val="001A61F0"/>
    <w:rsid w:val="001B0784"/>
    <w:rsid w:val="001B3DE6"/>
    <w:rsid w:val="001B45E8"/>
    <w:rsid w:val="001B6DFB"/>
    <w:rsid w:val="001C1A05"/>
    <w:rsid w:val="001C2A76"/>
    <w:rsid w:val="001C35F6"/>
    <w:rsid w:val="001D0220"/>
    <w:rsid w:val="001D03E8"/>
    <w:rsid w:val="001D0BC7"/>
    <w:rsid w:val="001D0C3D"/>
    <w:rsid w:val="001D3A76"/>
    <w:rsid w:val="001D7F92"/>
    <w:rsid w:val="001E5544"/>
    <w:rsid w:val="001E643B"/>
    <w:rsid w:val="001E6823"/>
    <w:rsid w:val="001F0084"/>
    <w:rsid w:val="001F069D"/>
    <w:rsid w:val="001F0FC2"/>
    <w:rsid w:val="001F2ED5"/>
    <w:rsid w:val="001F49A7"/>
    <w:rsid w:val="001F55DD"/>
    <w:rsid w:val="001F6E41"/>
    <w:rsid w:val="001F7375"/>
    <w:rsid w:val="001F7F91"/>
    <w:rsid w:val="00203BCA"/>
    <w:rsid w:val="002049F7"/>
    <w:rsid w:val="00204A15"/>
    <w:rsid w:val="002068E0"/>
    <w:rsid w:val="0020702D"/>
    <w:rsid w:val="00207255"/>
    <w:rsid w:val="002104BF"/>
    <w:rsid w:val="00211115"/>
    <w:rsid w:val="00211DC2"/>
    <w:rsid w:val="0021300C"/>
    <w:rsid w:val="00213A6F"/>
    <w:rsid w:val="0021649E"/>
    <w:rsid w:val="002204BA"/>
    <w:rsid w:val="002205FA"/>
    <w:rsid w:val="00221371"/>
    <w:rsid w:val="0022288F"/>
    <w:rsid w:val="002243A1"/>
    <w:rsid w:val="00227E85"/>
    <w:rsid w:val="00230674"/>
    <w:rsid w:val="00230A1E"/>
    <w:rsid w:val="00230E68"/>
    <w:rsid w:val="00232906"/>
    <w:rsid w:val="00232B5C"/>
    <w:rsid w:val="002347CD"/>
    <w:rsid w:val="00235074"/>
    <w:rsid w:val="002354F4"/>
    <w:rsid w:val="00235C2D"/>
    <w:rsid w:val="0024113D"/>
    <w:rsid w:val="00241599"/>
    <w:rsid w:val="00241A8A"/>
    <w:rsid w:val="002438E4"/>
    <w:rsid w:val="00246E8A"/>
    <w:rsid w:val="002479AF"/>
    <w:rsid w:val="002511D8"/>
    <w:rsid w:val="00251E1D"/>
    <w:rsid w:val="002525C3"/>
    <w:rsid w:val="002530A8"/>
    <w:rsid w:val="00256032"/>
    <w:rsid w:val="00257358"/>
    <w:rsid w:val="00257702"/>
    <w:rsid w:val="002579FC"/>
    <w:rsid w:val="00261735"/>
    <w:rsid w:val="00265545"/>
    <w:rsid w:val="00267A81"/>
    <w:rsid w:val="00270FF1"/>
    <w:rsid w:val="00272061"/>
    <w:rsid w:val="0027209C"/>
    <w:rsid w:val="00272B02"/>
    <w:rsid w:val="00275512"/>
    <w:rsid w:val="00275D0A"/>
    <w:rsid w:val="00277B9D"/>
    <w:rsid w:val="00280821"/>
    <w:rsid w:val="0028198B"/>
    <w:rsid w:val="00284021"/>
    <w:rsid w:val="00284648"/>
    <w:rsid w:val="00285470"/>
    <w:rsid w:val="002871FA"/>
    <w:rsid w:val="0028730E"/>
    <w:rsid w:val="002873B2"/>
    <w:rsid w:val="00292EB6"/>
    <w:rsid w:val="00293318"/>
    <w:rsid w:val="00294EC9"/>
    <w:rsid w:val="002976E4"/>
    <w:rsid w:val="00297AF5"/>
    <w:rsid w:val="00297CF6"/>
    <w:rsid w:val="002A38C8"/>
    <w:rsid w:val="002A4ECB"/>
    <w:rsid w:val="002B0C49"/>
    <w:rsid w:val="002B1B2A"/>
    <w:rsid w:val="002B391A"/>
    <w:rsid w:val="002B5171"/>
    <w:rsid w:val="002B6215"/>
    <w:rsid w:val="002B69A7"/>
    <w:rsid w:val="002C0AFE"/>
    <w:rsid w:val="002C2E14"/>
    <w:rsid w:val="002C36BA"/>
    <w:rsid w:val="002C3823"/>
    <w:rsid w:val="002C3FD5"/>
    <w:rsid w:val="002C432A"/>
    <w:rsid w:val="002C54F5"/>
    <w:rsid w:val="002C5983"/>
    <w:rsid w:val="002C7777"/>
    <w:rsid w:val="002D0C4C"/>
    <w:rsid w:val="002E1081"/>
    <w:rsid w:val="002E3D6A"/>
    <w:rsid w:val="002E65D9"/>
    <w:rsid w:val="002F09D3"/>
    <w:rsid w:val="002F0B6E"/>
    <w:rsid w:val="002F2238"/>
    <w:rsid w:val="002F488A"/>
    <w:rsid w:val="002F7803"/>
    <w:rsid w:val="003001EB"/>
    <w:rsid w:val="003017B2"/>
    <w:rsid w:val="00302284"/>
    <w:rsid w:val="00303A76"/>
    <w:rsid w:val="003040E6"/>
    <w:rsid w:val="003068B0"/>
    <w:rsid w:val="00311B25"/>
    <w:rsid w:val="00312442"/>
    <w:rsid w:val="00316578"/>
    <w:rsid w:val="00316D98"/>
    <w:rsid w:val="0031705C"/>
    <w:rsid w:val="0031747A"/>
    <w:rsid w:val="00320E7A"/>
    <w:rsid w:val="003227B0"/>
    <w:rsid w:val="003242F9"/>
    <w:rsid w:val="003245C4"/>
    <w:rsid w:val="003305A2"/>
    <w:rsid w:val="003344BD"/>
    <w:rsid w:val="003376DB"/>
    <w:rsid w:val="003412C5"/>
    <w:rsid w:val="00342554"/>
    <w:rsid w:val="003431A4"/>
    <w:rsid w:val="00343893"/>
    <w:rsid w:val="00347B9A"/>
    <w:rsid w:val="0035031D"/>
    <w:rsid w:val="003529BC"/>
    <w:rsid w:val="00354D07"/>
    <w:rsid w:val="003563C1"/>
    <w:rsid w:val="003570C6"/>
    <w:rsid w:val="003570EA"/>
    <w:rsid w:val="00357530"/>
    <w:rsid w:val="00357577"/>
    <w:rsid w:val="003575F7"/>
    <w:rsid w:val="003602A0"/>
    <w:rsid w:val="003612AE"/>
    <w:rsid w:val="00361429"/>
    <w:rsid w:val="00362554"/>
    <w:rsid w:val="0036546A"/>
    <w:rsid w:val="00365AEA"/>
    <w:rsid w:val="00370072"/>
    <w:rsid w:val="003729CD"/>
    <w:rsid w:val="00373B80"/>
    <w:rsid w:val="0037411A"/>
    <w:rsid w:val="0037484A"/>
    <w:rsid w:val="00375844"/>
    <w:rsid w:val="00376294"/>
    <w:rsid w:val="003855D2"/>
    <w:rsid w:val="00390808"/>
    <w:rsid w:val="00390AE4"/>
    <w:rsid w:val="00394029"/>
    <w:rsid w:val="00395312"/>
    <w:rsid w:val="00397486"/>
    <w:rsid w:val="003A016A"/>
    <w:rsid w:val="003A29A1"/>
    <w:rsid w:val="003A5EE4"/>
    <w:rsid w:val="003B115C"/>
    <w:rsid w:val="003B386A"/>
    <w:rsid w:val="003B63E7"/>
    <w:rsid w:val="003B7D05"/>
    <w:rsid w:val="003C0E66"/>
    <w:rsid w:val="003C1079"/>
    <w:rsid w:val="003C147D"/>
    <w:rsid w:val="003C1B1F"/>
    <w:rsid w:val="003C438B"/>
    <w:rsid w:val="003C57BF"/>
    <w:rsid w:val="003C7986"/>
    <w:rsid w:val="003D30AE"/>
    <w:rsid w:val="003D379C"/>
    <w:rsid w:val="003D59A8"/>
    <w:rsid w:val="003E24B7"/>
    <w:rsid w:val="003E2BE4"/>
    <w:rsid w:val="003E65E4"/>
    <w:rsid w:val="003F1D05"/>
    <w:rsid w:val="003F3F42"/>
    <w:rsid w:val="003F46E1"/>
    <w:rsid w:val="003F54C0"/>
    <w:rsid w:val="003F5621"/>
    <w:rsid w:val="003F5831"/>
    <w:rsid w:val="003F5A92"/>
    <w:rsid w:val="003F5EA3"/>
    <w:rsid w:val="003F6A2B"/>
    <w:rsid w:val="003F6E13"/>
    <w:rsid w:val="003F70D0"/>
    <w:rsid w:val="00401343"/>
    <w:rsid w:val="004014C0"/>
    <w:rsid w:val="004032B6"/>
    <w:rsid w:val="004035E4"/>
    <w:rsid w:val="00403658"/>
    <w:rsid w:val="00405B32"/>
    <w:rsid w:val="004073CB"/>
    <w:rsid w:val="004073D9"/>
    <w:rsid w:val="004100F3"/>
    <w:rsid w:val="0041221E"/>
    <w:rsid w:val="004133D6"/>
    <w:rsid w:val="00414897"/>
    <w:rsid w:val="0041500D"/>
    <w:rsid w:val="004151F5"/>
    <w:rsid w:val="00415D8B"/>
    <w:rsid w:val="00416301"/>
    <w:rsid w:val="00416336"/>
    <w:rsid w:val="00416C7C"/>
    <w:rsid w:val="00422CBF"/>
    <w:rsid w:val="00434B66"/>
    <w:rsid w:val="00442794"/>
    <w:rsid w:val="004433BF"/>
    <w:rsid w:val="004441C8"/>
    <w:rsid w:val="00444C49"/>
    <w:rsid w:val="004451F0"/>
    <w:rsid w:val="004458D6"/>
    <w:rsid w:val="0044783B"/>
    <w:rsid w:val="00447E0C"/>
    <w:rsid w:val="00452127"/>
    <w:rsid w:val="0045472C"/>
    <w:rsid w:val="00454E44"/>
    <w:rsid w:val="004562A9"/>
    <w:rsid w:val="00460414"/>
    <w:rsid w:val="0046112D"/>
    <w:rsid w:val="004635EF"/>
    <w:rsid w:val="00465CA1"/>
    <w:rsid w:val="00467A44"/>
    <w:rsid w:val="004718B1"/>
    <w:rsid w:val="00471EA0"/>
    <w:rsid w:val="00472B72"/>
    <w:rsid w:val="004746A2"/>
    <w:rsid w:val="0047470E"/>
    <w:rsid w:val="0047535D"/>
    <w:rsid w:val="00477B64"/>
    <w:rsid w:val="00483991"/>
    <w:rsid w:val="004843D8"/>
    <w:rsid w:val="00484A8C"/>
    <w:rsid w:val="00485488"/>
    <w:rsid w:val="004865E2"/>
    <w:rsid w:val="00490DE8"/>
    <w:rsid w:val="004923CF"/>
    <w:rsid w:val="00493AC6"/>
    <w:rsid w:val="004941B9"/>
    <w:rsid w:val="00497A2B"/>
    <w:rsid w:val="004A0052"/>
    <w:rsid w:val="004A090D"/>
    <w:rsid w:val="004A1607"/>
    <w:rsid w:val="004A2D69"/>
    <w:rsid w:val="004A41A7"/>
    <w:rsid w:val="004A4519"/>
    <w:rsid w:val="004A5CB8"/>
    <w:rsid w:val="004B030F"/>
    <w:rsid w:val="004B221B"/>
    <w:rsid w:val="004B3230"/>
    <w:rsid w:val="004B6325"/>
    <w:rsid w:val="004B796E"/>
    <w:rsid w:val="004B7A7F"/>
    <w:rsid w:val="004C1474"/>
    <w:rsid w:val="004C35E0"/>
    <w:rsid w:val="004C3D78"/>
    <w:rsid w:val="004C46A5"/>
    <w:rsid w:val="004C7D03"/>
    <w:rsid w:val="004D02BF"/>
    <w:rsid w:val="004D0368"/>
    <w:rsid w:val="004D265E"/>
    <w:rsid w:val="004D2F03"/>
    <w:rsid w:val="004D5021"/>
    <w:rsid w:val="004D5548"/>
    <w:rsid w:val="004D6ED6"/>
    <w:rsid w:val="004E0017"/>
    <w:rsid w:val="004E1C46"/>
    <w:rsid w:val="004E4C6F"/>
    <w:rsid w:val="004E7AEE"/>
    <w:rsid w:val="004F1185"/>
    <w:rsid w:val="004F24ED"/>
    <w:rsid w:val="004F2CBC"/>
    <w:rsid w:val="004F3D68"/>
    <w:rsid w:val="004F49EA"/>
    <w:rsid w:val="004F5A0C"/>
    <w:rsid w:val="004F5E9D"/>
    <w:rsid w:val="004F5F6A"/>
    <w:rsid w:val="004F74B3"/>
    <w:rsid w:val="0050146D"/>
    <w:rsid w:val="00502392"/>
    <w:rsid w:val="005030C4"/>
    <w:rsid w:val="00510058"/>
    <w:rsid w:val="005113EC"/>
    <w:rsid w:val="00512C89"/>
    <w:rsid w:val="00514ED6"/>
    <w:rsid w:val="00516162"/>
    <w:rsid w:val="0052125C"/>
    <w:rsid w:val="00521B87"/>
    <w:rsid w:val="00523524"/>
    <w:rsid w:val="0053306B"/>
    <w:rsid w:val="005358A8"/>
    <w:rsid w:val="005375C0"/>
    <w:rsid w:val="005436AE"/>
    <w:rsid w:val="005457FE"/>
    <w:rsid w:val="00550483"/>
    <w:rsid w:val="00550570"/>
    <w:rsid w:val="00550681"/>
    <w:rsid w:val="00552C7F"/>
    <w:rsid w:val="005566C1"/>
    <w:rsid w:val="00556BB7"/>
    <w:rsid w:val="00557A9B"/>
    <w:rsid w:val="00560391"/>
    <w:rsid w:val="00560A87"/>
    <w:rsid w:val="00560D17"/>
    <w:rsid w:val="0056248F"/>
    <w:rsid w:val="00564628"/>
    <w:rsid w:val="00571315"/>
    <w:rsid w:val="00572BCF"/>
    <w:rsid w:val="005745B3"/>
    <w:rsid w:val="00576B9F"/>
    <w:rsid w:val="0057763F"/>
    <w:rsid w:val="00580680"/>
    <w:rsid w:val="005807B5"/>
    <w:rsid w:val="005838A9"/>
    <w:rsid w:val="00584BB1"/>
    <w:rsid w:val="00585DE3"/>
    <w:rsid w:val="0058603A"/>
    <w:rsid w:val="00591216"/>
    <w:rsid w:val="0059349D"/>
    <w:rsid w:val="00594698"/>
    <w:rsid w:val="00597757"/>
    <w:rsid w:val="005A0C3E"/>
    <w:rsid w:val="005A11F2"/>
    <w:rsid w:val="005A5F8E"/>
    <w:rsid w:val="005A74BF"/>
    <w:rsid w:val="005A79D4"/>
    <w:rsid w:val="005B1B7E"/>
    <w:rsid w:val="005B2A0B"/>
    <w:rsid w:val="005B43B2"/>
    <w:rsid w:val="005B69C0"/>
    <w:rsid w:val="005C2448"/>
    <w:rsid w:val="005C6B2C"/>
    <w:rsid w:val="005C7DEE"/>
    <w:rsid w:val="005D084E"/>
    <w:rsid w:val="005D1261"/>
    <w:rsid w:val="005D2C5C"/>
    <w:rsid w:val="005D3CC3"/>
    <w:rsid w:val="005D47B9"/>
    <w:rsid w:val="005D6F7C"/>
    <w:rsid w:val="005E066B"/>
    <w:rsid w:val="005E2632"/>
    <w:rsid w:val="005E33F2"/>
    <w:rsid w:val="005E4414"/>
    <w:rsid w:val="005E4CE8"/>
    <w:rsid w:val="005E6891"/>
    <w:rsid w:val="005E68EB"/>
    <w:rsid w:val="005F1DEB"/>
    <w:rsid w:val="005F2436"/>
    <w:rsid w:val="005F4DED"/>
    <w:rsid w:val="005F5A66"/>
    <w:rsid w:val="005F630F"/>
    <w:rsid w:val="005F6B5E"/>
    <w:rsid w:val="00600D82"/>
    <w:rsid w:val="00601B4F"/>
    <w:rsid w:val="0060413E"/>
    <w:rsid w:val="006122E7"/>
    <w:rsid w:val="006126BF"/>
    <w:rsid w:val="0061406D"/>
    <w:rsid w:val="00615105"/>
    <w:rsid w:val="006154E3"/>
    <w:rsid w:val="00615A6E"/>
    <w:rsid w:val="00616EBB"/>
    <w:rsid w:val="00620088"/>
    <w:rsid w:val="006203C4"/>
    <w:rsid w:val="00621B94"/>
    <w:rsid w:val="006220C3"/>
    <w:rsid w:val="00624961"/>
    <w:rsid w:val="00625866"/>
    <w:rsid w:val="00625FB7"/>
    <w:rsid w:val="00627482"/>
    <w:rsid w:val="00627F27"/>
    <w:rsid w:val="0063212A"/>
    <w:rsid w:val="0063328C"/>
    <w:rsid w:val="00635B3E"/>
    <w:rsid w:val="0063615D"/>
    <w:rsid w:val="00636CA7"/>
    <w:rsid w:val="006377DB"/>
    <w:rsid w:val="00637A12"/>
    <w:rsid w:val="00637F33"/>
    <w:rsid w:val="00641FA9"/>
    <w:rsid w:val="0064307A"/>
    <w:rsid w:val="0064630C"/>
    <w:rsid w:val="00650037"/>
    <w:rsid w:val="006501DB"/>
    <w:rsid w:val="006505CD"/>
    <w:rsid w:val="00652F12"/>
    <w:rsid w:val="00653F3A"/>
    <w:rsid w:val="00655E8A"/>
    <w:rsid w:val="006565FF"/>
    <w:rsid w:val="00656708"/>
    <w:rsid w:val="00657785"/>
    <w:rsid w:val="00660C24"/>
    <w:rsid w:val="00662F5D"/>
    <w:rsid w:val="006634BF"/>
    <w:rsid w:val="006640F8"/>
    <w:rsid w:val="00664655"/>
    <w:rsid w:val="0066549B"/>
    <w:rsid w:val="00666CD4"/>
    <w:rsid w:val="00666D8B"/>
    <w:rsid w:val="0066702D"/>
    <w:rsid w:val="00670295"/>
    <w:rsid w:val="00670E6B"/>
    <w:rsid w:val="00671263"/>
    <w:rsid w:val="006734F8"/>
    <w:rsid w:val="006814FF"/>
    <w:rsid w:val="006819D9"/>
    <w:rsid w:val="00684002"/>
    <w:rsid w:val="0068608A"/>
    <w:rsid w:val="00686EC7"/>
    <w:rsid w:val="0069030A"/>
    <w:rsid w:val="00695262"/>
    <w:rsid w:val="006A2653"/>
    <w:rsid w:val="006A29B3"/>
    <w:rsid w:val="006A3FB8"/>
    <w:rsid w:val="006A5C29"/>
    <w:rsid w:val="006B059C"/>
    <w:rsid w:val="006B22A3"/>
    <w:rsid w:val="006B29DC"/>
    <w:rsid w:val="006B467E"/>
    <w:rsid w:val="006B4B77"/>
    <w:rsid w:val="006B7BDD"/>
    <w:rsid w:val="006C0C37"/>
    <w:rsid w:val="006C2ED0"/>
    <w:rsid w:val="006C3377"/>
    <w:rsid w:val="006C4F9E"/>
    <w:rsid w:val="006C5EBB"/>
    <w:rsid w:val="006D129D"/>
    <w:rsid w:val="006D38E4"/>
    <w:rsid w:val="006D49D4"/>
    <w:rsid w:val="006D5342"/>
    <w:rsid w:val="006D7159"/>
    <w:rsid w:val="006E0A8E"/>
    <w:rsid w:val="006E0F57"/>
    <w:rsid w:val="006E58BD"/>
    <w:rsid w:val="006E63D3"/>
    <w:rsid w:val="006E6F1B"/>
    <w:rsid w:val="006F0CCC"/>
    <w:rsid w:val="006F2D57"/>
    <w:rsid w:val="006F6F7E"/>
    <w:rsid w:val="006F73A8"/>
    <w:rsid w:val="00700241"/>
    <w:rsid w:val="00701772"/>
    <w:rsid w:val="00705D10"/>
    <w:rsid w:val="00710F9F"/>
    <w:rsid w:val="00712436"/>
    <w:rsid w:val="00712BE6"/>
    <w:rsid w:val="00714923"/>
    <w:rsid w:val="0072153C"/>
    <w:rsid w:val="00721609"/>
    <w:rsid w:val="007236C6"/>
    <w:rsid w:val="00723E84"/>
    <w:rsid w:val="00724F6B"/>
    <w:rsid w:val="00724FCF"/>
    <w:rsid w:val="0072591B"/>
    <w:rsid w:val="00731EBA"/>
    <w:rsid w:val="0073224D"/>
    <w:rsid w:val="007338F8"/>
    <w:rsid w:val="00733BE9"/>
    <w:rsid w:val="00742751"/>
    <w:rsid w:val="00742971"/>
    <w:rsid w:val="00742FF1"/>
    <w:rsid w:val="00744B1D"/>
    <w:rsid w:val="00752825"/>
    <w:rsid w:val="007578BE"/>
    <w:rsid w:val="00760F11"/>
    <w:rsid w:val="00760F56"/>
    <w:rsid w:val="007643CA"/>
    <w:rsid w:val="00764B3F"/>
    <w:rsid w:val="00765FFD"/>
    <w:rsid w:val="0076672D"/>
    <w:rsid w:val="00770A1D"/>
    <w:rsid w:val="00773684"/>
    <w:rsid w:val="007750A5"/>
    <w:rsid w:val="00775AFE"/>
    <w:rsid w:val="00780FE1"/>
    <w:rsid w:val="0078153B"/>
    <w:rsid w:val="007840EB"/>
    <w:rsid w:val="00785616"/>
    <w:rsid w:val="007861A0"/>
    <w:rsid w:val="0079014D"/>
    <w:rsid w:val="00794CF0"/>
    <w:rsid w:val="007951BC"/>
    <w:rsid w:val="00796912"/>
    <w:rsid w:val="00796AA1"/>
    <w:rsid w:val="00797F24"/>
    <w:rsid w:val="007A0990"/>
    <w:rsid w:val="007A1165"/>
    <w:rsid w:val="007A254A"/>
    <w:rsid w:val="007A2F7F"/>
    <w:rsid w:val="007A37FB"/>
    <w:rsid w:val="007A3CEA"/>
    <w:rsid w:val="007A55E8"/>
    <w:rsid w:val="007A791C"/>
    <w:rsid w:val="007B009A"/>
    <w:rsid w:val="007B21DA"/>
    <w:rsid w:val="007B4223"/>
    <w:rsid w:val="007B7F57"/>
    <w:rsid w:val="007C1A0F"/>
    <w:rsid w:val="007C3C19"/>
    <w:rsid w:val="007C69C2"/>
    <w:rsid w:val="007D34E3"/>
    <w:rsid w:val="007D3CE5"/>
    <w:rsid w:val="007D567D"/>
    <w:rsid w:val="007D635D"/>
    <w:rsid w:val="007D65F4"/>
    <w:rsid w:val="007D77D6"/>
    <w:rsid w:val="007E2937"/>
    <w:rsid w:val="007E7EF1"/>
    <w:rsid w:val="007F1A28"/>
    <w:rsid w:val="007F392C"/>
    <w:rsid w:val="007F5637"/>
    <w:rsid w:val="0080535C"/>
    <w:rsid w:val="008054A2"/>
    <w:rsid w:val="008077B3"/>
    <w:rsid w:val="008078D9"/>
    <w:rsid w:val="00807923"/>
    <w:rsid w:val="00813020"/>
    <w:rsid w:val="008145B3"/>
    <w:rsid w:val="00814EA9"/>
    <w:rsid w:val="00815402"/>
    <w:rsid w:val="00820795"/>
    <w:rsid w:val="00821599"/>
    <w:rsid w:val="0082265A"/>
    <w:rsid w:val="00824A30"/>
    <w:rsid w:val="00827DF0"/>
    <w:rsid w:val="00832ED0"/>
    <w:rsid w:val="00836611"/>
    <w:rsid w:val="00836DE3"/>
    <w:rsid w:val="00837442"/>
    <w:rsid w:val="008374BA"/>
    <w:rsid w:val="008404E0"/>
    <w:rsid w:val="00842EF2"/>
    <w:rsid w:val="00843A3D"/>
    <w:rsid w:val="00846303"/>
    <w:rsid w:val="00846879"/>
    <w:rsid w:val="008472BE"/>
    <w:rsid w:val="00847699"/>
    <w:rsid w:val="008478D6"/>
    <w:rsid w:val="00850440"/>
    <w:rsid w:val="00850FD4"/>
    <w:rsid w:val="00851B50"/>
    <w:rsid w:val="0085289C"/>
    <w:rsid w:val="00852A28"/>
    <w:rsid w:val="00852F83"/>
    <w:rsid w:val="0085574C"/>
    <w:rsid w:val="00857BC9"/>
    <w:rsid w:val="00861678"/>
    <w:rsid w:val="00862B9F"/>
    <w:rsid w:val="00865AD0"/>
    <w:rsid w:val="00866F5C"/>
    <w:rsid w:val="0086798F"/>
    <w:rsid w:val="00867FDE"/>
    <w:rsid w:val="008715BE"/>
    <w:rsid w:val="008733D3"/>
    <w:rsid w:val="00876496"/>
    <w:rsid w:val="0087687A"/>
    <w:rsid w:val="00877769"/>
    <w:rsid w:val="00877A21"/>
    <w:rsid w:val="00880DC2"/>
    <w:rsid w:val="008826F5"/>
    <w:rsid w:val="008831C4"/>
    <w:rsid w:val="00883B29"/>
    <w:rsid w:val="0088568A"/>
    <w:rsid w:val="00887716"/>
    <w:rsid w:val="0089003D"/>
    <w:rsid w:val="00890073"/>
    <w:rsid w:val="0089235D"/>
    <w:rsid w:val="00894149"/>
    <w:rsid w:val="00897643"/>
    <w:rsid w:val="008A1DCB"/>
    <w:rsid w:val="008A3412"/>
    <w:rsid w:val="008A45BA"/>
    <w:rsid w:val="008A4F13"/>
    <w:rsid w:val="008A5B85"/>
    <w:rsid w:val="008B130D"/>
    <w:rsid w:val="008B19C2"/>
    <w:rsid w:val="008B4A74"/>
    <w:rsid w:val="008B58BC"/>
    <w:rsid w:val="008B713E"/>
    <w:rsid w:val="008B78CE"/>
    <w:rsid w:val="008C4AA6"/>
    <w:rsid w:val="008C589D"/>
    <w:rsid w:val="008D03F7"/>
    <w:rsid w:val="008D11BE"/>
    <w:rsid w:val="008D1281"/>
    <w:rsid w:val="008D25CA"/>
    <w:rsid w:val="008D3815"/>
    <w:rsid w:val="008D385E"/>
    <w:rsid w:val="008E1368"/>
    <w:rsid w:val="008E1633"/>
    <w:rsid w:val="008E1AA3"/>
    <w:rsid w:val="008E2198"/>
    <w:rsid w:val="008E374B"/>
    <w:rsid w:val="008E3CFA"/>
    <w:rsid w:val="008E5C5A"/>
    <w:rsid w:val="008E620A"/>
    <w:rsid w:val="008E67AB"/>
    <w:rsid w:val="008E7AC9"/>
    <w:rsid w:val="008F37BC"/>
    <w:rsid w:val="008F4C1D"/>
    <w:rsid w:val="0090087E"/>
    <w:rsid w:val="00903761"/>
    <w:rsid w:val="00903939"/>
    <w:rsid w:val="0090552B"/>
    <w:rsid w:val="00905D93"/>
    <w:rsid w:val="009105FF"/>
    <w:rsid w:val="00910E51"/>
    <w:rsid w:val="0091551A"/>
    <w:rsid w:val="00916EA7"/>
    <w:rsid w:val="009170C8"/>
    <w:rsid w:val="00917B0F"/>
    <w:rsid w:val="009268CA"/>
    <w:rsid w:val="0092744B"/>
    <w:rsid w:val="00930CB5"/>
    <w:rsid w:val="00931C4A"/>
    <w:rsid w:val="00933279"/>
    <w:rsid w:val="0093441A"/>
    <w:rsid w:val="00936147"/>
    <w:rsid w:val="0094046B"/>
    <w:rsid w:val="0094134F"/>
    <w:rsid w:val="009503CE"/>
    <w:rsid w:val="009508DF"/>
    <w:rsid w:val="00955569"/>
    <w:rsid w:val="009568D9"/>
    <w:rsid w:val="00956DD5"/>
    <w:rsid w:val="00960C53"/>
    <w:rsid w:val="00962C5B"/>
    <w:rsid w:val="009667FA"/>
    <w:rsid w:val="009678E8"/>
    <w:rsid w:val="00967CD7"/>
    <w:rsid w:val="00972CB3"/>
    <w:rsid w:val="00974765"/>
    <w:rsid w:val="0097532D"/>
    <w:rsid w:val="00975F49"/>
    <w:rsid w:val="009776E0"/>
    <w:rsid w:val="0098275D"/>
    <w:rsid w:val="009832A2"/>
    <w:rsid w:val="00984E0A"/>
    <w:rsid w:val="00987A50"/>
    <w:rsid w:val="0099281B"/>
    <w:rsid w:val="009937D3"/>
    <w:rsid w:val="00993E72"/>
    <w:rsid w:val="009967D1"/>
    <w:rsid w:val="009A0852"/>
    <w:rsid w:val="009A1548"/>
    <w:rsid w:val="009A2249"/>
    <w:rsid w:val="009A24BA"/>
    <w:rsid w:val="009A4A33"/>
    <w:rsid w:val="009B2044"/>
    <w:rsid w:val="009B3B01"/>
    <w:rsid w:val="009B42FC"/>
    <w:rsid w:val="009B4EA5"/>
    <w:rsid w:val="009B583A"/>
    <w:rsid w:val="009B7648"/>
    <w:rsid w:val="009C16C6"/>
    <w:rsid w:val="009C583C"/>
    <w:rsid w:val="009C5AD0"/>
    <w:rsid w:val="009C5F49"/>
    <w:rsid w:val="009C76A3"/>
    <w:rsid w:val="009D0166"/>
    <w:rsid w:val="009D7978"/>
    <w:rsid w:val="009D7C8B"/>
    <w:rsid w:val="009E4FAC"/>
    <w:rsid w:val="009F02D2"/>
    <w:rsid w:val="009F163B"/>
    <w:rsid w:val="009F31B4"/>
    <w:rsid w:val="009F4524"/>
    <w:rsid w:val="009F52A3"/>
    <w:rsid w:val="009F6542"/>
    <w:rsid w:val="009F6834"/>
    <w:rsid w:val="009F728B"/>
    <w:rsid w:val="00A01A44"/>
    <w:rsid w:val="00A0266F"/>
    <w:rsid w:val="00A0289B"/>
    <w:rsid w:val="00A029A6"/>
    <w:rsid w:val="00A02D53"/>
    <w:rsid w:val="00A03490"/>
    <w:rsid w:val="00A03690"/>
    <w:rsid w:val="00A03D87"/>
    <w:rsid w:val="00A042F0"/>
    <w:rsid w:val="00A065D1"/>
    <w:rsid w:val="00A078CA"/>
    <w:rsid w:val="00A102F1"/>
    <w:rsid w:val="00A10EB9"/>
    <w:rsid w:val="00A1266F"/>
    <w:rsid w:val="00A13173"/>
    <w:rsid w:val="00A13B15"/>
    <w:rsid w:val="00A14DA3"/>
    <w:rsid w:val="00A171D8"/>
    <w:rsid w:val="00A20B1C"/>
    <w:rsid w:val="00A230CD"/>
    <w:rsid w:val="00A2560A"/>
    <w:rsid w:val="00A264FD"/>
    <w:rsid w:val="00A417F0"/>
    <w:rsid w:val="00A41CB9"/>
    <w:rsid w:val="00A45422"/>
    <w:rsid w:val="00A502E4"/>
    <w:rsid w:val="00A51FFA"/>
    <w:rsid w:val="00A549AF"/>
    <w:rsid w:val="00A54C71"/>
    <w:rsid w:val="00A568CB"/>
    <w:rsid w:val="00A56C31"/>
    <w:rsid w:val="00A575C1"/>
    <w:rsid w:val="00A60A99"/>
    <w:rsid w:val="00A64E89"/>
    <w:rsid w:val="00A655AC"/>
    <w:rsid w:val="00A71321"/>
    <w:rsid w:val="00A72074"/>
    <w:rsid w:val="00A739C9"/>
    <w:rsid w:val="00A73F47"/>
    <w:rsid w:val="00A776FE"/>
    <w:rsid w:val="00A8036C"/>
    <w:rsid w:val="00A90446"/>
    <w:rsid w:val="00A91504"/>
    <w:rsid w:val="00A920A8"/>
    <w:rsid w:val="00A922AE"/>
    <w:rsid w:val="00A93811"/>
    <w:rsid w:val="00A93C81"/>
    <w:rsid w:val="00A9456D"/>
    <w:rsid w:val="00A94A00"/>
    <w:rsid w:val="00A97D01"/>
    <w:rsid w:val="00A97DBD"/>
    <w:rsid w:val="00AA089A"/>
    <w:rsid w:val="00AA096F"/>
    <w:rsid w:val="00AA1209"/>
    <w:rsid w:val="00AA15A4"/>
    <w:rsid w:val="00AA198B"/>
    <w:rsid w:val="00AA2E0B"/>
    <w:rsid w:val="00AB292B"/>
    <w:rsid w:val="00AB33D7"/>
    <w:rsid w:val="00AB4853"/>
    <w:rsid w:val="00AB48EE"/>
    <w:rsid w:val="00AB5090"/>
    <w:rsid w:val="00AB6B02"/>
    <w:rsid w:val="00AB79A7"/>
    <w:rsid w:val="00AC43E5"/>
    <w:rsid w:val="00AC4ADA"/>
    <w:rsid w:val="00AC5AFF"/>
    <w:rsid w:val="00AC6F3F"/>
    <w:rsid w:val="00AC712E"/>
    <w:rsid w:val="00AC78AA"/>
    <w:rsid w:val="00AC7B1E"/>
    <w:rsid w:val="00AC7C2B"/>
    <w:rsid w:val="00AD04D5"/>
    <w:rsid w:val="00AD2230"/>
    <w:rsid w:val="00AD3296"/>
    <w:rsid w:val="00AD58B8"/>
    <w:rsid w:val="00AD6B5C"/>
    <w:rsid w:val="00AE1424"/>
    <w:rsid w:val="00AE27A5"/>
    <w:rsid w:val="00AE73D0"/>
    <w:rsid w:val="00AE7A42"/>
    <w:rsid w:val="00AF061E"/>
    <w:rsid w:val="00AF0F11"/>
    <w:rsid w:val="00AF12ED"/>
    <w:rsid w:val="00AF1D7F"/>
    <w:rsid w:val="00AF2C2B"/>
    <w:rsid w:val="00AF4C5A"/>
    <w:rsid w:val="00AF63E1"/>
    <w:rsid w:val="00B0091E"/>
    <w:rsid w:val="00B0174D"/>
    <w:rsid w:val="00B03314"/>
    <w:rsid w:val="00B104BA"/>
    <w:rsid w:val="00B1082B"/>
    <w:rsid w:val="00B108AA"/>
    <w:rsid w:val="00B12B1B"/>
    <w:rsid w:val="00B15587"/>
    <w:rsid w:val="00B158CE"/>
    <w:rsid w:val="00B178CF"/>
    <w:rsid w:val="00B20432"/>
    <w:rsid w:val="00B22B5D"/>
    <w:rsid w:val="00B22EAE"/>
    <w:rsid w:val="00B23F5D"/>
    <w:rsid w:val="00B24CCA"/>
    <w:rsid w:val="00B2534D"/>
    <w:rsid w:val="00B27F41"/>
    <w:rsid w:val="00B31DE1"/>
    <w:rsid w:val="00B323B7"/>
    <w:rsid w:val="00B364E8"/>
    <w:rsid w:val="00B41D1A"/>
    <w:rsid w:val="00B434D7"/>
    <w:rsid w:val="00B4680C"/>
    <w:rsid w:val="00B51CE3"/>
    <w:rsid w:val="00B525A5"/>
    <w:rsid w:val="00B52DEE"/>
    <w:rsid w:val="00B60C3E"/>
    <w:rsid w:val="00B63D28"/>
    <w:rsid w:val="00B63DA5"/>
    <w:rsid w:val="00B64E79"/>
    <w:rsid w:val="00B650B6"/>
    <w:rsid w:val="00B667AA"/>
    <w:rsid w:val="00B669FE"/>
    <w:rsid w:val="00B672A8"/>
    <w:rsid w:val="00B71E8A"/>
    <w:rsid w:val="00B72684"/>
    <w:rsid w:val="00B730D3"/>
    <w:rsid w:val="00B730DE"/>
    <w:rsid w:val="00B74B37"/>
    <w:rsid w:val="00B76775"/>
    <w:rsid w:val="00B82934"/>
    <w:rsid w:val="00B8435E"/>
    <w:rsid w:val="00B856FC"/>
    <w:rsid w:val="00B9605E"/>
    <w:rsid w:val="00B97D2D"/>
    <w:rsid w:val="00BA015F"/>
    <w:rsid w:val="00BA7DBD"/>
    <w:rsid w:val="00BB43B3"/>
    <w:rsid w:val="00BB56E9"/>
    <w:rsid w:val="00BB6728"/>
    <w:rsid w:val="00BB68F6"/>
    <w:rsid w:val="00BB6F0D"/>
    <w:rsid w:val="00BB7BF3"/>
    <w:rsid w:val="00BC0180"/>
    <w:rsid w:val="00BC0902"/>
    <w:rsid w:val="00BC0A3A"/>
    <w:rsid w:val="00BC1097"/>
    <w:rsid w:val="00BC153E"/>
    <w:rsid w:val="00BC17C4"/>
    <w:rsid w:val="00BC3E89"/>
    <w:rsid w:val="00BC6383"/>
    <w:rsid w:val="00BC66FD"/>
    <w:rsid w:val="00BC738C"/>
    <w:rsid w:val="00BC7CB5"/>
    <w:rsid w:val="00BD08C7"/>
    <w:rsid w:val="00BD2BE2"/>
    <w:rsid w:val="00BD5DC2"/>
    <w:rsid w:val="00BD74D9"/>
    <w:rsid w:val="00BE021C"/>
    <w:rsid w:val="00BE034F"/>
    <w:rsid w:val="00BE5295"/>
    <w:rsid w:val="00BE7C4B"/>
    <w:rsid w:val="00BF37A1"/>
    <w:rsid w:val="00BF45BD"/>
    <w:rsid w:val="00BF683C"/>
    <w:rsid w:val="00BF729C"/>
    <w:rsid w:val="00BF798C"/>
    <w:rsid w:val="00BF7DC9"/>
    <w:rsid w:val="00C007CF"/>
    <w:rsid w:val="00C00A7D"/>
    <w:rsid w:val="00C02DA4"/>
    <w:rsid w:val="00C041CE"/>
    <w:rsid w:val="00C04AC2"/>
    <w:rsid w:val="00C05B97"/>
    <w:rsid w:val="00C05C22"/>
    <w:rsid w:val="00C0629F"/>
    <w:rsid w:val="00C0670D"/>
    <w:rsid w:val="00C06FE7"/>
    <w:rsid w:val="00C072CD"/>
    <w:rsid w:val="00C07F76"/>
    <w:rsid w:val="00C109A4"/>
    <w:rsid w:val="00C1163D"/>
    <w:rsid w:val="00C11F0B"/>
    <w:rsid w:val="00C13664"/>
    <w:rsid w:val="00C213C3"/>
    <w:rsid w:val="00C21BA7"/>
    <w:rsid w:val="00C22FD3"/>
    <w:rsid w:val="00C2485D"/>
    <w:rsid w:val="00C2530E"/>
    <w:rsid w:val="00C25D70"/>
    <w:rsid w:val="00C26254"/>
    <w:rsid w:val="00C263C6"/>
    <w:rsid w:val="00C2744C"/>
    <w:rsid w:val="00C3459A"/>
    <w:rsid w:val="00C346F6"/>
    <w:rsid w:val="00C356CD"/>
    <w:rsid w:val="00C37DC7"/>
    <w:rsid w:val="00C4143D"/>
    <w:rsid w:val="00C47673"/>
    <w:rsid w:val="00C55515"/>
    <w:rsid w:val="00C56199"/>
    <w:rsid w:val="00C60602"/>
    <w:rsid w:val="00C6198B"/>
    <w:rsid w:val="00C67092"/>
    <w:rsid w:val="00C71C13"/>
    <w:rsid w:val="00C72412"/>
    <w:rsid w:val="00C75022"/>
    <w:rsid w:val="00C75DA9"/>
    <w:rsid w:val="00C76A25"/>
    <w:rsid w:val="00C81382"/>
    <w:rsid w:val="00C817C0"/>
    <w:rsid w:val="00C81D9F"/>
    <w:rsid w:val="00C8291B"/>
    <w:rsid w:val="00C83818"/>
    <w:rsid w:val="00C86FD8"/>
    <w:rsid w:val="00C8766A"/>
    <w:rsid w:val="00C87DD8"/>
    <w:rsid w:val="00C92237"/>
    <w:rsid w:val="00C96346"/>
    <w:rsid w:val="00C9718E"/>
    <w:rsid w:val="00CA076C"/>
    <w:rsid w:val="00CA14E1"/>
    <w:rsid w:val="00CA1DFB"/>
    <w:rsid w:val="00CA3EBB"/>
    <w:rsid w:val="00CA44D3"/>
    <w:rsid w:val="00CA4AD6"/>
    <w:rsid w:val="00CA614B"/>
    <w:rsid w:val="00CB1DE0"/>
    <w:rsid w:val="00CB4E05"/>
    <w:rsid w:val="00CB619C"/>
    <w:rsid w:val="00CB7D35"/>
    <w:rsid w:val="00CC309D"/>
    <w:rsid w:val="00CC6686"/>
    <w:rsid w:val="00CC7627"/>
    <w:rsid w:val="00CD1B5F"/>
    <w:rsid w:val="00CD1CFC"/>
    <w:rsid w:val="00CD2AF7"/>
    <w:rsid w:val="00CD3EE6"/>
    <w:rsid w:val="00CD48B3"/>
    <w:rsid w:val="00CD598C"/>
    <w:rsid w:val="00CD6674"/>
    <w:rsid w:val="00CD6733"/>
    <w:rsid w:val="00CD71E2"/>
    <w:rsid w:val="00CD7D3A"/>
    <w:rsid w:val="00CE0E03"/>
    <w:rsid w:val="00CE1C29"/>
    <w:rsid w:val="00CE1F87"/>
    <w:rsid w:val="00CE2064"/>
    <w:rsid w:val="00CE3183"/>
    <w:rsid w:val="00CE5533"/>
    <w:rsid w:val="00CE623B"/>
    <w:rsid w:val="00CF26E0"/>
    <w:rsid w:val="00CF3134"/>
    <w:rsid w:val="00CF6664"/>
    <w:rsid w:val="00CF6D64"/>
    <w:rsid w:val="00D012EB"/>
    <w:rsid w:val="00D013A3"/>
    <w:rsid w:val="00D032DC"/>
    <w:rsid w:val="00D051A1"/>
    <w:rsid w:val="00D06B37"/>
    <w:rsid w:val="00D12EB1"/>
    <w:rsid w:val="00D1349B"/>
    <w:rsid w:val="00D1432C"/>
    <w:rsid w:val="00D150F4"/>
    <w:rsid w:val="00D2219E"/>
    <w:rsid w:val="00D2438C"/>
    <w:rsid w:val="00D26ACB"/>
    <w:rsid w:val="00D27128"/>
    <w:rsid w:val="00D343F3"/>
    <w:rsid w:val="00D34909"/>
    <w:rsid w:val="00D36F09"/>
    <w:rsid w:val="00D3720E"/>
    <w:rsid w:val="00D425D7"/>
    <w:rsid w:val="00D43AE9"/>
    <w:rsid w:val="00D44147"/>
    <w:rsid w:val="00D45303"/>
    <w:rsid w:val="00D457B1"/>
    <w:rsid w:val="00D5051E"/>
    <w:rsid w:val="00D521D3"/>
    <w:rsid w:val="00D526D7"/>
    <w:rsid w:val="00D542E0"/>
    <w:rsid w:val="00D55DA4"/>
    <w:rsid w:val="00D611E7"/>
    <w:rsid w:val="00D66CD9"/>
    <w:rsid w:val="00D67E02"/>
    <w:rsid w:val="00D67FE8"/>
    <w:rsid w:val="00D7404E"/>
    <w:rsid w:val="00D747BD"/>
    <w:rsid w:val="00D76D35"/>
    <w:rsid w:val="00D77A50"/>
    <w:rsid w:val="00D805FB"/>
    <w:rsid w:val="00D81C6D"/>
    <w:rsid w:val="00D82905"/>
    <w:rsid w:val="00D84444"/>
    <w:rsid w:val="00D86936"/>
    <w:rsid w:val="00D904AA"/>
    <w:rsid w:val="00D90DA7"/>
    <w:rsid w:val="00D92B1F"/>
    <w:rsid w:val="00D92DBF"/>
    <w:rsid w:val="00D93ECD"/>
    <w:rsid w:val="00D94CB6"/>
    <w:rsid w:val="00DA1FE6"/>
    <w:rsid w:val="00DA28D1"/>
    <w:rsid w:val="00DA4896"/>
    <w:rsid w:val="00DA48CC"/>
    <w:rsid w:val="00DA5662"/>
    <w:rsid w:val="00DA64B4"/>
    <w:rsid w:val="00DB0479"/>
    <w:rsid w:val="00DB063F"/>
    <w:rsid w:val="00DB08B5"/>
    <w:rsid w:val="00DB1CA3"/>
    <w:rsid w:val="00DB594B"/>
    <w:rsid w:val="00DB6CF2"/>
    <w:rsid w:val="00DC2A35"/>
    <w:rsid w:val="00DC2E2A"/>
    <w:rsid w:val="00DC35CD"/>
    <w:rsid w:val="00DC3FDA"/>
    <w:rsid w:val="00DC432C"/>
    <w:rsid w:val="00DC476A"/>
    <w:rsid w:val="00DC5791"/>
    <w:rsid w:val="00DD15CE"/>
    <w:rsid w:val="00DD1C9E"/>
    <w:rsid w:val="00DD3730"/>
    <w:rsid w:val="00DD3D0C"/>
    <w:rsid w:val="00DD7ED4"/>
    <w:rsid w:val="00DE58E4"/>
    <w:rsid w:val="00DE5B17"/>
    <w:rsid w:val="00DE60C4"/>
    <w:rsid w:val="00DF1B04"/>
    <w:rsid w:val="00DF34CF"/>
    <w:rsid w:val="00DF48BD"/>
    <w:rsid w:val="00E02CD7"/>
    <w:rsid w:val="00E02F14"/>
    <w:rsid w:val="00E03D1D"/>
    <w:rsid w:val="00E05CF7"/>
    <w:rsid w:val="00E100C6"/>
    <w:rsid w:val="00E1023D"/>
    <w:rsid w:val="00E1035F"/>
    <w:rsid w:val="00E12432"/>
    <w:rsid w:val="00E12C57"/>
    <w:rsid w:val="00E14835"/>
    <w:rsid w:val="00E166FA"/>
    <w:rsid w:val="00E1688B"/>
    <w:rsid w:val="00E208E7"/>
    <w:rsid w:val="00E20D8A"/>
    <w:rsid w:val="00E20E7C"/>
    <w:rsid w:val="00E230B4"/>
    <w:rsid w:val="00E2322B"/>
    <w:rsid w:val="00E23EC3"/>
    <w:rsid w:val="00E24074"/>
    <w:rsid w:val="00E2434F"/>
    <w:rsid w:val="00E270AB"/>
    <w:rsid w:val="00E27930"/>
    <w:rsid w:val="00E27A10"/>
    <w:rsid w:val="00E33F90"/>
    <w:rsid w:val="00E37CE8"/>
    <w:rsid w:val="00E40003"/>
    <w:rsid w:val="00E40309"/>
    <w:rsid w:val="00E40CF8"/>
    <w:rsid w:val="00E410BD"/>
    <w:rsid w:val="00E41395"/>
    <w:rsid w:val="00E41B93"/>
    <w:rsid w:val="00E41E88"/>
    <w:rsid w:val="00E42343"/>
    <w:rsid w:val="00E42CBC"/>
    <w:rsid w:val="00E47376"/>
    <w:rsid w:val="00E475A2"/>
    <w:rsid w:val="00E508D6"/>
    <w:rsid w:val="00E5094F"/>
    <w:rsid w:val="00E51BB0"/>
    <w:rsid w:val="00E53B19"/>
    <w:rsid w:val="00E555EC"/>
    <w:rsid w:val="00E564D1"/>
    <w:rsid w:val="00E602E5"/>
    <w:rsid w:val="00E658A5"/>
    <w:rsid w:val="00E6706F"/>
    <w:rsid w:val="00E67ECA"/>
    <w:rsid w:val="00E70404"/>
    <w:rsid w:val="00E70983"/>
    <w:rsid w:val="00E71F25"/>
    <w:rsid w:val="00E736D1"/>
    <w:rsid w:val="00E77CB3"/>
    <w:rsid w:val="00E83C33"/>
    <w:rsid w:val="00E87F24"/>
    <w:rsid w:val="00E90D15"/>
    <w:rsid w:val="00E91A97"/>
    <w:rsid w:val="00E925E6"/>
    <w:rsid w:val="00E9431D"/>
    <w:rsid w:val="00EA06BD"/>
    <w:rsid w:val="00EA0A5F"/>
    <w:rsid w:val="00EA1107"/>
    <w:rsid w:val="00EA4673"/>
    <w:rsid w:val="00EB03FA"/>
    <w:rsid w:val="00EB184E"/>
    <w:rsid w:val="00EB28EC"/>
    <w:rsid w:val="00EB58CD"/>
    <w:rsid w:val="00EB67EB"/>
    <w:rsid w:val="00EB7664"/>
    <w:rsid w:val="00EC01F5"/>
    <w:rsid w:val="00EC1220"/>
    <w:rsid w:val="00EC2BFC"/>
    <w:rsid w:val="00EC2E7C"/>
    <w:rsid w:val="00EC3500"/>
    <w:rsid w:val="00ED006E"/>
    <w:rsid w:val="00ED55B7"/>
    <w:rsid w:val="00ED74A6"/>
    <w:rsid w:val="00EE18D4"/>
    <w:rsid w:val="00EE4637"/>
    <w:rsid w:val="00EE72D9"/>
    <w:rsid w:val="00EF089D"/>
    <w:rsid w:val="00EF15F3"/>
    <w:rsid w:val="00EF2BDC"/>
    <w:rsid w:val="00EF50A1"/>
    <w:rsid w:val="00EF75E2"/>
    <w:rsid w:val="00F00CD3"/>
    <w:rsid w:val="00F01619"/>
    <w:rsid w:val="00F03D12"/>
    <w:rsid w:val="00F11A01"/>
    <w:rsid w:val="00F17F95"/>
    <w:rsid w:val="00F20207"/>
    <w:rsid w:val="00F20407"/>
    <w:rsid w:val="00F21E53"/>
    <w:rsid w:val="00F22AB1"/>
    <w:rsid w:val="00F24064"/>
    <w:rsid w:val="00F2473B"/>
    <w:rsid w:val="00F2519A"/>
    <w:rsid w:val="00F27131"/>
    <w:rsid w:val="00F2748F"/>
    <w:rsid w:val="00F31372"/>
    <w:rsid w:val="00F31EE9"/>
    <w:rsid w:val="00F31F5F"/>
    <w:rsid w:val="00F3297C"/>
    <w:rsid w:val="00F3524F"/>
    <w:rsid w:val="00F40B08"/>
    <w:rsid w:val="00F40C10"/>
    <w:rsid w:val="00F433A0"/>
    <w:rsid w:val="00F43BBB"/>
    <w:rsid w:val="00F44B11"/>
    <w:rsid w:val="00F44CA0"/>
    <w:rsid w:val="00F45B70"/>
    <w:rsid w:val="00F5160C"/>
    <w:rsid w:val="00F52060"/>
    <w:rsid w:val="00F5214A"/>
    <w:rsid w:val="00F522EF"/>
    <w:rsid w:val="00F5243F"/>
    <w:rsid w:val="00F524E3"/>
    <w:rsid w:val="00F52E0B"/>
    <w:rsid w:val="00F5302E"/>
    <w:rsid w:val="00F54F1D"/>
    <w:rsid w:val="00F554B1"/>
    <w:rsid w:val="00F602C3"/>
    <w:rsid w:val="00F61156"/>
    <w:rsid w:val="00F6118A"/>
    <w:rsid w:val="00F63D48"/>
    <w:rsid w:val="00F65AE5"/>
    <w:rsid w:val="00F73655"/>
    <w:rsid w:val="00F74312"/>
    <w:rsid w:val="00F774B5"/>
    <w:rsid w:val="00F80478"/>
    <w:rsid w:val="00F80E82"/>
    <w:rsid w:val="00F81641"/>
    <w:rsid w:val="00F83B5A"/>
    <w:rsid w:val="00F84C66"/>
    <w:rsid w:val="00F855E8"/>
    <w:rsid w:val="00F85926"/>
    <w:rsid w:val="00F859DD"/>
    <w:rsid w:val="00F8782F"/>
    <w:rsid w:val="00F90183"/>
    <w:rsid w:val="00F916ED"/>
    <w:rsid w:val="00F92FC4"/>
    <w:rsid w:val="00F94130"/>
    <w:rsid w:val="00F957E2"/>
    <w:rsid w:val="00F9669F"/>
    <w:rsid w:val="00F9744B"/>
    <w:rsid w:val="00FA6D35"/>
    <w:rsid w:val="00FA6E0F"/>
    <w:rsid w:val="00FA7A99"/>
    <w:rsid w:val="00FA7FE7"/>
    <w:rsid w:val="00FB1307"/>
    <w:rsid w:val="00FB27B7"/>
    <w:rsid w:val="00FB41AC"/>
    <w:rsid w:val="00FB42A9"/>
    <w:rsid w:val="00FC2A67"/>
    <w:rsid w:val="00FC3391"/>
    <w:rsid w:val="00FC3678"/>
    <w:rsid w:val="00FC40B5"/>
    <w:rsid w:val="00FC7290"/>
    <w:rsid w:val="00FD0ECB"/>
    <w:rsid w:val="00FD3B51"/>
    <w:rsid w:val="00FD3BBE"/>
    <w:rsid w:val="00FD640B"/>
    <w:rsid w:val="00FD66ED"/>
    <w:rsid w:val="00FD7A5D"/>
    <w:rsid w:val="00FE0C74"/>
    <w:rsid w:val="00FE4FFE"/>
    <w:rsid w:val="00FF32DA"/>
    <w:rsid w:val="00FF5748"/>
    <w:rsid w:val="00FF6259"/>
    <w:rsid w:val="00FF6E12"/>
    <w:rsid w:val="02B3629A"/>
    <w:rsid w:val="03863E60"/>
    <w:rsid w:val="0D7305A2"/>
    <w:rsid w:val="0F9A29FF"/>
    <w:rsid w:val="1B5C5C9A"/>
    <w:rsid w:val="1BCA5560"/>
    <w:rsid w:val="2ED65175"/>
    <w:rsid w:val="3E4A361A"/>
    <w:rsid w:val="42732C55"/>
    <w:rsid w:val="451B2B19"/>
    <w:rsid w:val="475E7652"/>
    <w:rsid w:val="4AA94792"/>
    <w:rsid w:val="4C127482"/>
    <w:rsid w:val="4CCC5982"/>
    <w:rsid w:val="571038E1"/>
    <w:rsid w:val="645368BA"/>
    <w:rsid w:val="6BC65899"/>
    <w:rsid w:val="6BF563B1"/>
    <w:rsid w:val="7072115E"/>
    <w:rsid w:val="71B03CDC"/>
    <w:rsid w:val="75D957FA"/>
    <w:rsid w:val="79C431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E16815"/>
  <w15:docId w15:val="{C6C47EAE-3492-4AD1-AE7D-60C99F956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qFormat="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qFormat/>
    <w:rPr>
      <w:b/>
      <w:bCs/>
    </w:rPr>
  </w:style>
  <w:style w:type="paragraph" w:styleId="a4">
    <w:name w:val="annotation text"/>
    <w:basedOn w:val="a"/>
    <w:link w:val="a6"/>
    <w:uiPriority w:val="99"/>
    <w:unhideWhenUsed/>
    <w:qFormat/>
    <w:rPr>
      <w:sz w:val="20"/>
      <w:szCs w:val="20"/>
    </w:r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character" w:styleId="ad">
    <w:name w:val="page number"/>
    <w:basedOn w:val="a0"/>
    <w:uiPriority w:val="99"/>
    <w:semiHidden/>
    <w:unhideWhenUsed/>
    <w:qFormat/>
  </w:style>
  <w:style w:type="character" w:styleId="ae">
    <w:name w:val="Emphasis"/>
    <w:basedOn w:val="a0"/>
    <w:uiPriority w:val="20"/>
    <w:qFormat/>
    <w:rPr>
      <w:i/>
      <w:iCs/>
    </w:rPr>
  </w:style>
  <w:style w:type="character" w:styleId="af">
    <w:name w:val="line number"/>
    <w:basedOn w:val="a0"/>
    <w:uiPriority w:val="99"/>
    <w:semiHidden/>
    <w:unhideWhenUsed/>
    <w:qFormat/>
  </w:style>
  <w:style w:type="character" w:styleId="af0">
    <w:name w:val="Hyperlink"/>
    <w:basedOn w:val="a0"/>
    <w:uiPriority w:val="99"/>
    <w:unhideWhenUsed/>
    <w:qFormat/>
    <w:rPr>
      <w:color w:val="0000FF"/>
      <w:u w:val="single"/>
    </w:rPr>
  </w:style>
  <w:style w:type="character" w:styleId="af1">
    <w:name w:val="annotation reference"/>
    <w:basedOn w:val="a0"/>
    <w:uiPriority w:val="99"/>
    <w:semiHidden/>
    <w:unhideWhenUsed/>
    <w:qFormat/>
    <w:rPr>
      <w:sz w:val="16"/>
      <w:szCs w:val="16"/>
    </w:rPr>
  </w:style>
  <w:style w:type="table" w:styleId="af2">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
    <w:link w:val="EndNoteBibliographyTitle0"/>
    <w:qFormat/>
    <w:pPr>
      <w:jc w:val="center"/>
    </w:pPr>
    <w:rPr>
      <w:rFonts w:ascii="等线" w:eastAsia="等线" w:hAnsi="等线" w:cs="等线" w:hint="eastAsia"/>
      <w:sz w:val="20"/>
    </w:rPr>
  </w:style>
  <w:style w:type="character" w:customStyle="1" w:styleId="EndNoteBibliographyTitle0">
    <w:name w:val="EndNote Bibliography Title 字符"/>
    <w:basedOn w:val="a0"/>
    <w:link w:val="EndNoteBibliographyTitle"/>
    <w:qFormat/>
    <w:rPr>
      <w:rFonts w:ascii="等线" w:eastAsia="等线" w:hAnsi="等线" w:cs="等线"/>
      <w:kern w:val="2"/>
      <w:szCs w:val="22"/>
    </w:rPr>
  </w:style>
  <w:style w:type="paragraph" w:customStyle="1" w:styleId="EndNoteBibliography">
    <w:name w:val="EndNote Bibliography"/>
    <w:basedOn w:val="a"/>
    <w:link w:val="EndNoteBibliography0"/>
    <w:qFormat/>
    <w:rPr>
      <w:rFonts w:ascii="等线" w:eastAsia="等线" w:hAnsi="等线" w:cs="等线" w:hint="eastAsia"/>
      <w:sz w:val="20"/>
    </w:rPr>
  </w:style>
  <w:style w:type="character" w:customStyle="1" w:styleId="EndNoteBibliography0">
    <w:name w:val="EndNote Bibliography 字符"/>
    <w:basedOn w:val="a0"/>
    <w:link w:val="EndNoteBibliography"/>
    <w:qFormat/>
    <w:rPr>
      <w:rFonts w:ascii="等线" w:eastAsia="等线" w:hAnsi="等线" w:cs="等线"/>
      <w:kern w:val="2"/>
      <w:szCs w:val="22"/>
    </w:rPr>
  </w:style>
  <w:style w:type="character" w:customStyle="1" w:styleId="a8">
    <w:name w:val="批注框文本 字符"/>
    <w:basedOn w:val="a0"/>
    <w:link w:val="a7"/>
    <w:uiPriority w:val="99"/>
    <w:semiHidden/>
    <w:qFormat/>
    <w:rPr>
      <w:sz w:val="18"/>
      <w:szCs w:val="18"/>
    </w:rPr>
  </w:style>
  <w:style w:type="character" w:customStyle="1" w:styleId="fontstyle01">
    <w:name w:val="fontstyle01"/>
    <w:basedOn w:val="a0"/>
    <w:qFormat/>
    <w:rPr>
      <w:rFonts w:ascii="Arial-BoldMT" w:hAnsi="Arial-BoldMT" w:hint="default"/>
      <w:b/>
      <w:bCs/>
      <w:color w:val="000000"/>
      <w:sz w:val="28"/>
      <w:szCs w:val="28"/>
    </w:rPr>
  </w:style>
  <w:style w:type="paragraph" w:styleId="af3">
    <w:name w:val="List Paragraph"/>
    <w:basedOn w:val="a"/>
    <w:uiPriority w:val="34"/>
    <w:qFormat/>
    <w:pPr>
      <w:ind w:firstLineChars="200" w:firstLine="420"/>
    </w:p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character" w:customStyle="1" w:styleId="1">
    <w:name w:val="未处理的提及1"/>
    <w:basedOn w:val="a0"/>
    <w:uiPriority w:val="99"/>
    <w:semiHidden/>
    <w:unhideWhenUsed/>
    <w:qFormat/>
    <w:rPr>
      <w:color w:val="605E5C"/>
      <w:shd w:val="clear" w:color="auto" w:fill="E1DFDD"/>
    </w:rPr>
  </w:style>
  <w:style w:type="character" w:customStyle="1" w:styleId="skip">
    <w:name w:val="skip"/>
    <w:basedOn w:val="a0"/>
    <w:qFormat/>
  </w:style>
  <w:style w:type="character" w:customStyle="1" w:styleId="a6">
    <w:name w:val="批注文字 字符"/>
    <w:basedOn w:val="a0"/>
    <w:link w:val="a4"/>
    <w:uiPriority w:val="99"/>
    <w:qFormat/>
    <w:rPr>
      <w:sz w:val="20"/>
      <w:szCs w:val="20"/>
    </w:rPr>
  </w:style>
  <w:style w:type="character" w:customStyle="1" w:styleId="a5">
    <w:name w:val="批注主题 字符"/>
    <w:basedOn w:val="a6"/>
    <w:link w:val="a3"/>
    <w:uiPriority w:val="99"/>
    <w:semiHidden/>
    <w:qFormat/>
    <w:rPr>
      <w:b/>
      <w:bCs/>
      <w:sz w:val="20"/>
      <w:szCs w:val="20"/>
    </w:rPr>
  </w:style>
  <w:style w:type="paragraph" w:customStyle="1" w:styleId="10">
    <w:name w:val="修订1"/>
    <w:hidden/>
    <w:uiPriority w:val="99"/>
    <w:semiHidden/>
    <w:qFormat/>
    <w:rPr>
      <w:kern w:val="2"/>
      <w:sz w:val="21"/>
      <w:szCs w:val="22"/>
    </w:rPr>
  </w:style>
  <w:style w:type="character" w:customStyle="1" w:styleId="apple-converted-space">
    <w:name w:val="apple-converted-space"/>
    <w:basedOn w:val="a0"/>
    <w:qFormat/>
  </w:style>
  <w:style w:type="paragraph" w:customStyle="1" w:styleId="src">
    <w:name w:val="src"/>
    <w:basedOn w:val="a"/>
    <w:qFormat/>
    <w:pPr>
      <w:widowControl/>
      <w:spacing w:before="100" w:beforeAutospacing="1" w:after="100" w:afterAutospacing="1"/>
      <w:jc w:val="left"/>
    </w:pPr>
    <w:rPr>
      <w:rFonts w:ascii="宋体" w:eastAsia="宋体" w:hAnsi="宋体" w:cs="宋体"/>
      <w:kern w:val="0"/>
      <w:sz w:val="24"/>
      <w:szCs w:val="24"/>
    </w:rPr>
  </w:style>
  <w:style w:type="paragraph" w:customStyle="1" w:styleId="Default">
    <w:name w:val="Default"/>
    <w:pPr>
      <w:widowControl w:val="0"/>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javascript:;"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2B9340D-C2E0-41F2-B256-5A1A45C43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594</TotalTime>
  <Pages>26</Pages>
  <Words>14470</Words>
  <Characters>82479</Characters>
  <Application>Microsoft Office Word</Application>
  <DocSecurity>0</DocSecurity>
  <Lines>687</Lines>
  <Paragraphs>193</Paragraphs>
  <ScaleCrop>false</ScaleCrop>
  <Company/>
  <LinksUpToDate>false</LinksUpToDate>
  <CharactersWithSpaces>96756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ying wang</dc:creator>
  <cp:lastModifiedBy>cc</cp:lastModifiedBy>
  <cp:revision>107</cp:revision>
  <dcterms:created xsi:type="dcterms:W3CDTF">2021-03-12T02:07:00Z</dcterms:created>
  <dcterms:modified xsi:type="dcterms:W3CDTF">2021-03-19T14:04:00Z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