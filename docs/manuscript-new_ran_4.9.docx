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319E" w14:textId="77777777" w:rsidR="000345BB" w:rsidRDefault="000345BB">
      <w:pPr>
        <w:spacing w:line="360" w:lineRule="auto"/>
        <w:jc w:val="left"/>
        <w:rPr>
          <w:ins w:id="0" w:author="cc" w:date="2021-03-19T20:43:00Z"/>
          <w:rFonts w:ascii="Times New Roman" w:hAnsi="Times New Roman" w:cs="Times New Roman"/>
          <w:b/>
          <w:sz w:val="24"/>
          <w:szCs w:val="24"/>
        </w:rPr>
      </w:pPr>
    </w:p>
    <w:p w14:paraId="6DBA439F" w14:textId="799A371C" w:rsidR="00830251" w:rsidRDefault="003C0E66">
      <w:pPr>
        <w:spacing w:line="360" w:lineRule="auto"/>
        <w:jc w:val="left"/>
        <w:rPr>
          <w:ins w:id="1" w:author="cc" w:date="2021-04-06T10:15:00Z"/>
          <w:rFonts w:ascii="Times New Roman" w:hAnsi="Times New Roman" w:cs="Times New Roman"/>
          <w:bCs/>
          <w:sz w:val="24"/>
          <w:szCs w:val="24"/>
        </w:rPr>
      </w:pPr>
      <w:ins w:id="2" w:author="Guobo Chen" w:date="2020-11-19T14:58:00Z">
        <w:r>
          <w:rPr>
            <w:rFonts w:ascii="Times New Roman" w:hAnsi="Times New Roman" w:cs="Times New Roman"/>
            <w:b/>
            <w:sz w:val="24"/>
            <w:szCs w:val="24"/>
          </w:rPr>
          <w:t>Title</w:t>
        </w:r>
        <w:r>
          <w:rPr>
            <w:rFonts w:ascii="Times New Roman" w:hAnsi="Times New Roman" w:cs="Times New Roman"/>
            <w:bCs/>
            <w:sz w:val="24"/>
            <w:szCs w:val="24"/>
          </w:rPr>
          <w:t>:</w:t>
        </w:r>
        <w:r>
          <w:rPr>
            <w:rFonts w:ascii="Times New Roman" w:hAnsi="Times New Roman" w:cs="Times New Roman"/>
            <w:b/>
            <w:sz w:val="24"/>
            <w:szCs w:val="24"/>
          </w:rPr>
          <w:t xml:space="preserve"> </w:t>
        </w:r>
      </w:ins>
      <w:ins w:id="3" w:author="cc" w:date="2021-04-06T10:10:00Z">
        <w:r w:rsidR="00830251" w:rsidRPr="00830251">
          <w:rPr>
            <w:rFonts w:ascii="Times New Roman" w:hAnsi="Times New Roman" w:cs="Times New Roman"/>
            <w:bCs/>
            <w:sz w:val="24"/>
            <w:szCs w:val="24"/>
            <w:rPrChange w:id="4" w:author="cc" w:date="2021-04-06T10:15:00Z">
              <w:rPr>
                <w:rFonts w:ascii="Times New Roman" w:hAnsi="Times New Roman" w:cs="Times New Roman"/>
                <w:b/>
                <w:sz w:val="24"/>
                <w:szCs w:val="24"/>
              </w:rPr>
            </w:rPrChange>
          </w:rPr>
          <w:t xml:space="preserve">Association of </w:t>
        </w:r>
      </w:ins>
      <w:ins w:id="5" w:author="cc" w:date="2021-04-06T10:14:00Z">
        <w:r w:rsidR="00830251">
          <w:rPr>
            <w:rFonts w:ascii="Times New Roman" w:hAnsi="Times New Roman" w:cs="Times New Roman" w:hint="eastAsia"/>
            <w:bCs/>
            <w:sz w:val="24"/>
            <w:szCs w:val="24"/>
          </w:rPr>
          <w:t>p</w:t>
        </w:r>
      </w:ins>
      <w:ins w:id="6" w:author="cc" w:date="2021-04-06T10:13:00Z">
        <w:r w:rsidR="00830251">
          <w:rPr>
            <w:rFonts w:ascii="Times New Roman" w:hAnsi="Times New Roman" w:cs="Times New Roman"/>
            <w:bCs/>
            <w:sz w:val="24"/>
            <w:szCs w:val="24"/>
          </w:rPr>
          <w:t>eripheral blood immunophenotype indicators</w:t>
        </w:r>
      </w:ins>
      <w:ins w:id="7" w:author="cc" w:date="2021-04-06T10:10:00Z">
        <w:r w:rsidR="00830251" w:rsidRPr="00830251">
          <w:rPr>
            <w:rFonts w:ascii="Times New Roman" w:hAnsi="Times New Roman" w:cs="Times New Roman"/>
            <w:bCs/>
            <w:sz w:val="24"/>
            <w:szCs w:val="24"/>
            <w:rPrChange w:id="8" w:author="cc" w:date="2021-04-06T10:15:00Z">
              <w:rPr>
                <w:rFonts w:ascii="Times New Roman" w:hAnsi="Times New Roman" w:cs="Times New Roman"/>
                <w:b/>
                <w:sz w:val="24"/>
                <w:szCs w:val="24"/>
              </w:rPr>
            </w:rPrChange>
          </w:rPr>
          <w:t xml:space="preserve"> with </w:t>
        </w:r>
      </w:ins>
      <w:ins w:id="9" w:author="cc" w:date="2021-04-06T10:14:00Z">
        <w:r w:rsidR="00830251" w:rsidRPr="00DA33D9">
          <w:rPr>
            <w:rFonts w:ascii="Times New Roman" w:hAnsi="Times New Roman" w:cs="Times New Roman"/>
            <w:bCs/>
            <w:sz w:val="24"/>
            <w:szCs w:val="24"/>
          </w:rPr>
          <w:t>prognostic survival</w:t>
        </w:r>
      </w:ins>
      <w:ins w:id="10" w:author="cc" w:date="2021-04-06T10:10:00Z">
        <w:r w:rsidR="00830251" w:rsidRPr="00830251">
          <w:rPr>
            <w:rFonts w:ascii="Times New Roman" w:hAnsi="Times New Roman" w:cs="Times New Roman"/>
            <w:bCs/>
            <w:sz w:val="24"/>
            <w:szCs w:val="24"/>
            <w:rPrChange w:id="11" w:author="cc" w:date="2021-04-06T10:15:00Z">
              <w:rPr>
                <w:rFonts w:ascii="Times New Roman" w:hAnsi="Times New Roman" w:cs="Times New Roman"/>
                <w:b/>
                <w:sz w:val="24"/>
                <w:szCs w:val="24"/>
              </w:rPr>
            </w:rPrChange>
          </w:rPr>
          <w:t xml:space="preserve"> in patients with acute ischemic stroke</w:t>
        </w:r>
      </w:ins>
    </w:p>
    <w:p w14:paraId="2C4135C5" w14:textId="31A7BF67" w:rsidR="00830251" w:rsidRPr="00ED139B" w:rsidRDefault="00830251">
      <w:pPr>
        <w:spacing w:line="360" w:lineRule="auto"/>
        <w:jc w:val="left"/>
        <w:rPr>
          <w:ins w:id="12" w:author="cc" w:date="2021-04-06T10:09:00Z"/>
          <w:rFonts w:ascii="Times New Roman" w:hAnsi="Times New Roman" w:cs="Times New Roman"/>
          <w:bCs/>
          <w:sz w:val="24"/>
          <w:szCs w:val="24"/>
          <w:rPrChange w:id="13" w:author="cc" w:date="2021-04-06T10:18:00Z">
            <w:rPr>
              <w:ins w:id="14" w:author="cc" w:date="2021-04-06T10:09:00Z"/>
              <w:rFonts w:ascii="Times New Roman" w:hAnsi="Times New Roman" w:cs="Times New Roman"/>
              <w:b/>
              <w:sz w:val="24"/>
              <w:szCs w:val="24"/>
            </w:rPr>
          </w:rPrChange>
        </w:rPr>
      </w:pPr>
      <w:ins w:id="15" w:author="cc" w:date="2021-04-06T10:15:00Z">
        <w:r w:rsidRPr="00DA33D9">
          <w:rPr>
            <w:rFonts w:ascii="Times New Roman" w:hAnsi="Times New Roman" w:cs="Times New Roman"/>
            <w:bCs/>
            <w:sz w:val="24"/>
            <w:szCs w:val="24"/>
          </w:rPr>
          <w:t xml:space="preserve">Association of </w:t>
        </w:r>
        <w:r>
          <w:rPr>
            <w:rFonts w:ascii="Times New Roman" w:hAnsi="Times New Roman" w:cs="Times New Roman" w:hint="eastAsia"/>
            <w:bCs/>
            <w:sz w:val="24"/>
            <w:szCs w:val="24"/>
          </w:rPr>
          <w:t>p</w:t>
        </w:r>
        <w:r>
          <w:rPr>
            <w:rFonts w:ascii="Times New Roman" w:hAnsi="Times New Roman" w:cs="Times New Roman"/>
            <w:bCs/>
            <w:sz w:val="24"/>
            <w:szCs w:val="24"/>
          </w:rPr>
          <w:t>eripheral blood immunophenotyp</w:t>
        </w:r>
      </w:ins>
      <w:ins w:id="16" w:author="cc" w:date="2021-04-06T10:17:00Z">
        <w:r>
          <w:rPr>
            <w:rFonts w:ascii="Times New Roman" w:hAnsi="Times New Roman" w:cs="Times New Roman"/>
            <w:bCs/>
            <w:sz w:val="24"/>
            <w:szCs w:val="24"/>
          </w:rPr>
          <w:t>ic</w:t>
        </w:r>
      </w:ins>
      <w:ins w:id="17" w:author="cc" w:date="2021-04-06T10:15:00Z">
        <w:r>
          <w:rPr>
            <w:rFonts w:ascii="Times New Roman" w:hAnsi="Times New Roman" w:cs="Times New Roman"/>
            <w:bCs/>
            <w:sz w:val="24"/>
            <w:szCs w:val="24"/>
          </w:rPr>
          <w:t xml:space="preserve"> </w:t>
        </w:r>
      </w:ins>
      <w:ins w:id="18" w:author="cc" w:date="2021-04-06T10:17:00Z">
        <w:r>
          <w:rPr>
            <w:rFonts w:ascii="Times New Roman" w:hAnsi="Times New Roman" w:cs="Times New Roman"/>
            <w:bCs/>
            <w:sz w:val="24"/>
            <w:szCs w:val="24"/>
          </w:rPr>
          <w:t>marker</w:t>
        </w:r>
      </w:ins>
      <w:ins w:id="19" w:author="cc" w:date="2021-04-06T10:15:00Z">
        <w:r>
          <w:rPr>
            <w:rFonts w:ascii="Times New Roman" w:hAnsi="Times New Roman" w:cs="Times New Roman"/>
            <w:bCs/>
            <w:sz w:val="24"/>
            <w:szCs w:val="24"/>
          </w:rPr>
          <w:t>s</w:t>
        </w:r>
        <w:r w:rsidRPr="00DA33D9">
          <w:rPr>
            <w:rFonts w:ascii="Times New Roman" w:hAnsi="Times New Roman" w:cs="Times New Roman"/>
            <w:bCs/>
            <w:sz w:val="24"/>
            <w:szCs w:val="24"/>
          </w:rPr>
          <w:t xml:space="preserve"> with prognostic survival in patients with acute ischemic stroke</w:t>
        </w:r>
      </w:ins>
    </w:p>
    <w:p w14:paraId="0654E7C0" w14:textId="43D20859" w:rsidR="003F54C0" w:rsidRDefault="003C0E66">
      <w:pPr>
        <w:spacing w:line="360" w:lineRule="auto"/>
        <w:jc w:val="left"/>
        <w:rPr>
          <w:ins w:id="20" w:author="CYR" w:date="2021-04-09T15:40:00Z"/>
          <w:rFonts w:ascii="Times New Roman" w:hAnsi="Times New Roman" w:cs="Times New Roman"/>
          <w:bCs/>
          <w:sz w:val="24"/>
          <w:szCs w:val="24"/>
        </w:rPr>
      </w:pPr>
      <w:commentRangeStart w:id="21"/>
      <w:ins w:id="22" w:author="Guobo Chen" w:date="2020-11-19T16:31:00Z">
        <w:r>
          <w:rPr>
            <w:rFonts w:ascii="Times New Roman" w:hAnsi="Times New Roman" w:cs="Times New Roman"/>
            <w:bCs/>
            <w:sz w:val="24"/>
            <w:szCs w:val="24"/>
          </w:rPr>
          <w:t>P</w:t>
        </w:r>
      </w:ins>
      <w:ins w:id="23" w:author="123" w:date="2020-11-16T17:38:00Z">
        <w:r>
          <w:rPr>
            <w:rFonts w:ascii="Times New Roman" w:hAnsi="Times New Roman" w:cs="Times New Roman"/>
            <w:bCs/>
            <w:sz w:val="24"/>
            <w:szCs w:val="24"/>
          </w:rPr>
          <w:t xml:space="preserve">eripheral blood </w:t>
        </w:r>
      </w:ins>
      <w:ins w:id="24" w:author="123" w:date="2020-11-16T17:40:00Z">
        <w:r>
          <w:rPr>
            <w:rFonts w:ascii="Times New Roman" w:hAnsi="Times New Roman" w:cs="Times New Roman"/>
            <w:bCs/>
            <w:sz w:val="24"/>
            <w:szCs w:val="24"/>
          </w:rPr>
          <w:t>immunophenotype indicators</w:t>
        </w:r>
      </w:ins>
      <w:ins w:id="25" w:author="123" w:date="2020-11-16T17:38:00Z">
        <w:r>
          <w:rPr>
            <w:rFonts w:ascii="Times New Roman" w:hAnsi="Times New Roman" w:cs="Times New Roman"/>
            <w:bCs/>
            <w:sz w:val="24"/>
            <w:szCs w:val="24"/>
          </w:rPr>
          <w:t xml:space="preserve"> </w:t>
        </w:r>
        <w:del w:id="26" w:author="Guobo Chen" w:date="2020-11-19T16:32:00Z">
          <w:r>
            <w:rPr>
              <w:rFonts w:ascii="Times New Roman" w:hAnsi="Times New Roman" w:cs="Times New Roman"/>
              <w:bCs/>
              <w:sz w:val="24"/>
              <w:szCs w:val="24"/>
            </w:rPr>
            <w:delText>and</w:delText>
          </w:r>
        </w:del>
      </w:ins>
      <w:ins w:id="27" w:author="Guobo Chen" w:date="2020-11-19T16:32:00Z">
        <w:r>
          <w:rPr>
            <w:rFonts w:ascii="Times New Roman" w:hAnsi="Times New Roman" w:cs="Times New Roman"/>
            <w:bCs/>
            <w:sz w:val="24"/>
            <w:szCs w:val="24"/>
          </w:rPr>
          <w:t>for</w:t>
        </w:r>
      </w:ins>
      <w:ins w:id="28" w:author="123" w:date="2020-11-16T17:38:00Z">
        <w:r>
          <w:rPr>
            <w:rFonts w:ascii="Times New Roman" w:hAnsi="Times New Roman" w:cs="Times New Roman"/>
            <w:bCs/>
            <w:sz w:val="24"/>
            <w:szCs w:val="24"/>
            <w:rPrChange w:id="29" w:author="Guobo Chen" w:date="2020-11-19T14:58:00Z">
              <w:rPr>
                <w:rFonts w:ascii="Times New Roman" w:hAnsi="Times New Roman" w:cs="Times New Roman"/>
                <w:b/>
                <w:sz w:val="24"/>
                <w:szCs w:val="24"/>
              </w:rPr>
            </w:rPrChange>
          </w:rPr>
          <w:t xml:space="preserve"> prognostic survival </w:t>
        </w:r>
        <w:del w:id="30" w:author="Guobo Chen" w:date="2020-11-19T16:31:00Z">
          <w:r>
            <w:rPr>
              <w:rFonts w:ascii="Times New Roman" w:hAnsi="Times New Roman" w:cs="Times New Roman"/>
              <w:bCs/>
              <w:sz w:val="24"/>
              <w:szCs w:val="24"/>
              <w:rPrChange w:id="31" w:author="Guobo Chen" w:date="2020-11-19T14:58:00Z">
                <w:rPr>
                  <w:rFonts w:ascii="Times New Roman" w:hAnsi="Times New Roman" w:cs="Times New Roman"/>
                  <w:b/>
                  <w:sz w:val="24"/>
                  <w:szCs w:val="24"/>
                </w:rPr>
              </w:rPrChange>
            </w:rPr>
            <w:delText>in patients with</w:delText>
          </w:r>
        </w:del>
      </w:ins>
      <w:ins w:id="32" w:author="Guobo Chen" w:date="2020-11-19T16:31:00Z">
        <w:r>
          <w:rPr>
            <w:rFonts w:ascii="Times New Roman" w:hAnsi="Times New Roman" w:cs="Times New Roman"/>
            <w:bCs/>
            <w:sz w:val="24"/>
            <w:szCs w:val="24"/>
          </w:rPr>
          <w:t>in</w:t>
        </w:r>
      </w:ins>
      <w:ins w:id="33" w:author="123" w:date="2020-11-16T17:38:00Z">
        <w:r>
          <w:rPr>
            <w:rFonts w:ascii="Times New Roman" w:hAnsi="Times New Roman" w:cs="Times New Roman"/>
            <w:bCs/>
            <w:sz w:val="24"/>
            <w:szCs w:val="24"/>
            <w:rPrChange w:id="34" w:author="Guobo Chen" w:date="2020-11-19T14:58:00Z">
              <w:rPr>
                <w:rFonts w:ascii="Times New Roman" w:hAnsi="Times New Roman" w:cs="Times New Roman"/>
                <w:b/>
                <w:sz w:val="24"/>
                <w:szCs w:val="24"/>
              </w:rPr>
            </w:rPrChange>
          </w:rPr>
          <w:t xml:space="preserve"> acute ischemic </w:t>
        </w:r>
      </w:ins>
      <w:ins w:id="35" w:author="123" w:date="2020-11-16T17:39:00Z">
        <w:r>
          <w:rPr>
            <w:rFonts w:ascii="Times New Roman" w:hAnsi="Times New Roman" w:cs="Times New Roman"/>
            <w:bCs/>
            <w:sz w:val="24"/>
            <w:szCs w:val="24"/>
            <w:rPrChange w:id="36" w:author="Guobo Chen" w:date="2020-11-19T14:58:00Z">
              <w:rPr>
                <w:rFonts w:ascii="Times New Roman" w:hAnsi="Times New Roman" w:cs="Times New Roman"/>
                <w:b/>
                <w:sz w:val="24"/>
                <w:szCs w:val="24"/>
              </w:rPr>
            </w:rPrChange>
          </w:rPr>
          <w:t>stroke</w:t>
        </w:r>
      </w:ins>
      <w:commentRangeEnd w:id="21"/>
      <w:r>
        <w:rPr>
          <w:rStyle w:val="af1"/>
        </w:rPr>
        <w:commentReference w:id="21"/>
      </w:r>
    </w:p>
    <w:p w14:paraId="1BF5F0FE" w14:textId="2BB19D46" w:rsidR="00612F74" w:rsidRPr="00612F74" w:rsidRDefault="00612F74" w:rsidP="00612F74">
      <w:pPr>
        <w:spacing w:line="360" w:lineRule="auto"/>
        <w:jc w:val="left"/>
        <w:rPr>
          <w:ins w:id="37" w:author="CYR" w:date="2021-04-09T15:41:00Z"/>
          <w:rFonts w:ascii="Times New Roman" w:hAnsi="Times New Roman" w:cs="Times New Roman"/>
          <w:bCs/>
          <w:sz w:val="24"/>
          <w:szCs w:val="24"/>
        </w:rPr>
      </w:pPr>
      <w:ins w:id="38" w:author="CYR" w:date="2021-04-09T15:42:00Z">
        <w:r>
          <w:rPr>
            <w:rFonts w:ascii="Times New Roman" w:hAnsi="Times New Roman" w:cs="Times New Roman"/>
            <w:bCs/>
            <w:sz w:val="24"/>
            <w:szCs w:val="24"/>
          </w:rPr>
          <w:t>S</w:t>
        </w:r>
      </w:ins>
      <w:ins w:id="39" w:author="CYR" w:date="2021-04-09T15:41:00Z">
        <w:r w:rsidRPr="00612F74">
          <w:rPr>
            <w:rFonts w:ascii="Times New Roman" w:hAnsi="Times New Roman" w:cs="Times New Roman"/>
            <w:bCs/>
            <w:sz w:val="24"/>
            <w:szCs w:val="24"/>
          </w:rPr>
          <w:t>electing</w:t>
        </w:r>
      </w:ins>
      <w:ins w:id="40" w:author="CYR" w:date="2021-04-09T15:40:00Z">
        <w:r w:rsidRPr="00612F74">
          <w:rPr>
            <w:rFonts w:ascii="Times New Roman" w:hAnsi="Times New Roman" w:cs="Times New Roman"/>
            <w:bCs/>
            <w:sz w:val="24"/>
            <w:szCs w:val="24"/>
            <w:rPrChange w:id="41" w:author="CYR" w:date="2021-04-09T15:41:00Z">
              <w:rPr>
                <w:rFonts w:ascii="Times New Roman" w:hAnsi="Times New Roman" w:cs="Times New Roman"/>
                <w:b/>
                <w:sz w:val="24"/>
                <w:szCs w:val="24"/>
              </w:rPr>
            </w:rPrChange>
          </w:rPr>
          <w:t xml:space="preserve"> the influence of optimal peripheral blood immunophenotypic</w:t>
        </w:r>
      </w:ins>
      <w:ins w:id="42" w:author="CYR" w:date="2021-04-09T15:41:00Z">
        <w:r w:rsidRPr="00612F74">
          <w:rPr>
            <w:rFonts w:ascii="Times New Roman" w:hAnsi="Times New Roman" w:cs="Times New Roman"/>
            <w:bCs/>
            <w:sz w:val="24"/>
            <w:szCs w:val="24"/>
          </w:rPr>
          <w:t xml:space="preserve"> indicators</w:t>
        </w:r>
        <w:r w:rsidRPr="00612F74">
          <w:rPr>
            <w:rFonts w:ascii="Times New Roman" w:hAnsi="Times New Roman" w:cs="Times New Roman"/>
            <w:bCs/>
            <w:sz w:val="24"/>
            <w:szCs w:val="24"/>
            <w:rPrChange w:id="43" w:author="CYR" w:date="2021-04-09T15:41:00Z">
              <w:rPr>
                <w:rFonts w:ascii="Times New Roman" w:hAnsi="Times New Roman" w:cs="Times New Roman"/>
                <w:b/>
                <w:sz w:val="24"/>
                <w:szCs w:val="24"/>
              </w:rPr>
            </w:rPrChange>
          </w:rPr>
          <w:t xml:space="preserve"> </w:t>
        </w:r>
        <w:r w:rsidRPr="00612F74">
          <w:rPr>
            <w:rFonts w:ascii="Times New Roman" w:hAnsi="Times New Roman" w:cs="Times New Roman"/>
            <w:bCs/>
            <w:sz w:val="24"/>
            <w:szCs w:val="24"/>
          </w:rPr>
          <w:t>for prognostic survival in acute ischemic stroke</w:t>
        </w:r>
        <w:commentRangeStart w:id="44"/>
        <w:commentRangeStart w:id="45"/>
        <w:commentRangeEnd w:id="44"/>
        <w:r w:rsidRPr="00D67E5F">
          <w:rPr>
            <w:rStyle w:val="af1"/>
            <w:bCs/>
          </w:rPr>
          <w:commentReference w:id="44"/>
        </w:r>
      </w:ins>
      <w:commentRangeEnd w:id="45"/>
      <w:ins w:id="46" w:author="CYR" w:date="2021-04-09T15:43:00Z">
        <w:r>
          <w:rPr>
            <w:rStyle w:val="af1"/>
          </w:rPr>
          <w:commentReference w:id="45"/>
        </w:r>
      </w:ins>
    </w:p>
    <w:p w14:paraId="6B9729ED" w14:textId="452AF626" w:rsidR="00612F74" w:rsidRPr="00612F74" w:rsidDel="00612F74" w:rsidRDefault="00612F74">
      <w:pPr>
        <w:spacing w:line="360" w:lineRule="auto"/>
        <w:jc w:val="left"/>
        <w:rPr>
          <w:del w:id="47" w:author="CYR" w:date="2021-04-09T15:40:00Z"/>
          <w:rFonts w:ascii="Times New Roman" w:hAnsi="Times New Roman" w:cs="Times New Roman"/>
          <w:b/>
          <w:sz w:val="24"/>
          <w:szCs w:val="24"/>
        </w:rPr>
      </w:pPr>
    </w:p>
    <w:p w14:paraId="0F748BB5" w14:textId="77777777" w:rsidR="003F54C0" w:rsidRPr="005516DF" w:rsidRDefault="003F54C0">
      <w:pPr>
        <w:spacing w:line="360" w:lineRule="auto"/>
        <w:jc w:val="left"/>
        <w:rPr>
          <w:ins w:id="48" w:author="Guobo Chen" w:date="2020-11-19T14:59:00Z"/>
          <w:rFonts w:ascii="Times New Roman" w:hAnsi="Times New Roman" w:cs="Times New Roman"/>
          <w:b/>
          <w:sz w:val="24"/>
          <w:szCs w:val="24"/>
        </w:rPr>
      </w:pPr>
    </w:p>
    <w:p w14:paraId="05206591" w14:textId="77777777" w:rsidR="003F54C0" w:rsidRPr="003F54C0" w:rsidRDefault="003C0E66">
      <w:pPr>
        <w:spacing w:line="360" w:lineRule="auto"/>
        <w:jc w:val="left"/>
        <w:rPr>
          <w:ins w:id="49" w:author="123" w:date="2020-11-19T14:33:00Z"/>
          <w:del w:id="50" w:author="Guobo Chen" w:date="2020-11-19T14:58:00Z"/>
          <w:rFonts w:ascii="Times New Roman" w:hAnsi="Times New Roman" w:cs="Times New Roman"/>
          <w:b/>
          <w:sz w:val="24"/>
          <w:szCs w:val="24"/>
          <w:rPrChange w:id="51" w:author="Guobo Chen" w:date="2020-11-19T15:00:00Z">
            <w:rPr>
              <w:ins w:id="52" w:author="123" w:date="2020-11-19T14:33:00Z"/>
              <w:del w:id="53" w:author="Guobo Chen" w:date="2020-11-19T14:58:00Z"/>
              <w:rFonts w:ascii="Times New Roman" w:hAnsi="Times New Roman" w:cs="Times New Roman"/>
              <w:b/>
              <w:sz w:val="28"/>
              <w:szCs w:val="28"/>
            </w:rPr>
          </w:rPrChange>
        </w:rPr>
        <w:pPrChange w:id="54" w:author="Guobo Chen" w:date="2020-11-19T14:58:00Z">
          <w:pPr>
            <w:spacing w:line="360" w:lineRule="auto"/>
            <w:jc w:val="center"/>
          </w:pPr>
        </w:pPrChange>
      </w:pPr>
      <w:commentRangeStart w:id="55"/>
      <w:ins w:id="56" w:author="Guobo Chen" w:date="2020-11-19T14:58:00Z">
        <w:r>
          <w:rPr>
            <w:rFonts w:ascii="Times New Roman" w:hAnsi="Times New Roman" w:cs="Times New Roman"/>
            <w:b/>
            <w:sz w:val="24"/>
            <w:szCs w:val="24"/>
            <w:rPrChange w:id="57" w:author="Guobo Chen" w:date="2020-11-19T15:00:00Z">
              <w:rPr>
                <w:rFonts w:ascii="Times New Roman" w:hAnsi="Times New Roman" w:cs="Times New Roman"/>
                <w:b/>
                <w:sz w:val="28"/>
                <w:szCs w:val="28"/>
              </w:rPr>
            </w:rPrChange>
          </w:rPr>
          <w:t>Authors</w:t>
        </w:r>
        <w:r>
          <w:rPr>
            <w:rFonts w:ascii="Times New Roman" w:hAnsi="Times New Roman" w:cs="Times New Roman"/>
            <w:bCs/>
            <w:sz w:val="24"/>
            <w:szCs w:val="24"/>
            <w:rPrChange w:id="58" w:author="Guobo Chen" w:date="2020-11-19T15:00:00Z">
              <w:rPr>
                <w:rFonts w:ascii="Times New Roman" w:hAnsi="Times New Roman" w:cs="Times New Roman"/>
                <w:b/>
                <w:sz w:val="28"/>
                <w:szCs w:val="28"/>
              </w:rPr>
            </w:rPrChange>
          </w:rPr>
          <w:t>:</w:t>
        </w:r>
      </w:ins>
      <w:commentRangeEnd w:id="55"/>
      <w:ins w:id="59" w:author="Guobo Chen" w:date="2020-11-19T15:27:00Z">
        <w:r>
          <w:rPr>
            <w:rStyle w:val="af1"/>
          </w:rPr>
          <w:commentReference w:id="55"/>
        </w:r>
      </w:ins>
      <w:ins w:id="60" w:author="Guobo Chen" w:date="2020-11-19T14:58:00Z">
        <w:r>
          <w:rPr>
            <w:rFonts w:ascii="Times New Roman" w:hAnsi="Times New Roman" w:cs="Times New Roman"/>
            <w:bCs/>
            <w:sz w:val="24"/>
            <w:szCs w:val="24"/>
            <w:rPrChange w:id="61" w:author="Guobo Chen" w:date="2020-11-19T15:00:00Z">
              <w:rPr>
                <w:rFonts w:ascii="Times New Roman" w:hAnsi="Times New Roman" w:cs="Times New Roman"/>
                <w:bCs/>
                <w:sz w:val="22"/>
              </w:rPr>
            </w:rPrChange>
          </w:rPr>
          <w:t xml:space="preserve"> </w:t>
        </w:r>
      </w:ins>
    </w:p>
    <w:p w14:paraId="5CE663FD" w14:textId="77777777" w:rsidR="003F54C0" w:rsidRDefault="003C0E66">
      <w:pPr>
        <w:widowControl/>
        <w:jc w:val="left"/>
        <w:rPr>
          <w:ins w:id="62" w:author="123" w:date="2020-12-03T08:49:00Z"/>
          <w:rFonts w:ascii="Times New Roman" w:eastAsia="Times New Roman" w:hAnsi="Times New Roman" w:cs="Times New Roman"/>
          <w:kern w:val="0"/>
          <w:sz w:val="24"/>
          <w:szCs w:val="24"/>
        </w:rPr>
      </w:pPr>
      <w:ins w:id="63" w:author="123" w:date="2020-12-03T08:49:00Z">
        <w:r>
          <w:rPr>
            <w:rFonts w:ascii="Times New Roman" w:hAnsi="Times New Roman" w:cs="Times New Roman"/>
            <w:bCs/>
            <w:sz w:val="24"/>
            <w:szCs w:val="24"/>
          </w:rPr>
          <w:t>Kang Lu(17856278330@163.com)</w:t>
        </w:r>
        <w:r>
          <w:rPr>
            <w:rFonts w:ascii="Times New Roman" w:hAnsi="Times New Roman" w:cs="Times New Roman"/>
            <w:bCs/>
            <w:sz w:val="24"/>
            <w:szCs w:val="24"/>
            <w:vertAlign w:val="superscript"/>
          </w:rPr>
          <w:t>1,4*</w:t>
        </w:r>
        <w:r>
          <w:rPr>
            <w:rFonts w:ascii="Times New Roman" w:hAnsi="Times New Roman" w:cs="Times New Roman"/>
            <w:bCs/>
            <w:sz w:val="24"/>
            <w:szCs w:val="24"/>
          </w:rPr>
          <w:t xml:space="preserve">, </w:t>
        </w:r>
        <w:r>
          <w:rPr>
            <w:rFonts w:ascii="Times New Roman" w:hAnsi="Times New Roman" w:cs="Times New Roman"/>
            <w:bCs/>
            <w:sz w:val="24"/>
            <w:szCs w:val="24"/>
            <w:u w:val="single"/>
          </w:rPr>
          <w:t>Yong-Ran Cheng</w:t>
        </w:r>
        <w:r>
          <w:rPr>
            <w:rFonts w:ascii="Times New Roman" w:hAnsi="Times New Roman" w:cs="Times New Roman"/>
            <w:bCs/>
            <w:sz w:val="24"/>
            <w:szCs w:val="24"/>
          </w:rPr>
          <w:t xml:space="preserve"> </w:t>
        </w:r>
        <w:r>
          <w:rPr>
            <w:rFonts w:ascii="Times New Roman" w:hAnsi="Times New Roman" w:cs="Times New Roman" w:hint="eastAsia"/>
            <w:bCs/>
            <w:sz w:val="24"/>
            <w:szCs w:val="24"/>
          </w:rPr>
          <w:t>(</w:t>
        </w:r>
        <w:r>
          <w:rPr>
            <w:rFonts w:ascii="Times New Roman" w:eastAsia="Times New Roman" w:hAnsi="Times New Roman" w:cs="Times New Roman"/>
            <w:kern w:val="0"/>
            <w:sz w:val="24"/>
            <w:szCs w:val="24"/>
          </w:rPr>
          <w:t>chengyr@zjams.com.cn</w:t>
        </w:r>
        <w:r>
          <w:rPr>
            <w:rFonts w:ascii="Times New Roman" w:hAnsi="Times New Roman" w:cs="Times New Roman"/>
            <w:bCs/>
            <w:sz w:val="24"/>
            <w:szCs w:val="24"/>
          </w:rPr>
          <w:t>)</w:t>
        </w:r>
        <w:r>
          <w:rPr>
            <w:rFonts w:ascii="Times New Roman" w:hAnsi="Times New Roman" w:cs="Times New Roman"/>
            <w:bCs/>
            <w:sz w:val="24"/>
            <w:szCs w:val="24"/>
            <w:vertAlign w:val="superscript"/>
          </w:rPr>
          <w:t>2*</w:t>
        </w:r>
        <w:r>
          <w:rPr>
            <w:rFonts w:ascii="Times New Roman" w:hAnsi="Times New Roman" w:cs="Times New Roman"/>
            <w:bCs/>
            <w:sz w:val="24"/>
            <w:szCs w:val="24"/>
          </w:rPr>
          <w:t>, Wanmao Ni</w:t>
        </w:r>
        <w:r>
          <w:rPr>
            <w:rFonts w:ascii="Times New Roman" w:hAnsi="Times New Roman" w:cs="Times New Roman"/>
            <w:bCs/>
            <w:sz w:val="24"/>
            <w:szCs w:val="24"/>
            <w:vertAlign w:val="superscript"/>
          </w:rPr>
          <w:t>3*</w:t>
        </w:r>
        <w:r>
          <w:rPr>
            <w:rFonts w:ascii="Times New Roman" w:hAnsi="Times New Roman" w:cs="Times New Roman"/>
            <w:bCs/>
            <w:sz w:val="24"/>
            <w:szCs w:val="24"/>
          </w:rPr>
          <w:t>, Jing Du</w:t>
        </w:r>
        <w:r>
          <w:rPr>
            <w:rFonts w:ascii="Times New Roman" w:hAnsi="Times New Roman" w:cs="Times New Roman"/>
            <w:bCs/>
            <w:sz w:val="24"/>
            <w:szCs w:val="24"/>
            <w:vertAlign w:val="superscript"/>
          </w:rPr>
          <w:t>5</w:t>
        </w:r>
        <w:r>
          <w:rPr>
            <w:rFonts w:ascii="Times New Roman" w:hAnsi="Times New Roman" w:cs="Times New Roman"/>
            <w:bCs/>
            <w:sz w:val="24"/>
            <w:szCs w:val="24"/>
          </w:rPr>
          <w:t>, Yanchun Li</w:t>
        </w:r>
      </w:ins>
      <w:ins w:id="64" w:author="123" w:date="2020-12-03T09:14:00Z">
        <w:r>
          <w:rPr>
            <w:rFonts w:ascii="Times New Roman" w:hAnsi="Times New Roman" w:cs="Times New Roman"/>
            <w:bCs/>
            <w:sz w:val="24"/>
            <w:szCs w:val="24"/>
            <w:vertAlign w:val="superscript"/>
            <w:rPrChange w:id="65" w:author="123" w:date="2020-12-03T09:14:00Z">
              <w:rPr>
                <w:rFonts w:ascii="Times New Roman" w:hAnsi="Times New Roman" w:cs="Times New Roman"/>
                <w:bCs/>
                <w:sz w:val="24"/>
                <w:szCs w:val="24"/>
              </w:rPr>
            </w:rPrChange>
          </w:rPr>
          <w:t>6</w:t>
        </w:r>
      </w:ins>
      <w:ins w:id="66" w:author="123" w:date="2020-12-03T08:49:00Z">
        <w:r>
          <w:rPr>
            <w:rFonts w:ascii="Times New Roman" w:hAnsi="Times New Roman" w:cs="Times New Roman"/>
            <w:bCs/>
            <w:sz w:val="24"/>
            <w:szCs w:val="24"/>
          </w:rPr>
          <w:t>, Xu Wang</w:t>
        </w:r>
      </w:ins>
      <w:ins w:id="67" w:author="123" w:date="2020-12-03T09:15:00Z">
        <w:r>
          <w:rPr>
            <w:rFonts w:ascii="Times New Roman" w:hAnsi="Times New Roman" w:cs="Times New Roman"/>
            <w:bCs/>
            <w:sz w:val="24"/>
            <w:szCs w:val="24"/>
            <w:vertAlign w:val="superscript"/>
            <w:rPrChange w:id="68" w:author="123" w:date="2020-12-03T09:15:00Z">
              <w:rPr>
                <w:rFonts w:ascii="Times New Roman" w:hAnsi="Times New Roman" w:cs="Times New Roman"/>
                <w:bCs/>
                <w:sz w:val="24"/>
                <w:szCs w:val="24"/>
              </w:rPr>
            </w:rPrChange>
          </w:rPr>
          <w:t>7</w:t>
        </w:r>
      </w:ins>
      <w:ins w:id="69" w:author="123" w:date="2020-12-03T08:49:00Z">
        <w:r>
          <w:rPr>
            <w:rFonts w:ascii="Times New Roman" w:hAnsi="Times New Roman" w:cs="Times New Roman"/>
            <w:bCs/>
            <w:sz w:val="24"/>
            <w:szCs w:val="24"/>
          </w:rPr>
          <w:t>, Wanye Hu</w:t>
        </w:r>
        <w:r>
          <w:rPr>
            <w:rFonts w:ascii="Times New Roman" w:hAnsi="Times New Roman" w:cs="Times New Roman"/>
            <w:bCs/>
            <w:sz w:val="24"/>
            <w:szCs w:val="24"/>
            <w:vertAlign w:val="superscript"/>
          </w:rPr>
          <w:t>1</w:t>
        </w:r>
        <w:r>
          <w:rPr>
            <w:rFonts w:ascii="Times New Roman" w:hAnsi="Times New Roman" w:cs="Times New Roman"/>
            <w:bCs/>
            <w:sz w:val="24"/>
            <w:szCs w:val="24"/>
          </w:rPr>
          <w:t>, Shida Chen</w:t>
        </w:r>
        <w:r>
          <w:rPr>
            <w:rFonts w:ascii="Times New Roman" w:hAnsi="Times New Roman" w:cs="Times New Roman"/>
            <w:bCs/>
            <w:sz w:val="24"/>
            <w:szCs w:val="24"/>
            <w:vertAlign w:val="superscript"/>
          </w:rPr>
          <w:t>1</w:t>
        </w:r>
        <w:r>
          <w:rPr>
            <w:rFonts w:ascii="Times New Roman" w:hAnsi="Times New Roman" w:cs="Times New Roman"/>
            <w:bCs/>
            <w:sz w:val="24"/>
            <w:szCs w:val="24"/>
          </w:rPr>
          <w:t>, Haifeng Xu</w:t>
        </w:r>
      </w:ins>
      <w:r>
        <w:rPr>
          <w:rFonts w:ascii="Times New Roman" w:hAnsi="Times New Roman" w:cs="Times New Roman"/>
          <w:bCs/>
          <w:sz w:val="24"/>
          <w:szCs w:val="24"/>
          <w:vertAlign w:val="superscript"/>
        </w:rPr>
        <w:t>7</w:t>
      </w:r>
      <w:ins w:id="70" w:author="123" w:date="2020-12-03T08:49:00Z">
        <w:r>
          <w:rPr>
            <w:rFonts w:ascii="Times New Roman" w:hAnsi="Times New Roman" w:cs="Times New Roman"/>
            <w:bCs/>
            <w:sz w:val="24"/>
            <w:szCs w:val="24"/>
          </w:rPr>
          <w:t>, Hairui Wang</w:t>
        </w:r>
      </w:ins>
      <w:ins w:id="71" w:author="123" w:date="2020-12-03T10:54:00Z">
        <w:r>
          <w:rPr>
            <w:rFonts w:ascii="Times New Roman" w:hAnsi="Times New Roman" w:cs="Times New Roman"/>
            <w:bCs/>
            <w:sz w:val="24"/>
            <w:szCs w:val="24"/>
            <w:vertAlign w:val="superscript"/>
            <w:rPrChange w:id="72" w:author="123" w:date="2020-12-03T10:54:00Z">
              <w:rPr>
                <w:rFonts w:ascii="Times New Roman" w:hAnsi="Times New Roman" w:cs="Times New Roman"/>
                <w:bCs/>
                <w:sz w:val="24"/>
                <w:szCs w:val="24"/>
              </w:rPr>
            </w:rPrChange>
          </w:rPr>
          <w:t>7</w:t>
        </w:r>
      </w:ins>
      <w:ins w:id="73" w:author="123" w:date="2020-12-03T08:49:00Z">
        <w:r>
          <w:rPr>
            <w:rFonts w:ascii="Times New Roman" w:hAnsi="Times New Roman" w:cs="Times New Roman"/>
            <w:bCs/>
            <w:sz w:val="24"/>
            <w:szCs w:val="24"/>
          </w:rPr>
          <w:t>, Huanjuan Li</w:t>
        </w:r>
      </w:ins>
      <w:ins w:id="74" w:author="123" w:date="2020-12-03T09:43:00Z">
        <w:r>
          <w:rPr>
            <w:rFonts w:ascii="Times New Roman" w:hAnsi="Times New Roman" w:cs="Times New Roman"/>
            <w:bCs/>
            <w:sz w:val="24"/>
            <w:szCs w:val="24"/>
            <w:vertAlign w:val="superscript"/>
            <w:rPrChange w:id="75" w:author="123" w:date="2020-12-03T09:43:00Z">
              <w:rPr>
                <w:rFonts w:ascii="Times New Roman" w:hAnsi="Times New Roman" w:cs="Times New Roman"/>
                <w:bCs/>
                <w:sz w:val="24"/>
                <w:szCs w:val="24"/>
              </w:rPr>
            </w:rPrChange>
          </w:rPr>
          <w:t>7</w:t>
        </w:r>
      </w:ins>
      <w:ins w:id="76" w:author="123" w:date="2020-12-03T08:49:00Z">
        <w:r>
          <w:rPr>
            <w:rFonts w:ascii="Times New Roman" w:hAnsi="Times New Roman" w:cs="Times New Roman"/>
            <w:bCs/>
            <w:sz w:val="24"/>
            <w:szCs w:val="24"/>
          </w:rPr>
          <w:t>, Chaoting Zhou</w:t>
        </w:r>
      </w:ins>
      <w:ins w:id="77" w:author="123" w:date="2020-12-03T09:27:00Z">
        <w:r>
          <w:rPr>
            <w:rFonts w:ascii="Times New Roman" w:hAnsi="Times New Roman" w:cs="Times New Roman"/>
            <w:bCs/>
            <w:sz w:val="24"/>
            <w:szCs w:val="24"/>
            <w:vertAlign w:val="superscript"/>
            <w:rPrChange w:id="78" w:author="123" w:date="2020-12-03T09:27:00Z">
              <w:rPr>
                <w:rFonts w:ascii="Times New Roman" w:hAnsi="Times New Roman" w:cs="Times New Roman"/>
                <w:bCs/>
                <w:sz w:val="24"/>
                <w:szCs w:val="24"/>
              </w:rPr>
            </w:rPrChange>
          </w:rPr>
          <w:t>8</w:t>
        </w:r>
      </w:ins>
      <w:ins w:id="79" w:author="123" w:date="2020-12-03T08:49:00Z">
        <w:r>
          <w:rPr>
            <w:rFonts w:ascii="Times New Roman" w:hAnsi="Times New Roman" w:cs="Times New Roman"/>
            <w:bCs/>
            <w:sz w:val="24"/>
            <w:szCs w:val="24"/>
          </w:rPr>
          <w:t>, Luyang Wang</w:t>
        </w:r>
      </w:ins>
      <w:ins w:id="80" w:author="123" w:date="2020-12-03T10:53:00Z">
        <w:r>
          <w:rPr>
            <w:rFonts w:ascii="Times New Roman" w:hAnsi="Times New Roman" w:cs="Times New Roman"/>
            <w:bCs/>
            <w:sz w:val="24"/>
            <w:szCs w:val="24"/>
            <w:vertAlign w:val="superscript"/>
            <w:rPrChange w:id="81" w:author="123" w:date="2020-12-03T10:53:00Z">
              <w:rPr>
                <w:rFonts w:ascii="Times New Roman" w:hAnsi="Times New Roman" w:cs="Times New Roman"/>
                <w:bCs/>
                <w:sz w:val="24"/>
                <w:szCs w:val="24"/>
              </w:rPr>
            </w:rPrChange>
          </w:rPr>
          <w:t>2</w:t>
        </w:r>
      </w:ins>
      <w:ins w:id="82" w:author="123" w:date="2020-12-03T08:49:00Z">
        <w:r>
          <w:rPr>
            <w:rFonts w:ascii="Times New Roman" w:hAnsi="Times New Roman" w:cs="Times New Roman"/>
            <w:bCs/>
            <w:sz w:val="24"/>
            <w:szCs w:val="24"/>
          </w:rPr>
          <w:t>, Mingqi Zhou</w:t>
        </w:r>
      </w:ins>
      <w:ins w:id="83" w:author="123" w:date="2020-12-03T09:53:00Z">
        <w:r>
          <w:rPr>
            <w:rFonts w:ascii="Times New Roman" w:hAnsi="Times New Roman" w:cs="Times New Roman"/>
            <w:bCs/>
            <w:sz w:val="24"/>
            <w:szCs w:val="24"/>
            <w:vertAlign w:val="superscript"/>
          </w:rPr>
          <w:t>9</w:t>
        </w:r>
      </w:ins>
      <w:ins w:id="84" w:author="123" w:date="2020-12-03T08:49:00Z">
        <w:r>
          <w:rPr>
            <w:rFonts w:ascii="Times New Roman" w:hAnsi="Times New Roman" w:cs="Times New Roman"/>
            <w:bCs/>
            <w:sz w:val="24"/>
            <w:szCs w:val="24"/>
          </w:rPr>
          <w:t>, Xiangmin Tong</w:t>
        </w:r>
        <w:r>
          <w:rPr>
            <w:rFonts w:ascii="Times New Roman" w:hAnsi="Times New Roman" w:cs="Times New Roman"/>
            <w:bCs/>
            <w:sz w:val="24"/>
            <w:szCs w:val="24"/>
            <w:vertAlign w:val="superscript"/>
          </w:rPr>
          <w:t>4#</w:t>
        </w:r>
        <w:r>
          <w:rPr>
            <w:rFonts w:ascii="Times New Roman" w:hAnsi="Times New Roman" w:cs="Times New Roman"/>
            <w:bCs/>
            <w:sz w:val="24"/>
            <w:szCs w:val="24"/>
          </w:rPr>
          <w:t xml:space="preserve">, </w:t>
        </w:r>
        <w:r>
          <w:rPr>
            <w:rFonts w:ascii="Times New Roman" w:hAnsi="Times New Roman" w:cs="Times New Roman"/>
            <w:bCs/>
            <w:sz w:val="24"/>
            <w:szCs w:val="24"/>
            <w:u w:val="single"/>
          </w:rPr>
          <w:t>Guo-</w:t>
        </w:r>
        <w:r>
          <w:rPr>
            <w:rFonts w:ascii="Times New Roman" w:hAnsi="Times New Roman" w:cs="Times New Roman"/>
            <w:bCs/>
            <w:sz w:val="24"/>
            <w:szCs w:val="24"/>
            <w:rPrChange w:id="85" w:author="123" w:date="2020-12-03T09:43:00Z">
              <w:rPr>
                <w:rFonts w:ascii="Times New Roman" w:hAnsi="Times New Roman" w:cs="Times New Roman"/>
                <w:bCs/>
                <w:sz w:val="24"/>
                <w:szCs w:val="24"/>
                <w:u w:val="single"/>
              </w:rPr>
            </w:rPrChange>
          </w:rPr>
          <w:t>Bo C</w:t>
        </w:r>
        <w:r>
          <w:rPr>
            <w:rFonts w:ascii="Times New Roman" w:hAnsi="Times New Roman" w:cs="Times New Roman"/>
            <w:bCs/>
            <w:sz w:val="24"/>
            <w:szCs w:val="24"/>
            <w:u w:val="single"/>
          </w:rPr>
          <w:t>hen</w:t>
        </w:r>
        <w:r>
          <w:rPr>
            <w:rFonts w:ascii="Times New Roman" w:hAnsi="Times New Roman" w:cs="Times New Roman"/>
            <w:bCs/>
            <w:sz w:val="24"/>
            <w:szCs w:val="24"/>
          </w:rPr>
          <w:t xml:space="preserve"> (chenguobo@hmc.edu.cn)</w:t>
        </w:r>
        <w:r>
          <w:rPr>
            <w:rFonts w:ascii="Times New Roman" w:hAnsi="Times New Roman" w:cs="Times New Roman"/>
            <w:bCs/>
            <w:sz w:val="24"/>
            <w:szCs w:val="24"/>
            <w:vertAlign w:val="superscript"/>
          </w:rPr>
          <w:t>3#</w:t>
        </w:r>
        <w:r>
          <w:rPr>
            <w:rFonts w:ascii="Times New Roman" w:hAnsi="Times New Roman" w:cs="Times New Roman"/>
            <w:bCs/>
            <w:sz w:val="24"/>
            <w:szCs w:val="24"/>
          </w:rPr>
          <w:t>, Ying Wang</w:t>
        </w:r>
        <w:r>
          <w:rPr>
            <w:rFonts w:ascii="Times New Roman" w:hAnsi="Times New Roman" w:cs="Times New Roman"/>
            <w:bCs/>
            <w:sz w:val="24"/>
            <w:szCs w:val="24"/>
            <w:vertAlign w:val="superscript"/>
          </w:rPr>
          <w:t>4#</w:t>
        </w:r>
      </w:ins>
    </w:p>
    <w:p w14:paraId="0D96C312" w14:textId="77777777" w:rsidR="003F54C0" w:rsidRDefault="003F54C0">
      <w:pPr>
        <w:spacing w:line="360" w:lineRule="auto"/>
        <w:rPr>
          <w:ins w:id="86" w:author="123" w:date="2020-12-03T08:49:00Z"/>
          <w:rFonts w:ascii="Times New Roman" w:hAnsi="Times New Roman" w:cs="Times New Roman"/>
          <w:bCs/>
          <w:sz w:val="24"/>
          <w:szCs w:val="24"/>
        </w:rPr>
      </w:pPr>
    </w:p>
    <w:p w14:paraId="6BC63B10" w14:textId="77777777" w:rsidR="003F54C0" w:rsidRDefault="003C0E66">
      <w:pPr>
        <w:spacing w:line="360" w:lineRule="auto"/>
        <w:rPr>
          <w:ins w:id="87" w:author="123" w:date="2020-12-03T08:49:00Z"/>
          <w:rFonts w:ascii="Times New Roman" w:hAnsi="Times New Roman" w:cs="Times New Roman"/>
          <w:sz w:val="24"/>
          <w:szCs w:val="24"/>
        </w:rPr>
      </w:pPr>
      <w:ins w:id="88" w:author="123" w:date="2020-12-03T08:49:00Z">
        <w:r>
          <w:rPr>
            <w:rFonts w:ascii="Times New Roman" w:hAnsi="Times New Roman" w:cs="Times New Roman" w:hint="eastAsia"/>
            <w:bCs/>
            <w:sz w:val="24"/>
            <w:szCs w:val="24"/>
          </w:rPr>
          <w:t>C</w:t>
        </w:r>
        <w:r>
          <w:rPr>
            <w:rFonts w:ascii="Times New Roman" w:hAnsi="Times New Roman" w:cs="Times New Roman"/>
            <w:bCs/>
            <w:sz w:val="24"/>
            <w:szCs w:val="24"/>
          </w:rPr>
          <w:t>orrespondence:</w:t>
        </w:r>
        <w:r>
          <w:rPr>
            <w:rFonts w:ascii="Times New Roman" w:hAnsi="Times New Roman" w:cs="Times New Roman"/>
            <w:sz w:val="24"/>
            <w:szCs w:val="24"/>
          </w:rPr>
          <w:t xml:space="preserve"> Ying Wang, Phase I Clinical Research Center, Zhejiang Provincial People’s Hospital, People’s Hospital of Hangzhou Medical College, Hangzhou, 310014 Zhejiang, China.nancywangying@163.com</w:t>
        </w:r>
      </w:ins>
    </w:p>
    <w:p w14:paraId="2ED4D77D" w14:textId="77777777" w:rsidR="003F54C0" w:rsidRDefault="003C0E66">
      <w:pPr>
        <w:spacing w:line="360" w:lineRule="auto"/>
        <w:rPr>
          <w:ins w:id="89" w:author="123" w:date="2020-12-03T08:49:00Z"/>
          <w:rFonts w:ascii="Times New Roman" w:hAnsi="Times New Roman" w:cs="Times New Roman"/>
          <w:bCs/>
          <w:sz w:val="24"/>
          <w:szCs w:val="24"/>
        </w:rPr>
      </w:pPr>
      <w:ins w:id="90" w:author="123" w:date="2020-12-03T08:49:00Z">
        <w:r>
          <w:rPr>
            <w:rFonts w:ascii="Times New Roman" w:hAnsi="Times New Roman" w:cs="Times New Roman" w:hint="eastAsia"/>
            <w:bCs/>
            <w:sz w:val="24"/>
            <w:szCs w:val="24"/>
          </w:rPr>
          <w:t>*</w:t>
        </w:r>
        <w:r>
          <w:rPr>
            <w:rFonts w:ascii="Times New Roman" w:hAnsi="Times New Roman" w:cs="Times New Roman"/>
            <w:bCs/>
            <w:sz w:val="24"/>
            <w:szCs w:val="24"/>
          </w:rPr>
          <w:t>/#: These authors co-contributed to the work.</w:t>
        </w:r>
      </w:ins>
    </w:p>
    <w:p w14:paraId="365BA7DC" w14:textId="77777777" w:rsidR="003F54C0" w:rsidRDefault="003F54C0">
      <w:pPr>
        <w:spacing w:line="360" w:lineRule="auto"/>
        <w:rPr>
          <w:ins w:id="91" w:author="123" w:date="2020-12-03T08:49:00Z"/>
          <w:rFonts w:ascii="Times New Roman" w:hAnsi="Times New Roman" w:cs="Times New Roman"/>
          <w:b/>
          <w:sz w:val="24"/>
          <w:szCs w:val="24"/>
        </w:rPr>
      </w:pPr>
    </w:p>
    <w:p w14:paraId="75436767" w14:textId="77777777" w:rsidR="003F54C0" w:rsidRDefault="003C0E66">
      <w:pPr>
        <w:spacing w:line="360" w:lineRule="auto"/>
        <w:rPr>
          <w:ins w:id="92" w:author="123" w:date="2020-12-03T08:49:00Z"/>
          <w:rFonts w:ascii="Times New Roman" w:hAnsi="Times New Roman" w:cs="Times New Roman"/>
          <w:bCs/>
          <w:sz w:val="24"/>
          <w:szCs w:val="24"/>
        </w:rPr>
      </w:pPr>
      <w:commentRangeStart w:id="93"/>
      <w:ins w:id="94" w:author="123" w:date="2020-12-03T08:49:00Z">
        <w:r>
          <w:rPr>
            <w:rFonts w:ascii="Times New Roman" w:hAnsi="Times New Roman" w:cs="Times New Roman"/>
            <w:b/>
            <w:sz w:val="24"/>
            <w:szCs w:val="24"/>
          </w:rPr>
          <w:t>Affiliations</w:t>
        </w:r>
        <w:r>
          <w:rPr>
            <w:rFonts w:ascii="Times New Roman" w:hAnsi="Times New Roman" w:cs="Times New Roman"/>
            <w:bCs/>
            <w:sz w:val="24"/>
            <w:szCs w:val="24"/>
          </w:rPr>
          <w:t>:</w:t>
        </w:r>
        <w:commentRangeEnd w:id="93"/>
        <w:r>
          <w:rPr>
            <w:rStyle w:val="af1"/>
          </w:rPr>
          <w:commentReference w:id="93"/>
        </w:r>
      </w:ins>
    </w:p>
    <w:p w14:paraId="5B069637" w14:textId="77777777" w:rsidR="003F54C0" w:rsidRDefault="003C0E66">
      <w:pPr>
        <w:spacing w:line="360" w:lineRule="auto"/>
        <w:rPr>
          <w:ins w:id="95" w:author="123" w:date="2020-12-03T08:52:00Z"/>
          <w:rFonts w:ascii="Times New Roman" w:hAnsi="Times New Roman" w:cs="Times New Roman"/>
          <w:sz w:val="24"/>
          <w:szCs w:val="24"/>
        </w:rPr>
      </w:pPr>
      <w:ins w:id="96" w:author="123" w:date="2020-12-03T08:49:00Z">
        <w:r>
          <w:rPr>
            <w:rFonts w:ascii="Times New Roman" w:hAnsi="Times New Roman" w:cs="Times New Roman"/>
            <w:bCs/>
            <w:sz w:val="24"/>
            <w:szCs w:val="24"/>
            <w:vertAlign w:val="superscript"/>
          </w:rPr>
          <w:t>1</w:t>
        </w:r>
        <w:r>
          <w:rPr>
            <w:rFonts w:ascii="Times New Roman" w:hAnsi="Times New Roman" w:cs="Times New Roman"/>
            <w:sz w:val="24"/>
            <w:szCs w:val="24"/>
          </w:rPr>
          <w:t xml:space="preserve"> Bengbu Medical College, Bengbu, 233003</w:t>
        </w:r>
      </w:ins>
      <w:ins w:id="97" w:author="123" w:date="2020-12-03T08:52:00Z">
        <w:r>
          <w:rPr>
            <w:rFonts w:ascii="Times New Roman" w:hAnsi="Times New Roman" w:cs="Times New Roman"/>
            <w:sz w:val="24"/>
            <w:szCs w:val="24"/>
          </w:rPr>
          <w:t xml:space="preserve"> Anhui, </w:t>
        </w:r>
      </w:ins>
      <w:ins w:id="98" w:author="123" w:date="2020-12-03T08:49:00Z">
        <w:r>
          <w:rPr>
            <w:rFonts w:ascii="Times New Roman" w:hAnsi="Times New Roman" w:cs="Times New Roman"/>
            <w:sz w:val="24"/>
            <w:szCs w:val="24"/>
          </w:rPr>
          <w:t>China;</w:t>
        </w:r>
      </w:ins>
    </w:p>
    <w:p w14:paraId="26BD997E" w14:textId="77777777" w:rsidR="003F54C0" w:rsidRDefault="003C0E66">
      <w:pPr>
        <w:spacing w:line="360" w:lineRule="auto"/>
        <w:rPr>
          <w:ins w:id="99" w:author="123" w:date="2020-12-03T08:49:00Z"/>
          <w:rFonts w:ascii="Times New Roman" w:hAnsi="Times New Roman" w:cs="Times New Roman"/>
          <w:bCs/>
          <w:sz w:val="24"/>
          <w:szCs w:val="24"/>
          <w:lang w:val="en-AU"/>
        </w:rPr>
      </w:pPr>
      <w:ins w:id="100" w:author="123" w:date="2020-12-03T08:49:00Z">
        <w:r>
          <w:rPr>
            <w:rFonts w:ascii="Times New Roman" w:hAnsi="Times New Roman" w:cs="Times New Roman"/>
            <w:bCs/>
            <w:sz w:val="24"/>
            <w:szCs w:val="24"/>
            <w:vertAlign w:val="superscript"/>
          </w:rPr>
          <w:t>2</w:t>
        </w:r>
        <w:r>
          <w:rPr>
            <w:rFonts w:ascii="Times New Roman" w:hAnsi="Times New Roman" w:cs="Times New Roman"/>
            <w:bCs/>
            <w:sz w:val="24"/>
            <w:szCs w:val="24"/>
          </w:rPr>
          <w:t>School of Public Health, Hangzhou Medical College, Hangzhou, 310013 Zhejiang, China</w:t>
        </w:r>
        <w:r>
          <w:rPr>
            <w:rFonts w:ascii="Times New Roman" w:hAnsi="Times New Roman" w:cs="Times New Roman"/>
            <w:bCs/>
            <w:sz w:val="24"/>
            <w:szCs w:val="24"/>
            <w:lang w:val="en-AU"/>
          </w:rPr>
          <w:t>;</w:t>
        </w:r>
      </w:ins>
    </w:p>
    <w:p w14:paraId="52B644A0" w14:textId="77777777" w:rsidR="003F54C0" w:rsidRDefault="003C0E66">
      <w:pPr>
        <w:spacing w:line="360" w:lineRule="auto"/>
        <w:rPr>
          <w:ins w:id="101" w:author="123" w:date="2020-12-03T08:49:00Z"/>
          <w:rFonts w:ascii="Times New Roman" w:hAnsi="Times New Roman" w:cs="Times New Roman"/>
          <w:sz w:val="24"/>
          <w:szCs w:val="24"/>
        </w:rPr>
      </w:pPr>
      <w:ins w:id="102" w:author="123" w:date="2020-12-03T08:49:00Z">
        <w:r>
          <w:rPr>
            <w:rFonts w:ascii="Times New Roman" w:hAnsi="Times New Roman" w:cs="Times New Roman"/>
            <w:sz w:val="24"/>
            <w:szCs w:val="24"/>
            <w:vertAlign w:val="superscript"/>
          </w:rPr>
          <w:t>3</w:t>
        </w:r>
        <w:r>
          <w:rPr>
            <w:rFonts w:ascii="Times New Roman" w:hAnsi="Times New Roman" w:cs="Times New Roman"/>
            <w:sz w:val="24"/>
            <w:szCs w:val="24"/>
          </w:rPr>
          <w:t>Clinical Research Institute, Zhejiang Provincial People’s Hospital, People’s Hospital of Hangzhou Medical College, Hangzhou, 310014 Zhejiang, China</w:t>
        </w:r>
        <w:r>
          <w:rPr>
            <w:rFonts w:ascii="Times New Roman" w:hAnsi="Times New Roman" w:cs="Times New Roman"/>
            <w:sz w:val="24"/>
            <w:szCs w:val="24"/>
            <w:lang w:val="en-AU"/>
          </w:rPr>
          <w:t>;</w:t>
        </w:r>
      </w:ins>
    </w:p>
    <w:p w14:paraId="35737D66" w14:textId="77777777" w:rsidR="003F54C0" w:rsidRDefault="003C0E66">
      <w:pPr>
        <w:spacing w:line="360" w:lineRule="auto"/>
        <w:rPr>
          <w:ins w:id="103" w:author="123" w:date="2020-12-03T08:49:00Z"/>
          <w:rFonts w:ascii="Times New Roman" w:hAnsi="Times New Roman" w:cs="Times New Roman"/>
          <w:sz w:val="24"/>
          <w:szCs w:val="24"/>
        </w:rPr>
      </w:pPr>
      <w:ins w:id="104" w:author="123" w:date="2020-12-03T08:49:00Z">
        <w:r>
          <w:rPr>
            <w:rFonts w:ascii="Times New Roman" w:hAnsi="Times New Roman" w:cs="Times New Roman"/>
            <w:sz w:val="24"/>
            <w:szCs w:val="24"/>
            <w:vertAlign w:val="superscript"/>
          </w:rPr>
          <w:t>4</w:t>
        </w:r>
        <w:r>
          <w:rPr>
            <w:rFonts w:ascii="Times New Roman" w:hAnsi="Times New Roman" w:cs="Times New Roman"/>
            <w:sz w:val="24"/>
            <w:szCs w:val="24"/>
          </w:rPr>
          <w:t>Phase I Clinical Research Center, Zhejiang Provincial People’s Hospital, People’s Hospital of Hangzhou Medical College, Hangzhou, 310014 Zhejiang, China</w:t>
        </w:r>
      </w:ins>
      <w:ins w:id="105" w:author="123" w:date="2020-12-03T09:54:00Z">
        <w:r>
          <w:rPr>
            <w:rFonts w:ascii="Times New Roman" w:hAnsi="Times New Roman" w:cs="Times New Roman"/>
            <w:sz w:val="24"/>
            <w:szCs w:val="24"/>
          </w:rPr>
          <w:t>;</w:t>
        </w:r>
      </w:ins>
    </w:p>
    <w:p w14:paraId="2A9E92A4" w14:textId="77777777" w:rsidR="003F54C0" w:rsidRDefault="003C0E66">
      <w:pPr>
        <w:spacing w:line="360" w:lineRule="auto"/>
        <w:rPr>
          <w:ins w:id="106" w:author="123" w:date="2020-12-03T08:49:00Z"/>
          <w:rFonts w:ascii="Times New Roman" w:hAnsi="Times New Roman" w:cs="Times New Roman"/>
          <w:sz w:val="24"/>
          <w:szCs w:val="24"/>
        </w:rPr>
      </w:pPr>
      <w:ins w:id="107" w:author="123" w:date="2020-12-03T08:49:00Z">
        <w:r>
          <w:rPr>
            <w:rFonts w:ascii="Times New Roman" w:hAnsi="Times New Roman" w:cs="Times New Roman"/>
            <w:sz w:val="24"/>
            <w:szCs w:val="24"/>
            <w:vertAlign w:val="superscript"/>
          </w:rPr>
          <w:t>5</w:t>
        </w:r>
        <w:r>
          <w:rPr>
            <w:rFonts w:ascii="Times New Roman" w:hAnsi="Times New Roman" w:cs="Times New Roman"/>
            <w:sz w:val="24"/>
            <w:szCs w:val="24"/>
          </w:rPr>
          <w:t>Department of Medical Laboratory, Zhejiang Provincial People’s Hospital, People’s Hospital of Hangzhou Medical College, Hangzhou, 310014 Zhejiang, China</w:t>
        </w:r>
      </w:ins>
      <w:ins w:id="108" w:author="123" w:date="2020-12-03T09:54:00Z">
        <w:r>
          <w:rPr>
            <w:rFonts w:ascii="Times New Roman" w:hAnsi="Times New Roman" w:cs="Times New Roman"/>
            <w:sz w:val="24"/>
            <w:szCs w:val="24"/>
          </w:rPr>
          <w:t>;</w:t>
        </w:r>
      </w:ins>
    </w:p>
    <w:p w14:paraId="206C563A" w14:textId="77777777" w:rsidR="003F54C0" w:rsidRDefault="003C0E66">
      <w:pPr>
        <w:spacing w:line="360" w:lineRule="auto"/>
        <w:rPr>
          <w:ins w:id="109" w:author="123" w:date="2020-12-03T09:14:00Z"/>
          <w:rFonts w:ascii="Times New Roman" w:hAnsi="Times New Roman" w:cs="Times New Roman"/>
          <w:sz w:val="24"/>
          <w:szCs w:val="24"/>
        </w:rPr>
      </w:pPr>
      <w:ins w:id="110" w:author="123" w:date="2020-12-03T09:14:00Z">
        <w:r>
          <w:rPr>
            <w:rFonts w:ascii="Times New Roman" w:hAnsi="Times New Roman" w:cs="Times New Roman"/>
            <w:sz w:val="24"/>
            <w:szCs w:val="24"/>
            <w:vertAlign w:val="superscript"/>
            <w:rPrChange w:id="111" w:author="123" w:date="2020-12-03T09:14:00Z">
              <w:rPr>
                <w:rFonts w:ascii="Times New Roman" w:hAnsi="Times New Roman" w:cs="Times New Roman"/>
                <w:sz w:val="24"/>
                <w:szCs w:val="24"/>
              </w:rPr>
            </w:rPrChange>
          </w:rPr>
          <w:t>6</w:t>
        </w:r>
        <w:r>
          <w:rPr>
            <w:rFonts w:ascii="Times New Roman" w:hAnsi="Times New Roman" w:cs="Times New Roman"/>
            <w:sz w:val="24"/>
            <w:szCs w:val="24"/>
            <w:rPrChange w:id="112" w:author="123" w:date="2020-12-03T09:14:00Z">
              <w:rPr>
                <w:rFonts w:ascii="AdvOT7fb33346.I" w:hAnsi="AdvOT7fb33346.I" w:cs="AdvOT7fb33346.I"/>
                <w:kern w:val="0"/>
                <w:sz w:val="13"/>
                <w:szCs w:val="13"/>
              </w:rPr>
            </w:rPrChange>
          </w:rPr>
          <w:t>The Second Clinical Medical School of Zhejiang Chinese Medical University, Zhejiang Chinese Medical University, Hangzhou,</w:t>
        </w:r>
      </w:ins>
      <w:ins w:id="113" w:author="123" w:date="2020-12-03T09:25:00Z">
        <w:r>
          <w:rPr>
            <w:rFonts w:ascii="Times New Roman" w:hAnsi="Times New Roman" w:cs="Times New Roman"/>
            <w:sz w:val="24"/>
            <w:szCs w:val="24"/>
          </w:rPr>
          <w:t xml:space="preserve"> 310053</w:t>
        </w:r>
      </w:ins>
      <w:ins w:id="114" w:author="123" w:date="2020-12-03T09:14:00Z">
        <w:r>
          <w:rPr>
            <w:rFonts w:ascii="Times New Roman" w:hAnsi="Times New Roman" w:cs="Times New Roman"/>
            <w:sz w:val="24"/>
            <w:szCs w:val="24"/>
            <w:rPrChange w:id="115" w:author="123" w:date="2020-12-03T09:14:00Z">
              <w:rPr>
                <w:rFonts w:ascii="AdvOT7fb33346.I" w:hAnsi="AdvOT7fb33346.I" w:cs="AdvOT7fb33346.I"/>
                <w:kern w:val="0"/>
                <w:sz w:val="13"/>
                <w:szCs w:val="13"/>
              </w:rPr>
            </w:rPrChange>
          </w:rPr>
          <w:t xml:space="preserve"> Zhejiang, China</w:t>
        </w:r>
      </w:ins>
      <w:ins w:id="116" w:author="123" w:date="2020-12-03T09:54:00Z">
        <w:r>
          <w:rPr>
            <w:rFonts w:ascii="Times New Roman" w:hAnsi="Times New Roman" w:cs="Times New Roman"/>
            <w:sz w:val="24"/>
            <w:szCs w:val="24"/>
          </w:rPr>
          <w:t>;</w:t>
        </w:r>
      </w:ins>
    </w:p>
    <w:p w14:paraId="7734AED5" w14:textId="77777777" w:rsidR="003F54C0" w:rsidRDefault="003C0E66">
      <w:pPr>
        <w:spacing w:line="360" w:lineRule="auto"/>
        <w:rPr>
          <w:ins w:id="117" w:author="123" w:date="2020-12-03T09:26:00Z"/>
          <w:rFonts w:ascii="Times New Roman" w:hAnsi="Times New Roman" w:cs="Times New Roman"/>
          <w:sz w:val="24"/>
          <w:szCs w:val="24"/>
        </w:rPr>
      </w:pPr>
      <w:ins w:id="118" w:author="123" w:date="2020-12-03T09:14:00Z">
        <w:r>
          <w:rPr>
            <w:rFonts w:ascii="Times New Roman" w:hAnsi="Times New Roman" w:cs="Times New Roman"/>
            <w:sz w:val="24"/>
            <w:szCs w:val="24"/>
            <w:vertAlign w:val="superscript"/>
            <w:rPrChange w:id="119" w:author="123" w:date="2020-12-03T09:15:00Z">
              <w:rPr>
                <w:rFonts w:ascii="AdvOT7fb33346.I" w:hAnsi="AdvOT7fb33346.I" w:cs="AdvOT7fb33346.I"/>
                <w:kern w:val="0"/>
                <w:sz w:val="13"/>
                <w:szCs w:val="13"/>
              </w:rPr>
            </w:rPrChange>
          </w:rPr>
          <w:lastRenderedPageBreak/>
          <w:t>7</w:t>
        </w:r>
        <w:r>
          <w:rPr>
            <w:rFonts w:ascii="Times New Roman" w:hAnsi="Times New Roman" w:cs="Times New Roman"/>
            <w:sz w:val="24"/>
            <w:szCs w:val="24"/>
            <w:rPrChange w:id="120" w:author="123" w:date="2020-12-03T09:15:00Z">
              <w:rPr>
                <w:rFonts w:ascii="AdvOT7fb33346.I" w:hAnsi="AdvOT7fb33346.I" w:cs="AdvOT7fb33346.I"/>
                <w:kern w:val="0"/>
                <w:sz w:val="13"/>
                <w:szCs w:val="13"/>
              </w:rPr>
            </w:rPrChange>
          </w:rPr>
          <w:t xml:space="preserve">School of Laboratory Medicine and Life Science, Wenzhou Medical University, Wenzhou, </w:t>
        </w:r>
      </w:ins>
      <w:ins w:id="121" w:author="123" w:date="2020-12-03T09:25:00Z">
        <w:r>
          <w:rPr>
            <w:rFonts w:ascii="Times New Roman" w:hAnsi="Times New Roman" w:cs="Times New Roman"/>
            <w:sz w:val="24"/>
            <w:szCs w:val="24"/>
          </w:rPr>
          <w:t xml:space="preserve">325035 </w:t>
        </w:r>
      </w:ins>
      <w:ins w:id="122" w:author="123" w:date="2020-12-03T09:14:00Z">
        <w:r>
          <w:rPr>
            <w:rFonts w:ascii="Times New Roman" w:hAnsi="Times New Roman" w:cs="Times New Roman"/>
            <w:sz w:val="24"/>
            <w:szCs w:val="24"/>
            <w:rPrChange w:id="123" w:author="123" w:date="2020-12-03T09:15:00Z">
              <w:rPr>
                <w:rFonts w:ascii="AdvOT7fb33346.I" w:hAnsi="AdvOT7fb33346.I" w:cs="AdvOT7fb33346.I"/>
                <w:kern w:val="0"/>
                <w:sz w:val="13"/>
                <w:szCs w:val="13"/>
              </w:rPr>
            </w:rPrChange>
          </w:rPr>
          <w:t>Zhejiang, China</w:t>
        </w:r>
      </w:ins>
      <w:ins w:id="124" w:author="123" w:date="2020-12-03T09:54:00Z">
        <w:r>
          <w:rPr>
            <w:rFonts w:ascii="Times New Roman" w:hAnsi="Times New Roman" w:cs="Times New Roman"/>
            <w:sz w:val="24"/>
            <w:szCs w:val="24"/>
          </w:rPr>
          <w:t>;</w:t>
        </w:r>
      </w:ins>
    </w:p>
    <w:p w14:paraId="3B241153" w14:textId="77777777" w:rsidR="003F54C0" w:rsidRDefault="003C0E66">
      <w:pPr>
        <w:spacing w:line="360" w:lineRule="auto"/>
        <w:rPr>
          <w:ins w:id="125" w:author="123" w:date="2020-12-03T09:45:00Z"/>
          <w:rFonts w:ascii="Times New Roman" w:hAnsi="Times New Roman" w:cs="Times New Roman"/>
          <w:sz w:val="24"/>
          <w:szCs w:val="24"/>
        </w:rPr>
      </w:pPr>
      <w:ins w:id="126" w:author="123" w:date="2020-12-03T09:27:00Z">
        <w:r>
          <w:rPr>
            <w:rFonts w:ascii="Times New Roman" w:hAnsi="Times New Roman" w:cs="Times New Roman"/>
            <w:sz w:val="24"/>
            <w:szCs w:val="24"/>
            <w:vertAlign w:val="superscript"/>
            <w:rPrChange w:id="127" w:author="123" w:date="2020-12-03T09:27:00Z">
              <w:rPr>
                <w:rFonts w:ascii="Times New Roman" w:hAnsi="Times New Roman" w:cs="Times New Roman"/>
                <w:sz w:val="24"/>
                <w:szCs w:val="24"/>
              </w:rPr>
            </w:rPrChange>
          </w:rPr>
          <w:t>8</w:t>
        </w:r>
      </w:ins>
      <w:ins w:id="128" w:author="123" w:date="2020-12-03T09:26:00Z">
        <w:r>
          <w:rPr>
            <w:rFonts w:ascii="Times New Roman" w:hAnsi="Times New Roman" w:cs="Times New Roman" w:hint="eastAsia"/>
            <w:sz w:val="24"/>
            <w:szCs w:val="24"/>
          </w:rPr>
          <w:t>Z</w:t>
        </w:r>
        <w:r>
          <w:rPr>
            <w:rFonts w:ascii="Times New Roman" w:hAnsi="Times New Roman" w:cs="Times New Roman"/>
            <w:sz w:val="24"/>
            <w:szCs w:val="24"/>
          </w:rPr>
          <w:t>hejiang University of Technology</w:t>
        </w:r>
      </w:ins>
      <w:ins w:id="129" w:author="123" w:date="2020-12-03T09:44:00Z">
        <w:r>
          <w:rPr>
            <w:rFonts w:ascii="Times New Roman" w:hAnsi="Times New Roman" w:cs="Times New Roman" w:hint="eastAsia"/>
            <w:sz w:val="24"/>
            <w:szCs w:val="24"/>
          </w:rPr>
          <w:t>,</w:t>
        </w:r>
        <w:r>
          <w:rPr>
            <w:rFonts w:ascii="Times New Roman" w:hAnsi="Times New Roman" w:cs="Times New Roman"/>
            <w:sz w:val="24"/>
            <w:szCs w:val="24"/>
          </w:rPr>
          <w:t xml:space="preserve"> </w:t>
        </w:r>
      </w:ins>
      <w:ins w:id="130" w:author="123" w:date="2020-12-03T09:45:00Z">
        <w:r>
          <w:rPr>
            <w:rFonts w:ascii="Times New Roman" w:hAnsi="Times New Roman" w:cs="Times New Roman"/>
            <w:sz w:val="24"/>
            <w:szCs w:val="24"/>
          </w:rPr>
          <w:t>Hangzhou, 310014 Zhejiang, China</w:t>
        </w:r>
      </w:ins>
      <w:ins w:id="131" w:author="123" w:date="2020-12-03T09:54:00Z">
        <w:r>
          <w:rPr>
            <w:rFonts w:ascii="Times New Roman" w:hAnsi="Times New Roman" w:cs="Times New Roman"/>
            <w:sz w:val="24"/>
            <w:szCs w:val="24"/>
          </w:rPr>
          <w:t>;</w:t>
        </w:r>
      </w:ins>
    </w:p>
    <w:p w14:paraId="71B95F03" w14:textId="77777777" w:rsidR="003F54C0" w:rsidRDefault="003C0E66">
      <w:pPr>
        <w:spacing w:line="360" w:lineRule="auto"/>
        <w:rPr>
          <w:ins w:id="132" w:author="123" w:date="2020-12-03T09:54:00Z"/>
          <w:rFonts w:ascii="Times New Roman" w:hAnsi="Times New Roman" w:cs="Times New Roman"/>
          <w:sz w:val="24"/>
          <w:szCs w:val="24"/>
        </w:rPr>
      </w:pPr>
      <w:ins w:id="133" w:author="123" w:date="2020-12-03T09:53:00Z">
        <w:r>
          <w:rPr>
            <w:rFonts w:ascii="Times New Roman" w:hAnsi="Times New Roman" w:cs="Times New Roman"/>
            <w:sz w:val="24"/>
            <w:szCs w:val="24"/>
            <w:vertAlign w:val="superscript"/>
            <w:rPrChange w:id="134" w:author="123" w:date="2020-12-03T09:53:00Z">
              <w:rPr>
                <w:rFonts w:ascii="Times New Roman" w:hAnsi="Times New Roman" w:cs="Times New Roman"/>
                <w:sz w:val="24"/>
                <w:szCs w:val="24"/>
              </w:rPr>
            </w:rPrChange>
          </w:rPr>
          <w:t>9</w:t>
        </w:r>
        <w:r>
          <w:rPr>
            <w:rFonts w:ascii="Times New Roman" w:hAnsi="Times New Roman" w:cs="Times New Roman"/>
            <w:sz w:val="24"/>
            <w:szCs w:val="24"/>
          </w:rPr>
          <w:t xml:space="preserve">Hangzhou Normal University, </w:t>
        </w:r>
      </w:ins>
      <w:ins w:id="135" w:author="123" w:date="2020-12-03T09:54:00Z">
        <w:r>
          <w:rPr>
            <w:rFonts w:ascii="Times New Roman" w:hAnsi="Times New Roman" w:cs="Times New Roman"/>
            <w:sz w:val="24"/>
            <w:szCs w:val="24"/>
          </w:rPr>
          <w:t>Hangzhou, 310036 Zhejiang, China.</w:t>
        </w:r>
      </w:ins>
    </w:p>
    <w:p w14:paraId="6F7EE954" w14:textId="77777777" w:rsidR="003F54C0" w:rsidRDefault="003F54C0">
      <w:pPr>
        <w:spacing w:line="360" w:lineRule="auto"/>
        <w:rPr>
          <w:ins w:id="136" w:author="123" w:date="2020-12-03T09:14:00Z"/>
          <w:rFonts w:ascii="Times New Roman" w:hAnsi="Times New Roman" w:cs="Times New Roman"/>
          <w:sz w:val="24"/>
          <w:szCs w:val="24"/>
        </w:rPr>
      </w:pPr>
    </w:p>
    <w:p w14:paraId="72CA2370" w14:textId="77777777" w:rsidR="003F54C0" w:rsidRPr="003F54C0" w:rsidRDefault="003F54C0">
      <w:pPr>
        <w:spacing w:line="360" w:lineRule="auto"/>
        <w:rPr>
          <w:ins w:id="137" w:author="123" w:date="2020-12-03T08:49:00Z"/>
          <w:rFonts w:ascii="Times New Roman" w:hAnsi="Times New Roman" w:cs="Times New Roman"/>
          <w:sz w:val="24"/>
          <w:szCs w:val="24"/>
          <w:rPrChange w:id="138" w:author="123" w:date="2020-12-03T09:14:00Z">
            <w:rPr>
              <w:ins w:id="139" w:author="123" w:date="2020-12-03T08:49:00Z"/>
              <w:rFonts w:ascii="Times New Roman" w:hAnsi="Times New Roman" w:cs="Times New Roman"/>
              <w:b/>
              <w:sz w:val="24"/>
              <w:szCs w:val="24"/>
            </w:rPr>
          </w:rPrChange>
        </w:rPr>
      </w:pPr>
    </w:p>
    <w:p w14:paraId="4FBE7D7E" w14:textId="77777777" w:rsidR="003F54C0" w:rsidRDefault="003C0E66">
      <w:pPr>
        <w:spacing w:line="360" w:lineRule="auto"/>
        <w:rPr>
          <w:ins w:id="140" w:author="123" w:date="2020-12-03T08:49:00Z"/>
          <w:rFonts w:ascii="Times New Roman" w:hAnsi="Times New Roman" w:cs="Times New Roman"/>
          <w:b/>
          <w:sz w:val="24"/>
          <w:szCs w:val="24"/>
        </w:rPr>
      </w:pPr>
      <w:ins w:id="141" w:author="123" w:date="2020-12-03T08:49:00Z">
        <w:r>
          <w:rPr>
            <w:rFonts w:ascii="Times New Roman" w:hAnsi="Times New Roman" w:cs="Times New Roman" w:hint="eastAsia"/>
            <w:b/>
            <w:sz w:val="24"/>
            <w:szCs w:val="24"/>
          </w:rPr>
          <w:t>ORCID</w:t>
        </w:r>
        <w:r>
          <w:rPr>
            <w:rFonts w:ascii="Times New Roman" w:hAnsi="Times New Roman" w:cs="Times New Roman"/>
            <w:bCs/>
            <w:sz w:val="24"/>
            <w:szCs w:val="24"/>
          </w:rPr>
          <w:t xml:space="preserve">: </w:t>
        </w:r>
      </w:ins>
      <w:ins w:id="142" w:author="123" w:date="2020-12-03T09:03:00Z">
        <w:r>
          <w:rPr>
            <w:rFonts w:ascii="Times New Roman" w:hAnsi="Times New Roman" w:cs="Times New Roman"/>
            <w:bCs/>
            <w:sz w:val="24"/>
            <w:szCs w:val="24"/>
          </w:rPr>
          <w:t>0000</w:t>
        </w:r>
        <w:r>
          <w:rPr>
            <w:rFonts w:ascii="Times New Roman" w:hAnsi="Times New Roman" w:cs="Times New Roman" w:hint="eastAsia"/>
            <w:bCs/>
            <w:sz w:val="24"/>
            <w:szCs w:val="24"/>
          </w:rPr>
          <w:t>-</w:t>
        </w:r>
        <w:r>
          <w:rPr>
            <w:rFonts w:ascii="Times New Roman" w:hAnsi="Times New Roman" w:cs="Times New Roman"/>
            <w:bCs/>
            <w:sz w:val="24"/>
            <w:szCs w:val="24"/>
          </w:rPr>
          <w:t>0003</w:t>
        </w:r>
        <w:r>
          <w:rPr>
            <w:rFonts w:ascii="Times New Roman" w:hAnsi="Times New Roman" w:cs="Times New Roman" w:hint="eastAsia"/>
            <w:bCs/>
            <w:sz w:val="24"/>
            <w:szCs w:val="24"/>
          </w:rPr>
          <w:t>-</w:t>
        </w:r>
        <w:r>
          <w:rPr>
            <w:rFonts w:ascii="Times New Roman" w:hAnsi="Times New Roman" w:cs="Times New Roman"/>
            <w:bCs/>
            <w:sz w:val="24"/>
            <w:szCs w:val="24"/>
          </w:rPr>
          <w:t>0045</w:t>
        </w:r>
        <w:r>
          <w:rPr>
            <w:rFonts w:ascii="Times New Roman" w:hAnsi="Times New Roman" w:cs="Times New Roman" w:hint="eastAsia"/>
            <w:bCs/>
            <w:sz w:val="24"/>
            <w:szCs w:val="24"/>
          </w:rPr>
          <w:t>-</w:t>
        </w:r>
        <w:r>
          <w:rPr>
            <w:rFonts w:ascii="Times New Roman" w:hAnsi="Times New Roman" w:cs="Times New Roman"/>
            <w:bCs/>
            <w:sz w:val="24"/>
            <w:szCs w:val="24"/>
          </w:rPr>
          <w:t>3803</w:t>
        </w:r>
        <w:r>
          <w:rPr>
            <w:rFonts w:ascii="Times New Roman" w:hAnsi="Times New Roman" w:cs="Times New Roman" w:hint="eastAsia"/>
            <w:bCs/>
            <w:sz w:val="24"/>
            <w:szCs w:val="24"/>
          </w:rPr>
          <w:t>(</w:t>
        </w:r>
        <w:r>
          <w:rPr>
            <w:rFonts w:ascii="Times New Roman" w:hAnsi="Times New Roman" w:cs="Times New Roman"/>
            <w:bCs/>
            <w:sz w:val="24"/>
            <w:szCs w:val="24"/>
          </w:rPr>
          <w:t xml:space="preserve">KL), </w:t>
        </w:r>
      </w:ins>
      <w:ins w:id="143" w:author="123" w:date="2020-12-03T08:49:00Z">
        <w:r>
          <w:rPr>
            <w:rFonts w:ascii="Times New Roman" w:hAnsi="Times New Roman" w:cs="Times New Roman"/>
            <w:bCs/>
            <w:sz w:val="24"/>
            <w:szCs w:val="24"/>
          </w:rPr>
          <w:t>0000-0003-2646-560X (YRC),</w:t>
        </w:r>
        <w:r>
          <w:rPr>
            <w:rFonts w:ascii="Times New Roman" w:hAnsi="Times New Roman" w:cs="Times New Roman"/>
            <w:b/>
            <w:sz w:val="24"/>
            <w:szCs w:val="24"/>
          </w:rPr>
          <w:t xml:space="preserve"> </w:t>
        </w:r>
        <w:r>
          <w:rPr>
            <w:rFonts w:ascii="Times New Roman" w:hAnsi="Times New Roman" w:cs="Times New Roman"/>
            <w:kern w:val="0"/>
            <w:sz w:val="24"/>
            <w:szCs w:val="24"/>
          </w:rPr>
          <w:t xml:space="preserve">0000-0001-5475-8237 </w:t>
        </w:r>
        <w:r>
          <w:rPr>
            <w:rFonts w:ascii="Times New Roman" w:hAnsi="Times New Roman" w:cs="Times New Roman" w:hint="eastAsia"/>
            <w:kern w:val="0"/>
            <w:sz w:val="24"/>
            <w:szCs w:val="24"/>
          </w:rPr>
          <w:t>(</w:t>
        </w:r>
        <w:r>
          <w:rPr>
            <w:rFonts w:ascii="Times New Roman" w:hAnsi="Times New Roman" w:cs="Times New Roman"/>
            <w:kern w:val="0"/>
            <w:sz w:val="24"/>
            <w:szCs w:val="24"/>
          </w:rPr>
          <w:t>GBC), 0000-0003-2121-7025(YW)</w:t>
        </w:r>
      </w:ins>
    </w:p>
    <w:p w14:paraId="4728E4E3" w14:textId="77777777" w:rsidR="00612F74" w:rsidRDefault="00612F74">
      <w:pPr>
        <w:widowControl/>
        <w:jc w:val="left"/>
        <w:rPr>
          <w:ins w:id="144" w:author="CYR" w:date="2021-04-09T15:37:00Z"/>
          <w:rFonts w:ascii="Times New Roman" w:hAnsi="Times New Roman" w:cs="Times New Roman"/>
          <w:bCs/>
          <w:sz w:val="22"/>
        </w:rPr>
      </w:pPr>
      <w:ins w:id="145" w:author="CYR" w:date="2021-04-09T15:37:00Z">
        <w:r>
          <w:rPr>
            <w:rFonts w:ascii="Times New Roman" w:hAnsi="Times New Roman" w:cs="Times New Roman"/>
            <w:bCs/>
            <w:sz w:val="22"/>
          </w:rPr>
          <w:br w:type="page"/>
        </w:r>
      </w:ins>
    </w:p>
    <w:p w14:paraId="59E123B6" w14:textId="27BADFD0" w:rsidR="003F54C0" w:rsidRDefault="003C0E66">
      <w:pPr>
        <w:widowControl/>
        <w:rPr>
          <w:ins w:id="146" w:author="Guobo Chen" w:date="2020-11-19T15:00:00Z"/>
          <w:del w:id="147" w:author="123" w:date="2020-12-03T09:27:00Z"/>
          <w:rFonts w:ascii="Times New Roman" w:hAnsi="Times New Roman" w:cs="Times New Roman"/>
          <w:bCs/>
          <w:sz w:val="22"/>
        </w:rPr>
        <w:pPrChange w:id="148" w:author="CYR" w:date="2021-04-09T15:37:00Z">
          <w:pPr>
            <w:widowControl/>
            <w:jc w:val="left"/>
          </w:pPr>
        </w:pPrChange>
      </w:pPr>
      <w:commentRangeStart w:id="149"/>
      <w:ins w:id="150" w:author="Guobo Chen" w:date="2020-11-19T15:00:00Z">
        <w:del w:id="151" w:author="CYR" w:date="2021-04-09T15:37:00Z">
          <w:r w:rsidDel="00612F74">
            <w:rPr>
              <w:rFonts w:ascii="Times New Roman" w:hAnsi="Times New Roman" w:cs="Times New Roman"/>
              <w:bCs/>
              <w:sz w:val="22"/>
            </w:rPr>
            <w:lastRenderedPageBreak/>
            <w:br w:type="page"/>
          </w:r>
        </w:del>
      </w:ins>
    </w:p>
    <w:p w14:paraId="2D23EE43" w14:textId="77777777" w:rsidR="003F54C0" w:rsidRPr="003F54C0" w:rsidRDefault="003F54C0">
      <w:pPr>
        <w:widowControl/>
        <w:rPr>
          <w:ins w:id="152" w:author="123" w:date="2020-11-16T17:38:00Z"/>
          <w:del w:id="153" w:author="Guobo Chen" w:date="2020-11-19T15:00:00Z"/>
          <w:rFonts w:ascii="Times New Roman" w:hAnsi="Times New Roman" w:cs="Times New Roman"/>
          <w:bCs/>
          <w:sz w:val="22"/>
          <w:rPrChange w:id="154" w:author="123" w:date="2020-11-17T11:23:00Z">
            <w:rPr>
              <w:ins w:id="155" w:author="123" w:date="2020-11-16T17:38:00Z"/>
              <w:del w:id="156" w:author="Guobo Chen" w:date="2020-11-19T15:00:00Z"/>
              <w:rFonts w:ascii="Times New Roman" w:hAnsi="Times New Roman" w:cs="Times New Roman"/>
              <w:b/>
              <w:sz w:val="24"/>
              <w:szCs w:val="24"/>
            </w:rPr>
          </w:rPrChange>
        </w:rPr>
        <w:pPrChange w:id="157" w:author="CYR" w:date="2021-04-09T15:37:00Z">
          <w:pPr>
            <w:spacing w:line="360" w:lineRule="auto"/>
            <w:jc w:val="center"/>
          </w:pPr>
        </w:pPrChange>
      </w:pPr>
    </w:p>
    <w:p w14:paraId="0CF436D8" w14:textId="77777777" w:rsidR="0090087E" w:rsidRPr="00686EC7" w:rsidRDefault="0090087E">
      <w:pPr>
        <w:spacing w:line="360" w:lineRule="auto"/>
        <w:rPr>
          <w:ins w:id="158" w:author="cc" w:date="2021-01-21T15:16:00Z"/>
          <w:rFonts w:ascii="Times New Roman" w:hAnsi="Times New Roman" w:cs="Times New Roman"/>
          <w:b/>
          <w:sz w:val="24"/>
          <w:szCs w:val="24"/>
        </w:rPr>
        <w:pPrChange w:id="159" w:author="CYR" w:date="2021-04-09T15:37:00Z">
          <w:pPr>
            <w:spacing w:line="360" w:lineRule="auto"/>
            <w:jc w:val="center"/>
          </w:pPr>
        </w:pPrChange>
      </w:pPr>
      <w:ins w:id="160" w:author="cc" w:date="2021-01-21T15:16:00Z">
        <w:r w:rsidRPr="00686EC7">
          <w:rPr>
            <w:rFonts w:ascii="Times New Roman" w:hAnsi="Times New Roman" w:cs="Times New Roman" w:hint="eastAsia"/>
            <w:b/>
            <w:sz w:val="24"/>
            <w:szCs w:val="24"/>
          </w:rPr>
          <w:t>Abstract</w:t>
        </w:r>
      </w:ins>
      <w:commentRangeEnd w:id="149"/>
      <w:r w:rsidR="00612F74">
        <w:rPr>
          <w:rStyle w:val="af1"/>
        </w:rPr>
        <w:commentReference w:id="149"/>
      </w:r>
    </w:p>
    <w:p w14:paraId="0FE8C4C7" w14:textId="6774CC40" w:rsidR="0090087E" w:rsidRDefault="0090087E" w:rsidP="0090087E">
      <w:pPr>
        <w:spacing w:line="360" w:lineRule="auto"/>
        <w:rPr>
          <w:ins w:id="161" w:author="cc" w:date="2021-01-21T15:16:00Z"/>
          <w:rFonts w:ascii="Times New Roman" w:hAnsi="Times New Roman" w:cs="Times New Roman"/>
          <w:bCs/>
          <w:sz w:val="24"/>
          <w:szCs w:val="24"/>
        </w:rPr>
      </w:pPr>
      <w:ins w:id="162" w:author="cc" w:date="2021-01-21T15:16:00Z">
        <w:r w:rsidRPr="00CB7D35">
          <w:rPr>
            <w:rFonts w:ascii="Times New Roman" w:hAnsi="Times New Roman" w:cs="Times New Roman"/>
            <w:b/>
            <w:sz w:val="24"/>
            <w:szCs w:val="24"/>
          </w:rPr>
          <w:t>Background:</w:t>
        </w:r>
        <w:r>
          <w:rPr>
            <w:rFonts w:ascii="Times New Roman" w:hAnsi="Times New Roman" w:cs="Times New Roman"/>
            <w:bCs/>
            <w:sz w:val="24"/>
            <w:szCs w:val="24"/>
          </w:rPr>
          <w:t xml:space="preserve"> </w:t>
        </w:r>
      </w:ins>
      <w:ins w:id="163" w:author="cc" w:date="2021-04-07T00:34:00Z">
        <w:r w:rsidR="007F682E" w:rsidRPr="007F682E">
          <w:rPr>
            <w:rFonts w:ascii="Times New Roman" w:hAnsi="Times New Roman" w:cs="Times New Roman"/>
            <w:bCs/>
            <w:sz w:val="24"/>
            <w:szCs w:val="24"/>
          </w:rPr>
          <w:t xml:space="preserve">Whether the prognosis of acute ischemic stroke is affected by peripheral blood </w:t>
        </w:r>
        <w:r w:rsidR="007F682E" w:rsidRPr="005327F9">
          <w:rPr>
            <w:rFonts w:ascii="Times New Roman" w:hAnsi="Times New Roman" w:cs="Times New Roman"/>
            <w:bCs/>
            <w:sz w:val="24"/>
            <w:szCs w:val="24"/>
            <w:highlight w:val="yellow"/>
            <w:rPrChange w:id="164" w:author="cc" w:date="2021-04-07T00:36:00Z">
              <w:rPr>
                <w:rFonts w:ascii="Times New Roman" w:hAnsi="Times New Roman" w:cs="Times New Roman"/>
                <w:bCs/>
                <w:sz w:val="24"/>
                <w:szCs w:val="24"/>
              </w:rPr>
            </w:rPrChange>
          </w:rPr>
          <w:t>immunophenoty</w:t>
        </w:r>
      </w:ins>
      <w:ins w:id="165" w:author="cc" w:date="2021-04-07T00:35:00Z">
        <w:r w:rsidR="007F682E" w:rsidRPr="005327F9">
          <w:rPr>
            <w:rFonts w:ascii="Times New Roman" w:hAnsi="Times New Roman" w:cs="Times New Roman"/>
            <w:bCs/>
            <w:sz w:val="24"/>
            <w:szCs w:val="24"/>
            <w:highlight w:val="yellow"/>
            <w:rPrChange w:id="166" w:author="cc" w:date="2021-04-07T00:36:00Z">
              <w:rPr>
                <w:rFonts w:ascii="Times New Roman" w:hAnsi="Times New Roman" w:cs="Times New Roman"/>
                <w:bCs/>
                <w:sz w:val="24"/>
                <w:szCs w:val="24"/>
              </w:rPr>
            </w:rPrChange>
          </w:rPr>
          <w:t>pe</w:t>
        </w:r>
      </w:ins>
      <w:ins w:id="167" w:author="cc" w:date="2021-04-07T00:34:00Z">
        <w:r w:rsidR="007F682E" w:rsidRPr="005327F9">
          <w:rPr>
            <w:rFonts w:ascii="Times New Roman" w:hAnsi="Times New Roman" w:cs="Times New Roman"/>
            <w:bCs/>
            <w:sz w:val="24"/>
            <w:szCs w:val="24"/>
            <w:highlight w:val="yellow"/>
            <w:rPrChange w:id="168" w:author="cc" w:date="2021-04-07T00:36:00Z">
              <w:rPr>
                <w:rFonts w:ascii="Times New Roman" w:hAnsi="Times New Roman" w:cs="Times New Roman"/>
                <w:bCs/>
                <w:sz w:val="24"/>
                <w:szCs w:val="24"/>
              </w:rPr>
            </w:rPrChange>
          </w:rPr>
          <w:t xml:space="preserve"> </w:t>
        </w:r>
      </w:ins>
      <w:ins w:id="169" w:author="cc" w:date="2021-04-07T00:35:00Z">
        <w:r w:rsidR="007F682E" w:rsidRPr="005327F9">
          <w:rPr>
            <w:rFonts w:ascii="Times New Roman" w:hAnsi="Times New Roman" w:cs="Times New Roman"/>
            <w:bCs/>
            <w:sz w:val="24"/>
            <w:szCs w:val="24"/>
            <w:highlight w:val="yellow"/>
            <w:rPrChange w:id="170" w:author="cc" w:date="2021-04-07T00:36:00Z">
              <w:rPr>
                <w:rFonts w:ascii="Times New Roman" w:hAnsi="Times New Roman" w:cs="Times New Roman"/>
                <w:bCs/>
                <w:sz w:val="24"/>
                <w:szCs w:val="24"/>
              </w:rPr>
            </w:rPrChange>
          </w:rPr>
          <w:t>indicators</w:t>
        </w:r>
      </w:ins>
      <w:commentRangeStart w:id="171"/>
      <w:commentRangeEnd w:id="171"/>
      <w:ins w:id="172" w:author="cc" w:date="2021-04-07T00:36:00Z">
        <w:r w:rsidR="00CC114B" w:rsidRPr="005327F9">
          <w:rPr>
            <w:rStyle w:val="af1"/>
            <w:highlight w:val="yellow"/>
          </w:rPr>
          <w:commentReference w:id="171"/>
        </w:r>
      </w:ins>
      <w:ins w:id="173" w:author="cc" w:date="2021-04-07T00:34:00Z">
        <w:r w:rsidR="007F682E" w:rsidRPr="007F682E">
          <w:rPr>
            <w:rFonts w:ascii="Times New Roman" w:hAnsi="Times New Roman" w:cs="Times New Roman"/>
            <w:bCs/>
            <w:sz w:val="24"/>
            <w:szCs w:val="24"/>
          </w:rPr>
          <w:t xml:space="preserve"> is </w:t>
        </w:r>
      </w:ins>
      <w:ins w:id="174" w:author="cc" w:date="2021-04-07T00:35:00Z">
        <w:r w:rsidR="007F682E">
          <w:rPr>
            <w:rFonts w:ascii="Times New Roman" w:hAnsi="Times New Roman" w:cs="Times New Roman" w:hint="eastAsia"/>
            <w:bCs/>
            <w:sz w:val="24"/>
            <w:szCs w:val="24"/>
          </w:rPr>
          <w:t>remain</w:t>
        </w:r>
        <w:r w:rsidR="007F682E">
          <w:rPr>
            <w:rFonts w:ascii="Times New Roman" w:hAnsi="Times New Roman" w:cs="Times New Roman"/>
            <w:bCs/>
            <w:sz w:val="24"/>
            <w:szCs w:val="24"/>
          </w:rPr>
          <w:t xml:space="preserve"> </w:t>
        </w:r>
      </w:ins>
      <w:ins w:id="175" w:author="cc" w:date="2021-04-07T00:34:00Z">
        <w:r w:rsidR="007F682E" w:rsidRPr="007F682E">
          <w:rPr>
            <w:rFonts w:ascii="Times New Roman" w:hAnsi="Times New Roman" w:cs="Times New Roman"/>
            <w:bCs/>
            <w:sz w:val="24"/>
            <w:szCs w:val="24"/>
          </w:rPr>
          <w:t>unclear.</w:t>
        </w:r>
        <w:r w:rsidR="007F682E">
          <w:rPr>
            <w:rFonts w:ascii="Times New Roman" w:hAnsi="Times New Roman" w:cs="Times New Roman"/>
            <w:bCs/>
            <w:sz w:val="24"/>
            <w:szCs w:val="24"/>
          </w:rPr>
          <w:t xml:space="preserve"> </w:t>
        </w:r>
      </w:ins>
      <w:ins w:id="176" w:author="cc" w:date="2021-01-21T15:16:00Z">
        <w:r>
          <w:rPr>
            <w:rFonts w:ascii="Times New Roman" w:hAnsi="Times New Roman" w:cs="Times New Roman"/>
            <w:bCs/>
            <w:sz w:val="24"/>
            <w:szCs w:val="24"/>
          </w:rPr>
          <w:t xml:space="preserve">Thus, </w:t>
        </w:r>
      </w:ins>
      <w:ins w:id="177" w:author="cc" w:date="2021-04-07T00:36:00Z">
        <w:r w:rsidR="00CC114B">
          <w:rPr>
            <w:rFonts w:ascii="Times New Roman" w:hAnsi="Times New Roman" w:cs="Times New Roman"/>
            <w:bCs/>
            <w:sz w:val="24"/>
            <w:szCs w:val="24"/>
          </w:rPr>
          <w:t>our</w:t>
        </w:r>
      </w:ins>
      <w:ins w:id="178" w:author="cc" w:date="2021-01-21T15:16:00Z">
        <w:r>
          <w:rPr>
            <w:rFonts w:ascii="Times New Roman" w:hAnsi="Times New Roman" w:cs="Times New Roman"/>
            <w:bCs/>
            <w:sz w:val="24"/>
            <w:szCs w:val="24"/>
          </w:rPr>
          <w:t xml:space="preserve"> study aim</w:t>
        </w:r>
        <w:r w:rsidRPr="00CC114B">
          <w:rPr>
            <w:rFonts w:ascii="Times New Roman" w:hAnsi="Times New Roman" w:cs="Times New Roman"/>
            <w:bCs/>
            <w:sz w:val="24"/>
            <w:szCs w:val="24"/>
            <w:highlight w:val="yellow"/>
            <w:rPrChange w:id="179" w:author="cc" w:date="2021-04-07T00:36:00Z">
              <w:rPr>
                <w:rFonts w:ascii="Times New Roman" w:hAnsi="Times New Roman" w:cs="Times New Roman"/>
                <w:bCs/>
                <w:sz w:val="24"/>
                <w:szCs w:val="24"/>
              </w:rPr>
            </w:rPrChange>
          </w:rPr>
          <w:t>ed</w:t>
        </w:r>
        <w:r>
          <w:rPr>
            <w:rFonts w:ascii="Times New Roman" w:hAnsi="Times New Roman" w:cs="Times New Roman"/>
            <w:bCs/>
            <w:sz w:val="24"/>
            <w:szCs w:val="24"/>
          </w:rPr>
          <w:t xml:space="preserve"> to investigate t</w:t>
        </w:r>
        <w:r w:rsidRPr="008831C4">
          <w:rPr>
            <w:rFonts w:ascii="Times New Roman" w:hAnsi="Times New Roman" w:cs="Times New Roman"/>
            <w:bCs/>
            <w:sz w:val="24"/>
            <w:szCs w:val="24"/>
          </w:rPr>
          <w:t>he</w:t>
        </w:r>
        <w:r w:rsidRPr="00E53F43">
          <w:rPr>
            <w:rFonts w:ascii="Times New Roman" w:hAnsi="Times New Roman" w:cs="Times New Roman"/>
            <w:bCs/>
            <w:sz w:val="24"/>
            <w:szCs w:val="24"/>
          </w:rPr>
          <w:t xml:space="preserve"> relationship between peripheral blood immunophenotype indicators and</w:t>
        </w:r>
        <w:r>
          <w:rPr>
            <w:rFonts w:ascii="Times New Roman" w:hAnsi="Times New Roman" w:cs="Times New Roman"/>
            <w:bCs/>
            <w:sz w:val="24"/>
            <w:szCs w:val="24"/>
          </w:rPr>
          <w:t xml:space="preserve"> </w:t>
        </w:r>
        <w:r w:rsidRPr="00E53F43">
          <w:rPr>
            <w:rFonts w:ascii="Times New Roman" w:hAnsi="Times New Roman" w:cs="Times New Roman"/>
            <w:bCs/>
            <w:sz w:val="24"/>
            <w:szCs w:val="24"/>
          </w:rPr>
          <w:t xml:space="preserve">prognostic survival in patients with acute ischemic </w:t>
        </w:r>
        <w:r w:rsidRPr="00E53F43">
          <w:rPr>
            <w:rFonts w:ascii="Times New Roman" w:hAnsi="Times New Roman" w:cs="Times New Roman" w:hint="eastAsia"/>
            <w:bCs/>
            <w:sz w:val="24"/>
            <w:szCs w:val="24"/>
          </w:rPr>
          <w:t>stroke</w:t>
        </w:r>
        <w:r>
          <w:rPr>
            <w:rFonts w:ascii="Times New Roman" w:hAnsi="Times New Roman" w:cs="Times New Roman"/>
            <w:bCs/>
            <w:sz w:val="24"/>
            <w:szCs w:val="24"/>
          </w:rPr>
          <w:t>.</w:t>
        </w:r>
      </w:ins>
    </w:p>
    <w:p w14:paraId="6FD1C4A1" w14:textId="57388A30" w:rsidR="0090087E" w:rsidRPr="00E71610" w:rsidRDefault="0090087E" w:rsidP="00334E09">
      <w:pPr>
        <w:spacing w:line="360" w:lineRule="auto"/>
        <w:rPr>
          <w:ins w:id="180" w:author="cc" w:date="2021-01-21T15:16:00Z"/>
          <w:rFonts w:ascii="Times New Roman" w:hAnsi="Times New Roman" w:cs="Times New Roman"/>
          <w:bCs/>
          <w:sz w:val="24"/>
          <w:szCs w:val="24"/>
        </w:rPr>
      </w:pPr>
      <w:ins w:id="181" w:author="cc" w:date="2021-01-21T15:16:00Z">
        <w:r w:rsidRPr="00CB7D35">
          <w:rPr>
            <w:rFonts w:ascii="Times New Roman" w:hAnsi="Times New Roman" w:cs="Times New Roman"/>
            <w:b/>
            <w:sz w:val="24"/>
            <w:szCs w:val="24"/>
          </w:rPr>
          <w:t>Methods:</w:t>
        </w:r>
        <w:r>
          <w:rPr>
            <w:rFonts w:ascii="Times New Roman" w:hAnsi="Times New Roman" w:cs="Times New Roman"/>
            <w:sz w:val="24"/>
            <w:szCs w:val="24"/>
          </w:rPr>
          <w:t xml:space="preserve"> </w:t>
        </w:r>
      </w:ins>
      <w:ins w:id="182" w:author="cc" w:date="2021-04-07T09:46:00Z">
        <w:r w:rsidR="00BE36FE" w:rsidRPr="00A11166">
          <w:rPr>
            <w:rFonts w:ascii="Times New Roman" w:hAnsi="Times New Roman" w:cs="Times New Roman"/>
            <w:bCs/>
            <w:sz w:val="24"/>
            <w:szCs w:val="24"/>
          </w:rPr>
          <w:t>T</w:t>
        </w:r>
        <w:r w:rsidR="00BE36FE" w:rsidRPr="00A11166">
          <w:rPr>
            <w:rFonts w:ascii="Times New Roman" w:hAnsi="Times New Roman" w:cs="Times New Roman" w:hint="eastAsia"/>
            <w:bCs/>
            <w:sz w:val="24"/>
            <w:szCs w:val="24"/>
          </w:rPr>
          <w:t>his</w:t>
        </w:r>
        <w:r w:rsidR="00BE36FE" w:rsidRPr="00A11166">
          <w:rPr>
            <w:rFonts w:ascii="Times New Roman" w:hAnsi="Times New Roman" w:cs="Times New Roman"/>
            <w:bCs/>
            <w:sz w:val="24"/>
            <w:szCs w:val="24"/>
          </w:rPr>
          <w:t xml:space="preserve"> retro</w:t>
        </w:r>
        <w:r w:rsidR="00BE36FE" w:rsidRPr="00CA0776">
          <w:rPr>
            <w:rFonts w:ascii="Times New Roman" w:hAnsi="Times New Roman" w:cs="Times New Roman"/>
            <w:bCs/>
            <w:sz w:val="24"/>
            <w:szCs w:val="24"/>
          </w:rPr>
          <w:t>specti</w:t>
        </w:r>
        <w:r w:rsidR="00BE36FE" w:rsidRPr="0071638C">
          <w:rPr>
            <w:rFonts w:ascii="Times New Roman" w:hAnsi="Times New Roman" w:cs="Times New Roman"/>
            <w:bCs/>
            <w:sz w:val="24"/>
            <w:szCs w:val="24"/>
          </w:rPr>
          <w:t>ve</w:t>
        </w:r>
      </w:ins>
      <w:ins w:id="183" w:author="cc" w:date="2021-04-07T09:47:00Z">
        <w:r w:rsidR="00BE36FE" w:rsidRPr="0071638C">
          <w:rPr>
            <w:rFonts w:ascii="Times New Roman" w:hAnsi="Times New Roman" w:cs="Times New Roman"/>
            <w:bCs/>
            <w:sz w:val="24"/>
            <w:szCs w:val="24"/>
          </w:rPr>
          <w:t xml:space="preserve"> study </w:t>
        </w:r>
      </w:ins>
      <w:ins w:id="184" w:author="cc" w:date="2021-04-07T09:49:00Z">
        <w:r w:rsidR="00E57149" w:rsidRPr="0071638C">
          <w:rPr>
            <w:rFonts w:ascii="Times New Roman" w:hAnsi="Times New Roman" w:cs="Times New Roman"/>
            <w:bCs/>
            <w:sz w:val="24"/>
            <w:szCs w:val="24"/>
          </w:rPr>
          <w:t>was made up of 255 individuals who</w:t>
        </w:r>
        <w:r w:rsidR="00E57149" w:rsidRPr="0071638C">
          <w:rPr>
            <w:rFonts w:ascii="Times New Roman" w:hAnsi="Times New Roman" w:cs="Times New Roman" w:hint="eastAsia"/>
            <w:bCs/>
            <w:sz w:val="24"/>
            <w:szCs w:val="24"/>
          </w:rPr>
          <w:t xml:space="preserve"> </w:t>
        </w:r>
        <w:r w:rsidR="00E57149" w:rsidRPr="0071638C">
          <w:rPr>
            <w:rFonts w:ascii="Times New Roman" w:hAnsi="Times New Roman" w:cs="Times New Roman"/>
            <w:bCs/>
            <w:sz w:val="24"/>
            <w:szCs w:val="24"/>
          </w:rPr>
          <w:t>diagnosed the acute ischemic stroke and 1</w:t>
        </w:r>
        <w:r w:rsidR="00E57149" w:rsidRPr="00BA247F">
          <w:rPr>
            <w:rFonts w:ascii="Times New Roman" w:hAnsi="Times New Roman" w:cs="Times New Roman"/>
            <w:bCs/>
            <w:sz w:val="24"/>
            <w:szCs w:val="24"/>
          </w:rPr>
          <w:t>4</w:t>
        </w:r>
        <w:r w:rsidR="00E57149" w:rsidRPr="00E71610">
          <w:rPr>
            <w:rFonts w:ascii="Times New Roman" w:hAnsi="Times New Roman" w:cs="Times New Roman"/>
            <w:bCs/>
            <w:sz w:val="24"/>
            <w:szCs w:val="24"/>
          </w:rPr>
          <w:t>7</w:t>
        </w:r>
        <w:r w:rsidR="00E57149" w:rsidRPr="006C4D85">
          <w:rPr>
            <w:rFonts w:ascii="Times New Roman" w:hAnsi="Times New Roman" w:cs="Times New Roman"/>
            <w:bCs/>
            <w:sz w:val="24"/>
            <w:szCs w:val="24"/>
          </w:rPr>
          <w:t xml:space="preserve"> individuals who</w:t>
        </w:r>
        <w:r w:rsidR="00E57149" w:rsidRPr="007414DD">
          <w:rPr>
            <w:rFonts w:ascii="Times New Roman" w:hAnsi="Times New Roman" w:cs="Times New Roman"/>
            <w:bCs/>
            <w:sz w:val="24"/>
            <w:szCs w:val="24"/>
          </w:rPr>
          <w:t xml:space="preserve"> </w:t>
        </w:r>
        <w:r w:rsidR="00E57149" w:rsidRPr="002C721A">
          <w:rPr>
            <w:rFonts w:ascii="Times New Roman" w:hAnsi="Times New Roman" w:cs="Times New Roman"/>
            <w:bCs/>
            <w:sz w:val="24"/>
            <w:szCs w:val="24"/>
          </w:rPr>
          <w:t>diagnosed the other mild neurological disease but not vascular diseas</w:t>
        </w:r>
        <w:r w:rsidR="00E57149" w:rsidRPr="00C14E0B">
          <w:rPr>
            <w:rFonts w:ascii="Times New Roman" w:hAnsi="Times New Roman" w:cs="Times New Roman"/>
            <w:bCs/>
            <w:sz w:val="24"/>
            <w:szCs w:val="24"/>
          </w:rPr>
          <w:t>es</w:t>
        </w:r>
      </w:ins>
      <w:ins w:id="185" w:author="cc" w:date="2021-04-07T09:50:00Z">
        <w:r w:rsidR="00405F12" w:rsidRPr="00C14E0B">
          <w:rPr>
            <w:rFonts w:ascii="Times New Roman" w:hAnsi="Times New Roman" w:cs="Times New Roman"/>
            <w:bCs/>
            <w:sz w:val="24"/>
            <w:szCs w:val="24"/>
          </w:rPr>
          <w:t xml:space="preserve"> fro</w:t>
        </w:r>
        <w:r w:rsidR="00405F12" w:rsidRPr="005C20FA">
          <w:rPr>
            <w:rFonts w:ascii="Times New Roman" w:hAnsi="Times New Roman" w:cs="Times New Roman"/>
            <w:bCs/>
            <w:sz w:val="24"/>
            <w:szCs w:val="24"/>
          </w:rPr>
          <w:t xml:space="preserve">m </w:t>
        </w:r>
      </w:ins>
      <w:ins w:id="186" w:author="cc" w:date="2021-04-07T09:51:00Z">
        <w:r w:rsidR="00405F12" w:rsidRPr="005C20FA">
          <w:rPr>
            <w:rFonts w:ascii="Times New Roman" w:hAnsi="Times New Roman" w:cs="Times New Roman"/>
            <w:bCs/>
            <w:sz w:val="24"/>
            <w:szCs w:val="24"/>
          </w:rPr>
          <w:t>2</w:t>
        </w:r>
        <w:r w:rsidR="00405F12" w:rsidRPr="00C36BA3">
          <w:rPr>
            <w:rFonts w:ascii="Times New Roman" w:hAnsi="Times New Roman" w:cs="Times New Roman"/>
            <w:bCs/>
            <w:sz w:val="24"/>
            <w:szCs w:val="24"/>
          </w:rPr>
          <w:t xml:space="preserve">016 </w:t>
        </w:r>
        <w:r w:rsidR="00405F12" w:rsidRPr="00334E09">
          <w:rPr>
            <w:rFonts w:ascii="Times New Roman" w:hAnsi="Times New Roman" w:cs="Times New Roman"/>
            <w:bCs/>
            <w:sz w:val="24"/>
            <w:szCs w:val="24"/>
          </w:rPr>
          <w:t>an</w:t>
        </w:r>
        <w:r w:rsidR="00405F12" w:rsidRPr="006A594E">
          <w:rPr>
            <w:rFonts w:ascii="Times New Roman" w:hAnsi="Times New Roman" w:cs="Times New Roman"/>
            <w:bCs/>
            <w:sz w:val="24"/>
            <w:szCs w:val="24"/>
          </w:rPr>
          <w:t xml:space="preserve">d </w:t>
        </w:r>
        <w:r w:rsidR="00405F12" w:rsidRPr="00DF17A6">
          <w:rPr>
            <w:rFonts w:ascii="Times New Roman" w:hAnsi="Times New Roman" w:cs="Times New Roman"/>
            <w:bCs/>
            <w:sz w:val="24"/>
            <w:szCs w:val="24"/>
          </w:rPr>
          <w:t>2</w:t>
        </w:r>
        <w:r w:rsidR="00405F12" w:rsidRPr="00C305A3">
          <w:rPr>
            <w:rFonts w:ascii="Times New Roman" w:hAnsi="Times New Roman" w:cs="Times New Roman"/>
            <w:bCs/>
            <w:sz w:val="24"/>
            <w:szCs w:val="24"/>
          </w:rPr>
          <w:t>0</w:t>
        </w:r>
        <w:r w:rsidR="00405F12" w:rsidRPr="009F7037">
          <w:rPr>
            <w:rFonts w:ascii="Times New Roman" w:hAnsi="Times New Roman" w:cs="Times New Roman"/>
            <w:bCs/>
            <w:sz w:val="24"/>
            <w:szCs w:val="24"/>
          </w:rPr>
          <w:t>19.</w:t>
        </w:r>
      </w:ins>
      <w:ins w:id="187" w:author="cc" w:date="2021-04-07T09:54:00Z">
        <w:r w:rsidR="00FA1990" w:rsidRPr="00A11166">
          <w:rPr>
            <w:rFonts w:ascii="Times New Roman" w:hAnsi="Times New Roman" w:cs="Times New Roman"/>
            <w:bCs/>
            <w:sz w:val="24"/>
            <w:szCs w:val="24"/>
          </w:rPr>
          <w:t xml:space="preserve"> Peripheral blood was collected within 24 hours after admission, and immuno</w:t>
        </w:r>
      </w:ins>
      <w:ins w:id="188" w:author="cc" w:date="2021-04-07T10:18:00Z">
        <w:r w:rsidR="009336DD" w:rsidRPr="00A11166">
          <w:rPr>
            <w:rFonts w:ascii="Times New Roman" w:hAnsi="Times New Roman" w:cs="Times New Roman" w:hint="eastAsia"/>
            <w:bCs/>
            <w:sz w:val="24"/>
            <w:szCs w:val="24"/>
          </w:rPr>
          <w:t>ph</w:t>
        </w:r>
        <w:r w:rsidR="009336DD" w:rsidRPr="00A11166">
          <w:rPr>
            <w:rFonts w:ascii="Times New Roman" w:hAnsi="Times New Roman" w:cs="Times New Roman"/>
            <w:bCs/>
            <w:sz w:val="24"/>
            <w:szCs w:val="24"/>
          </w:rPr>
          <w:t>enoty</w:t>
        </w:r>
        <w:r w:rsidR="009336DD" w:rsidRPr="00CA0776">
          <w:rPr>
            <w:rFonts w:ascii="Times New Roman" w:hAnsi="Times New Roman" w:cs="Times New Roman"/>
            <w:bCs/>
            <w:sz w:val="24"/>
            <w:szCs w:val="24"/>
          </w:rPr>
          <w:t>pe</w:t>
        </w:r>
        <w:r w:rsidR="009336DD" w:rsidRPr="0071638C">
          <w:rPr>
            <w:rFonts w:ascii="Times New Roman" w:hAnsi="Times New Roman" w:cs="Times New Roman"/>
            <w:bCs/>
            <w:sz w:val="24"/>
            <w:szCs w:val="24"/>
          </w:rPr>
          <w:t xml:space="preserve"> in</w:t>
        </w:r>
        <w:r w:rsidR="009336DD" w:rsidRPr="00BA247F">
          <w:rPr>
            <w:rFonts w:ascii="Times New Roman" w:hAnsi="Times New Roman" w:cs="Times New Roman"/>
            <w:bCs/>
            <w:sz w:val="24"/>
            <w:szCs w:val="24"/>
          </w:rPr>
          <w:t>d</w:t>
        </w:r>
        <w:r w:rsidR="009336DD" w:rsidRPr="00E71610">
          <w:rPr>
            <w:rFonts w:ascii="Times New Roman" w:hAnsi="Times New Roman" w:cs="Times New Roman"/>
            <w:bCs/>
            <w:sz w:val="24"/>
            <w:szCs w:val="24"/>
          </w:rPr>
          <w:t>i</w:t>
        </w:r>
        <w:r w:rsidR="009336DD" w:rsidRPr="006C4D85">
          <w:rPr>
            <w:rFonts w:ascii="Times New Roman" w:hAnsi="Times New Roman" w:cs="Times New Roman"/>
            <w:bCs/>
            <w:sz w:val="24"/>
            <w:szCs w:val="24"/>
          </w:rPr>
          <w:t>c</w:t>
        </w:r>
        <w:r w:rsidR="009336DD" w:rsidRPr="007414DD">
          <w:rPr>
            <w:rFonts w:ascii="Times New Roman" w:hAnsi="Times New Roman" w:cs="Times New Roman"/>
            <w:bCs/>
            <w:sz w:val="24"/>
            <w:szCs w:val="24"/>
          </w:rPr>
          <w:t>a</w:t>
        </w:r>
        <w:r w:rsidR="009336DD" w:rsidRPr="002C721A">
          <w:rPr>
            <w:rFonts w:ascii="Times New Roman" w:hAnsi="Times New Roman" w:cs="Times New Roman"/>
            <w:bCs/>
            <w:sz w:val="24"/>
            <w:szCs w:val="24"/>
          </w:rPr>
          <w:t>to</w:t>
        </w:r>
        <w:r w:rsidR="009336DD" w:rsidRPr="00C14E0B">
          <w:rPr>
            <w:rFonts w:ascii="Times New Roman" w:hAnsi="Times New Roman" w:cs="Times New Roman"/>
            <w:bCs/>
            <w:sz w:val="24"/>
            <w:szCs w:val="24"/>
          </w:rPr>
          <w:t>rs</w:t>
        </w:r>
      </w:ins>
      <w:ins w:id="189" w:author="cc" w:date="2021-04-07T09:54:00Z">
        <w:r w:rsidR="00FA1990" w:rsidRPr="00C14E0B">
          <w:rPr>
            <w:rFonts w:ascii="Times New Roman" w:hAnsi="Times New Roman" w:cs="Times New Roman"/>
            <w:bCs/>
            <w:sz w:val="24"/>
            <w:szCs w:val="24"/>
          </w:rPr>
          <w:t xml:space="preserve"> analysis was performed by flow cytometry</w:t>
        </w:r>
      </w:ins>
      <w:ins w:id="190" w:author="cc" w:date="2021-04-07T10:19:00Z">
        <w:r w:rsidR="009336DD" w:rsidRPr="00C14E0B">
          <w:rPr>
            <w:rFonts w:ascii="Times New Roman" w:hAnsi="Times New Roman" w:cs="Times New Roman"/>
            <w:bCs/>
            <w:sz w:val="24"/>
            <w:szCs w:val="24"/>
          </w:rPr>
          <w:t>.</w:t>
        </w:r>
      </w:ins>
      <w:ins w:id="191" w:author="cc" w:date="2021-04-07T09:54:00Z">
        <w:r w:rsidR="00FA1990" w:rsidRPr="00C14E0B">
          <w:rPr>
            <w:rFonts w:ascii="Times New Roman" w:hAnsi="Times New Roman" w:cs="Times New Roman"/>
            <w:bCs/>
            <w:sz w:val="24"/>
            <w:szCs w:val="24"/>
          </w:rPr>
          <w:t xml:space="preserve"> </w:t>
        </w:r>
      </w:ins>
      <w:ins w:id="192" w:author="cc" w:date="2021-04-07T18:22:00Z">
        <w:r w:rsidR="00DF17A6" w:rsidRPr="00DF17A6">
          <w:rPr>
            <w:rFonts w:ascii="Times New Roman" w:hAnsi="Times New Roman" w:cs="Times New Roman"/>
            <w:bCs/>
            <w:sz w:val="24"/>
            <w:szCs w:val="24"/>
          </w:rPr>
          <w:t xml:space="preserve">Kaplan-Meier survival analysis was used to analyze the survival curves of the control group and the </w:t>
        </w:r>
        <w:r w:rsidR="00DF17A6">
          <w:rPr>
            <w:rFonts w:ascii="Times New Roman" w:hAnsi="Times New Roman" w:cs="Times New Roman"/>
            <w:bCs/>
            <w:sz w:val="24"/>
            <w:szCs w:val="24"/>
          </w:rPr>
          <w:t xml:space="preserve">acute ischemic stroke </w:t>
        </w:r>
        <w:r w:rsidR="00DF17A6" w:rsidRPr="00DF17A6">
          <w:rPr>
            <w:rFonts w:ascii="Times New Roman" w:hAnsi="Times New Roman" w:cs="Times New Roman"/>
            <w:bCs/>
            <w:sz w:val="24"/>
            <w:szCs w:val="24"/>
          </w:rPr>
          <w:t>group.</w:t>
        </w:r>
        <w:r w:rsidR="00DF17A6">
          <w:rPr>
            <w:rFonts w:ascii="Times New Roman" w:hAnsi="Times New Roman" w:cs="Times New Roman"/>
            <w:bCs/>
            <w:sz w:val="24"/>
            <w:szCs w:val="24"/>
          </w:rPr>
          <w:t xml:space="preserve"> </w:t>
        </w:r>
      </w:ins>
      <w:ins w:id="193" w:author="cc" w:date="2021-04-07T18:27:00Z">
        <w:r w:rsidR="003167FA">
          <w:rPr>
            <w:rFonts w:ascii="Times New Roman" w:hAnsi="Times New Roman" w:cs="Times New Roman"/>
            <w:bCs/>
            <w:sz w:val="24"/>
            <w:szCs w:val="24"/>
          </w:rPr>
          <w:t>Besides, u</w:t>
        </w:r>
      </w:ins>
      <w:ins w:id="194" w:author="cc" w:date="2021-04-07T10:27:00Z">
        <w:r w:rsidR="0071638C" w:rsidRPr="00BE0E52">
          <w:rPr>
            <w:rFonts w:ascii="Times New Roman" w:hAnsi="Times New Roman" w:cs="Times New Roman"/>
            <w:bCs/>
            <w:sz w:val="24"/>
            <w:szCs w:val="24"/>
          </w:rPr>
          <w:t>nivariable and multivariable Cox were</w:t>
        </w:r>
        <w:r w:rsidR="0071638C" w:rsidRPr="0071638C">
          <w:rPr>
            <w:rFonts w:ascii="Times New Roman" w:hAnsi="Times New Roman" w:cs="Times New Roman" w:hint="eastAsia"/>
            <w:bCs/>
            <w:sz w:val="24"/>
            <w:szCs w:val="24"/>
          </w:rPr>
          <w:t xml:space="preserve"> </w:t>
        </w:r>
        <w:r w:rsidR="0071638C" w:rsidRPr="00BE0E52">
          <w:rPr>
            <w:rFonts w:ascii="Times New Roman" w:hAnsi="Times New Roman" w:cs="Times New Roman"/>
            <w:bCs/>
            <w:sz w:val="24"/>
            <w:szCs w:val="24"/>
          </w:rPr>
          <w:t>used to analyze associations between different cell subtypes and acute ischemic stroke during</w:t>
        </w:r>
        <w:r w:rsidR="0071638C" w:rsidRPr="00BE0E52">
          <w:rPr>
            <w:rFonts w:ascii="Times New Roman" w:hAnsi="Times New Roman" w:cs="Times New Roman" w:hint="eastAsia"/>
            <w:bCs/>
            <w:sz w:val="24"/>
            <w:szCs w:val="24"/>
          </w:rPr>
          <w:t xml:space="preserve"> </w:t>
        </w:r>
        <w:r w:rsidR="0071638C" w:rsidRPr="00BE0E52">
          <w:rPr>
            <w:rFonts w:ascii="Times New Roman" w:hAnsi="Times New Roman" w:cs="Times New Roman"/>
            <w:bCs/>
            <w:sz w:val="24"/>
            <w:szCs w:val="24"/>
          </w:rPr>
          <w:t xml:space="preserve">the 5-year follow-up period. </w:t>
        </w:r>
      </w:ins>
      <w:ins w:id="195" w:author="cc" w:date="2021-01-21T15:16:00Z">
        <w:r w:rsidRPr="00A11166">
          <w:rPr>
            <w:rFonts w:ascii="Times New Roman" w:hAnsi="Times New Roman" w:cs="Times New Roman"/>
            <w:bCs/>
            <w:sz w:val="24"/>
            <w:szCs w:val="24"/>
          </w:rPr>
          <w:t xml:space="preserve">Stepwise regression was used to select </w:t>
        </w:r>
        <w:r w:rsidRPr="00BA247F">
          <w:rPr>
            <w:rFonts w:ascii="Times New Roman" w:hAnsi="Times New Roman" w:cs="Times New Roman"/>
            <w:bCs/>
            <w:sz w:val="24"/>
            <w:szCs w:val="24"/>
          </w:rPr>
          <w:t>importa</w:t>
        </w:r>
        <w:r w:rsidRPr="00E71610">
          <w:rPr>
            <w:rFonts w:ascii="Times New Roman" w:hAnsi="Times New Roman" w:cs="Times New Roman"/>
            <w:bCs/>
            <w:sz w:val="24"/>
            <w:szCs w:val="24"/>
          </w:rPr>
          <w:t>nt immunophenotype indicators related to survival</w:t>
        </w:r>
      </w:ins>
      <w:ins w:id="196" w:author="cc" w:date="2021-04-07T10:27:00Z">
        <w:r w:rsidR="0071638C" w:rsidRPr="00E71610">
          <w:rPr>
            <w:rFonts w:ascii="Times New Roman" w:hAnsi="Times New Roman" w:cs="Times New Roman"/>
            <w:bCs/>
            <w:sz w:val="24"/>
            <w:szCs w:val="24"/>
          </w:rPr>
          <w:t>.</w:t>
        </w:r>
      </w:ins>
      <w:ins w:id="197" w:author="cc" w:date="2021-04-07T10:29:00Z">
        <w:r w:rsidR="00E71610">
          <w:rPr>
            <w:rFonts w:ascii="Times New Roman" w:hAnsi="Times New Roman" w:cs="Times New Roman"/>
            <w:bCs/>
            <w:sz w:val="24"/>
            <w:szCs w:val="24"/>
          </w:rPr>
          <w:t xml:space="preserve"> Besides</w:t>
        </w:r>
      </w:ins>
      <w:ins w:id="198" w:author="cc" w:date="2021-04-07T10:32:00Z">
        <w:r w:rsidR="00E71610" w:rsidRPr="00E71610">
          <w:rPr>
            <w:rFonts w:ascii="Times New Roman" w:hAnsi="Times New Roman" w:cs="Times New Roman"/>
            <w:bCs/>
            <w:sz w:val="24"/>
            <w:szCs w:val="24"/>
          </w:rPr>
          <w:t>,</w:t>
        </w:r>
      </w:ins>
      <w:ins w:id="199" w:author="cc" w:date="2021-04-07T10:34:00Z">
        <w:r w:rsidR="00E71610">
          <w:rPr>
            <w:rFonts w:ascii="Times New Roman" w:hAnsi="Times New Roman" w:cs="Times New Roman"/>
            <w:bCs/>
            <w:sz w:val="24"/>
            <w:szCs w:val="24"/>
          </w:rPr>
          <w:t xml:space="preserve"> according to gender groups,</w:t>
        </w:r>
      </w:ins>
      <w:ins w:id="200" w:author="cc" w:date="2021-04-07T10:32:00Z">
        <w:r w:rsidR="00E71610" w:rsidRPr="00E71610">
          <w:rPr>
            <w:rFonts w:ascii="Times New Roman" w:hAnsi="Times New Roman" w:cs="Times New Roman"/>
            <w:bCs/>
            <w:sz w:val="24"/>
            <w:szCs w:val="24"/>
          </w:rPr>
          <w:t xml:space="preserve"> one-way ANOVA was used to find the indicators with no gender difference</w:t>
        </w:r>
      </w:ins>
      <w:ins w:id="201" w:author="cc" w:date="2021-04-07T10:34:00Z">
        <w:r w:rsidR="00E71610">
          <w:rPr>
            <w:rFonts w:ascii="Times New Roman" w:hAnsi="Times New Roman" w:cs="Times New Roman"/>
            <w:bCs/>
            <w:sz w:val="24"/>
            <w:szCs w:val="24"/>
          </w:rPr>
          <w:t>.</w:t>
        </w:r>
      </w:ins>
      <w:ins w:id="202" w:author="cc" w:date="2021-04-07T16:09:00Z">
        <w:r w:rsidR="00334E09" w:rsidRPr="00334E09">
          <w:rPr>
            <w:rFonts w:ascii="Times New Roman" w:hAnsi="Times New Roman" w:cs="Times New Roman"/>
            <w:bCs/>
            <w:sz w:val="24"/>
            <w:szCs w:val="24"/>
          </w:rPr>
          <w:t xml:space="preserve"> Univariable and multivariable regression analyses</w:t>
        </w:r>
        <w:r w:rsidR="00334E09">
          <w:rPr>
            <w:rFonts w:ascii="Times New Roman" w:hAnsi="Times New Roman" w:cs="Times New Roman" w:hint="eastAsia"/>
            <w:bCs/>
            <w:sz w:val="24"/>
            <w:szCs w:val="24"/>
          </w:rPr>
          <w:t xml:space="preserve"> </w:t>
        </w:r>
        <w:r w:rsidR="00334E09" w:rsidRPr="00334E09">
          <w:rPr>
            <w:rFonts w:ascii="Times New Roman" w:hAnsi="Times New Roman" w:cs="Times New Roman"/>
            <w:bCs/>
            <w:sz w:val="24"/>
            <w:szCs w:val="24"/>
          </w:rPr>
          <w:t xml:space="preserve">were used to identify independent predictive factors of </w:t>
        </w:r>
      </w:ins>
      <w:ins w:id="203" w:author="cc" w:date="2021-04-07T16:11:00Z">
        <w:r w:rsidR="00334E09" w:rsidRPr="00334E09">
          <w:rPr>
            <w:rFonts w:ascii="Times New Roman" w:hAnsi="Times New Roman" w:cs="Times New Roman"/>
            <w:bCs/>
            <w:sz w:val="24"/>
            <w:szCs w:val="24"/>
            <w:highlight w:val="yellow"/>
            <w:rPrChange w:id="204" w:author="cc" w:date="2021-04-07T16:11:00Z">
              <w:rPr>
                <w:rFonts w:ascii="Times New Roman" w:hAnsi="Times New Roman" w:cs="Times New Roman"/>
                <w:bCs/>
                <w:sz w:val="24"/>
                <w:szCs w:val="24"/>
              </w:rPr>
            </w:rPrChange>
          </w:rPr>
          <w:t>acute ischemic stroke. (AIS)</w:t>
        </w:r>
      </w:ins>
      <w:ins w:id="205" w:author="cc" w:date="2021-04-07T16:20:00Z">
        <w:r w:rsidR="006A594E">
          <w:rPr>
            <w:rFonts w:ascii="Times New Roman" w:hAnsi="Times New Roman" w:cs="Times New Roman" w:hint="eastAsia"/>
            <w:bCs/>
            <w:sz w:val="24"/>
            <w:szCs w:val="24"/>
          </w:rPr>
          <w:t xml:space="preserve"> </w:t>
        </w:r>
      </w:ins>
    </w:p>
    <w:p w14:paraId="79AC3975" w14:textId="1250A57B" w:rsidR="00801CC4" w:rsidRPr="00801CC4" w:rsidRDefault="0090087E" w:rsidP="00801CC4">
      <w:pPr>
        <w:spacing w:line="360" w:lineRule="auto"/>
        <w:rPr>
          <w:ins w:id="206" w:author="cc" w:date="2021-04-07T18:47:00Z"/>
          <w:rFonts w:ascii="Times New Roman" w:hAnsi="Times New Roman" w:cs="Times New Roman"/>
          <w:bCs/>
          <w:sz w:val="24"/>
          <w:szCs w:val="24"/>
        </w:rPr>
      </w:pPr>
      <w:ins w:id="207" w:author="cc" w:date="2021-01-21T15:16:00Z">
        <w:r w:rsidRPr="00C305A3">
          <w:rPr>
            <w:rFonts w:ascii="Times New Roman" w:hAnsi="Times New Roman" w:cs="Times New Roman"/>
            <w:b/>
            <w:sz w:val="24"/>
            <w:szCs w:val="24"/>
          </w:rPr>
          <w:t>Results:</w:t>
        </w:r>
        <w:r w:rsidRPr="00BA247F">
          <w:rPr>
            <w:rFonts w:ascii="Times New Roman" w:hAnsi="Times New Roman" w:cs="Times New Roman"/>
            <w:bCs/>
            <w:sz w:val="24"/>
            <w:szCs w:val="24"/>
          </w:rPr>
          <w:t xml:space="preserve"> A</w:t>
        </w:r>
        <w:r w:rsidRPr="009F7E7B">
          <w:rPr>
            <w:rFonts w:ascii="Times New Roman" w:hAnsi="Times New Roman" w:cs="Times New Roman" w:hint="eastAsia"/>
            <w:bCs/>
            <w:sz w:val="24"/>
            <w:szCs w:val="24"/>
          </w:rPr>
          <w:t xml:space="preserve"> </w:t>
        </w:r>
        <w:r w:rsidRPr="009F7E7B">
          <w:rPr>
            <w:rFonts w:ascii="Times New Roman" w:hAnsi="Times New Roman" w:cs="Times New Roman"/>
            <w:bCs/>
            <w:sz w:val="24"/>
            <w:szCs w:val="24"/>
          </w:rPr>
          <w:t xml:space="preserve">total of </w:t>
        </w:r>
      </w:ins>
      <w:ins w:id="208" w:author="cc" w:date="2021-04-07T14:27:00Z">
        <w:r w:rsidR="00C14E0B">
          <w:rPr>
            <w:rFonts w:ascii="Times New Roman" w:hAnsi="Times New Roman" w:cs="Times New Roman"/>
            <w:bCs/>
            <w:sz w:val="24"/>
            <w:szCs w:val="24"/>
          </w:rPr>
          <w:t>500</w:t>
        </w:r>
      </w:ins>
      <w:ins w:id="209" w:author="cc" w:date="2021-01-21T15:16:00Z">
        <w:r w:rsidRPr="00E71610">
          <w:rPr>
            <w:rFonts w:ascii="Times New Roman" w:hAnsi="Times New Roman" w:cs="Times New Roman"/>
            <w:bCs/>
            <w:sz w:val="24"/>
            <w:szCs w:val="24"/>
          </w:rPr>
          <w:t xml:space="preserve"> patients assessed for eligibility who included </w:t>
        </w:r>
      </w:ins>
      <w:ins w:id="210" w:author="cc" w:date="2021-04-07T14:28:00Z">
        <w:r w:rsidR="00C14E0B">
          <w:rPr>
            <w:rFonts w:ascii="Times New Roman" w:hAnsi="Times New Roman" w:cs="Times New Roman"/>
            <w:bCs/>
            <w:sz w:val="24"/>
            <w:szCs w:val="24"/>
          </w:rPr>
          <w:t>3</w:t>
        </w:r>
      </w:ins>
      <w:ins w:id="211" w:author="cc" w:date="2021-04-07T14:27:00Z">
        <w:r w:rsidR="00C14E0B">
          <w:rPr>
            <w:rFonts w:ascii="Times New Roman" w:hAnsi="Times New Roman" w:cs="Times New Roman"/>
            <w:bCs/>
            <w:sz w:val="24"/>
            <w:szCs w:val="24"/>
          </w:rPr>
          <w:t>00</w:t>
        </w:r>
      </w:ins>
      <w:ins w:id="212" w:author="cc" w:date="2021-01-21T15:16:00Z">
        <w:r w:rsidRPr="00E71610">
          <w:rPr>
            <w:rFonts w:ascii="Times New Roman" w:hAnsi="Times New Roman" w:cs="Times New Roman"/>
            <w:bCs/>
            <w:sz w:val="24"/>
            <w:szCs w:val="24"/>
          </w:rPr>
          <w:t xml:space="preserve"> individuals who</w:t>
        </w:r>
        <w:r w:rsidRPr="00E71610">
          <w:rPr>
            <w:rFonts w:ascii="Times New Roman" w:hAnsi="Times New Roman" w:cs="Times New Roman" w:hint="eastAsia"/>
            <w:bCs/>
            <w:sz w:val="24"/>
            <w:szCs w:val="24"/>
          </w:rPr>
          <w:t xml:space="preserve"> </w:t>
        </w:r>
        <w:r w:rsidRPr="00037DA7">
          <w:rPr>
            <w:rFonts w:ascii="Times New Roman" w:hAnsi="Times New Roman" w:cs="Times New Roman"/>
            <w:bCs/>
            <w:sz w:val="24"/>
            <w:szCs w:val="24"/>
          </w:rPr>
          <w:t xml:space="preserve">diagnosed the acute </w:t>
        </w:r>
        <w:r w:rsidRPr="006C4D85">
          <w:rPr>
            <w:rFonts w:ascii="Times New Roman" w:hAnsi="Times New Roman" w:cs="Times New Roman"/>
            <w:bCs/>
            <w:sz w:val="24"/>
            <w:szCs w:val="24"/>
          </w:rPr>
          <w:t xml:space="preserve">ischemic stroke and </w:t>
        </w:r>
      </w:ins>
      <w:ins w:id="213" w:author="cc" w:date="2021-04-07T14:28:00Z">
        <w:r w:rsidR="00C14E0B">
          <w:rPr>
            <w:rFonts w:ascii="Times New Roman" w:hAnsi="Times New Roman" w:cs="Times New Roman"/>
            <w:bCs/>
            <w:sz w:val="24"/>
            <w:szCs w:val="24"/>
          </w:rPr>
          <w:t>200</w:t>
        </w:r>
      </w:ins>
      <w:ins w:id="214" w:author="cc" w:date="2021-01-21T15:16:00Z">
        <w:r w:rsidRPr="00037DA7">
          <w:rPr>
            <w:rFonts w:ascii="Times New Roman" w:hAnsi="Times New Roman" w:cs="Times New Roman"/>
            <w:bCs/>
            <w:sz w:val="24"/>
            <w:szCs w:val="24"/>
          </w:rPr>
          <w:t xml:space="preserve"> individuals who </w:t>
        </w:r>
        <w:r w:rsidRPr="006C4D85">
          <w:rPr>
            <w:rFonts w:ascii="Times New Roman" w:hAnsi="Times New Roman" w:cs="Times New Roman"/>
            <w:bCs/>
            <w:sz w:val="24"/>
            <w:szCs w:val="24"/>
          </w:rPr>
          <w:t>diagnosed the other mild neurological disease but not vascular diseas</w:t>
        </w:r>
        <w:r w:rsidRPr="007414DD">
          <w:rPr>
            <w:rFonts w:ascii="Times New Roman" w:hAnsi="Times New Roman" w:cs="Times New Roman"/>
            <w:bCs/>
            <w:sz w:val="24"/>
            <w:szCs w:val="24"/>
          </w:rPr>
          <w:t>es</w:t>
        </w:r>
        <w:r w:rsidRPr="007414DD">
          <w:rPr>
            <w:rFonts w:ascii="Times New Roman" w:hAnsi="Times New Roman" w:cs="Times New Roman" w:hint="eastAsia"/>
            <w:bCs/>
            <w:sz w:val="24"/>
            <w:szCs w:val="24"/>
          </w:rPr>
          <w:t>.</w:t>
        </w:r>
      </w:ins>
      <w:ins w:id="215" w:author="cc" w:date="2021-04-07T14:30:00Z">
        <w:r w:rsidR="00C14E0B">
          <w:rPr>
            <w:rFonts w:ascii="Times New Roman" w:hAnsi="Times New Roman" w:cs="Times New Roman"/>
            <w:bCs/>
            <w:sz w:val="24"/>
            <w:szCs w:val="24"/>
          </w:rPr>
          <w:t xml:space="preserve"> B</w:t>
        </w:r>
        <w:r w:rsidR="00C14E0B">
          <w:rPr>
            <w:rFonts w:ascii="Times New Roman" w:hAnsi="Times New Roman" w:cs="Times New Roman" w:hint="eastAsia"/>
            <w:bCs/>
            <w:sz w:val="24"/>
            <w:szCs w:val="24"/>
          </w:rPr>
          <w:t>ecause</w:t>
        </w:r>
        <w:r w:rsidR="00C14E0B">
          <w:rPr>
            <w:rFonts w:ascii="Times New Roman" w:hAnsi="Times New Roman" w:cs="Times New Roman"/>
            <w:bCs/>
            <w:sz w:val="24"/>
            <w:szCs w:val="24"/>
          </w:rPr>
          <w:t xml:space="preserve"> of basic information </w:t>
        </w:r>
      </w:ins>
      <w:ins w:id="216" w:author="cc" w:date="2021-04-07T14:31:00Z">
        <w:r w:rsidR="00C14E0B">
          <w:rPr>
            <w:rFonts w:ascii="Times New Roman" w:hAnsi="Times New Roman" w:cs="Times New Roman"/>
            <w:bCs/>
            <w:sz w:val="24"/>
            <w:szCs w:val="24"/>
          </w:rPr>
          <w:t>and laboratory indicators missing</w:t>
        </w:r>
      </w:ins>
      <w:ins w:id="217" w:author="cc" w:date="2021-04-07T14:32:00Z">
        <w:r w:rsidR="00C14E0B">
          <w:rPr>
            <w:rFonts w:ascii="Times New Roman" w:hAnsi="Times New Roman" w:cs="Times New Roman"/>
            <w:bCs/>
            <w:sz w:val="24"/>
            <w:szCs w:val="24"/>
          </w:rPr>
          <w:t xml:space="preserve"> partly,</w:t>
        </w:r>
      </w:ins>
      <w:ins w:id="218" w:author="cc" w:date="2021-04-07T14:33:00Z">
        <w:r w:rsidR="00C14E0B" w:rsidRPr="00C14E0B">
          <w:t xml:space="preserve"> </w:t>
        </w:r>
        <w:r w:rsidR="00C14E0B">
          <w:rPr>
            <w:rFonts w:ascii="Times New Roman" w:hAnsi="Times New Roman" w:cs="Times New Roman"/>
            <w:bCs/>
            <w:sz w:val="24"/>
            <w:szCs w:val="24"/>
          </w:rPr>
          <w:t>a</w:t>
        </w:r>
        <w:r w:rsidR="00C14E0B" w:rsidRPr="00C14E0B">
          <w:rPr>
            <w:rFonts w:ascii="Times New Roman" w:hAnsi="Times New Roman" w:cs="Times New Roman"/>
            <w:bCs/>
            <w:sz w:val="24"/>
            <w:szCs w:val="24"/>
          </w:rPr>
          <w:t xml:space="preserve"> total of 402 </w:t>
        </w:r>
      </w:ins>
      <w:ins w:id="219" w:author="cc" w:date="2021-04-07T14:34:00Z">
        <w:r w:rsidR="00C14E0B">
          <w:rPr>
            <w:rFonts w:ascii="Times New Roman" w:hAnsi="Times New Roman" w:cs="Times New Roman"/>
            <w:bCs/>
            <w:sz w:val="24"/>
            <w:szCs w:val="24"/>
          </w:rPr>
          <w:t>individuals</w:t>
        </w:r>
      </w:ins>
      <w:ins w:id="220" w:author="cc" w:date="2021-04-07T14:33:00Z">
        <w:r w:rsidR="00C14E0B" w:rsidRPr="00C14E0B">
          <w:rPr>
            <w:rFonts w:ascii="Times New Roman" w:hAnsi="Times New Roman" w:cs="Times New Roman"/>
            <w:bCs/>
            <w:sz w:val="24"/>
            <w:szCs w:val="24"/>
          </w:rPr>
          <w:t xml:space="preserve"> completed</w:t>
        </w:r>
      </w:ins>
      <w:ins w:id="221" w:author="cc" w:date="2021-04-07T14:36:00Z">
        <w:r w:rsidR="00C14E0B">
          <w:rPr>
            <w:rFonts w:ascii="Times New Roman" w:hAnsi="Times New Roman" w:cs="Times New Roman"/>
            <w:bCs/>
            <w:sz w:val="24"/>
            <w:szCs w:val="24"/>
          </w:rPr>
          <w:t xml:space="preserve"> the analysis of</w:t>
        </w:r>
      </w:ins>
      <w:ins w:id="222" w:author="cc" w:date="2021-04-07T14:33:00Z">
        <w:r w:rsidR="00C14E0B" w:rsidRPr="00C14E0B">
          <w:rPr>
            <w:rFonts w:ascii="Times New Roman" w:hAnsi="Times New Roman" w:cs="Times New Roman"/>
            <w:bCs/>
            <w:sz w:val="24"/>
            <w:szCs w:val="24"/>
          </w:rPr>
          <w:t xml:space="preserve"> </w:t>
        </w:r>
      </w:ins>
      <w:ins w:id="223" w:author="cc" w:date="2021-04-07T14:35:00Z">
        <w:r w:rsidR="00C14E0B">
          <w:rPr>
            <w:rFonts w:ascii="Times New Roman" w:hAnsi="Times New Roman" w:cs="Times New Roman"/>
            <w:bCs/>
            <w:sz w:val="24"/>
            <w:szCs w:val="24"/>
          </w:rPr>
          <w:t>f</w:t>
        </w:r>
        <w:r w:rsidR="00C14E0B" w:rsidRPr="00C14E0B">
          <w:rPr>
            <w:rFonts w:ascii="Times New Roman" w:hAnsi="Times New Roman" w:cs="Times New Roman"/>
            <w:bCs/>
            <w:sz w:val="24"/>
            <w:szCs w:val="24"/>
          </w:rPr>
          <w:t xml:space="preserve">low immunophenotype </w:t>
        </w:r>
      </w:ins>
      <w:ins w:id="224" w:author="cc" w:date="2021-04-07T14:33:00Z">
        <w:r w:rsidR="00C14E0B" w:rsidRPr="00C14E0B">
          <w:rPr>
            <w:rFonts w:ascii="Times New Roman" w:hAnsi="Times New Roman" w:cs="Times New Roman"/>
            <w:bCs/>
            <w:sz w:val="24"/>
            <w:szCs w:val="24"/>
          </w:rPr>
          <w:t>and basic characteristics</w:t>
        </w:r>
      </w:ins>
      <w:ins w:id="225" w:author="cc" w:date="2021-04-07T14:36:00Z">
        <w:r w:rsidR="00C14E0B">
          <w:rPr>
            <w:rFonts w:ascii="Times New Roman" w:hAnsi="Times New Roman" w:cs="Times New Roman"/>
            <w:bCs/>
            <w:sz w:val="24"/>
            <w:szCs w:val="24"/>
          </w:rPr>
          <w:t>.</w:t>
        </w:r>
      </w:ins>
      <w:ins w:id="226" w:author="cc" w:date="2021-04-07T14:31:00Z">
        <w:r w:rsidR="00C14E0B">
          <w:rPr>
            <w:rFonts w:ascii="Times New Roman" w:hAnsi="Times New Roman" w:cs="Times New Roman"/>
            <w:bCs/>
            <w:sz w:val="24"/>
            <w:szCs w:val="24"/>
          </w:rPr>
          <w:t xml:space="preserve"> </w:t>
        </w:r>
      </w:ins>
      <w:ins w:id="227" w:author="cc" w:date="2021-04-07T10:58:00Z">
        <w:r w:rsidR="002C721A">
          <w:rPr>
            <w:rFonts w:ascii="Times New Roman" w:hAnsi="Times New Roman" w:cs="Times New Roman"/>
            <w:bCs/>
            <w:sz w:val="24"/>
            <w:szCs w:val="24"/>
          </w:rPr>
          <w:t xml:space="preserve">Mean </w:t>
        </w:r>
      </w:ins>
      <w:ins w:id="228" w:author="cc" w:date="2021-04-07T10:59:00Z">
        <w:r w:rsidR="002C721A">
          <w:rPr>
            <w:rFonts w:ascii="Times New Roman" w:hAnsi="Times New Roman" w:cs="Times New Roman"/>
            <w:bCs/>
            <w:sz w:val="24"/>
            <w:szCs w:val="24"/>
          </w:rPr>
          <w:t xml:space="preserve">age was </w:t>
        </w:r>
        <w:r w:rsidR="002C721A" w:rsidRPr="002C721A">
          <w:rPr>
            <w:rFonts w:ascii="Times New Roman" w:hAnsi="Times New Roman" w:cs="Times New Roman"/>
            <w:bCs/>
            <w:sz w:val="24"/>
            <w:szCs w:val="24"/>
          </w:rPr>
          <w:t>64.2</w:t>
        </w:r>
        <w:r w:rsidR="002C721A" w:rsidRPr="002C721A">
          <w:rPr>
            <w:rFonts w:ascii="Times New Roman" w:hAnsi="Times New Roman" w:cs="Times New Roman" w:hint="eastAsia"/>
            <w:bCs/>
            <w:sz w:val="24"/>
            <w:szCs w:val="24"/>
          </w:rPr>
          <w:t>±</w:t>
        </w:r>
        <w:r w:rsidR="002C721A" w:rsidRPr="002C721A">
          <w:rPr>
            <w:rFonts w:ascii="Times New Roman" w:hAnsi="Times New Roman" w:cs="Times New Roman"/>
            <w:bCs/>
            <w:sz w:val="24"/>
            <w:szCs w:val="24"/>
          </w:rPr>
          <w:t>18.4</w:t>
        </w:r>
      </w:ins>
      <w:ins w:id="229" w:author="cc" w:date="2021-04-07T11:00:00Z">
        <w:r w:rsidR="002C721A" w:rsidRPr="002C721A">
          <w:rPr>
            <w:rFonts w:ascii="Times New Roman" w:hAnsi="Times New Roman" w:cs="Times New Roman"/>
            <w:bCs/>
            <w:sz w:val="24"/>
            <w:szCs w:val="24"/>
          </w:rPr>
          <w:t xml:space="preserve"> years, males repre</w:t>
        </w:r>
        <w:r w:rsidR="002C721A">
          <w:rPr>
            <w:rFonts w:ascii="Times New Roman" w:hAnsi="Times New Roman" w:cs="Times New Roman"/>
            <w:bCs/>
            <w:sz w:val="24"/>
            <w:szCs w:val="24"/>
          </w:rPr>
          <w:t xml:space="preserve">sented 71.3% of </w:t>
        </w:r>
      </w:ins>
      <w:ins w:id="230" w:author="cc" w:date="2021-04-07T11:01:00Z">
        <w:r w:rsidR="002C721A">
          <w:rPr>
            <w:rFonts w:ascii="Times New Roman" w:hAnsi="Times New Roman" w:cs="Times New Roman"/>
            <w:bCs/>
            <w:sz w:val="24"/>
            <w:szCs w:val="24"/>
          </w:rPr>
          <w:t xml:space="preserve">the population in the acute ischemic </w:t>
        </w:r>
        <w:commentRangeStart w:id="231"/>
        <w:r w:rsidR="002C721A">
          <w:rPr>
            <w:rFonts w:ascii="Times New Roman" w:hAnsi="Times New Roman" w:cs="Times New Roman"/>
            <w:bCs/>
            <w:sz w:val="24"/>
            <w:szCs w:val="24"/>
          </w:rPr>
          <w:t>stroke</w:t>
        </w:r>
        <w:commentRangeEnd w:id="231"/>
        <w:r w:rsidR="002C721A">
          <w:rPr>
            <w:rStyle w:val="af1"/>
          </w:rPr>
          <w:commentReference w:id="231"/>
        </w:r>
        <w:r w:rsidR="002C721A">
          <w:rPr>
            <w:rFonts w:ascii="Times New Roman" w:hAnsi="Times New Roman" w:cs="Times New Roman"/>
            <w:bCs/>
            <w:sz w:val="24"/>
            <w:szCs w:val="24"/>
          </w:rPr>
          <w:t>.</w:t>
        </w:r>
      </w:ins>
      <w:ins w:id="232" w:author="cc" w:date="2021-04-07T18:32:00Z">
        <w:r w:rsidR="009F7037" w:rsidRPr="009F7037">
          <w:rPr>
            <w:rFonts w:ascii="Times New Roman" w:hAnsi="Times New Roman" w:cs="Times New Roman"/>
            <w:bCs/>
            <w:sz w:val="24"/>
            <w:szCs w:val="24"/>
          </w:rPr>
          <w:t xml:space="preserve"> </w:t>
        </w:r>
        <w:r w:rsidR="009F7037" w:rsidRPr="00334E09">
          <w:rPr>
            <w:rFonts w:ascii="Times New Roman" w:hAnsi="Times New Roman" w:cs="Times New Roman"/>
            <w:bCs/>
            <w:sz w:val="24"/>
            <w:szCs w:val="24"/>
          </w:rPr>
          <w:t>Univariable and multivariable regression analyses</w:t>
        </w:r>
        <w:r w:rsidR="009F7037">
          <w:rPr>
            <w:rFonts w:ascii="Times New Roman" w:hAnsi="Times New Roman" w:cs="Times New Roman"/>
            <w:bCs/>
            <w:sz w:val="24"/>
            <w:szCs w:val="24"/>
          </w:rPr>
          <w:t xml:space="preserve"> identified that there were seven </w:t>
        </w:r>
        <w:r w:rsidR="009F7037" w:rsidRPr="009F7037">
          <w:rPr>
            <w:rFonts w:ascii="Times New Roman" w:hAnsi="Times New Roman" w:cs="Times New Roman"/>
            <w:bCs/>
            <w:sz w:val="24"/>
            <w:szCs w:val="24"/>
          </w:rPr>
          <w:t>immunophenotype indicators</w:t>
        </w:r>
      </w:ins>
      <w:ins w:id="233" w:author="cc" w:date="2021-04-07T18:33:00Z">
        <w:r w:rsidR="009F7037">
          <w:rPr>
            <w:rFonts w:ascii="Times New Roman" w:hAnsi="Times New Roman" w:cs="Times New Roman"/>
            <w:bCs/>
            <w:sz w:val="24"/>
            <w:szCs w:val="24"/>
          </w:rPr>
          <w:t xml:space="preserve"> that may be </w:t>
        </w:r>
      </w:ins>
      <w:ins w:id="234" w:author="cc" w:date="2021-04-07T18:34:00Z">
        <w:r w:rsidR="009F7037">
          <w:rPr>
            <w:rFonts w:ascii="Times New Roman" w:hAnsi="Times New Roman" w:cs="Times New Roman"/>
            <w:bCs/>
            <w:sz w:val="24"/>
            <w:szCs w:val="24"/>
          </w:rPr>
          <w:t xml:space="preserve">become </w:t>
        </w:r>
      </w:ins>
      <w:ins w:id="235" w:author="cc" w:date="2021-04-07T18:33:00Z">
        <w:r w:rsidR="009F7037">
          <w:rPr>
            <w:rFonts w:ascii="Times New Roman" w:hAnsi="Times New Roman" w:cs="Times New Roman"/>
            <w:bCs/>
            <w:sz w:val="24"/>
            <w:szCs w:val="24"/>
          </w:rPr>
          <w:t xml:space="preserve">independent </w:t>
        </w:r>
      </w:ins>
      <w:ins w:id="236" w:author="cc" w:date="2021-04-07T18:34:00Z">
        <w:r w:rsidR="009F7037">
          <w:rPr>
            <w:rFonts w:ascii="Times New Roman" w:hAnsi="Times New Roman" w:cs="Times New Roman"/>
            <w:bCs/>
            <w:sz w:val="24"/>
            <w:szCs w:val="24"/>
          </w:rPr>
          <w:t>c</w:t>
        </w:r>
        <w:r w:rsidR="009F7037" w:rsidRPr="009F7037">
          <w:rPr>
            <w:rFonts w:ascii="Times New Roman" w:hAnsi="Times New Roman" w:cs="Times New Roman"/>
            <w:bCs/>
            <w:sz w:val="24"/>
            <w:szCs w:val="24"/>
          </w:rPr>
          <w:t>linical prognostic marker</w:t>
        </w:r>
      </w:ins>
      <w:ins w:id="237" w:author="cc" w:date="2021-04-07T18:36:00Z">
        <w:r w:rsidR="000C1696" w:rsidRPr="000C1696">
          <w:rPr>
            <w:rFonts w:ascii="Times New Roman" w:hAnsi="Times New Roman" w:cs="Times New Roman"/>
            <w:bCs/>
            <w:sz w:val="24"/>
            <w:szCs w:val="24"/>
          </w:rPr>
          <w:t xml:space="preserve"> </w:t>
        </w:r>
        <w:r w:rsidR="000C1696">
          <w:rPr>
            <w:rFonts w:ascii="Times New Roman" w:hAnsi="Times New Roman" w:cs="Times New Roman"/>
            <w:bCs/>
            <w:sz w:val="24"/>
            <w:szCs w:val="24"/>
          </w:rPr>
          <w:t>significantly which</w:t>
        </w:r>
        <w:r w:rsidR="000C1696" w:rsidRPr="000C1696">
          <w:t xml:space="preserve"> </w:t>
        </w:r>
        <w:r w:rsidR="000C1696">
          <w:rPr>
            <w:rFonts w:ascii="Times New Roman" w:hAnsi="Times New Roman" w:cs="Times New Roman"/>
            <w:bCs/>
            <w:sz w:val="24"/>
            <w:szCs w:val="24"/>
          </w:rPr>
          <w:t>t</w:t>
        </w:r>
        <w:r w:rsidR="000C1696" w:rsidRPr="000C1696">
          <w:rPr>
            <w:rFonts w:ascii="Times New Roman" w:hAnsi="Times New Roman" w:cs="Times New Roman"/>
            <w:bCs/>
            <w:sz w:val="24"/>
            <w:szCs w:val="24"/>
          </w:rPr>
          <w:t>he influence of gender on immunophenotyp</w:t>
        </w:r>
      </w:ins>
      <w:ins w:id="238" w:author="cc" w:date="2021-04-07T18:37:00Z">
        <w:r w:rsidR="00EF4CAC">
          <w:rPr>
            <w:rFonts w:ascii="Times New Roman" w:hAnsi="Times New Roman" w:cs="Times New Roman"/>
            <w:bCs/>
            <w:sz w:val="24"/>
            <w:szCs w:val="24"/>
          </w:rPr>
          <w:t xml:space="preserve">e </w:t>
        </w:r>
      </w:ins>
      <w:ins w:id="239" w:author="cc" w:date="2021-04-07T18:36:00Z">
        <w:r w:rsidR="000C1696">
          <w:rPr>
            <w:rFonts w:ascii="Times New Roman" w:hAnsi="Times New Roman" w:cs="Times New Roman"/>
            <w:bCs/>
            <w:sz w:val="24"/>
            <w:szCs w:val="24"/>
          </w:rPr>
          <w:t>indicators</w:t>
        </w:r>
        <w:r w:rsidR="000C1696" w:rsidRPr="000C1696">
          <w:rPr>
            <w:rFonts w:ascii="Times New Roman" w:hAnsi="Times New Roman" w:cs="Times New Roman"/>
            <w:bCs/>
            <w:sz w:val="24"/>
            <w:szCs w:val="24"/>
          </w:rPr>
          <w:t xml:space="preserve"> w</w:t>
        </w:r>
        <w:r w:rsidR="000C1696">
          <w:rPr>
            <w:rFonts w:ascii="Times New Roman" w:hAnsi="Times New Roman" w:cs="Times New Roman"/>
            <w:bCs/>
            <w:sz w:val="24"/>
            <w:szCs w:val="24"/>
          </w:rPr>
          <w:t xml:space="preserve">ere </w:t>
        </w:r>
        <w:r w:rsidR="000C1696" w:rsidRPr="000C1696">
          <w:rPr>
            <w:rFonts w:ascii="Times New Roman" w:hAnsi="Times New Roman" w:cs="Times New Roman"/>
            <w:bCs/>
            <w:sz w:val="24"/>
            <w:szCs w:val="24"/>
          </w:rPr>
          <w:t>excluded</w:t>
        </w:r>
        <w:r w:rsidR="000C1696">
          <w:rPr>
            <w:rFonts w:ascii="Times New Roman" w:hAnsi="Times New Roman" w:cs="Times New Roman"/>
            <w:bCs/>
            <w:sz w:val="24"/>
            <w:szCs w:val="24"/>
          </w:rPr>
          <w:t>.</w:t>
        </w:r>
      </w:ins>
      <w:ins w:id="240" w:author="cc" w:date="2021-04-07T18:34:00Z">
        <w:r w:rsidR="009F7037">
          <w:rPr>
            <w:rFonts w:ascii="Times New Roman" w:hAnsi="Times New Roman" w:cs="Times New Roman"/>
            <w:bCs/>
            <w:sz w:val="24"/>
            <w:szCs w:val="24"/>
          </w:rPr>
          <w:t xml:space="preserve"> </w:t>
        </w:r>
      </w:ins>
      <w:ins w:id="241" w:author="cc" w:date="2021-04-07T18:38:00Z">
        <w:r w:rsidR="005A622A">
          <w:rPr>
            <w:rFonts w:ascii="Times New Roman" w:hAnsi="Times New Roman" w:cs="Times New Roman"/>
            <w:bCs/>
            <w:sz w:val="24"/>
            <w:szCs w:val="24"/>
          </w:rPr>
          <w:t xml:space="preserve">These indicators </w:t>
        </w:r>
      </w:ins>
      <w:ins w:id="242" w:author="cc" w:date="2021-04-07T18:39:00Z">
        <w:r w:rsidR="005A622A" w:rsidRPr="005A622A">
          <w:rPr>
            <w:rFonts w:ascii="Times New Roman" w:hAnsi="Times New Roman" w:cs="Times New Roman"/>
            <w:bCs/>
            <w:sz w:val="24"/>
            <w:szCs w:val="24"/>
          </w:rPr>
          <w:t>respectively</w:t>
        </w:r>
        <w:r w:rsidR="005A622A">
          <w:rPr>
            <w:rFonts w:ascii="Times New Roman" w:hAnsi="Times New Roman" w:cs="Times New Roman"/>
            <w:bCs/>
            <w:sz w:val="24"/>
            <w:szCs w:val="24"/>
          </w:rPr>
          <w:t xml:space="preserve"> </w:t>
        </w:r>
      </w:ins>
      <w:ins w:id="243" w:author="cc" w:date="2021-04-07T18:38:00Z">
        <w:r w:rsidR="005A622A">
          <w:rPr>
            <w:rFonts w:ascii="Times New Roman" w:hAnsi="Times New Roman" w:cs="Times New Roman"/>
            <w:bCs/>
            <w:sz w:val="24"/>
            <w:szCs w:val="24"/>
          </w:rPr>
          <w:t>were</w:t>
        </w:r>
      </w:ins>
      <w:ins w:id="244" w:author="cc" w:date="2021-04-07T18:41:00Z">
        <w:r w:rsidR="005A622A">
          <w:rPr>
            <w:rFonts w:ascii="Times New Roman" w:hAnsi="Times New Roman" w:cs="Times New Roman"/>
            <w:bCs/>
            <w:sz w:val="24"/>
            <w:szCs w:val="24"/>
          </w:rPr>
          <w:t xml:space="preserve"> the percentage of</w:t>
        </w:r>
      </w:ins>
      <w:ins w:id="245" w:author="cc" w:date="2021-04-07T18:38:00Z">
        <w:r w:rsidR="005A622A">
          <w:rPr>
            <w:rFonts w:ascii="Times New Roman" w:hAnsi="Times New Roman" w:cs="Times New Roman"/>
            <w:bCs/>
            <w:sz w:val="24"/>
            <w:szCs w:val="24"/>
          </w:rPr>
          <w:t xml:space="preserve"> </w:t>
        </w:r>
      </w:ins>
      <w:ins w:id="246" w:author="cc" w:date="2021-04-07T18:40:00Z">
        <w:r w:rsidR="005A622A">
          <w:rPr>
            <w:rFonts w:ascii="Times New Roman" w:hAnsi="Times New Roman" w:cs="Times New Roman"/>
            <w:bCs/>
            <w:sz w:val="24"/>
            <w:szCs w:val="24"/>
          </w:rPr>
          <w:t>C</w:t>
        </w:r>
      </w:ins>
      <w:ins w:id="247" w:author="cc" w:date="2021-04-07T18:39:00Z">
        <w:r w:rsidR="005A622A">
          <w:rPr>
            <w:rFonts w:ascii="Times New Roman" w:hAnsi="Times New Roman" w:cs="Times New Roman"/>
            <w:bCs/>
            <w:sz w:val="24"/>
            <w:szCs w:val="24"/>
          </w:rPr>
          <w:t>yto</w:t>
        </w:r>
      </w:ins>
      <w:ins w:id="248" w:author="cc" w:date="2021-04-07T18:40:00Z">
        <w:r w:rsidR="005A622A">
          <w:rPr>
            <w:rFonts w:ascii="Times New Roman" w:hAnsi="Times New Roman" w:cs="Times New Roman"/>
            <w:bCs/>
            <w:sz w:val="24"/>
            <w:szCs w:val="24"/>
          </w:rPr>
          <w:t>to</w:t>
        </w:r>
      </w:ins>
      <w:ins w:id="249" w:author="cc" w:date="2021-04-07T18:39:00Z">
        <w:r w:rsidR="005A622A">
          <w:rPr>
            <w:rFonts w:ascii="Times New Roman" w:hAnsi="Times New Roman" w:cs="Times New Roman"/>
            <w:bCs/>
            <w:sz w:val="24"/>
            <w:szCs w:val="24"/>
          </w:rPr>
          <w:t>x</w:t>
        </w:r>
      </w:ins>
      <w:ins w:id="250" w:author="cc" w:date="2021-04-07T18:40:00Z">
        <w:r w:rsidR="005A622A">
          <w:rPr>
            <w:rFonts w:ascii="Times New Roman" w:hAnsi="Times New Roman" w:cs="Times New Roman"/>
            <w:bCs/>
            <w:sz w:val="24"/>
            <w:szCs w:val="24"/>
          </w:rPr>
          <w:t xml:space="preserve">ic T cells, </w:t>
        </w:r>
      </w:ins>
      <w:ins w:id="251" w:author="cc" w:date="2021-04-07T18:41:00Z">
        <w:r w:rsidR="005A622A">
          <w:rPr>
            <w:rFonts w:ascii="Times New Roman" w:hAnsi="Times New Roman" w:cs="Times New Roman"/>
            <w:bCs/>
            <w:sz w:val="24"/>
            <w:szCs w:val="24"/>
          </w:rPr>
          <w:t xml:space="preserve">absolute number of </w:t>
        </w:r>
      </w:ins>
      <w:ins w:id="252" w:author="cc" w:date="2021-04-07T18:40:00Z">
        <w:r w:rsidR="005A622A">
          <w:rPr>
            <w:rFonts w:ascii="Times New Roman" w:hAnsi="Times New Roman" w:cs="Times New Roman"/>
            <w:bCs/>
            <w:sz w:val="24"/>
            <w:szCs w:val="24"/>
          </w:rPr>
          <w:t>t</w:t>
        </w:r>
      </w:ins>
      <w:ins w:id="253" w:author="cc" w:date="2021-04-07T18:41:00Z">
        <w:r w:rsidR="005A622A">
          <w:rPr>
            <w:rFonts w:ascii="Times New Roman" w:hAnsi="Times New Roman" w:cs="Times New Roman"/>
            <w:bCs/>
            <w:sz w:val="24"/>
            <w:szCs w:val="24"/>
          </w:rPr>
          <w:t>otal Treg cells, ab</w:t>
        </w:r>
      </w:ins>
      <w:ins w:id="254" w:author="cc" w:date="2021-04-07T18:42:00Z">
        <w:r w:rsidR="005A622A">
          <w:rPr>
            <w:rFonts w:ascii="Times New Roman" w:hAnsi="Times New Roman" w:cs="Times New Roman"/>
            <w:bCs/>
            <w:sz w:val="24"/>
            <w:szCs w:val="24"/>
          </w:rPr>
          <w:t>solute number of memory B cells</w:t>
        </w:r>
      </w:ins>
      <w:ins w:id="255" w:author="cc" w:date="2021-04-07T18:43:00Z">
        <w:r w:rsidR="005A622A">
          <w:rPr>
            <w:rFonts w:ascii="Times New Roman" w:hAnsi="Times New Roman" w:cs="Times New Roman"/>
            <w:bCs/>
            <w:sz w:val="24"/>
            <w:szCs w:val="24"/>
          </w:rPr>
          <w:t xml:space="preserve">, absolute number of total monocytes, </w:t>
        </w:r>
      </w:ins>
      <w:ins w:id="256" w:author="cc" w:date="2021-04-07T18:44:00Z">
        <w:r w:rsidR="005A622A">
          <w:rPr>
            <w:rFonts w:ascii="Times New Roman" w:hAnsi="Times New Roman" w:cs="Times New Roman"/>
            <w:bCs/>
            <w:sz w:val="24"/>
            <w:szCs w:val="24"/>
          </w:rPr>
          <w:t>absolute number of non-classical monocytes, absolute number of CD56</w:t>
        </w:r>
        <w:r w:rsidR="005A622A" w:rsidRPr="005A622A">
          <w:rPr>
            <w:rFonts w:ascii="Times New Roman" w:hAnsi="Times New Roman" w:cs="Times New Roman"/>
            <w:bCs/>
            <w:sz w:val="24"/>
            <w:szCs w:val="24"/>
            <w:vertAlign w:val="superscript"/>
            <w:rPrChange w:id="257" w:author="cc" w:date="2021-04-07T18:45:00Z">
              <w:rPr>
                <w:rFonts w:ascii="Times New Roman" w:hAnsi="Times New Roman" w:cs="Times New Roman"/>
                <w:bCs/>
                <w:sz w:val="24"/>
                <w:szCs w:val="24"/>
              </w:rPr>
            </w:rPrChange>
          </w:rPr>
          <w:t>high</w:t>
        </w:r>
        <w:r w:rsidR="005A622A">
          <w:rPr>
            <w:rFonts w:ascii="Times New Roman" w:hAnsi="Times New Roman" w:cs="Times New Roman"/>
            <w:bCs/>
            <w:sz w:val="24"/>
            <w:szCs w:val="24"/>
          </w:rPr>
          <w:t xml:space="preserve"> NK cells and absolute number of C</w:t>
        </w:r>
      </w:ins>
      <w:ins w:id="258" w:author="cc" w:date="2021-04-07T18:45:00Z">
        <w:r w:rsidR="005A622A">
          <w:rPr>
            <w:rFonts w:ascii="Times New Roman" w:hAnsi="Times New Roman" w:cs="Times New Roman"/>
            <w:bCs/>
            <w:sz w:val="24"/>
            <w:szCs w:val="24"/>
          </w:rPr>
          <w:t>D16</w:t>
        </w:r>
        <w:r w:rsidR="005A622A" w:rsidRPr="005A622A">
          <w:rPr>
            <w:rFonts w:ascii="Times New Roman" w:hAnsi="Times New Roman" w:cs="Times New Roman"/>
            <w:bCs/>
            <w:sz w:val="24"/>
            <w:szCs w:val="24"/>
            <w:vertAlign w:val="superscript"/>
            <w:rPrChange w:id="259" w:author="cc" w:date="2021-04-07T18:45:00Z">
              <w:rPr>
                <w:rFonts w:ascii="Times New Roman" w:hAnsi="Times New Roman" w:cs="Times New Roman"/>
                <w:bCs/>
                <w:sz w:val="24"/>
                <w:szCs w:val="24"/>
              </w:rPr>
            </w:rPrChange>
          </w:rPr>
          <w:t>+</w:t>
        </w:r>
        <w:r w:rsidR="005A622A">
          <w:rPr>
            <w:rFonts w:ascii="Times New Roman" w:hAnsi="Times New Roman" w:cs="Times New Roman"/>
            <w:bCs/>
            <w:sz w:val="24"/>
            <w:szCs w:val="24"/>
          </w:rPr>
          <w:t xml:space="preserve"> NK</w:t>
        </w:r>
        <w:r w:rsidR="005A622A">
          <w:rPr>
            <w:rFonts w:ascii="Times New Roman" w:hAnsi="Times New Roman" w:cs="Times New Roman" w:hint="eastAsia"/>
            <w:bCs/>
            <w:sz w:val="24"/>
            <w:szCs w:val="24"/>
          </w:rPr>
          <w:t xml:space="preserve"> </w:t>
        </w:r>
        <w:r w:rsidR="005A622A">
          <w:rPr>
            <w:rFonts w:ascii="Times New Roman" w:hAnsi="Times New Roman" w:cs="Times New Roman"/>
            <w:bCs/>
            <w:sz w:val="24"/>
            <w:szCs w:val="24"/>
          </w:rPr>
          <w:t>cells.</w:t>
        </w:r>
      </w:ins>
      <w:ins w:id="260" w:author="cc" w:date="2021-04-07T18:47:00Z">
        <w:r w:rsidR="00801CC4" w:rsidRPr="00801CC4">
          <w:rPr>
            <w:rFonts w:ascii="Times New Roman" w:hAnsi="Times New Roman" w:cs="Times New Roman"/>
            <w:bCs/>
            <w:sz w:val="24"/>
            <w:szCs w:val="24"/>
          </w:rPr>
          <w:t xml:space="preserve"> </w:t>
        </w:r>
      </w:ins>
      <w:ins w:id="261" w:author="cc" w:date="2021-04-07T21:31:00Z">
        <w:r w:rsidR="00DF5677">
          <w:rPr>
            <w:rFonts w:ascii="Times New Roman" w:hAnsi="Times New Roman" w:cs="Times New Roman"/>
            <w:bCs/>
            <w:sz w:val="24"/>
            <w:szCs w:val="24"/>
          </w:rPr>
          <w:t>A</w:t>
        </w:r>
      </w:ins>
      <w:ins w:id="262" w:author="cc" w:date="2021-04-07T18:48:00Z">
        <w:r w:rsidR="00801CC4">
          <w:rPr>
            <w:rFonts w:ascii="Times New Roman" w:hAnsi="Times New Roman" w:cs="Times New Roman"/>
            <w:bCs/>
            <w:sz w:val="24"/>
            <w:szCs w:val="24"/>
          </w:rPr>
          <w:t>bsolute number of total Treg cells</w:t>
        </w:r>
        <w:r w:rsidR="00801CC4" w:rsidRPr="00801CC4">
          <w:rPr>
            <w:rFonts w:ascii="Times New Roman" w:hAnsi="Times New Roman" w:cs="Times New Roman"/>
            <w:bCs/>
            <w:sz w:val="24"/>
            <w:szCs w:val="24"/>
          </w:rPr>
          <w:t xml:space="preserve"> </w:t>
        </w:r>
        <w:r w:rsidR="00801CC4">
          <w:rPr>
            <w:rFonts w:ascii="Times New Roman" w:hAnsi="Times New Roman" w:cs="Times New Roman"/>
            <w:bCs/>
            <w:sz w:val="24"/>
            <w:szCs w:val="24"/>
          </w:rPr>
          <w:t>, absolute number of memory B cells and absolute number of CD16</w:t>
        </w:r>
        <w:r w:rsidR="00801CC4" w:rsidRPr="00BE0E52">
          <w:rPr>
            <w:rFonts w:ascii="Times New Roman" w:hAnsi="Times New Roman" w:cs="Times New Roman"/>
            <w:bCs/>
            <w:sz w:val="24"/>
            <w:szCs w:val="24"/>
            <w:vertAlign w:val="superscript"/>
          </w:rPr>
          <w:t>+</w:t>
        </w:r>
        <w:r w:rsidR="00801CC4">
          <w:rPr>
            <w:rFonts w:ascii="Times New Roman" w:hAnsi="Times New Roman" w:cs="Times New Roman"/>
            <w:bCs/>
            <w:sz w:val="24"/>
            <w:szCs w:val="24"/>
          </w:rPr>
          <w:t xml:space="preserve"> NK</w:t>
        </w:r>
        <w:r w:rsidR="00801CC4">
          <w:rPr>
            <w:rFonts w:ascii="Times New Roman" w:hAnsi="Times New Roman" w:cs="Times New Roman" w:hint="eastAsia"/>
            <w:bCs/>
            <w:sz w:val="24"/>
            <w:szCs w:val="24"/>
          </w:rPr>
          <w:t xml:space="preserve"> </w:t>
        </w:r>
        <w:r w:rsidR="00801CC4">
          <w:rPr>
            <w:rFonts w:ascii="Times New Roman" w:hAnsi="Times New Roman" w:cs="Times New Roman"/>
            <w:bCs/>
            <w:sz w:val="24"/>
            <w:szCs w:val="24"/>
          </w:rPr>
          <w:t>cells</w:t>
        </w:r>
        <w:r w:rsidR="00801CC4" w:rsidRPr="00801CC4">
          <w:rPr>
            <w:rFonts w:ascii="Times New Roman" w:hAnsi="Times New Roman" w:cs="Times New Roman"/>
            <w:bCs/>
            <w:sz w:val="24"/>
            <w:szCs w:val="24"/>
          </w:rPr>
          <w:t xml:space="preserve"> </w:t>
        </w:r>
      </w:ins>
      <w:ins w:id="263" w:author="cc" w:date="2021-04-07T18:47:00Z">
        <w:r w:rsidR="00801CC4" w:rsidRPr="00801CC4">
          <w:rPr>
            <w:rFonts w:ascii="Times New Roman" w:hAnsi="Times New Roman" w:cs="Times New Roman"/>
            <w:bCs/>
            <w:sz w:val="24"/>
            <w:szCs w:val="24"/>
          </w:rPr>
          <w:lastRenderedPageBreak/>
          <w:t>w</w:t>
        </w:r>
      </w:ins>
      <w:ins w:id="264" w:author="cc" w:date="2021-04-07T18:48:00Z">
        <w:r w:rsidR="00801CC4">
          <w:rPr>
            <w:rFonts w:ascii="Times New Roman" w:hAnsi="Times New Roman" w:cs="Times New Roman"/>
            <w:bCs/>
            <w:sz w:val="24"/>
            <w:szCs w:val="24"/>
          </w:rPr>
          <w:t>ere</w:t>
        </w:r>
      </w:ins>
      <w:ins w:id="265" w:author="cc" w:date="2021-04-07T18:47:00Z">
        <w:r w:rsidR="00801CC4" w:rsidRPr="00801CC4">
          <w:rPr>
            <w:rFonts w:ascii="Times New Roman" w:hAnsi="Times New Roman" w:cs="Times New Roman"/>
            <w:bCs/>
            <w:sz w:val="24"/>
            <w:szCs w:val="24"/>
          </w:rPr>
          <w:t xml:space="preserve"> significantly associated with </w:t>
        </w:r>
      </w:ins>
      <w:ins w:id="266" w:author="cc" w:date="2021-04-07T18:53:00Z">
        <w:r w:rsidR="00A366C0">
          <w:rPr>
            <w:rFonts w:ascii="Times New Roman" w:hAnsi="Times New Roman" w:cs="Times New Roman"/>
            <w:bCs/>
            <w:sz w:val="24"/>
            <w:szCs w:val="24"/>
          </w:rPr>
          <w:t>de</w:t>
        </w:r>
      </w:ins>
      <w:ins w:id="267" w:author="cc" w:date="2021-04-07T18:47:00Z">
        <w:r w:rsidR="00801CC4" w:rsidRPr="00801CC4">
          <w:rPr>
            <w:rFonts w:ascii="Times New Roman" w:hAnsi="Times New Roman" w:cs="Times New Roman"/>
            <w:bCs/>
            <w:sz w:val="24"/>
            <w:szCs w:val="24"/>
          </w:rPr>
          <w:t>creased risks</w:t>
        </w:r>
      </w:ins>
      <w:ins w:id="268" w:author="cc" w:date="2021-04-07T18:48:00Z">
        <w:r w:rsidR="00801CC4">
          <w:rPr>
            <w:rFonts w:ascii="Times New Roman" w:hAnsi="Times New Roman" w:cs="Times New Roman"/>
            <w:bCs/>
            <w:sz w:val="24"/>
            <w:szCs w:val="24"/>
          </w:rPr>
          <w:t xml:space="preserve"> of</w:t>
        </w:r>
      </w:ins>
      <w:ins w:id="269" w:author="cc" w:date="2021-04-07T18:47:00Z">
        <w:r w:rsidR="00801CC4" w:rsidRPr="00801CC4">
          <w:rPr>
            <w:rFonts w:ascii="Times New Roman" w:hAnsi="Times New Roman" w:cs="Times New Roman"/>
            <w:bCs/>
            <w:sz w:val="24"/>
            <w:szCs w:val="24"/>
          </w:rPr>
          <w:t xml:space="preserve"> OS</w:t>
        </w:r>
      </w:ins>
      <w:ins w:id="270" w:author="cc" w:date="2021-04-07T18:59:00Z">
        <w:r w:rsidR="00B92DB4" w:rsidRPr="00801CC4">
          <w:rPr>
            <w:rFonts w:ascii="Times New Roman" w:hAnsi="Times New Roman" w:cs="Times New Roman"/>
            <w:bCs/>
            <w:sz w:val="24"/>
            <w:szCs w:val="24"/>
          </w:rPr>
          <w:t xml:space="preserve"> </w:t>
        </w:r>
        <w:r w:rsidR="00B92DB4">
          <w:rPr>
            <w:rFonts w:ascii="Times New Roman" w:hAnsi="Times New Roman" w:cs="Times New Roman"/>
            <w:bCs/>
            <w:sz w:val="24"/>
            <w:szCs w:val="24"/>
          </w:rPr>
          <w:t>in acute ischemic stroke group</w:t>
        </w:r>
      </w:ins>
      <w:ins w:id="271" w:author="cc" w:date="2021-04-07T18:49:00Z">
        <w:r w:rsidR="00A366C0">
          <w:rPr>
            <w:rFonts w:ascii="Times New Roman" w:hAnsi="Times New Roman" w:cs="Times New Roman"/>
            <w:bCs/>
            <w:sz w:val="24"/>
            <w:szCs w:val="24"/>
          </w:rPr>
          <w:t xml:space="preserve">, hazard ratio </w:t>
        </w:r>
      </w:ins>
      <w:ins w:id="272" w:author="cc" w:date="2021-04-07T18:50:00Z">
        <w:r w:rsidR="00A366C0">
          <w:rPr>
            <w:rFonts w:ascii="Times New Roman" w:hAnsi="Times New Roman" w:cs="Times New Roman"/>
            <w:bCs/>
            <w:sz w:val="24"/>
            <w:szCs w:val="24"/>
          </w:rPr>
          <w:t>and c</w:t>
        </w:r>
        <w:r w:rsidR="00A366C0" w:rsidRPr="00A366C0">
          <w:rPr>
            <w:rFonts w:ascii="Times New Roman" w:hAnsi="Times New Roman" w:cs="Times New Roman"/>
            <w:bCs/>
            <w:sz w:val="24"/>
            <w:szCs w:val="24"/>
          </w:rPr>
          <w:t xml:space="preserve">onfidence interval </w:t>
        </w:r>
      </w:ins>
      <w:ins w:id="273" w:author="cc" w:date="2021-04-07T18:52:00Z">
        <w:r w:rsidR="00A366C0" w:rsidRPr="005A622A">
          <w:rPr>
            <w:rFonts w:ascii="Times New Roman" w:hAnsi="Times New Roman" w:cs="Times New Roman"/>
            <w:bCs/>
            <w:sz w:val="24"/>
            <w:szCs w:val="24"/>
          </w:rPr>
          <w:t>respectively</w:t>
        </w:r>
        <w:r w:rsidR="00A366C0" w:rsidRPr="00801CC4">
          <w:rPr>
            <w:rFonts w:ascii="Times New Roman" w:hAnsi="Times New Roman" w:cs="Times New Roman"/>
            <w:bCs/>
            <w:sz w:val="24"/>
            <w:szCs w:val="24"/>
          </w:rPr>
          <w:t xml:space="preserve"> </w:t>
        </w:r>
        <w:r w:rsidR="00A366C0">
          <w:rPr>
            <w:rFonts w:ascii="Times New Roman" w:hAnsi="Times New Roman" w:cs="Times New Roman"/>
            <w:bCs/>
            <w:sz w:val="24"/>
            <w:szCs w:val="24"/>
          </w:rPr>
          <w:t>were</w:t>
        </w:r>
      </w:ins>
      <w:ins w:id="274" w:author="cc" w:date="2021-04-07T18:54:00Z">
        <w:r w:rsidR="00A366C0">
          <w:rPr>
            <w:rFonts w:ascii="Times New Roman" w:hAnsi="Times New Roman" w:cs="Times New Roman"/>
            <w:bCs/>
            <w:sz w:val="24"/>
            <w:szCs w:val="24"/>
          </w:rPr>
          <w:t xml:space="preserve"> </w:t>
        </w:r>
      </w:ins>
      <w:ins w:id="275" w:author="cc" w:date="2021-04-07T18:47:00Z">
        <w:r w:rsidR="00801CC4" w:rsidRPr="00801CC4">
          <w:rPr>
            <w:rFonts w:ascii="Times New Roman" w:hAnsi="Times New Roman" w:cs="Times New Roman"/>
            <w:bCs/>
            <w:sz w:val="24"/>
            <w:szCs w:val="24"/>
          </w:rPr>
          <w:t xml:space="preserve">HR: </w:t>
        </w:r>
      </w:ins>
      <w:ins w:id="276" w:author="cc" w:date="2021-04-07T18:53:00Z">
        <w:r w:rsidR="00A366C0">
          <w:rPr>
            <w:rFonts w:ascii="Times New Roman" w:hAnsi="Times New Roman" w:cs="Times New Roman"/>
            <w:bCs/>
            <w:sz w:val="24"/>
            <w:szCs w:val="24"/>
          </w:rPr>
          <w:t>0.97</w:t>
        </w:r>
      </w:ins>
      <w:ins w:id="277" w:author="cc" w:date="2021-04-07T18:47:00Z">
        <w:r w:rsidR="00801CC4" w:rsidRPr="00801CC4">
          <w:rPr>
            <w:rFonts w:ascii="Times New Roman" w:hAnsi="Times New Roman" w:cs="Times New Roman"/>
            <w:bCs/>
            <w:sz w:val="24"/>
            <w:szCs w:val="24"/>
          </w:rPr>
          <w:t>, 95% CI:</w:t>
        </w:r>
      </w:ins>
      <w:ins w:id="278" w:author="cc" w:date="2021-04-07T18:53:00Z">
        <w:r w:rsidR="00A366C0">
          <w:rPr>
            <w:rFonts w:ascii="Times New Roman" w:hAnsi="Times New Roman" w:cs="Times New Roman"/>
            <w:bCs/>
            <w:sz w:val="24"/>
            <w:szCs w:val="24"/>
          </w:rPr>
          <w:t>0.95</w:t>
        </w:r>
      </w:ins>
      <w:ins w:id="279" w:author="cc" w:date="2021-04-07T18:55:00Z">
        <w:r w:rsidR="00A366C0">
          <w:rPr>
            <w:rFonts w:ascii="Times New Roman" w:hAnsi="Times New Roman" w:cs="Times New Roman"/>
            <w:bCs/>
            <w:sz w:val="24"/>
            <w:szCs w:val="24"/>
          </w:rPr>
          <w:t>-</w:t>
        </w:r>
      </w:ins>
      <w:ins w:id="280" w:author="cc" w:date="2021-04-07T18:53:00Z">
        <w:r w:rsidR="00A366C0">
          <w:rPr>
            <w:rFonts w:ascii="Times New Roman" w:hAnsi="Times New Roman" w:cs="Times New Roman"/>
            <w:bCs/>
            <w:sz w:val="24"/>
            <w:szCs w:val="24"/>
          </w:rPr>
          <w:t>0.99</w:t>
        </w:r>
      </w:ins>
      <w:ins w:id="281" w:author="cc" w:date="2021-04-07T18:47:00Z">
        <w:r w:rsidR="00801CC4" w:rsidRPr="00801CC4">
          <w:rPr>
            <w:rFonts w:ascii="Times New Roman" w:hAnsi="Times New Roman" w:cs="Times New Roman"/>
            <w:bCs/>
            <w:sz w:val="24"/>
            <w:szCs w:val="24"/>
          </w:rPr>
          <w:t xml:space="preserve">, </w:t>
        </w:r>
        <w:r w:rsidR="00801CC4" w:rsidRPr="00A366C0">
          <w:rPr>
            <w:rFonts w:ascii="Times New Roman" w:hAnsi="Times New Roman" w:cs="Times New Roman"/>
            <w:bCs/>
            <w:i/>
            <w:iCs/>
            <w:sz w:val="24"/>
            <w:szCs w:val="24"/>
            <w:rPrChange w:id="282" w:author="cc" w:date="2021-04-07T18:56:00Z">
              <w:rPr>
                <w:rFonts w:ascii="Times New Roman" w:hAnsi="Times New Roman" w:cs="Times New Roman"/>
                <w:bCs/>
                <w:sz w:val="24"/>
                <w:szCs w:val="24"/>
              </w:rPr>
            </w:rPrChange>
          </w:rPr>
          <w:t>p</w:t>
        </w:r>
        <w:r w:rsidR="00801CC4" w:rsidRPr="00801CC4">
          <w:rPr>
            <w:rFonts w:ascii="Times New Roman" w:hAnsi="Times New Roman" w:cs="Times New Roman"/>
            <w:bCs/>
            <w:sz w:val="24"/>
            <w:szCs w:val="24"/>
          </w:rPr>
          <w:t xml:space="preserve"> &lt;0.</w:t>
        </w:r>
      </w:ins>
      <w:ins w:id="283" w:author="cc" w:date="2021-04-07T18:53:00Z">
        <w:r w:rsidR="00A366C0">
          <w:rPr>
            <w:rFonts w:ascii="Times New Roman" w:hAnsi="Times New Roman" w:cs="Times New Roman"/>
            <w:bCs/>
            <w:sz w:val="24"/>
            <w:szCs w:val="24"/>
          </w:rPr>
          <w:t>05</w:t>
        </w:r>
      </w:ins>
      <w:ins w:id="284" w:author="cc" w:date="2021-04-07T18:54:00Z">
        <w:r w:rsidR="00A366C0">
          <w:rPr>
            <w:rFonts w:ascii="Times New Roman" w:hAnsi="Times New Roman" w:cs="Times New Roman"/>
            <w:bCs/>
            <w:sz w:val="24"/>
            <w:szCs w:val="24"/>
          </w:rPr>
          <w:t>; HR:0.90, 95% CI:</w:t>
        </w:r>
      </w:ins>
      <w:ins w:id="285" w:author="cc" w:date="2021-04-07T18:55:00Z">
        <w:r w:rsidR="00A366C0">
          <w:rPr>
            <w:rFonts w:ascii="Times New Roman" w:hAnsi="Times New Roman" w:cs="Times New Roman"/>
            <w:bCs/>
            <w:sz w:val="24"/>
            <w:szCs w:val="24"/>
          </w:rPr>
          <w:t>0.85-0.95</w:t>
        </w:r>
      </w:ins>
      <w:ins w:id="286" w:author="cc" w:date="2021-04-07T18:56:00Z">
        <w:r w:rsidR="00A366C0">
          <w:rPr>
            <w:rFonts w:ascii="Times New Roman" w:hAnsi="Times New Roman" w:cs="Times New Roman"/>
            <w:bCs/>
            <w:sz w:val="24"/>
            <w:szCs w:val="24"/>
          </w:rPr>
          <w:t xml:space="preserve">, </w:t>
        </w:r>
        <w:r w:rsidR="00A366C0" w:rsidRPr="00A366C0">
          <w:rPr>
            <w:rFonts w:ascii="Times New Roman" w:hAnsi="Times New Roman" w:cs="Times New Roman"/>
            <w:bCs/>
            <w:i/>
            <w:iCs/>
            <w:sz w:val="24"/>
            <w:szCs w:val="24"/>
            <w:rPrChange w:id="287" w:author="cc" w:date="2021-04-07T18:56:00Z">
              <w:rPr>
                <w:rFonts w:ascii="Times New Roman" w:hAnsi="Times New Roman" w:cs="Times New Roman"/>
                <w:bCs/>
                <w:sz w:val="24"/>
                <w:szCs w:val="24"/>
              </w:rPr>
            </w:rPrChange>
          </w:rPr>
          <w:t>p</w:t>
        </w:r>
        <w:r w:rsidR="00A366C0">
          <w:rPr>
            <w:rFonts w:ascii="Times New Roman" w:hAnsi="Times New Roman" w:cs="Times New Roman"/>
            <w:bCs/>
            <w:i/>
            <w:iCs/>
            <w:sz w:val="24"/>
            <w:szCs w:val="24"/>
          </w:rPr>
          <w:t xml:space="preserve"> </w:t>
        </w:r>
        <w:r w:rsidR="00A366C0">
          <w:rPr>
            <w:rFonts w:ascii="Times New Roman" w:hAnsi="Times New Roman" w:cs="Times New Roman"/>
            <w:bCs/>
            <w:sz w:val="24"/>
            <w:szCs w:val="24"/>
          </w:rPr>
          <w:t>&lt;0.05</w:t>
        </w:r>
      </w:ins>
      <w:ins w:id="288" w:author="cc" w:date="2021-04-07T18:55:00Z">
        <w:r w:rsidR="00A366C0">
          <w:rPr>
            <w:rFonts w:ascii="Times New Roman" w:hAnsi="Times New Roman" w:cs="Times New Roman"/>
            <w:bCs/>
            <w:sz w:val="24"/>
            <w:szCs w:val="24"/>
          </w:rPr>
          <w:t xml:space="preserve">; HR:0.93, 95% CI:0.88-0.98, </w:t>
        </w:r>
        <w:r w:rsidR="00A366C0" w:rsidRPr="00A366C0">
          <w:rPr>
            <w:rFonts w:ascii="Times New Roman" w:hAnsi="Times New Roman" w:cs="Times New Roman"/>
            <w:bCs/>
            <w:i/>
            <w:iCs/>
            <w:sz w:val="24"/>
            <w:szCs w:val="24"/>
            <w:rPrChange w:id="289" w:author="cc" w:date="2021-04-07T18:56:00Z">
              <w:rPr>
                <w:rFonts w:ascii="Times New Roman" w:hAnsi="Times New Roman" w:cs="Times New Roman"/>
                <w:bCs/>
                <w:sz w:val="24"/>
                <w:szCs w:val="24"/>
              </w:rPr>
            </w:rPrChange>
          </w:rPr>
          <w:t>p</w:t>
        </w:r>
      </w:ins>
      <w:ins w:id="290" w:author="cc" w:date="2021-04-07T18:56:00Z">
        <w:r w:rsidR="00A366C0">
          <w:rPr>
            <w:rFonts w:ascii="Times New Roman" w:hAnsi="Times New Roman" w:cs="Times New Roman"/>
            <w:bCs/>
            <w:i/>
            <w:iCs/>
            <w:sz w:val="24"/>
            <w:szCs w:val="24"/>
          </w:rPr>
          <w:t xml:space="preserve"> </w:t>
        </w:r>
      </w:ins>
      <w:ins w:id="291" w:author="cc" w:date="2021-04-07T18:55:00Z">
        <w:r w:rsidR="00A366C0">
          <w:rPr>
            <w:rFonts w:ascii="Times New Roman" w:hAnsi="Times New Roman" w:cs="Times New Roman"/>
            <w:bCs/>
            <w:sz w:val="24"/>
            <w:szCs w:val="24"/>
          </w:rPr>
          <w:t>&lt;0.05</w:t>
        </w:r>
      </w:ins>
      <w:ins w:id="292" w:author="cc" w:date="2021-04-07T18:56:00Z">
        <w:r w:rsidR="00753629">
          <w:rPr>
            <w:rFonts w:ascii="Times New Roman" w:hAnsi="Times New Roman" w:cs="Times New Roman" w:hint="eastAsia"/>
            <w:bCs/>
            <w:sz w:val="24"/>
            <w:szCs w:val="24"/>
          </w:rPr>
          <w:t>.</w:t>
        </w:r>
      </w:ins>
      <w:ins w:id="293" w:author="cc" w:date="2021-04-07T18:58:00Z">
        <w:r w:rsidR="00B92DB4" w:rsidRPr="00B92DB4">
          <w:rPr>
            <w:rFonts w:ascii="Times New Roman" w:hAnsi="Times New Roman" w:cs="Times New Roman"/>
            <w:bCs/>
            <w:sz w:val="24"/>
            <w:szCs w:val="24"/>
          </w:rPr>
          <w:t xml:space="preserve"> </w:t>
        </w:r>
        <w:r w:rsidR="00B92DB4">
          <w:rPr>
            <w:rFonts w:ascii="Times New Roman" w:hAnsi="Times New Roman" w:cs="Times New Roman"/>
            <w:bCs/>
            <w:sz w:val="24"/>
            <w:szCs w:val="24"/>
          </w:rPr>
          <w:t>However, the percentage of Cytotoxic T cells, absolute number of total monocytes, absolute number of non-classical monocytes</w:t>
        </w:r>
        <w:r w:rsidR="00B92DB4" w:rsidRPr="00801CC4">
          <w:rPr>
            <w:rFonts w:ascii="Times New Roman" w:hAnsi="Times New Roman" w:cs="Times New Roman"/>
            <w:bCs/>
            <w:sz w:val="24"/>
            <w:szCs w:val="24"/>
          </w:rPr>
          <w:t xml:space="preserve"> </w:t>
        </w:r>
        <w:r w:rsidR="00B92DB4">
          <w:rPr>
            <w:rFonts w:ascii="Times New Roman" w:hAnsi="Times New Roman" w:cs="Times New Roman"/>
            <w:bCs/>
            <w:sz w:val="24"/>
            <w:szCs w:val="24"/>
          </w:rPr>
          <w:t>and absolute number of CD56</w:t>
        </w:r>
        <w:r w:rsidR="00B92DB4" w:rsidRPr="00BE0E52">
          <w:rPr>
            <w:rFonts w:ascii="Times New Roman" w:hAnsi="Times New Roman" w:cs="Times New Roman"/>
            <w:bCs/>
            <w:sz w:val="24"/>
            <w:szCs w:val="24"/>
            <w:vertAlign w:val="superscript"/>
          </w:rPr>
          <w:t>high</w:t>
        </w:r>
        <w:r w:rsidR="00B92DB4">
          <w:rPr>
            <w:rFonts w:ascii="Times New Roman" w:hAnsi="Times New Roman" w:cs="Times New Roman"/>
            <w:bCs/>
            <w:sz w:val="24"/>
            <w:szCs w:val="24"/>
          </w:rPr>
          <w:t xml:space="preserve"> NK cells</w:t>
        </w:r>
        <w:r w:rsidR="00B92DB4" w:rsidRPr="00801CC4">
          <w:rPr>
            <w:rFonts w:ascii="Times New Roman" w:hAnsi="Times New Roman" w:cs="Times New Roman"/>
            <w:bCs/>
            <w:sz w:val="24"/>
            <w:szCs w:val="24"/>
          </w:rPr>
          <w:t xml:space="preserve"> </w:t>
        </w:r>
      </w:ins>
      <w:ins w:id="294" w:author="cc" w:date="2021-04-07T18:47:00Z">
        <w:r w:rsidR="00801CC4" w:rsidRPr="00801CC4">
          <w:rPr>
            <w:rFonts w:ascii="Times New Roman" w:hAnsi="Times New Roman" w:cs="Times New Roman"/>
            <w:bCs/>
            <w:sz w:val="24"/>
            <w:szCs w:val="24"/>
          </w:rPr>
          <w:t>w</w:t>
        </w:r>
      </w:ins>
      <w:ins w:id="295" w:author="cc" w:date="2021-04-07T18:58:00Z">
        <w:r w:rsidR="00B92DB4">
          <w:rPr>
            <w:rFonts w:ascii="Times New Roman" w:hAnsi="Times New Roman" w:cs="Times New Roman"/>
            <w:bCs/>
            <w:sz w:val="24"/>
            <w:szCs w:val="24"/>
          </w:rPr>
          <w:t>e</w:t>
        </w:r>
      </w:ins>
      <w:ins w:id="296" w:author="cc" w:date="2021-04-07T18:59:00Z">
        <w:r w:rsidR="00B92DB4">
          <w:rPr>
            <w:rFonts w:ascii="Times New Roman" w:hAnsi="Times New Roman" w:cs="Times New Roman"/>
            <w:bCs/>
            <w:sz w:val="24"/>
            <w:szCs w:val="24"/>
          </w:rPr>
          <w:t>re</w:t>
        </w:r>
      </w:ins>
      <w:ins w:id="297" w:author="cc" w:date="2021-04-07T18:47:00Z">
        <w:r w:rsidR="00801CC4" w:rsidRPr="00801CC4">
          <w:rPr>
            <w:rFonts w:ascii="Times New Roman" w:hAnsi="Times New Roman" w:cs="Times New Roman"/>
            <w:bCs/>
            <w:sz w:val="24"/>
            <w:szCs w:val="24"/>
          </w:rPr>
          <w:t xml:space="preserve"> significantly associated with</w:t>
        </w:r>
      </w:ins>
      <w:ins w:id="298" w:author="cc" w:date="2021-04-07T18:57:00Z">
        <w:r w:rsidR="00753629">
          <w:rPr>
            <w:rFonts w:ascii="Times New Roman" w:hAnsi="Times New Roman" w:cs="Times New Roman" w:hint="eastAsia"/>
            <w:bCs/>
            <w:sz w:val="24"/>
            <w:szCs w:val="24"/>
          </w:rPr>
          <w:t xml:space="preserve"> </w:t>
        </w:r>
      </w:ins>
      <w:ins w:id="299" w:author="cc" w:date="2021-04-07T18:47:00Z">
        <w:r w:rsidR="00801CC4" w:rsidRPr="00801CC4">
          <w:rPr>
            <w:rFonts w:ascii="Times New Roman" w:hAnsi="Times New Roman" w:cs="Times New Roman"/>
            <w:bCs/>
            <w:sz w:val="24"/>
            <w:szCs w:val="24"/>
          </w:rPr>
          <w:t xml:space="preserve">increased risks of OS </w:t>
        </w:r>
      </w:ins>
      <w:ins w:id="300" w:author="cc" w:date="2021-04-07T18:59:00Z">
        <w:r w:rsidR="00B92DB4">
          <w:rPr>
            <w:rFonts w:ascii="Times New Roman" w:hAnsi="Times New Roman" w:cs="Times New Roman"/>
            <w:bCs/>
            <w:sz w:val="24"/>
            <w:szCs w:val="24"/>
          </w:rPr>
          <w:t>in acute ischemic stroke group, hazard ratio and c</w:t>
        </w:r>
        <w:r w:rsidR="00B92DB4" w:rsidRPr="00A366C0">
          <w:rPr>
            <w:rFonts w:ascii="Times New Roman" w:hAnsi="Times New Roman" w:cs="Times New Roman"/>
            <w:bCs/>
            <w:sz w:val="24"/>
            <w:szCs w:val="24"/>
          </w:rPr>
          <w:t xml:space="preserve">onfidence interval </w:t>
        </w:r>
        <w:r w:rsidR="00B92DB4" w:rsidRPr="005A622A">
          <w:rPr>
            <w:rFonts w:ascii="Times New Roman" w:hAnsi="Times New Roman" w:cs="Times New Roman"/>
            <w:bCs/>
            <w:sz w:val="24"/>
            <w:szCs w:val="24"/>
          </w:rPr>
          <w:t>respectively</w:t>
        </w:r>
        <w:r w:rsidR="00B92DB4" w:rsidRPr="00801CC4">
          <w:rPr>
            <w:rFonts w:ascii="Times New Roman" w:hAnsi="Times New Roman" w:cs="Times New Roman"/>
            <w:bCs/>
            <w:sz w:val="24"/>
            <w:szCs w:val="24"/>
          </w:rPr>
          <w:t xml:space="preserve"> </w:t>
        </w:r>
        <w:r w:rsidR="00B92DB4">
          <w:rPr>
            <w:rFonts w:ascii="Times New Roman" w:hAnsi="Times New Roman" w:cs="Times New Roman"/>
            <w:bCs/>
            <w:sz w:val="24"/>
            <w:szCs w:val="24"/>
          </w:rPr>
          <w:t>were</w:t>
        </w:r>
        <w:r w:rsidR="00B92DB4" w:rsidRPr="00801CC4">
          <w:rPr>
            <w:rFonts w:ascii="Times New Roman" w:hAnsi="Times New Roman" w:cs="Times New Roman"/>
            <w:bCs/>
            <w:sz w:val="24"/>
            <w:szCs w:val="24"/>
          </w:rPr>
          <w:t xml:space="preserve"> </w:t>
        </w:r>
      </w:ins>
      <w:ins w:id="301" w:author="cc" w:date="2021-04-07T18:47:00Z">
        <w:r w:rsidR="00801CC4" w:rsidRPr="00801CC4">
          <w:rPr>
            <w:rFonts w:ascii="Times New Roman" w:hAnsi="Times New Roman" w:cs="Times New Roman"/>
            <w:bCs/>
            <w:sz w:val="24"/>
            <w:szCs w:val="24"/>
          </w:rPr>
          <w:t>HR:</w:t>
        </w:r>
      </w:ins>
      <w:ins w:id="302" w:author="cc" w:date="2021-04-07T18:59:00Z">
        <w:r w:rsidR="001D1212">
          <w:rPr>
            <w:rFonts w:ascii="Times New Roman" w:hAnsi="Times New Roman" w:cs="Times New Roman"/>
            <w:bCs/>
            <w:sz w:val="24"/>
            <w:szCs w:val="24"/>
          </w:rPr>
          <w:t>1</w:t>
        </w:r>
      </w:ins>
      <w:ins w:id="303" w:author="cc" w:date="2021-04-07T19:00:00Z">
        <w:r w:rsidR="001D1212">
          <w:rPr>
            <w:rFonts w:ascii="Times New Roman" w:hAnsi="Times New Roman" w:cs="Times New Roman"/>
            <w:bCs/>
            <w:sz w:val="24"/>
            <w:szCs w:val="24"/>
          </w:rPr>
          <w:t>.18</w:t>
        </w:r>
      </w:ins>
      <w:ins w:id="304" w:author="cc" w:date="2021-04-07T18:47:00Z">
        <w:r w:rsidR="00801CC4" w:rsidRPr="00801CC4">
          <w:rPr>
            <w:rFonts w:ascii="Times New Roman" w:hAnsi="Times New Roman" w:cs="Times New Roman"/>
            <w:bCs/>
            <w:sz w:val="24"/>
            <w:szCs w:val="24"/>
          </w:rPr>
          <w:t xml:space="preserve">, 95% CI: </w:t>
        </w:r>
      </w:ins>
      <w:ins w:id="305" w:author="cc" w:date="2021-04-07T19:00:00Z">
        <w:r w:rsidR="001D1212">
          <w:rPr>
            <w:rFonts w:ascii="Times New Roman" w:hAnsi="Times New Roman" w:cs="Times New Roman"/>
            <w:bCs/>
            <w:sz w:val="24"/>
            <w:szCs w:val="24"/>
          </w:rPr>
          <w:t>1.03-1.33</w:t>
        </w:r>
      </w:ins>
      <w:ins w:id="306" w:author="cc" w:date="2021-04-07T18:47:00Z">
        <w:r w:rsidR="00801CC4" w:rsidRPr="00801CC4">
          <w:rPr>
            <w:rFonts w:ascii="Times New Roman" w:hAnsi="Times New Roman" w:cs="Times New Roman"/>
            <w:bCs/>
            <w:sz w:val="24"/>
            <w:szCs w:val="24"/>
          </w:rPr>
          <w:t>,</w:t>
        </w:r>
      </w:ins>
      <w:ins w:id="307" w:author="cc" w:date="2021-04-07T18:57:00Z">
        <w:r w:rsidR="00FC5458">
          <w:rPr>
            <w:rFonts w:ascii="Times New Roman" w:hAnsi="Times New Roman" w:cs="Times New Roman" w:hint="eastAsia"/>
            <w:bCs/>
            <w:sz w:val="24"/>
            <w:szCs w:val="24"/>
          </w:rPr>
          <w:t xml:space="preserve"> </w:t>
        </w:r>
      </w:ins>
      <w:ins w:id="308" w:author="cc" w:date="2021-04-07T18:47:00Z">
        <w:r w:rsidR="00801CC4" w:rsidRPr="001D1212">
          <w:rPr>
            <w:rFonts w:ascii="Times New Roman" w:hAnsi="Times New Roman" w:cs="Times New Roman"/>
            <w:bCs/>
            <w:i/>
            <w:iCs/>
            <w:sz w:val="24"/>
            <w:szCs w:val="24"/>
            <w:rPrChange w:id="309" w:author="cc" w:date="2021-04-07T19:00:00Z">
              <w:rPr>
                <w:rFonts w:ascii="Times New Roman" w:hAnsi="Times New Roman" w:cs="Times New Roman"/>
                <w:bCs/>
                <w:sz w:val="24"/>
                <w:szCs w:val="24"/>
              </w:rPr>
            </w:rPrChange>
          </w:rPr>
          <w:t>p</w:t>
        </w:r>
        <w:r w:rsidR="00801CC4" w:rsidRPr="00801CC4">
          <w:rPr>
            <w:rFonts w:ascii="Times New Roman" w:hAnsi="Times New Roman" w:cs="Times New Roman"/>
            <w:bCs/>
            <w:sz w:val="24"/>
            <w:szCs w:val="24"/>
          </w:rPr>
          <w:t xml:space="preserve"> </w:t>
        </w:r>
      </w:ins>
      <w:ins w:id="310" w:author="cc" w:date="2021-04-07T19:00:00Z">
        <w:r w:rsidR="001D1212">
          <w:rPr>
            <w:rFonts w:ascii="Times New Roman" w:hAnsi="Times New Roman" w:cs="Times New Roman"/>
            <w:bCs/>
            <w:sz w:val="24"/>
            <w:szCs w:val="24"/>
          </w:rPr>
          <w:t>&lt;</w:t>
        </w:r>
      </w:ins>
      <w:ins w:id="311" w:author="cc" w:date="2021-04-07T18:47:00Z">
        <w:r w:rsidR="00801CC4" w:rsidRPr="00801CC4">
          <w:rPr>
            <w:rFonts w:ascii="Times New Roman" w:hAnsi="Times New Roman" w:cs="Times New Roman"/>
            <w:bCs/>
            <w:sz w:val="24"/>
            <w:szCs w:val="24"/>
          </w:rPr>
          <w:t xml:space="preserve"> 0.0</w:t>
        </w:r>
      </w:ins>
      <w:ins w:id="312" w:author="cc" w:date="2021-04-07T19:00:00Z">
        <w:r w:rsidR="001D1212">
          <w:rPr>
            <w:rFonts w:ascii="Times New Roman" w:hAnsi="Times New Roman" w:cs="Times New Roman"/>
            <w:bCs/>
            <w:sz w:val="24"/>
            <w:szCs w:val="24"/>
          </w:rPr>
          <w:t xml:space="preserve">5; </w:t>
        </w:r>
      </w:ins>
      <w:ins w:id="313" w:author="cc" w:date="2021-04-07T18:47:00Z">
        <w:r w:rsidR="00801CC4" w:rsidRPr="00801CC4">
          <w:rPr>
            <w:rFonts w:ascii="Times New Roman" w:hAnsi="Times New Roman" w:cs="Times New Roman"/>
            <w:bCs/>
            <w:sz w:val="24"/>
            <w:szCs w:val="24"/>
          </w:rPr>
          <w:t>HR: 1.1</w:t>
        </w:r>
      </w:ins>
      <w:ins w:id="314" w:author="cc" w:date="2021-04-07T19:01:00Z">
        <w:r w:rsidR="001D1212">
          <w:rPr>
            <w:rFonts w:ascii="Times New Roman" w:hAnsi="Times New Roman" w:cs="Times New Roman"/>
            <w:bCs/>
            <w:sz w:val="24"/>
            <w:szCs w:val="24"/>
          </w:rPr>
          <w:t>3</w:t>
        </w:r>
      </w:ins>
      <w:ins w:id="315" w:author="cc" w:date="2021-04-07T18:47:00Z">
        <w:r w:rsidR="00801CC4" w:rsidRPr="00801CC4">
          <w:rPr>
            <w:rFonts w:ascii="Times New Roman" w:hAnsi="Times New Roman" w:cs="Times New Roman"/>
            <w:bCs/>
            <w:sz w:val="24"/>
            <w:szCs w:val="24"/>
          </w:rPr>
          <w:t xml:space="preserve">, 95% CI: </w:t>
        </w:r>
      </w:ins>
      <w:ins w:id="316" w:author="cc" w:date="2021-04-07T19:01:00Z">
        <w:r w:rsidR="001D1212">
          <w:rPr>
            <w:rFonts w:ascii="Times New Roman" w:hAnsi="Times New Roman" w:cs="Times New Roman"/>
            <w:bCs/>
            <w:sz w:val="24"/>
            <w:szCs w:val="24"/>
          </w:rPr>
          <w:t>1.05-1.21</w:t>
        </w:r>
      </w:ins>
      <w:ins w:id="317" w:author="cc" w:date="2021-04-07T18:47:00Z">
        <w:r w:rsidR="00801CC4" w:rsidRPr="00801CC4">
          <w:rPr>
            <w:rFonts w:ascii="Times New Roman" w:hAnsi="Times New Roman" w:cs="Times New Roman"/>
            <w:bCs/>
            <w:sz w:val="24"/>
            <w:szCs w:val="24"/>
          </w:rPr>
          <w:t xml:space="preserve">, </w:t>
        </w:r>
        <w:r w:rsidR="00801CC4" w:rsidRPr="001D1212">
          <w:rPr>
            <w:rFonts w:ascii="Times New Roman" w:hAnsi="Times New Roman" w:cs="Times New Roman"/>
            <w:bCs/>
            <w:i/>
            <w:iCs/>
            <w:sz w:val="24"/>
            <w:szCs w:val="24"/>
            <w:rPrChange w:id="318" w:author="cc" w:date="2021-04-07T19:01:00Z">
              <w:rPr>
                <w:rFonts w:ascii="Times New Roman" w:hAnsi="Times New Roman" w:cs="Times New Roman"/>
                <w:bCs/>
                <w:sz w:val="24"/>
                <w:szCs w:val="24"/>
              </w:rPr>
            </w:rPrChange>
          </w:rPr>
          <w:t>p</w:t>
        </w:r>
        <w:r w:rsidR="00801CC4" w:rsidRPr="00801CC4">
          <w:rPr>
            <w:rFonts w:ascii="Times New Roman" w:hAnsi="Times New Roman" w:cs="Times New Roman"/>
            <w:bCs/>
            <w:sz w:val="24"/>
            <w:szCs w:val="24"/>
          </w:rPr>
          <w:t xml:space="preserve"> </w:t>
        </w:r>
      </w:ins>
      <w:ins w:id="319" w:author="cc" w:date="2021-04-07T19:01:00Z">
        <w:r w:rsidR="001D1212">
          <w:rPr>
            <w:rFonts w:ascii="Times New Roman" w:hAnsi="Times New Roman" w:cs="Times New Roman"/>
            <w:bCs/>
            <w:sz w:val="24"/>
            <w:szCs w:val="24"/>
          </w:rPr>
          <w:t>&lt;</w:t>
        </w:r>
      </w:ins>
      <w:ins w:id="320" w:author="cc" w:date="2021-04-07T18:47:00Z">
        <w:r w:rsidR="00801CC4" w:rsidRPr="00801CC4">
          <w:rPr>
            <w:rFonts w:ascii="Times New Roman" w:hAnsi="Times New Roman" w:cs="Times New Roman"/>
            <w:bCs/>
            <w:sz w:val="24"/>
            <w:szCs w:val="24"/>
          </w:rPr>
          <w:t xml:space="preserve"> 0.</w:t>
        </w:r>
      </w:ins>
      <w:ins w:id="321" w:author="cc" w:date="2021-04-07T19:01:00Z">
        <w:r w:rsidR="001D1212">
          <w:rPr>
            <w:rFonts w:ascii="Times New Roman" w:hAnsi="Times New Roman" w:cs="Times New Roman"/>
            <w:bCs/>
            <w:sz w:val="24"/>
            <w:szCs w:val="24"/>
          </w:rPr>
          <w:t>05;</w:t>
        </w:r>
        <w:r w:rsidR="001D1212" w:rsidRPr="001D1212">
          <w:rPr>
            <w:rFonts w:ascii="Times New Roman" w:hAnsi="Times New Roman" w:cs="Times New Roman"/>
            <w:bCs/>
            <w:sz w:val="24"/>
            <w:szCs w:val="24"/>
          </w:rPr>
          <w:t xml:space="preserve"> </w:t>
        </w:r>
        <w:r w:rsidR="001D1212" w:rsidRPr="00801CC4">
          <w:rPr>
            <w:rFonts w:ascii="Times New Roman" w:hAnsi="Times New Roman" w:cs="Times New Roman"/>
            <w:bCs/>
            <w:sz w:val="24"/>
            <w:szCs w:val="24"/>
          </w:rPr>
          <w:t xml:space="preserve">HR: </w:t>
        </w:r>
        <w:r w:rsidR="001D1212">
          <w:rPr>
            <w:rFonts w:ascii="Times New Roman" w:hAnsi="Times New Roman" w:cs="Times New Roman"/>
            <w:bCs/>
            <w:sz w:val="24"/>
            <w:szCs w:val="24"/>
          </w:rPr>
          <w:t>1</w:t>
        </w:r>
      </w:ins>
      <w:ins w:id="322" w:author="cc" w:date="2021-04-07T19:02:00Z">
        <w:r w:rsidR="001D1212">
          <w:rPr>
            <w:rFonts w:ascii="Times New Roman" w:hAnsi="Times New Roman" w:cs="Times New Roman"/>
            <w:bCs/>
            <w:sz w:val="24"/>
            <w:szCs w:val="24"/>
          </w:rPr>
          <w:t>.09</w:t>
        </w:r>
      </w:ins>
      <w:ins w:id="323" w:author="cc" w:date="2021-04-07T19:01:00Z">
        <w:r w:rsidR="001D1212" w:rsidRPr="00801CC4">
          <w:rPr>
            <w:rFonts w:ascii="Times New Roman" w:hAnsi="Times New Roman" w:cs="Times New Roman"/>
            <w:bCs/>
            <w:sz w:val="24"/>
            <w:szCs w:val="24"/>
          </w:rPr>
          <w:t xml:space="preserve">, 95% CI: </w:t>
        </w:r>
        <w:r w:rsidR="001D1212">
          <w:rPr>
            <w:rFonts w:ascii="Times New Roman" w:hAnsi="Times New Roman" w:cs="Times New Roman"/>
            <w:bCs/>
            <w:sz w:val="24"/>
            <w:szCs w:val="24"/>
          </w:rPr>
          <w:t>1.0</w:t>
        </w:r>
      </w:ins>
      <w:ins w:id="324" w:author="cc" w:date="2021-04-07T19:02:00Z">
        <w:r w:rsidR="001D1212">
          <w:rPr>
            <w:rFonts w:ascii="Times New Roman" w:hAnsi="Times New Roman" w:cs="Times New Roman"/>
            <w:bCs/>
            <w:sz w:val="24"/>
            <w:szCs w:val="24"/>
          </w:rPr>
          <w:t>2</w:t>
        </w:r>
      </w:ins>
      <w:ins w:id="325" w:author="cc" w:date="2021-04-07T19:01:00Z">
        <w:r w:rsidR="001D1212">
          <w:rPr>
            <w:rFonts w:ascii="Times New Roman" w:hAnsi="Times New Roman" w:cs="Times New Roman"/>
            <w:bCs/>
            <w:sz w:val="24"/>
            <w:szCs w:val="24"/>
          </w:rPr>
          <w:t>-1.</w:t>
        </w:r>
      </w:ins>
      <w:ins w:id="326" w:author="cc" w:date="2021-04-07T19:02:00Z">
        <w:r w:rsidR="001D1212">
          <w:rPr>
            <w:rFonts w:ascii="Times New Roman" w:hAnsi="Times New Roman" w:cs="Times New Roman"/>
            <w:bCs/>
            <w:sz w:val="24"/>
            <w:szCs w:val="24"/>
          </w:rPr>
          <w:t>16</w:t>
        </w:r>
      </w:ins>
      <w:ins w:id="327" w:author="cc" w:date="2021-04-07T19:01:00Z">
        <w:r w:rsidR="001D1212" w:rsidRPr="00801CC4">
          <w:rPr>
            <w:rFonts w:ascii="Times New Roman" w:hAnsi="Times New Roman" w:cs="Times New Roman"/>
            <w:bCs/>
            <w:sz w:val="24"/>
            <w:szCs w:val="24"/>
          </w:rPr>
          <w:t xml:space="preserve">, </w:t>
        </w:r>
        <w:r w:rsidR="001D1212" w:rsidRPr="00BE0E52">
          <w:rPr>
            <w:rFonts w:ascii="Times New Roman" w:hAnsi="Times New Roman" w:cs="Times New Roman"/>
            <w:bCs/>
            <w:i/>
            <w:iCs/>
            <w:sz w:val="24"/>
            <w:szCs w:val="24"/>
          </w:rPr>
          <w:t>p</w:t>
        </w:r>
        <w:r w:rsidR="001D1212" w:rsidRPr="00801CC4">
          <w:rPr>
            <w:rFonts w:ascii="Times New Roman" w:hAnsi="Times New Roman" w:cs="Times New Roman"/>
            <w:bCs/>
            <w:sz w:val="24"/>
            <w:szCs w:val="24"/>
          </w:rPr>
          <w:t xml:space="preserve"> </w:t>
        </w:r>
        <w:r w:rsidR="001D1212">
          <w:rPr>
            <w:rFonts w:ascii="Times New Roman" w:hAnsi="Times New Roman" w:cs="Times New Roman"/>
            <w:bCs/>
            <w:sz w:val="24"/>
            <w:szCs w:val="24"/>
          </w:rPr>
          <w:t>&lt;</w:t>
        </w:r>
        <w:r w:rsidR="001D1212" w:rsidRPr="00801CC4">
          <w:rPr>
            <w:rFonts w:ascii="Times New Roman" w:hAnsi="Times New Roman" w:cs="Times New Roman"/>
            <w:bCs/>
            <w:sz w:val="24"/>
            <w:szCs w:val="24"/>
          </w:rPr>
          <w:t xml:space="preserve"> 0.</w:t>
        </w:r>
        <w:r w:rsidR="001D1212">
          <w:rPr>
            <w:rFonts w:ascii="Times New Roman" w:hAnsi="Times New Roman" w:cs="Times New Roman"/>
            <w:bCs/>
            <w:sz w:val="24"/>
            <w:szCs w:val="24"/>
          </w:rPr>
          <w:t>05;</w:t>
        </w:r>
      </w:ins>
      <w:ins w:id="328" w:author="cc" w:date="2021-04-07T19:02:00Z">
        <w:r w:rsidR="001D1212">
          <w:rPr>
            <w:rFonts w:ascii="Times New Roman" w:hAnsi="Times New Roman" w:cs="Times New Roman"/>
            <w:bCs/>
            <w:sz w:val="24"/>
            <w:szCs w:val="24"/>
          </w:rPr>
          <w:t xml:space="preserve"> </w:t>
        </w:r>
        <w:r w:rsidR="001D1212" w:rsidRPr="00801CC4">
          <w:rPr>
            <w:rFonts w:ascii="Times New Roman" w:hAnsi="Times New Roman" w:cs="Times New Roman"/>
            <w:bCs/>
            <w:sz w:val="24"/>
            <w:szCs w:val="24"/>
          </w:rPr>
          <w:t>HR: 1.1</w:t>
        </w:r>
        <w:r w:rsidR="001D1212">
          <w:rPr>
            <w:rFonts w:ascii="Times New Roman" w:hAnsi="Times New Roman" w:cs="Times New Roman"/>
            <w:bCs/>
            <w:sz w:val="24"/>
            <w:szCs w:val="24"/>
          </w:rPr>
          <w:t>3</w:t>
        </w:r>
        <w:r w:rsidR="001D1212" w:rsidRPr="00801CC4">
          <w:rPr>
            <w:rFonts w:ascii="Times New Roman" w:hAnsi="Times New Roman" w:cs="Times New Roman"/>
            <w:bCs/>
            <w:sz w:val="24"/>
            <w:szCs w:val="24"/>
          </w:rPr>
          <w:t xml:space="preserve">, 95% CI: </w:t>
        </w:r>
        <w:r w:rsidR="001D1212">
          <w:rPr>
            <w:rFonts w:ascii="Times New Roman" w:hAnsi="Times New Roman" w:cs="Times New Roman"/>
            <w:bCs/>
            <w:sz w:val="24"/>
            <w:szCs w:val="24"/>
          </w:rPr>
          <w:t>1.</w:t>
        </w:r>
      </w:ins>
      <w:ins w:id="329" w:author="cc" w:date="2021-04-07T19:03:00Z">
        <w:r w:rsidR="001D1212">
          <w:rPr>
            <w:rFonts w:ascii="Times New Roman" w:hAnsi="Times New Roman" w:cs="Times New Roman"/>
            <w:bCs/>
            <w:sz w:val="24"/>
            <w:szCs w:val="24"/>
          </w:rPr>
          <w:t>05</w:t>
        </w:r>
      </w:ins>
      <w:ins w:id="330" w:author="cc" w:date="2021-04-07T19:02:00Z">
        <w:r w:rsidR="001D1212">
          <w:rPr>
            <w:rFonts w:ascii="Times New Roman" w:hAnsi="Times New Roman" w:cs="Times New Roman"/>
            <w:bCs/>
            <w:sz w:val="24"/>
            <w:szCs w:val="24"/>
          </w:rPr>
          <w:t>-1.21</w:t>
        </w:r>
        <w:r w:rsidR="001D1212" w:rsidRPr="00801CC4">
          <w:rPr>
            <w:rFonts w:ascii="Times New Roman" w:hAnsi="Times New Roman" w:cs="Times New Roman"/>
            <w:bCs/>
            <w:sz w:val="24"/>
            <w:szCs w:val="24"/>
          </w:rPr>
          <w:t xml:space="preserve">, </w:t>
        </w:r>
        <w:r w:rsidR="001D1212" w:rsidRPr="00BE0E52">
          <w:rPr>
            <w:rFonts w:ascii="Times New Roman" w:hAnsi="Times New Roman" w:cs="Times New Roman"/>
            <w:bCs/>
            <w:i/>
            <w:iCs/>
            <w:sz w:val="24"/>
            <w:szCs w:val="24"/>
          </w:rPr>
          <w:t>p</w:t>
        </w:r>
        <w:r w:rsidR="001D1212" w:rsidRPr="00801CC4">
          <w:rPr>
            <w:rFonts w:ascii="Times New Roman" w:hAnsi="Times New Roman" w:cs="Times New Roman"/>
            <w:bCs/>
            <w:sz w:val="24"/>
            <w:szCs w:val="24"/>
          </w:rPr>
          <w:t xml:space="preserve"> </w:t>
        </w:r>
        <w:r w:rsidR="001D1212">
          <w:rPr>
            <w:rFonts w:ascii="Times New Roman" w:hAnsi="Times New Roman" w:cs="Times New Roman"/>
            <w:bCs/>
            <w:sz w:val="24"/>
            <w:szCs w:val="24"/>
          </w:rPr>
          <w:t>&lt;</w:t>
        </w:r>
        <w:r w:rsidR="001D1212" w:rsidRPr="00801CC4">
          <w:rPr>
            <w:rFonts w:ascii="Times New Roman" w:hAnsi="Times New Roman" w:cs="Times New Roman"/>
            <w:bCs/>
            <w:sz w:val="24"/>
            <w:szCs w:val="24"/>
          </w:rPr>
          <w:t xml:space="preserve"> 0.</w:t>
        </w:r>
        <w:r w:rsidR="001D1212">
          <w:rPr>
            <w:rFonts w:ascii="Times New Roman" w:hAnsi="Times New Roman" w:cs="Times New Roman"/>
            <w:bCs/>
            <w:sz w:val="24"/>
            <w:szCs w:val="24"/>
          </w:rPr>
          <w:t>05</w:t>
        </w:r>
      </w:ins>
      <w:ins w:id="331" w:author="cc" w:date="2021-04-07T19:03:00Z">
        <w:r w:rsidR="001D1212">
          <w:rPr>
            <w:rFonts w:ascii="Times New Roman" w:hAnsi="Times New Roman" w:cs="Times New Roman"/>
            <w:bCs/>
            <w:sz w:val="24"/>
            <w:szCs w:val="24"/>
          </w:rPr>
          <w:t>.</w:t>
        </w:r>
      </w:ins>
    </w:p>
    <w:p w14:paraId="22788636" w14:textId="5DB1830A" w:rsidR="003F54C0" w:rsidRDefault="003C0E66">
      <w:pPr>
        <w:spacing w:line="360" w:lineRule="auto"/>
        <w:rPr>
          <w:ins w:id="332" w:author="Guobo Chen" w:date="2020-11-19T15:02:00Z"/>
          <w:rFonts w:ascii="Times New Roman" w:hAnsi="Times New Roman" w:cs="Times New Roman"/>
          <w:sz w:val="24"/>
          <w:szCs w:val="24"/>
        </w:rPr>
      </w:pPr>
      <w:ins w:id="333" w:author="123" w:date="2020-11-16T09:03:00Z">
        <w:r>
          <w:rPr>
            <w:rFonts w:ascii="Times New Roman" w:hAnsi="Times New Roman" w:cs="Times New Roman"/>
            <w:b/>
            <w:sz w:val="24"/>
            <w:szCs w:val="24"/>
          </w:rPr>
          <w:t>Conclusions:</w:t>
        </w:r>
      </w:ins>
      <w:ins w:id="334" w:author="逯康" w:date="2021-01-07T15:47:00Z">
        <w:r>
          <w:rPr>
            <w:rFonts w:ascii="Times New Roman" w:hAnsi="Times New Roman" w:cs="Times New Roman" w:hint="eastAsia"/>
            <w:b/>
            <w:sz w:val="24"/>
            <w:szCs w:val="24"/>
          </w:rPr>
          <w:t xml:space="preserve"> </w:t>
        </w:r>
      </w:ins>
      <w:ins w:id="335" w:author="123" w:date="2020-11-16T09:03:00Z">
        <w:del w:id="336" w:author="逯康" w:date="2021-01-07T15:47:00Z">
          <w:r>
            <w:rPr>
              <w:rFonts w:ascii="Times New Roman" w:hAnsi="Times New Roman" w:cs="Times New Roman"/>
              <w:bCs/>
              <w:sz w:val="24"/>
              <w:szCs w:val="24"/>
              <w:rPrChange w:id="337" w:author="123" w:date="2020-11-16T10:16:00Z">
                <w:rPr>
                  <w:rFonts w:ascii="Times New Roman" w:hAnsi="Times New Roman" w:cs="Times New Roman"/>
                  <w:b/>
                  <w:sz w:val="24"/>
                  <w:szCs w:val="24"/>
                </w:rPr>
              </w:rPrChange>
            </w:rPr>
            <w:delText xml:space="preserve"> </w:delText>
          </w:r>
        </w:del>
      </w:ins>
      <w:ins w:id="338" w:author="逯康" w:date="2021-01-07T15:42:00Z">
        <w:r>
          <w:rPr>
            <w:rFonts w:ascii="Times New Roman" w:hAnsi="Times New Roman" w:cs="Times New Roman"/>
            <w:bCs/>
            <w:sz w:val="24"/>
            <w:szCs w:val="24"/>
            <w:rPrChange w:id="339" w:author="逯康" w:date="2021-01-07T15:42:00Z">
              <w:rPr/>
            </w:rPrChange>
          </w:rPr>
          <w:t>The present study identified that</w:t>
        </w:r>
        <w:r>
          <w:rPr>
            <w:rFonts w:ascii="Times New Roman" w:hAnsi="Times New Roman" w:cs="Times New Roman" w:hint="eastAsia"/>
            <w:bCs/>
            <w:sz w:val="24"/>
            <w:szCs w:val="24"/>
          </w:rPr>
          <w:t xml:space="preserve"> </w:t>
        </w:r>
      </w:ins>
      <w:ins w:id="340" w:author="逯康" w:date="2021-01-07T15:43:00Z">
        <w:r>
          <w:rPr>
            <w:rFonts w:ascii="Times New Roman" w:hAnsi="Times New Roman" w:cs="Times New Roman"/>
            <w:sz w:val="24"/>
            <w:szCs w:val="24"/>
          </w:rPr>
          <w:t>immun</w:t>
        </w:r>
        <w:r>
          <w:rPr>
            <w:rFonts w:ascii="Times New Roman" w:hAnsi="Times New Roman" w:cs="Times New Roman"/>
            <w:bCs/>
            <w:sz w:val="24"/>
            <w:szCs w:val="24"/>
          </w:rPr>
          <w:t>ophenotype</w:t>
        </w:r>
        <w:r>
          <w:rPr>
            <w:rFonts w:ascii="Times New Roman" w:hAnsi="Times New Roman" w:cs="Times New Roman" w:hint="eastAsia"/>
            <w:bCs/>
            <w:sz w:val="24"/>
            <w:szCs w:val="24"/>
          </w:rPr>
          <w:t xml:space="preserve"> </w:t>
        </w:r>
        <w:r>
          <w:rPr>
            <w:rFonts w:ascii="Times New Roman" w:hAnsi="Times New Roman" w:cs="Times New Roman"/>
            <w:sz w:val="24"/>
            <w:szCs w:val="24"/>
          </w:rPr>
          <w:t>biomarkers</w:t>
        </w:r>
        <w:r>
          <w:rPr>
            <w:rFonts w:ascii="Times New Roman" w:hAnsi="Times New Roman" w:cs="Times New Roman" w:hint="eastAsia"/>
            <w:sz w:val="24"/>
            <w:szCs w:val="24"/>
          </w:rPr>
          <w:t xml:space="preserve"> </w:t>
        </w:r>
        <w:r>
          <w:rPr>
            <w:rFonts w:ascii="Times New Roman" w:hAnsi="Times New Roman" w:cs="Times New Roman" w:hint="eastAsia"/>
            <w:bCs/>
            <w:sz w:val="24"/>
            <w:szCs w:val="24"/>
          </w:rPr>
          <w:t xml:space="preserve">in </w:t>
        </w:r>
        <w:r>
          <w:rPr>
            <w:rFonts w:ascii="Times New Roman" w:hAnsi="Times New Roman" w:cs="Times New Roman"/>
            <w:sz w:val="24"/>
            <w:szCs w:val="24"/>
          </w:rPr>
          <w:t>peripheral blood</w:t>
        </w:r>
      </w:ins>
      <w:ins w:id="341" w:author="逯康" w:date="2021-01-07T15:47:00Z">
        <w:r>
          <w:rPr>
            <w:rFonts w:ascii="Times New Roman" w:hAnsi="Times New Roman" w:cs="Times New Roman" w:hint="eastAsia"/>
            <w:sz w:val="24"/>
            <w:szCs w:val="24"/>
          </w:rPr>
          <w:t xml:space="preserve"> </w:t>
        </w:r>
      </w:ins>
      <w:ins w:id="342" w:author="逯康" w:date="2021-01-07T15:48:00Z">
        <w:r>
          <w:rPr>
            <w:rFonts w:ascii="Times New Roman" w:hAnsi="Times New Roman" w:cs="Times New Roman" w:hint="eastAsia"/>
            <w:sz w:val="24"/>
            <w:szCs w:val="24"/>
          </w:rPr>
          <w:t xml:space="preserve">may </w:t>
        </w:r>
      </w:ins>
      <w:ins w:id="343" w:author="逯康" w:date="2021-01-07T15:49:00Z">
        <w:r>
          <w:rPr>
            <w:rFonts w:ascii="Times New Roman" w:hAnsi="Times New Roman" w:cs="Times New Roman" w:hint="eastAsia"/>
            <w:sz w:val="24"/>
            <w:szCs w:val="24"/>
          </w:rPr>
          <w:t>have great clinical significance</w:t>
        </w:r>
      </w:ins>
      <w:ins w:id="344" w:author="逯康" w:date="2021-01-07T15:50:00Z">
        <w:r>
          <w:rPr>
            <w:rFonts w:ascii="Times New Roman" w:hAnsi="Times New Roman" w:cs="Times New Roman" w:hint="eastAsia"/>
            <w:sz w:val="24"/>
            <w:szCs w:val="24"/>
          </w:rPr>
          <w:t xml:space="preserve"> in the acute ischemic stroke</w:t>
        </w:r>
      </w:ins>
      <w:ins w:id="345" w:author="逯康" w:date="2021-01-07T15:49:00Z">
        <w:r>
          <w:rPr>
            <w:rFonts w:ascii="Times New Roman" w:hAnsi="Times New Roman" w:cs="Times New Roman" w:hint="eastAsia"/>
            <w:sz w:val="24"/>
            <w:szCs w:val="24"/>
          </w:rPr>
          <w:t>.</w:t>
        </w:r>
      </w:ins>
      <w:ins w:id="346" w:author="逯康" w:date="2021-01-07T15:43:00Z">
        <w:r>
          <w:rPr>
            <w:rFonts w:ascii="Times New Roman" w:hAnsi="Times New Roman" w:cs="Times New Roman" w:hint="eastAsia"/>
            <w:sz w:val="24"/>
            <w:szCs w:val="24"/>
          </w:rPr>
          <w:t xml:space="preserve"> </w:t>
        </w:r>
      </w:ins>
      <w:ins w:id="347" w:author="123" w:date="2020-11-16T18:06:00Z">
        <w:r>
          <w:rPr>
            <w:rFonts w:ascii="Times New Roman" w:hAnsi="Times New Roman" w:cs="Times New Roman"/>
            <w:sz w:val="24"/>
            <w:szCs w:val="24"/>
          </w:rPr>
          <w:t xml:space="preserve">Predictors of early acute stroke outcome may contribute to stroke treatment. </w:t>
        </w:r>
      </w:ins>
      <w:ins w:id="348" w:author="cc" w:date="2021-04-07T19:23:00Z">
        <w:r w:rsidR="001506D8" w:rsidRPr="001506D8">
          <w:rPr>
            <w:rFonts w:ascii="Times New Roman" w:hAnsi="Times New Roman" w:cs="Times New Roman"/>
            <w:sz w:val="24"/>
            <w:szCs w:val="24"/>
          </w:rPr>
          <w:t xml:space="preserve">It may be of great significance to </w:t>
        </w:r>
      </w:ins>
      <w:ins w:id="349" w:author="cc" w:date="2021-04-07T19:24:00Z">
        <w:r w:rsidR="001506D8">
          <w:rPr>
            <w:rFonts w:ascii="Times New Roman" w:hAnsi="Times New Roman" w:cs="Times New Roman"/>
            <w:sz w:val="24"/>
            <w:szCs w:val="24"/>
          </w:rPr>
          <w:t>seek</w:t>
        </w:r>
      </w:ins>
      <w:ins w:id="350" w:author="cc" w:date="2021-04-07T19:23:00Z">
        <w:r w:rsidR="001506D8" w:rsidRPr="001506D8">
          <w:rPr>
            <w:rFonts w:ascii="Times New Roman" w:hAnsi="Times New Roman" w:cs="Times New Roman"/>
            <w:sz w:val="24"/>
            <w:szCs w:val="24"/>
          </w:rPr>
          <w:t xml:space="preserve"> peripheral blood </w:t>
        </w:r>
      </w:ins>
      <w:ins w:id="351" w:author="cc" w:date="2021-04-07T19:24:00Z">
        <w:r w:rsidR="001506D8">
          <w:rPr>
            <w:rFonts w:ascii="Times New Roman" w:hAnsi="Times New Roman" w:cs="Times New Roman"/>
            <w:sz w:val="24"/>
            <w:szCs w:val="24"/>
          </w:rPr>
          <w:t>immun</w:t>
        </w:r>
        <w:r w:rsidR="001506D8">
          <w:rPr>
            <w:rFonts w:ascii="Times New Roman" w:hAnsi="Times New Roman" w:cs="Times New Roman"/>
            <w:bCs/>
            <w:sz w:val="24"/>
            <w:szCs w:val="24"/>
          </w:rPr>
          <w:t>ophenotype</w:t>
        </w:r>
        <w:r w:rsidR="001506D8">
          <w:rPr>
            <w:rFonts w:ascii="Times New Roman" w:hAnsi="Times New Roman" w:cs="Times New Roman" w:hint="eastAsia"/>
            <w:bCs/>
            <w:sz w:val="24"/>
            <w:szCs w:val="24"/>
          </w:rPr>
          <w:t xml:space="preserve"> </w:t>
        </w:r>
        <w:r w:rsidR="001506D8">
          <w:rPr>
            <w:rFonts w:ascii="Times New Roman" w:hAnsi="Times New Roman" w:cs="Times New Roman"/>
            <w:sz w:val="24"/>
            <w:szCs w:val="24"/>
          </w:rPr>
          <w:t>biomarkers</w:t>
        </w:r>
        <w:r w:rsidR="001506D8" w:rsidRPr="001506D8">
          <w:rPr>
            <w:rFonts w:ascii="Times New Roman" w:hAnsi="Times New Roman" w:cs="Times New Roman"/>
            <w:sz w:val="24"/>
            <w:szCs w:val="24"/>
          </w:rPr>
          <w:t xml:space="preserve"> </w:t>
        </w:r>
      </w:ins>
      <w:ins w:id="352" w:author="cc" w:date="2021-04-07T19:23:00Z">
        <w:r w:rsidR="001506D8" w:rsidRPr="001506D8">
          <w:rPr>
            <w:rFonts w:ascii="Times New Roman" w:hAnsi="Times New Roman" w:cs="Times New Roman"/>
            <w:sz w:val="24"/>
            <w:szCs w:val="24"/>
          </w:rPr>
          <w:t>for clinical prognosis in patients with acute ischemic stroke.</w:t>
        </w:r>
      </w:ins>
      <w:ins w:id="353" w:author="cc" w:date="2021-04-07T19:24:00Z">
        <w:r w:rsidR="001506D8">
          <w:rPr>
            <w:rFonts w:ascii="Times New Roman" w:hAnsi="Times New Roman" w:cs="Times New Roman"/>
            <w:sz w:val="24"/>
            <w:szCs w:val="24"/>
          </w:rPr>
          <w:t xml:space="preserve"> </w:t>
        </w:r>
      </w:ins>
      <w:ins w:id="354" w:author="123" w:date="2020-11-16T18:06:00Z">
        <w:del w:id="355" w:author="cc" w:date="2021-04-07T19:24:00Z">
          <w:r w:rsidDel="001506D8">
            <w:rPr>
              <w:rFonts w:ascii="Times New Roman" w:hAnsi="Times New Roman" w:cs="Times New Roman"/>
              <w:sz w:val="24"/>
              <w:szCs w:val="24"/>
            </w:rPr>
            <w:delText>The prognostic value of peripheral blood biomarkers in patients with the acute ischemic stroke may be of great significance to clinical routine.</w:delText>
          </w:r>
        </w:del>
      </w:ins>
    </w:p>
    <w:p w14:paraId="04C17D98" w14:textId="77777777" w:rsidR="003F54C0" w:rsidRDefault="003F54C0">
      <w:pPr>
        <w:spacing w:line="360" w:lineRule="auto"/>
        <w:rPr>
          <w:ins w:id="356" w:author="Guobo Chen" w:date="2020-11-19T15:02:00Z"/>
          <w:rFonts w:ascii="Times New Roman" w:hAnsi="Times New Roman" w:cs="Times New Roman"/>
          <w:sz w:val="24"/>
          <w:szCs w:val="24"/>
        </w:rPr>
      </w:pPr>
    </w:p>
    <w:p w14:paraId="0DFBD7A2" w14:textId="77777777" w:rsidR="003F54C0" w:rsidRPr="003F54C0" w:rsidRDefault="003C0E66">
      <w:pPr>
        <w:spacing w:line="360" w:lineRule="auto"/>
        <w:rPr>
          <w:ins w:id="357" w:author="Guobo Chen" w:date="2020-11-19T15:02:00Z"/>
          <w:rFonts w:ascii="Times New Roman" w:hAnsi="Times New Roman" w:cs="Times New Roman"/>
          <w:b/>
          <w:bCs/>
          <w:sz w:val="24"/>
          <w:szCs w:val="24"/>
          <w:rPrChange w:id="358" w:author="Guobo Chen" w:date="2020-11-19T15:02:00Z">
            <w:rPr>
              <w:ins w:id="359" w:author="Guobo Chen" w:date="2020-11-19T15:02:00Z"/>
              <w:rFonts w:ascii="Times New Roman" w:hAnsi="Times New Roman" w:cs="Times New Roman"/>
              <w:sz w:val="24"/>
              <w:szCs w:val="24"/>
            </w:rPr>
          </w:rPrChange>
        </w:rPr>
      </w:pPr>
      <w:ins w:id="360" w:author="Guobo Chen" w:date="2020-11-19T15:02:00Z">
        <w:r>
          <w:rPr>
            <w:rFonts w:ascii="Times New Roman" w:hAnsi="Times New Roman" w:cs="Times New Roman"/>
            <w:b/>
            <w:bCs/>
            <w:sz w:val="24"/>
            <w:szCs w:val="24"/>
            <w:rPrChange w:id="361" w:author="Guobo Chen" w:date="2020-11-19T15:02:00Z">
              <w:rPr>
                <w:rFonts w:ascii="Times New Roman" w:hAnsi="Times New Roman" w:cs="Times New Roman"/>
                <w:sz w:val="24"/>
                <w:szCs w:val="24"/>
              </w:rPr>
            </w:rPrChange>
          </w:rPr>
          <w:t>Keywords</w:t>
        </w:r>
        <w:del w:id="362" w:author="逯康" w:date="2021-01-19T16:32:00Z">
          <w:r>
            <w:rPr>
              <w:rFonts w:ascii="Times New Roman" w:hAnsi="Times New Roman" w:cs="Times New Roman"/>
              <w:b/>
              <w:bCs/>
              <w:sz w:val="24"/>
              <w:szCs w:val="24"/>
            </w:rPr>
            <w:delText>:</w:delText>
          </w:r>
        </w:del>
      </w:ins>
      <w:ins w:id="363" w:author="123" w:date="2020-11-30T13:25:00Z">
        <w:r>
          <w:rPr>
            <w:rFonts w:ascii="Times New Roman" w:hAnsi="Times New Roman" w:cs="Times New Roman"/>
            <w:b/>
            <w:bCs/>
            <w:sz w:val="24"/>
            <w:szCs w:val="24"/>
          </w:rPr>
          <w:t xml:space="preserve"> </w:t>
        </w:r>
      </w:ins>
      <w:ins w:id="364" w:author="逯康" w:date="2021-01-19T16:32:00Z">
        <w:r>
          <w:rPr>
            <w:rFonts w:ascii="Times New Roman" w:hAnsi="Times New Roman" w:cs="Times New Roman" w:hint="eastAsia"/>
            <w:b/>
            <w:bCs/>
            <w:sz w:val="24"/>
            <w:szCs w:val="24"/>
          </w:rPr>
          <w:t xml:space="preserve"> </w:t>
        </w:r>
      </w:ins>
      <w:ins w:id="365" w:author="123" w:date="2020-11-30T13:25:00Z">
        <w:r>
          <w:rPr>
            <w:rFonts w:ascii="Times New Roman" w:hAnsi="Times New Roman" w:cs="Times New Roman"/>
            <w:sz w:val="24"/>
            <w:szCs w:val="24"/>
            <w:rPrChange w:id="366" w:author="123" w:date="2020-11-30T13:25:00Z">
              <w:rPr>
                <w:rFonts w:ascii="Times New Roman" w:hAnsi="Times New Roman" w:cs="Times New Roman"/>
                <w:b/>
                <w:bCs/>
                <w:sz w:val="24"/>
                <w:szCs w:val="24"/>
              </w:rPr>
            </w:rPrChange>
          </w:rPr>
          <w:t xml:space="preserve">acute ischemic stroke, </w:t>
        </w:r>
        <w:r>
          <w:rPr>
            <w:rFonts w:ascii="Times New Roman" w:hAnsi="Times New Roman" w:cs="Times New Roman"/>
            <w:sz w:val="24"/>
            <w:szCs w:val="24"/>
          </w:rPr>
          <w:t>immun</w:t>
        </w:r>
        <w:r>
          <w:rPr>
            <w:rFonts w:ascii="Times New Roman" w:hAnsi="Times New Roman" w:cs="Times New Roman"/>
            <w:bCs/>
            <w:sz w:val="24"/>
            <w:szCs w:val="24"/>
          </w:rPr>
          <w:t xml:space="preserve">ophenotype, </w:t>
        </w:r>
      </w:ins>
      <w:ins w:id="367" w:author="123" w:date="2020-11-30T13:26:00Z">
        <w:r>
          <w:rPr>
            <w:rFonts w:ascii="Times New Roman" w:hAnsi="Times New Roman" w:cs="Times New Roman"/>
            <w:bCs/>
            <w:sz w:val="24"/>
            <w:szCs w:val="24"/>
          </w:rPr>
          <w:t>prognostic survival.</w:t>
        </w:r>
      </w:ins>
    </w:p>
    <w:p w14:paraId="118C2A29" w14:textId="77777777" w:rsidR="003F54C0" w:rsidRPr="003F54C0" w:rsidRDefault="003F54C0">
      <w:pPr>
        <w:spacing w:line="360" w:lineRule="auto"/>
        <w:rPr>
          <w:ins w:id="368" w:author="123" w:date="2020-11-16T10:15:00Z"/>
          <w:rFonts w:ascii="Times New Roman" w:hAnsi="Times New Roman" w:cs="Times New Roman"/>
          <w:sz w:val="24"/>
          <w:szCs w:val="24"/>
          <w:rPrChange w:id="369" w:author="123" w:date="2020-11-16T18:07:00Z">
            <w:rPr>
              <w:ins w:id="370" w:author="123" w:date="2020-11-16T10:15:00Z"/>
              <w:rFonts w:ascii="Times New Roman" w:hAnsi="Times New Roman" w:cs="Times New Roman"/>
              <w:b/>
              <w:sz w:val="24"/>
              <w:szCs w:val="24"/>
            </w:rPr>
          </w:rPrChange>
        </w:rPr>
      </w:pPr>
    </w:p>
    <w:p w14:paraId="493A253C" w14:textId="77777777" w:rsidR="003F54C0" w:rsidRPr="003F54C0" w:rsidRDefault="003C0E66">
      <w:pPr>
        <w:spacing w:line="360" w:lineRule="auto"/>
        <w:rPr>
          <w:ins w:id="371" w:author="Guobo Chen" w:date="2020-11-19T15:01:00Z"/>
          <w:rFonts w:ascii="Times New Roman" w:hAnsi="Times New Roman" w:cs="Times New Roman"/>
          <w:bCs/>
          <w:sz w:val="24"/>
          <w:szCs w:val="24"/>
          <w:rPrChange w:id="372" w:author="123" w:date="2020-11-30T13:26:00Z">
            <w:rPr>
              <w:ins w:id="373" w:author="Guobo Chen" w:date="2020-11-19T15:01:00Z"/>
              <w:rFonts w:ascii="Times New Roman" w:hAnsi="Times New Roman" w:cs="Times New Roman"/>
              <w:b/>
              <w:sz w:val="24"/>
              <w:szCs w:val="24"/>
            </w:rPr>
          </w:rPrChange>
        </w:rPr>
      </w:pPr>
      <w:ins w:id="374" w:author="123" w:date="2020-11-16T09:03:00Z">
        <w:r>
          <w:rPr>
            <w:rFonts w:ascii="Times New Roman" w:hAnsi="Times New Roman" w:cs="Times New Roman"/>
            <w:b/>
            <w:sz w:val="24"/>
            <w:szCs w:val="24"/>
          </w:rPr>
          <w:t>Trial registration number</w:t>
        </w:r>
      </w:ins>
      <w:ins w:id="375" w:author="123" w:date="2020-11-16T17:53:00Z">
        <w:r>
          <w:rPr>
            <w:rFonts w:ascii="Times New Roman" w:hAnsi="Times New Roman" w:cs="Times New Roman"/>
            <w:b/>
            <w:sz w:val="24"/>
            <w:szCs w:val="24"/>
            <w:rPrChange w:id="376" w:author="123" w:date="2020-11-16T17:56:00Z">
              <w:rPr>
                <w:rFonts w:ascii="Times New Roman" w:hAnsi="Times New Roman" w:cs="Times New Roman"/>
                <w:bCs/>
                <w:sz w:val="24"/>
                <w:szCs w:val="24"/>
              </w:rPr>
            </w:rPrChange>
          </w:rPr>
          <w:t>:</w:t>
        </w:r>
      </w:ins>
      <w:ins w:id="377" w:author="123" w:date="2020-11-30T13:25:00Z">
        <w:r>
          <w:t xml:space="preserve"> </w:t>
        </w:r>
        <w:r>
          <w:rPr>
            <w:rFonts w:ascii="Times New Roman" w:hAnsi="Times New Roman" w:cs="Times New Roman"/>
            <w:bCs/>
            <w:sz w:val="24"/>
            <w:szCs w:val="24"/>
            <w:rPrChange w:id="378" w:author="123" w:date="2020-11-30T13:26:00Z">
              <w:rPr>
                <w:rFonts w:ascii="Times New Roman" w:hAnsi="Times New Roman" w:cs="Times New Roman"/>
                <w:b/>
                <w:sz w:val="24"/>
                <w:szCs w:val="24"/>
              </w:rPr>
            </w:rPrChange>
          </w:rPr>
          <w:t>ChiCTR2000040207</w:t>
        </w:r>
      </w:ins>
    </w:p>
    <w:p w14:paraId="56B34D6E" w14:textId="77777777" w:rsidR="003F54C0" w:rsidRDefault="003C0E66">
      <w:pPr>
        <w:widowControl/>
        <w:jc w:val="left"/>
        <w:rPr>
          <w:ins w:id="379" w:author="Guobo Chen" w:date="2020-11-19T15:01:00Z"/>
          <w:rFonts w:ascii="Times New Roman" w:hAnsi="Times New Roman" w:cs="Times New Roman"/>
          <w:b/>
          <w:sz w:val="24"/>
          <w:szCs w:val="24"/>
        </w:rPr>
      </w:pPr>
      <w:ins w:id="380" w:author="Guobo Chen" w:date="2020-11-19T15:01:00Z">
        <w:r>
          <w:rPr>
            <w:rFonts w:ascii="Times New Roman" w:hAnsi="Times New Roman" w:cs="Times New Roman"/>
            <w:b/>
            <w:sz w:val="24"/>
            <w:szCs w:val="24"/>
          </w:rPr>
          <w:br w:type="page"/>
        </w:r>
      </w:ins>
    </w:p>
    <w:p w14:paraId="37AE5E9C" w14:textId="77777777" w:rsidR="003F54C0" w:rsidRPr="003F54C0" w:rsidRDefault="003F54C0">
      <w:pPr>
        <w:spacing w:line="360" w:lineRule="auto"/>
        <w:rPr>
          <w:ins w:id="381" w:author="123" w:date="2020-11-16T09:02:00Z"/>
          <w:del w:id="382" w:author="Guobo Chen" w:date="2020-11-19T15:01:00Z"/>
          <w:rFonts w:ascii="Times New Roman" w:hAnsi="Times New Roman" w:cs="Times New Roman"/>
          <w:bCs/>
          <w:sz w:val="24"/>
          <w:szCs w:val="24"/>
          <w:rPrChange w:id="383" w:author="123" w:date="2020-11-16T10:16:00Z">
            <w:rPr>
              <w:ins w:id="384" w:author="123" w:date="2020-11-16T09:02:00Z"/>
              <w:del w:id="385" w:author="Guobo Chen" w:date="2020-11-19T15:01:00Z"/>
              <w:rFonts w:ascii="Times New Roman" w:hAnsi="Times New Roman" w:cs="Times New Roman"/>
              <w:b/>
              <w:sz w:val="24"/>
              <w:szCs w:val="24"/>
            </w:rPr>
          </w:rPrChange>
        </w:rPr>
        <w:pPrChange w:id="386" w:author="CYR" w:date="2021-04-09T15:18:00Z">
          <w:pPr>
            <w:spacing w:line="360" w:lineRule="auto"/>
            <w:jc w:val="center"/>
          </w:pPr>
        </w:pPrChange>
      </w:pPr>
    </w:p>
    <w:p w14:paraId="377064DC" w14:textId="77777777" w:rsidR="003F54C0" w:rsidRPr="003F54C0" w:rsidRDefault="003C0E66">
      <w:pPr>
        <w:spacing w:line="360" w:lineRule="auto"/>
        <w:rPr>
          <w:rFonts w:ascii="Times New Roman" w:hAnsi="Times New Roman" w:cs="Times New Roman"/>
          <w:b/>
          <w:sz w:val="24"/>
          <w:szCs w:val="24"/>
          <w:rPrChange w:id="387" w:author="Guobo Chen" w:date="2020-11-13T14:00:00Z">
            <w:rPr>
              <w:rFonts w:ascii="Times New Roman" w:hAnsi="Times New Roman" w:cs="Times New Roman"/>
              <w:b/>
              <w:sz w:val="30"/>
              <w:szCs w:val="30"/>
            </w:rPr>
          </w:rPrChange>
        </w:rPr>
        <w:pPrChange w:id="388" w:author="CYR" w:date="2021-04-09T15:18:00Z">
          <w:pPr>
            <w:spacing w:line="480" w:lineRule="auto"/>
            <w:jc w:val="center"/>
          </w:pPr>
        </w:pPrChange>
      </w:pPr>
      <w:del w:id="389" w:author="123" w:date="2020-11-16T10:13:00Z">
        <w:r>
          <w:rPr>
            <w:rFonts w:ascii="Times New Roman" w:hAnsi="Times New Roman" w:cs="Times New Roman"/>
            <w:b/>
            <w:sz w:val="24"/>
            <w:szCs w:val="24"/>
            <w:rPrChange w:id="390" w:author="Guobo Chen" w:date="2020-11-13T14:00:00Z">
              <w:rPr>
                <w:rFonts w:ascii="Times New Roman" w:hAnsi="Times New Roman" w:cs="Times New Roman"/>
                <w:b/>
                <w:sz w:val="30"/>
                <w:szCs w:val="30"/>
              </w:rPr>
            </w:rPrChange>
          </w:rPr>
          <w:delText>INTRODUCTION</w:delText>
        </w:r>
      </w:del>
      <w:ins w:id="391" w:author="Guobo Chen" w:date="2020-11-12T21:10:00Z">
        <w:r>
          <w:rPr>
            <w:rFonts w:ascii="Times New Roman" w:hAnsi="Times New Roman" w:cs="Times New Roman"/>
            <w:b/>
            <w:sz w:val="24"/>
            <w:szCs w:val="24"/>
            <w:rPrChange w:id="392" w:author="Guobo Chen" w:date="2020-11-13T14:00:00Z">
              <w:rPr>
                <w:rFonts w:ascii="Times New Roman" w:hAnsi="Times New Roman" w:cs="Times New Roman"/>
                <w:b/>
                <w:sz w:val="30"/>
                <w:szCs w:val="30"/>
              </w:rPr>
            </w:rPrChange>
          </w:rPr>
          <w:t>Introduction</w:t>
        </w:r>
      </w:ins>
    </w:p>
    <w:p w14:paraId="6DDA0BC2" w14:textId="6D9FF2DE" w:rsidR="003F54C0" w:rsidDel="003575F7" w:rsidRDefault="003C0E66">
      <w:pPr>
        <w:spacing w:line="360" w:lineRule="auto"/>
        <w:ind w:firstLineChars="200" w:firstLine="480"/>
        <w:rPr>
          <w:ins w:id="393" w:author="123" w:date="2020-12-03T08:48:00Z"/>
          <w:del w:id="394" w:author="cc" w:date="2021-03-18T20:32:00Z"/>
          <w:rFonts w:ascii="Times New Roman" w:hAnsi="Times New Roman" w:cs="Times New Roman"/>
          <w:sz w:val="24"/>
          <w:szCs w:val="24"/>
        </w:rPr>
      </w:pPr>
      <w:bookmarkStart w:id="395" w:name="_Hlk48478634"/>
      <w:r>
        <w:rPr>
          <w:rFonts w:ascii="Times New Roman" w:hAnsi="Times New Roman" w:cs="Times New Roman"/>
          <w:sz w:val="24"/>
          <w:szCs w:val="24"/>
        </w:rPr>
        <w:t>Cerebral vascular disease</w:t>
      </w:r>
      <w:bookmarkEnd w:id="395"/>
      <w:r>
        <w:rPr>
          <w:rFonts w:ascii="Times New Roman" w:hAnsi="Times New Roman" w:cs="Times New Roman"/>
          <w:sz w:val="24"/>
          <w:szCs w:val="24"/>
        </w:rPr>
        <w:t xml:space="preserve"> including cerebral </w:t>
      </w:r>
      <w:r>
        <w:rPr>
          <w:rFonts w:ascii="Times New Roman" w:hAnsi="Times New Roman" w:cs="Times New Roman" w:hint="eastAsia"/>
          <w:sz w:val="24"/>
          <w:szCs w:val="24"/>
        </w:rPr>
        <w:t>i</w:t>
      </w:r>
      <w:r>
        <w:rPr>
          <w:rFonts w:ascii="Times New Roman" w:hAnsi="Times New Roman" w:cs="Times New Roman"/>
          <w:sz w:val="24"/>
          <w:szCs w:val="24"/>
        </w:rPr>
        <w:t>schemic stroke remain</w:t>
      </w:r>
      <w:r>
        <w:rPr>
          <w:rFonts w:ascii="Times New Roman" w:hAnsi="Times New Roman" w:cs="Times New Roman" w:hint="eastAsia"/>
          <w:sz w:val="24"/>
          <w:szCs w:val="24"/>
        </w:rPr>
        <w:t>s</w:t>
      </w:r>
      <w:r>
        <w:rPr>
          <w:rFonts w:ascii="Times New Roman" w:hAnsi="Times New Roman" w:cs="Times New Roman"/>
          <w:sz w:val="24"/>
          <w:szCs w:val="24"/>
        </w:rPr>
        <w:t xml:space="preserve"> a major cause of long-term disability and death worldwide</w:t>
      </w:r>
      <w:r>
        <w:rPr>
          <w:rFonts w:ascii="Times New Roman" w:hAnsi="Times New Roman" w:cs="Times New Roman" w:hint="eastAsia"/>
          <w:sz w:val="24"/>
          <w:szCs w:val="24"/>
        </w:rPr>
        <w:t>.</w:t>
      </w:r>
      <w:r>
        <w:rPr>
          <w:rFonts w:ascii="Times New Roman" w:hAnsi="Times New Roman" w:cs="Times New Roman"/>
          <w:sz w:val="24"/>
          <w:szCs w:val="24"/>
        </w:rPr>
        <w:t xml:space="preserve"> </w:t>
      </w:r>
      <w:del w:id="396" w:author="123" w:date="2020-12-03T08:47:00Z">
        <w:r>
          <w:rPr>
            <w:rFonts w:ascii="Times New Roman" w:hAnsi="Times New Roman" w:cs="Times New Roman"/>
            <w:sz w:val="24"/>
            <w:szCs w:val="24"/>
          </w:rPr>
          <w:delText>As s</w:delText>
        </w:r>
        <w:r>
          <w:rPr>
            <w:rFonts w:ascii="Times New Roman" w:hAnsi="Times New Roman" w:cs="Times New Roman"/>
            <w:color w:val="000000" w:themeColor="text1"/>
            <w:sz w:val="24"/>
            <w:szCs w:val="24"/>
          </w:rPr>
          <w:delText>troke is a leading cause of death and physical disability world-wide, i</w:delText>
        </w:r>
      </w:del>
      <w:ins w:id="397" w:author="123" w:date="2020-12-03T08:47:00Z">
        <w:r>
          <w:rPr>
            <w:rFonts w:ascii="Times New Roman" w:hAnsi="Times New Roman" w:cs="Times New Roman"/>
            <w:color w:val="000000" w:themeColor="text1"/>
            <w:sz w:val="24"/>
            <w:szCs w:val="24"/>
          </w:rPr>
          <w:t>I</w:t>
        </w:r>
      </w:ins>
      <w:r>
        <w:rPr>
          <w:rFonts w:ascii="Times New Roman" w:hAnsi="Times New Roman" w:cs="Times New Roman"/>
          <w:color w:val="000000" w:themeColor="text1"/>
          <w:sz w:val="24"/>
          <w:szCs w:val="24"/>
        </w:rPr>
        <w:t>schemic stroke accounts for approximately 80% of stroke incidences</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&lt;EndNote&gt;&lt;Cite&gt;&lt;Year&gt;2015&lt;/Year&gt;&lt;RecNum&gt;185&lt;/RecNum&gt;&lt;DisplayText&gt;&lt;style face="superscript"&gt;1&lt;/style&gt;&lt;/DisplayText&gt;&lt;record&gt;&lt;rec-number&gt;185&lt;/rec-number&gt;&lt;foreign-keys&gt;&lt;key app="EN" db-id="xrv2waxvovvxtseasewpdxzof500szeefx0f" timestamp="1593544451"&gt;185&lt;/key&gt;&lt;/foreign-keys&gt;&lt;ref-type name="Journal Article"&gt;17&lt;/ref-type&gt;&lt;contributors&gt;&lt;/contributors&gt;&lt;titles&gt;&lt;title&gt;Global, regional, and national incidence, prevalence, and years lived with disability for 301 acute and chronic diseases and injuries in 188 countries, 1990-2013: a systematic analysis for the Global Burden of Disease Study 2013&lt;/title&gt;&lt;secondary-title&gt;Lancet (London, England)&lt;/secondary-title&gt;&lt;/titles&gt;&lt;periodical&gt;&lt;full-title&gt;Lancet (London, England)&lt;/full-title&gt;&lt;/periodical&gt;&lt;pages&gt;743-800&lt;/pages&gt;&lt;volume&gt;386&lt;/volume&gt;&lt;number&gt;9995&lt;/number&gt;&lt;dates&gt;&lt;year&gt;2015&lt;/year&gt;&lt;/dates&gt;&lt;accession-num&gt;26063472&lt;/accession-num&gt;&lt;label&gt;60.392&lt;/label&gt;&lt;urls&gt;&lt;/urls&gt;&lt;electronic-resource-num&gt;10.1016/s0140-6736(15)60692-4&lt;/electronic-resource-num&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fldChar w:fldCharType="end"/>
      </w:r>
      <w:ins w:id="398" w:author="123" w:date="2020-12-03T08:47:00Z">
        <w:r>
          <w:rPr>
            <w:rFonts w:ascii="Times New Roman" w:hAnsi="Times New Roman" w:cs="Times New Roman"/>
            <w:color w:val="000000" w:themeColor="text1"/>
            <w:sz w:val="24"/>
            <w:szCs w:val="24"/>
          </w:rPr>
          <w:t>,</w:t>
        </w:r>
      </w:ins>
      <w:ins w:id="399" w:author="123" w:date="2020-12-03T08:48:00Z">
        <w:r>
          <w:rPr>
            <w:rFonts w:ascii="Times New Roman" w:hAnsi="Times New Roman" w:cs="Times New Roman"/>
            <w:color w:val="000000" w:themeColor="text1"/>
            <w:sz w:val="24"/>
            <w:szCs w:val="24"/>
          </w:rPr>
          <w:t xml:space="preserve"> which is a leading cause of death and physical disability word-wide.</w:t>
        </w:r>
      </w:ins>
      <w:del w:id="400" w:author="123" w:date="2020-12-03T08:47:00Z">
        <w:r>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However, treatments that effectively limit the tissue injury and brain dysfunction are still elusive, and the current therapeutic approaches for the acute treatment only rely on blood flow resto</w:t>
      </w:r>
      <w:r>
        <w:rPr>
          <w:rFonts w:ascii="Times New Roman" w:hAnsi="Times New Roman" w:cs="Times New Roman" w:hint="eastAsia"/>
          <w:sz w:val="24"/>
          <w:szCs w:val="24"/>
        </w:rPr>
        <w:t>ratio</w:t>
      </w:r>
      <w:r>
        <w:rPr>
          <w:rFonts w:ascii="Times New Roman" w:hAnsi="Times New Roman" w:cs="Times New Roman"/>
          <w:sz w:val="24"/>
          <w:szCs w:val="24"/>
        </w:rPr>
        <w:t>n by thrombus lysis or mechanical removal</w:t>
      </w:r>
      <w:r>
        <w:rPr>
          <w:rFonts w:ascii="Times New Roman" w:hAnsi="Times New Roman" w:cs="Times New Roman"/>
          <w:sz w:val="24"/>
          <w:szCs w:val="24"/>
        </w:rPr>
        <w:fldChar w:fldCharType="begin">
          <w:fldData xml:space="preserve">PEVuZE5vdGU+PENpdGU+PEF1dGhvcj5CZXJraGVtZXI8L0F1dGhvcj48WWVhcj4yMDE1PC9ZZWFy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PEVuZE5vdGU+PENpdGU+PEF1dGhvcj5CZXJraGVtZXI8L0F1dGhvcj48WWVhcj4yMDE1PC9ZZWFy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vertAlign w:val="superscript"/>
        </w:rPr>
        <w:t>2</w:t>
      </w:r>
      <w:r>
        <w:rPr>
          <w:rFonts w:ascii="Times New Roman" w:hAnsi="Times New Roman" w:cs="Times New Roman"/>
          <w:sz w:val="24"/>
          <w:szCs w:val="24"/>
        </w:rPr>
        <w:fldChar w:fldCharType="end"/>
      </w:r>
      <w:ins w:id="401" w:author="123" w:date="2020-12-03T08:48:00Z">
        <w:r>
          <w:rPr>
            <w:rFonts w:ascii="Times New Roman" w:hAnsi="Times New Roman" w:cs="Times New Roman"/>
            <w:sz w:val="24"/>
            <w:szCs w:val="24"/>
          </w:rPr>
          <w:t>, treatments that effectively limit the tissue injury and brain dysfunction are still elusive.</w:t>
        </w:r>
      </w:ins>
      <w:ins w:id="402" w:author="逯康" w:date="2021-01-19T16:45:00Z">
        <w:r>
          <w:rPr>
            <w:rFonts w:ascii="Times New Roman" w:hAnsi="Times New Roman" w:cs="Times New Roman" w:hint="eastAsia"/>
            <w:sz w:val="24"/>
            <w:szCs w:val="24"/>
          </w:rPr>
          <w:t xml:space="preserve"> </w:t>
        </w:r>
      </w:ins>
      <w:ins w:id="403" w:author="逯康" w:date="2021-01-19T16:44:00Z">
        <w:r>
          <w:rPr>
            <w:rFonts w:ascii="Times New Roman" w:hAnsi="Times New Roman" w:cs="Times New Roman"/>
            <w:sz w:val="24"/>
            <w:szCs w:val="24"/>
            <w:rPrChange w:id="404" w:author="逯康" w:date="2021-01-19T16:44:00Z">
              <w:rPr/>
            </w:rPrChange>
          </w:rPr>
          <w:t>Prediction of functional outcome after ischemic stroke is</w:t>
        </w:r>
      </w:ins>
      <w:ins w:id="405" w:author="逯康" w:date="2021-01-19T16:45:00Z">
        <w:r>
          <w:rPr>
            <w:rFonts w:ascii="Times New Roman" w:hAnsi="Times New Roman" w:cs="Times New Roman" w:hint="eastAsia"/>
            <w:sz w:val="24"/>
            <w:szCs w:val="24"/>
          </w:rPr>
          <w:t xml:space="preserve"> cru</w:t>
        </w:r>
        <w:del w:id="406" w:author="cc" w:date="2021-01-20T20:12:00Z">
          <w:r w:rsidDel="00880DC2">
            <w:rPr>
              <w:rFonts w:ascii="Times New Roman" w:hAnsi="Times New Roman" w:cs="Times New Roman" w:hint="eastAsia"/>
              <w:sz w:val="24"/>
              <w:szCs w:val="24"/>
            </w:rPr>
            <w:delText>i</w:delText>
          </w:r>
        </w:del>
        <w:r>
          <w:rPr>
            <w:rFonts w:ascii="Times New Roman" w:hAnsi="Times New Roman" w:cs="Times New Roman" w:hint="eastAsia"/>
            <w:sz w:val="24"/>
            <w:szCs w:val="24"/>
          </w:rPr>
          <w:t>c</w:t>
        </w:r>
      </w:ins>
      <w:ins w:id="407" w:author="cc" w:date="2021-01-20T20:12:00Z">
        <w:r w:rsidR="00880DC2">
          <w:rPr>
            <w:rFonts w:ascii="Times New Roman" w:hAnsi="Times New Roman" w:cs="Times New Roman" w:hint="eastAsia"/>
            <w:sz w:val="24"/>
            <w:szCs w:val="24"/>
          </w:rPr>
          <w:t>i</w:t>
        </w:r>
      </w:ins>
      <w:ins w:id="408" w:author="逯康" w:date="2021-01-19T16:45:00Z">
        <w:r>
          <w:rPr>
            <w:rFonts w:ascii="Times New Roman" w:hAnsi="Times New Roman" w:cs="Times New Roman" w:hint="eastAsia"/>
            <w:sz w:val="24"/>
            <w:szCs w:val="24"/>
          </w:rPr>
          <w:t>al</w:t>
        </w:r>
      </w:ins>
      <w:ins w:id="409" w:author="逯康" w:date="2021-01-19T16:44:00Z">
        <w:r>
          <w:rPr>
            <w:rFonts w:ascii="Times New Roman" w:hAnsi="Times New Roman" w:cs="Times New Roman"/>
            <w:sz w:val="24"/>
            <w:szCs w:val="24"/>
            <w:rPrChange w:id="410" w:author="逯康" w:date="2021-01-19T16:44:00Z">
              <w:rPr/>
            </w:rPrChange>
          </w:rPr>
          <w:t xml:space="preserve"> for patients and clinicians for allocation of healthcare resources and optimization of patient care.</w:t>
        </w:r>
      </w:ins>
      <w:r>
        <w:rPr>
          <w:rFonts w:ascii="Times New Roman" w:hAnsi="Times New Roman" w:cs="Times New Roman" w:hint="eastAsia"/>
          <w:sz w:val="24"/>
          <w:szCs w:val="24"/>
        </w:rPr>
        <w:fldChar w:fldCharType="begin"/>
      </w:r>
      <w:r>
        <w:rPr>
          <w:rFonts w:ascii="Times New Roman" w:hAnsi="Times New Roman" w:cs="Times New Roman" w:hint="eastAsia"/>
          <w:sz w:val="24"/>
          <w:szCs w:val="24"/>
        </w:rPr>
        <w:instrText xml:space="preserve"> ADDIN  EN.CITE &lt;EndNote&gt;&lt;Cite&gt;&lt;Author&gt;Gr?Schel&lt;/Author&gt;&lt;Year&gt;2012&lt;/Year&gt;&lt;RecNum&gt;453&lt;/RecNum&gt;&lt;DisplayText&gt;&lt;style face="superscript"&gt;1&lt;/style&gt;&lt;/DisplayText&gt;&lt;record&gt;&lt;rec-number&gt;453&lt;/rec-number&gt;&lt;foreign-keys&gt;&lt;key app="EN" db-id="xrv2waxvovvxtseasewpdxzof500szeefx0f" timestamp="1611046642"&gt;453&lt;/key&gt;&lt;/foreign-keys&gt;&lt;ref-type name="Journal Article"&gt;17&lt;/ref-type&gt;&lt;contributors&gt;&lt;authors&gt;&lt;author&gt;Gr?Schel, Klaus&lt;/author&gt;&lt;author&gt;Schnaudigel, Sonja&lt;/author&gt;&lt;author&gt;Edelmann, Frank&lt;/author&gt;&lt;author&gt;Niehaus, Cord Friedrich&lt;/author&gt;&lt;author&gt;Weber-Kr</w:instrText>
      </w:r>
      <w:r>
        <w:rPr>
          <w:rFonts w:ascii="Times New Roman" w:hAnsi="Times New Roman" w:cs="Times New Roman" w:hint="eastAsia"/>
          <w:sz w:val="24"/>
          <w:szCs w:val="24"/>
        </w:rPr>
        <w:instrText>ü</w:instrText>
      </w:r>
      <w:r>
        <w:rPr>
          <w:rFonts w:ascii="Times New Roman" w:hAnsi="Times New Roman" w:cs="Times New Roman" w:hint="eastAsia"/>
          <w:sz w:val="24"/>
          <w:szCs w:val="24"/>
        </w:rPr>
        <w:instrText>ger, Mark&lt;/author&gt;&lt;author&gt;Haase, Beatrice&lt;/author&gt;&lt;author&gt;Lahno, Rosine&lt;/author&gt;&lt;author&gt;Seegers, Joachim&lt;/author&gt;&lt;author&gt;Wasser, Katrin&lt;/author&gt;&lt;author&gt;Wohlfahrt, Janin&lt;/author&gt;&lt;/authors&gt;&lt;/contributors&gt;&lt;titles&gt;&lt;title&gt;Growth-differentiation factor-15 and functional outcome after acute ischemic stroke&lt;/title&gt;&lt;secondary-title&gt;Journal of Neurology&lt;/secondary-title&gt;&lt;/titles&gt;&lt;periodical&gt;&lt;full-title&gt;Journal of Neurology&lt;/full-title&gt;&lt;/periodical&gt;&lt;pages&gt;1574-1579&lt;/pages&gt;&lt;volume&gt;259&lt;/volume&gt;&lt;number&gt;8&lt;/number&gt;&lt;dates&gt;&lt;year&gt;2012&lt;/year&gt;&lt;/dates&gt;&lt;urls&gt;&lt;/urls&gt;&lt;/record&gt;&lt;/Cite&gt;&lt;/EndNote&gt;</w:instrText>
      </w:r>
      <w:r>
        <w:rPr>
          <w:rFonts w:ascii="Times New Roman" w:hAnsi="Times New Roman" w:cs="Times New Roman" w:hint="eastAsia"/>
          <w:sz w:val="24"/>
          <w:szCs w:val="24"/>
        </w:rPr>
        <w:fldChar w:fldCharType="separate"/>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fldChar w:fldCharType="end"/>
      </w:r>
      <w:r w:rsidR="003E2BE4">
        <w:rPr>
          <w:rFonts w:ascii="Times New Roman" w:hAnsi="Times New Roman" w:cs="Times New Roman"/>
          <w:sz w:val="24"/>
          <w:szCs w:val="24"/>
        </w:rPr>
        <w:fldChar w:fldCharType="begin">
          <w:fldData xml:space="preserve">PEVuZE5vdGU+PENpdGU+PEF1dGhvcj5Hcj9TY2hlbDwvQXV0aG9yPjxZZWFyPjIwMTI8L1llYXI+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</w:fldData>
        </w:fldChar>
      </w:r>
      <w:r w:rsidR="003E2BE4">
        <w:rPr>
          <w:rFonts w:ascii="Times New Roman" w:hAnsi="Times New Roman" w:cs="Times New Roman"/>
          <w:sz w:val="24"/>
          <w:szCs w:val="24"/>
        </w:rPr>
        <w:instrText xml:space="preserve"> ADDIN EN.CITE </w:instrText>
      </w:r>
      <w:r w:rsidR="003E2BE4">
        <w:rPr>
          <w:rFonts w:ascii="Times New Roman" w:hAnsi="Times New Roman" w:cs="Times New Roman"/>
          <w:sz w:val="24"/>
          <w:szCs w:val="24"/>
        </w:rPr>
        <w:fldChar w:fldCharType="begin">
          <w:fldData xml:space="preserve">PEVuZE5vdGU+PENpdGU+PEF1dGhvcj5Hcj9TY2hlbDwvQXV0aG9yPjxZZWFyPjIwMTI8L1llYXI+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</w:fldData>
        </w:fldChar>
      </w:r>
      <w:r w:rsidR="003E2BE4">
        <w:rPr>
          <w:rFonts w:ascii="Times New Roman" w:hAnsi="Times New Roman" w:cs="Times New Roman"/>
          <w:sz w:val="24"/>
          <w:szCs w:val="24"/>
        </w:rPr>
        <w:instrText xml:space="preserve"> ADDIN EN.CITE.DATA </w:instrText>
      </w:r>
      <w:r w:rsidR="003E2BE4">
        <w:rPr>
          <w:rFonts w:ascii="Times New Roman" w:hAnsi="Times New Roman" w:cs="Times New Roman"/>
          <w:sz w:val="24"/>
          <w:szCs w:val="24"/>
        </w:rPr>
      </w:r>
      <w:r w:rsidR="003E2BE4">
        <w:rPr>
          <w:rFonts w:ascii="Times New Roman" w:hAnsi="Times New Roman" w:cs="Times New Roman"/>
          <w:sz w:val="24"/>
          <w:szCs w:val="24"/>
        </w:rPr>
        <w:fldChar w:fldCharType="end"/>
      </w:r>
      <w:r w:rsidR="003E2BE4">
        <w:rPr>
          <w:rFonts w:ascii="Times New Roman" w:hAnsi="Times New Roman" w:cs="Times New Roman"/>
          <w:sz w:val="24"/>
          <w:szCs w:val="24"/>
        </w:rPr>
      </w:r>
      <w:r w:rsidR="003E2BE4">
        <w:rPr>
          <w:rFonts w:ascii="Times New Roman" w:hAnsi="Times New Roman" w:cs="Times New Roman"/>
          <w:sz w:val="24"/>
          <w:szCs w:val="24"/>
        </w:rPr>
        <w:fldChar w:fldCharType="separate"/>
      </w:r>
      <w:r w:rsidR="003E2BE4" w:rsidRPr="003E2BE4">
        <w:rPr>
          <w:rFonts w:ascii="Times New Roman" w:hAnsi="Times New Roman" w:cs="Times New Roman"/>
          <w:noProof/>
          <w:sz w:val="24"/>
          <w:szCs w:val="24"/>
          <w:vertAlign w:val="superscript"/>
        </w:rPr>
        <w:t>3</w:t>
      </w:r>
      <w:r w:rsidR="003E2BE4">
        <w:rPr>
          <w:rFonts w:ascii="Times New Roman" w:hAnsi="Times New Roman" w:cs="Times New Roman"/>
          <w:sz w:val="24"/>
          <w:szCs w:val="24"/>
        </w:rPr>
        <w:fldChar w:fldCharType="end"/>
      </w:r>
    </w:p>
    <w:p w14:paraId="343B79EC" w14:textId="698DE1BA" w:rsidR="003F54C0" w:rsidDel="003575F7" w:rsidRDefault="003F54C0" w:rsidP="003575F7">
      <w:pPr>
        <w:spacing w:line="360" w:lineRule="auto"/>
        <w:rPr>
          <w:del w:id="411" w:author="cc" w:date="2021-03-18T20:32:00Z"/>
          <w:rFonts w:ascii="Times New Roman" w:hAnsi="Times New Roman" w:cs="Times New Roman"/>
          <w:sz w:val="24"/>
          <w:szCs w:val="24"/>
        </w:rPr>
      </w:pPr>
    </w:p>
    <w:p w14:paraId="68C114BE" w14:textId="41EAF5CE" w:rsidR="003F54C0" w:rsidRDefault="00F11A01">
      <w:pPr>
        <w:spacing w:line="360" w:lineRule="auto"/>
        <w:ind w:firstLineChars="200" w:firstLine="480"/>
        <w:rPr>
          <w:rFonts w:ascii="Times New Roman" w:hAnsi="Times New Roman" w:cs="Times New Roman"/>
          <w:sz w:val="24"/>
          <w:szCs w:val="24"/>
        </w:rPr>
      </w:pPr>
      <w:ins w:id="412" w:author="cc" w:date="2021-01-20T20:12:00Z">
        <w:r>
          <w:rPr>
            <w:rFonts w:ascii="Times New Roman" w:hAnsi="Times New Roman" w:cs="Times New Roman"/>
            <w:sz w:val="24"/>
            <w:szCs w:val="24"/>
          </w:rPr>
          <w:t xml:space="preserve">Stroke produces profound local and systemic immune responses that engage all major </w:t>
        </w:r>
      </w:ins>
      <w:ins w:id="413" w:author="cc" w:date="2021-01-20T20:13:00Z">
        <w:r>
          <w:rPr>
            <w:rFonts w:ascii="Times New Roman" w:hAnsi="Times New Roman" w:cs="Times New Roman"/>
            <w:sz w:val="24"/>
            <w:szCs w:val="24"/>
          </w:rPr>
          <w:t>innate and adaptive immune compartments.</w:t>
        </w:r>
      </w:ins>
      <w:r w:rsidR="003227B0">
        <w:rPr>
          <w:rFonts w:ascii="Times New Roman" w:hAnsi="Times New Roman" w:cs="Times New Roman"/>
          <w:sz w:val="24"/>
          <w:szCs w:val="24"/>
        </w:rPr>
        <w:fldChar w:fldCharType="begin">
          <w:fldData xml:space="preserve">PEVuZE5vdGU+PENpdGU+PEF1dGhvcj5Uc2FpPC9BdXRob3I+PFllYXI+MjAxOTwvWWVhcj48UmVj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=
</w:fldData>
        </w:fldChar>
      </w:r>
      <w:r w:rsidR="003227B0">
        <w:rPr>
          <w:rFonts w:ascii="Times New Roman" w:hAnsi="Times New Roman" w:cs="Times New Roman"/>
          <w:sz w:val="24"/>
          <w:szCs w:val="24"/>
        </w:rPr>
        <w:instrText xml:space="preserve"> ADDIN EN.CITE </w:instrText>
      </w:r>
      <w:r w:rsidR="003227B0">
        <w:rPr>
          <w:rFonts w:ascii="Times New Roman" w:hAnsi="Times New Roman" w:cs="Times New Roman"/>
          <w:sz w:val="24"/>
          <w:szCs w:val="24"/>
        </w:rPr>
        <w:fldChar w:fldCharType="begin">
          <w:fldData xml:space="preserve">PEVuZE5vdGU+PENpdGU+PEF1dGhvcj5Uc2FpPC9BdXRob3I+PFllYXI+MjAxOTwvWWVhcj48UmVj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=
</w:fldData>
        </w:fldChar>
      </w:r>
      <w:r w:rsidR="003227B0">
        <w:rPr>
          <w:rFonts w:ascii="Times New Roman" w:hAnsi="Times New Roman" w:cs="Times New Roman"/>
          <w:sz w:val="24"/>
          <w:szCs w:val="24"/>
        </w:rPr>
        <w:instrText xml:space="preserve"> ADDIN EN.CITE.DATA </w:instrText>
      </w:r>
      <w:r w:rsidR="003227B0">
        <w:rPr>
          <w:rFonts w:ascii="Times New Roman" w:hAnsi="Times New Roman" w:cs="Times New Roman"/>
          <w:sz w:val="24"/>
          <w:szCs w:val="24"/>
        </w:rPr>
      </w:r>
      <w:r w:rsidR="003227B0">
        <w:rPr>
          <w:rFonts w:ascii="Times New Roman" w:hAnsi="Times New Roman" w:cs="Times New Roman"/>
          <w:sz w:val="24"/>
          <w:szCs w:val="24"/>
        </w:rPr>
        <w:fldChar w:fldCharType="end"/>
      </w:r>
      <w:r w:rsidR="003227B0">
        <w:rPr>
          <w:rFonts w:ascii="Times New Roman" w:hAnsi="Times New Roman" w:cs="Times New Roman"/>
          <w:sz w:val="24"/>
          <w:szCs w:val="24"/>
        </w:rPr>
      </w:r>
      <w:r w:rsidR="003227B0">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4</w:t>
      </w:r>
      <w:r w:rsidR="003227B0">
        <w:rPr>
          <w:rFonts w:ascii="Times New Roman" w:hAnsi="Times New Roman" w:cs="Times New Roman"/>
          <w:sz w:val="24"/>
          <w:szCs w:val="24"/>
        </w:rPr>
        <w:fldChar w:fldCharType="end"/>
      </w:r>
      <w:ins w:id="414" w:author="cc" w:date="2021-01-20T20:13:00Z">
        <w:r>
          <w:rPr>
            <w:rFonts w:ascii="Times New Roman" w:hAnsi="Times New Roman" w:cs="Times New Roman"/>
            <w:sz w:val="24"/>
            <w:szCs w:val="24"/>
          </w:rPr>
          <w:t xml:space="preserve"> However, whether </w:t>
        </w:r>
      </w:ins>
      <w:ins w:id="415" w:author="cc" w:date="2021-01-20T20:14:00Z">
        <w:r w:rsidR="003227B0">
          <w:rPr>
            <w:rFonts w:ascii="Times New Roman" w:hAnsi="Times New Roman" w:cs="Times New Roman"/>
            <w:bCs/>
            <w:sz w:val="24"/>
            <w:szCs w:val="24"/>
          </w:rPr>
          <w:t xml:space="preserve">immunophenotype indicators influence the prognosis of acute ischemic </w:t>
        </w:r>
        <w:r w:rsidR="003227B0">
          <w:rPr>
            <w:rFonts w:ascii="Times New Roman" w:hAnsi="Times New Roman" w:cs="Times New Roman" w:hint="eastAsia"/>
            <w:bCs/>
            <w:sz w:val="24"/>
            <w:szCs w:val="24"/>
          </w:rPr>
          <w:t>stroke</w:t>
        </w:r>
        <w:r w:rsidR="003227B0">
          <w:rPr>
            <w:rFonts w:ascii="Times New Roman" w:hAnsi="Times New Roman" w:cs="Times New Roman"/>
            <w:bCs/>
            <w:sz w:val="24"/>
            <w:szCs w:val="24"/>
          </w:rPr>
          <w:t xml:space="preserve"> remains unclear. </w:t>
        </w:r>
      </w:ins>
      <w:r w:rsidR="003C0E66">
        <w:rPr>
          <w:rFonts w:ascii="Times New Roman" w:hAnsi="Times New Roman" w:cs="Times New Roman"/>
          <w:sz w:val="24"/>
          <w:szCs w:val="24"/>
        </w:rPr>
        <w:t xml:space="preserve">Over the past years, </w:t>
      </w:r>
      <w:del w:id="416" w:author="Guobo Chen" w:date="2020-11-13T13:41:00Z">
        <w:r w:rsidR="003C0E66">
          <w:rPr>
            <w:rFonts w:ascii="Times New Roman" w:hAnsi="Times New Roman" w:cs="Times New Roman"/>
            <w:sz w:val="24"/>
            <w:szCs w:val="24"/>
          </w:rPr>
          <w:delText xml:space="preserve">the interest in the </w:delText>
        </w:r>
      </w:del>
      <w:r w:rsidR="003C0E66">
        <w:rPr>
          <w:rFonts w:ascii="Times New Roman" w:hAnsi="Times New Roman" w:cs="Times New Roman"/>
          <w:sz w:val="24"/>
          <w:szCs w:val="24"/>
        </w:rPr>
        <w:t xml:space="preserve">inflammatory response after cerebral ischemia has risen </w:t>
      </w:r>
      <w:ins w:id="417" w:author="Guobo Chen" w:date="2020-11-13T13:41:00Z">
        <w:r w:rsidR="003C0E66">
          <w:rPr>
            <w:rFonts w:ascii="Times New Roman" w:hAnsi="Times New Roman" w:cs="Times New Roman"/>
            <w:sz w:val="24"/>
            <w:szCs w:val="24"/>
          </w:rPr>
          <w:t>broad interests</w:t>
        </w:r>
      </w:ins>
      <w:del w:id="418" w:author="Guobo Chen" w:date="2020-11-13T13:41:00Z">
        <w:r w:rsidR="003C0E66">
          <w:rPr>
            <w:rFonts w:ascii="Times New Roman" w:hAnsi="Times New Roman" w:cs="Times New Roman"/>
            <w:sz w:val="24"/>
            <w:szCs w:val="24"/>
          </w:rPr>
          <w:delText>exponentially</w:delText>
        </w:r>
      </w:del>
      <w:r w:rsidR="003C0E66">
        <w:rPr>
          <w:rFonts w:ascii="Times New Roman" w:hAnsi="Times New Roman" w:cs="Times New Roman"/>
          <w:sz w:val="24"/>
          <w:szCs w:val="24"/>
        </w:rPr>
        <w:fldChar w:fldCharType="begin"/>
      </w:r>
      <w:r w:rsidR="003227B0">
        <w:rPr>
          <w:rFonts w:ascii="Times New Roman" w:hAnsi="Times New Roman" w:cs="Times New Roman"/>
          <w:sz w:val="24"/>
          <w:szCs w:val="24"/>
        </w:rPr>
        <w:instrText xml:space="preserve"> ADDIN EN.CITE &lt;EndNote&gt;&lt;Cite&gt;&lt;Author&gt;Magnus&lt;/Author&gt;&lt;Year&gt;2012&lt;/Year&gt;&lt;RecNum&gt;429&lt;/RecNum&gt;&lt;DisplayText&gt;&lt;style face="superscript"&gt;5&lt;/style&gt;&lt;/DisplayText&gt;&lt;record&gt;&lt;rec-number&gt;429&lt;/rec-number&gt;&lt;foreign-keys&gt;&lt;key app="EN" db-id="xrv2waxvovvxtseasewpdxzof500szeefx0f" timestamp="1605452202"&gt;429&lt;/key&gt;&lt;/foreign-keys&gt;&lt;ref-type name="Journal Article"&gt;17&lt;/ref-type&gt;&lt;contributors&gt;&lt;authors&gt;&lt;author&gt;Magnus, T&lt;/author&gt;&lt;author&gt;Wiendl, H&lt;/author&gt;&lt;author&gt;Kleinschnitz, C&lt;/author&gt;&lt;/authors&gt;&lt;/contributors&gt;&lt;titles&gt;&lt;title&gt;Immune mechanisms of stroke&lt;/title&gt;&lt;secondary-title&gt;Current opinion in neurology&lt;/secondary-title&gt;&lt;/titles&gt;&lt;periodical&gt;&lt;full-title&gt;Current Opinion in Neurology&lt;/full-title&gt;&lt;/periodical&gt;&lt;pages&gt;334-40&lt;/pages&gt;&lt;volume&gt;25&lt;/volume&gt;&lt;number&gt;3&lt;/number&gt;&lt;dates&gt;&lt;year&gt;2012&lt;/year&gt;&lt;/dates&gt;&lt;accession-num&gt;22547104&lt;/accession-num&gt;&lt;label&gt;4.207&lt;/label&gt;&lt;urls&gt;&lt;/urls&gt;&lt;electronic-resource-num&gt;10.1097/WCO.0b013e328352ede6&lt;/electronic-resource-num&gt;&lt;/record&gt;&lt;/Cite&gt;&lt;/EndNote&gt;</w:instrText>
      </w:r>
      <w:r w:rsidR="003C0E66">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5</w:t>
      </w:r>
      <w:r w:rsidR="003C0E66">
        <w:rPr>
          <w:rFonts w:ascii="Times New Roman" w:hAnsi="Times New Roman" w:cs="Times New Roman"/>
          <w:sz w:val="24"/>
          <w:szCs w:val="24"/>
        </w:rPr>
        <w:fldChar w:fldCharType="end"/>
      </w:r>
      <w:r w:rsidR="003C0E66">
        <w:rPr>
          <w:rFonts w:ascii="Times New Roman" w:hAnsi="Times New Roman" w:cs="Times New Roman"/>
          <w:sz w:val="24"/>
          <w:szCs w:val="24"/>
        </w:rPr>
        <w:t>. Poststroke immune regulation including accumulation of microglia and infiltration of the ischemic hemisphere by macrophages, lymphocytes, dendritic cells (DCs) and neutrophilic flux. The extent of neuronal damage seems to correlate with the degree of innate immune activity and numerous studies have demonstrated the critical role of the cellular and humoral immune system in postischemic brain injury</w:t>
      </w:r>
      <w:r w:rsidR="003C0E66">
        <w:rPr>
          <w:rFonts w:ascii="Times New Roman" w:hAnsi="Times New Roman" w:cs="Times New Roman"/>
          <w:sz w:val="24"/>
          <w:szCs w:val="24"/>
        </w:rPr>
        <w:fldChar w:fldCharType="begin"/>
      </w:r>
      <w:r w:rsidR="003227B0">
        <w:rPr>
          <w:rFonts w:ascii="Times New Roman" w:hAnsi="Times New Roman" w:cs="Times New Roman"/>
          <w:sz w:val="24"/>
          <w:szCs w:val="24"/>
        </w:rPr>
        <w:instrText xml:space="preserve"> ADDIN EN.CITE &lt;EndNote&gt;&lt;Cite&gt;&lt;Author&gt;Dirnagl&lt;/Author&gt;&lt;Year&gt;1999&lt;/Year&gt;&lt;RecNum&gt;13&lt;/RecNum&gt;&lt;DisplayText&gt;&lt;style face="superscript"&gt;6&lt;/style&gt;&lt;/DisplayText&gt;&lt;record&gt;&lt;rec-number&gt;13&lt;/rec-number&gt;&lt;foreign-keys&gt;&lt;key app="EN" db-id="e99pvtt0etdwfmeaf5xpr2vnx2a9epwdap9s" timestamp="1583064200" guid="4907fd16-96a0-4e6a-a152-3a42399b8558"&gt;13&lt;/key&gt;&lt;/foreign-keys&gt;&lt;ref-type name="Journal Article"&gt;17&lt;/ref-type&gt;&lt;contributors&gt;&lt;authors&gt;&lt;author&gt;Dirnagl, U.&lt;/author&gt;&lt;author&gt;Iadecola, C.&lt;/author&gt;&lt;author&gt;Moskowitz, M. A.&lt;/author&gt;&lt;/authors&gt;&lt;/contributors&gt;&lt;auth-address&gt;Dept of Neurology, Charite Hospital, 10098 Berlin, Germany.&lt;/auth-address&gt;&lt;titles&gt;&lt;title&gt;Pathobiology of ischaemic stroke: an integrated view&lt;/title&gt;&lt;secondary-title&gt;Trends Neurosci&lt;/secondary-title&gt;&lt;/titles&gt;&lt;periodical&gt;&lt;full-title&gt;Trends Neurosci&lt;/full-title&gt;&lt;/periodical&gt;&lt;pages&gt;391-7&lt;/pages&gt;&lt;volume&gt;22&lt;/volume&gt;&lt;number&gt;9&lt;/number&gt;&lt;edition&gt;1999/08/11&lt;/edition&gt;&lt;keywords&gt;&lt;keyword&gt;Acute-Phase Reaction/metabolism/physiopathology&lt;/keyword&gt;&lt;keyword&gt;Apoptosis&lt;/keyword&gt;&lt;keyword&gt;Brain/*metabolism/physiopathology&lt;/keyword&gt;&lt;keyword&gt;Brain Ischemia/enzymology/*metabolism/*physiopathology&lt;/keyword&gt;&lt;keyword&gt;Cerebrovascular Disorders/enzymology/*metabolism/*physiopathology&lt;/keyword&gt;&lt;keyword&gt;Cyclooxygenase 2&lt;/keyword&gt;&lt;keyword&gt;Humans&lt;/keyword&gt;&lt;keyword&gt;Inflammation&lt;/keyword&gt;&lt;keyword&gt;Isoenzymes/metabolism&lt;/keyword&gt;&lt;keyword&gt;Membrane Proteins&lt;/keyword&gt;&lt;keyword&gt;Nerve Degeneration/metabolism/physiopathology&lt;/keyword&gt;&lt;keyword&gt;Nitric Oxide Synthase/metabolism&lt;/keyword&gt;&lt;keyword&gt;Nitric Oxide Synthase Type II&lt;/keyword&gt;&lt;keyword&gt;Prostaglandin-Endoperoxide Synthases/metabolism&lt;/keyword&gt;&lt;keyword&gt;Receptors, Glutamate/metabolism&lt;/keyword&gt;&lt;/keywords&gt;&lt;dates&gt;&lt;year&gt;1999&lt;/year&gt;&lt;pub-dates&gt;&lt;date&gt;Sep&lt;/date&gt;&lt;/pub-dates&gt;&lt;/dates&gt;&lt;isbn&gt;0166-2236 (Print)&amp;#xD;0166-2236 (Linking)&lt;/isbn&gt;&lt;accession-num&gt;10441299&lt;/accession-num&gt;&lt;urls&gt;&lt;related-urls&gt;&lt;url&gt;https://www.ncbi.nlm.nih.gov/pubmed/10441299&lt;/url&gt;&lt;/related-urls&gt;&lt;/urls&gt;&lt;electronic-resource-num&gt;10.1016/s0166-2236(99)01401-0&lt;/electronic-resource-num&gt;&lt;/record&gt;&lt;/Cite&gt;&lt;/EndNote&gt;</w:instrText>
      </w:r>
      <w:r w:rsidR="003C0E66">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6</w:t>
      </w:r>
      <w:r w:rsidR="003C0E66">
        <w:rPr>
          <w:rFonts w:ascii="Times New Roman" w:hAnsi="Times New Roman" w:cs="Times New Roman"/>
          <w:sz w:val="24"/>
          <w:szCs w:val="24"/>
        </w:rPr>
        <w:fldChar w:fldCharType="end"/>
      </w:r>
      <w:r w:rsidR="003C0E66">
        <w:rPr>
          <w:rFonts w:ascii="Times New Roman" w:hAnsi="Times New Roman" w:cs="Times New Roman"/>
          <w:sz w:val="24"/>
          <w:szCs w:val="24"/>
        </w:rPr>
        <w:t xml:space="preserve">. Therefore, as a pivotal role in </w:t>
      </w:r>
      <w:r w:rsidR="003C0E66">
        <w:rPr>
          <w:rFonts w:ascii="Times New Roman" w:hAnsi="Times New Roman" w:cs="Times New Roman" w:hint="eastAsia"/>
          <w:sz w:val="24"/>
          <w:szCs w:val="24"/>
        </w:rPr>
        <w:t>c</w:t>
      </w:r>
      <w:r w:rsidR="003C0E66">
        <w:rPr>
          <w:rFonts w:ascii="Times New Roman" w:hAnsi="Times New Roman" w:cs="Times New Roman"/>
          <w:sz w:val="24"/>
          <w:szCs w:val="24"/>
        </w:rPr>
        <w:t>erebral vascular disease, immune system requires extensive studies.</w:t>
      </w:r>
    </w:p>
    <w:p w14:paraId="589E8A0F" w14:textId="3D0B4EA7" w:rsidR="003F54C0" w:rsidRDefault="003F54C0">
      <w:pPr>
        <w:spacing w:line="360" w:lineRule="auto"/>
        <w:rPr>
          <w:ins w:id="419" w:author="cc" w:date="2021-03-19T22:02:00Z"/>
          <w:rFonts w:ascii="Times New Roman" w:hAnsi="Times New Roman" w:cs="Times New Roman"/>
          <w:color w:val="FF0000"/>
          <w:sz w:val="24"/>
          <w:szCs w:val="24"/>
        </w:rPr>
      </w:pPr>
    </w:p>
    <w:p w14:paraId="75D542CB" w14:textId="629D2804" w:rsidR="00930CB5" w:rsidRPr="00930CB5" w:rsidRDefault="00930CB5" w:rsidP="00930CB5">
      <w:pPr>
        <w:spacing w:line="360" w:lineRule="auto"/>
        <w:ind w:firstLineChars="200" w:firstLine="480"/>
        <w:rPr>
          <w:rFonts w:ascii="Times New Roman" w:hAnsi="Times New Roman" w:cs="Times New Roman"/>
          <w:sz w:val="24"/>
          <w:szCs w:val="24"/>
          <w:rPrChange w:id="420" w:author="cc" w:date="2021-03-19T22:02:00Z">
            <w:rPr>
              <w:rFonts w:ascii="Times New Roman" w:hAnsi="Times New Roman" w:cs="Times New Roman"/>
              <w:color w:val="FF0000"/>
              <w:sz w:val="24"/>
              <w:szCs w:val="24"/>
            </w:rPr>
          </w:rPrChange>
        </w:rPr>
      </w:pPr>
      <w:ins w:id="421" w:author="cc" w:date="2021-03-19T22:02:00Z">
        <w:r w:rsidRPr="00930CB5">
          <w:rPr>
            <w:rFonts w:ascii="Times New Roman" w:hAnsi="Times New Roman" w:cs="Times New Roman"/>
            <w:sz w:val="24"/>
            <w:szCs w:val="24"/>
          </w:rPr>
          <w:t>Circulating neutrophils predominate in humans</w:t>
        </w:r>
      </w:ins>
      <w:ins w:id="422" w:author="cc" w:date="2021-03-20T19:50:00Z">
        <w:r w:rsidR="00440EF5">
          <w:rPr>
            <w:rFonts w:ascii="Times New Roman" w:hAnsi="Times New Roman" w:cs="Times New Roman"/>
            <w:sz w:val="24"/>
            <w:szCs w:val="24"/>
          </w:rPr>
          <w:t xml:space="preserve"> </w:t>
        </w:r>
      </w:ins>
      <w:ins w:id="423" w:author="cc" w:date="2021-03-19T22:02:00Z">
        <w:r w:rsidRPr="00930CB5">
          <w:rPr>
            <w:rFonts w:ascii="Times New Roman" w:hAnsi="Times New Roman" w:cs="Times New Roman"/>
            <w:sz w:val="24"/>
            <w:szCs w:val="24"/>
          </w:rPr>
          <w:t>(50–70%), while in rodents, circulating leukocytes mainly</w:t>
        </w:r>
      </w:ins>
      <w:ins w:id="424" w:author="cc" w:date="2021-03-19T22:03:00Z">
        <w:r>
          <w:rPr>
            <w:rFonts w:ascii="Times New Roman" w:hAnsi="Times New Roman" w:cs="Times New Roman" w:hint="eastAsia"/>
            <w:sz w:val="24"/>
            <w:szCs w:val="24"/>
          </w:rPr>
          <w:t xml:space="preserve"> </w:t>
        </w:r>
      </w:ins>
      <w:ins w:id="425" w:author="cc" w:date="2021-03-19T22:02:00Z">
        <w:r w:rsidRPr="00930CB5">
          <w:rPr>
            <w:rFonts w:ascii="Times New Roman" w:hAnsi="Times New Roman" w:cs="Times New Roman"/>
            <w:sz w:val="24"/>
            <w:szCs w:val="24"/>
          </w:rPr>
          <w:t>consist of lymphocytes (75–90%). Besides potential differences between humans and animals, poststroke neuroinflammation and the efficacy of anti-inflammatory treatments</w:t>
        </w:r>
      </w:ins>
      <w:ins w:id="426" w:author="cc" w:date="2021-03-19T22:03:00Z">
        <w:r>
          <w:rPr>
            <w:rFonts w:ascii="Times New Roman" w:hAnsi="Times New Roman" w:cs="Times New Roman" w:hint="eastAsia"/>
            <w:sz w:val="24"/>
            <w:szCs w:val="24"/>
          </w:rPr>
          <w:t xml:space="preserve"> </w:t>
        </w:r>
      </w:ins>
      <w:ins w:id="427" w:author="cc" w:date="2021-03-19T22:02:00Z">
        <w:r w:rsidRPr="00930CB5">
          <w:rPr>
            <w:rFonts w:ascii="Times New Roman" w:hAnsi="Times New Roman" w:cs="Times New Roman"/>
            <w:sz w:val="24"/>
            <w:szCs w:val="24"/>
          </w:rPr>
          <w:t>differ substantially among commonly used animal stroke</w:t>
        </w:r>
      </w:ins>
      <w:ins w:id="428" w:author="cc" w:date="2021-03-19T22:03:00Z">
        <w:r>
          <w:rPr>
            <w:rFonts w:ascii="Times New Roman" w:hAnsi="Times New Roman" w:cs="Times New Roman" w:hint="eastAsia"/>
            <w:sz w:val="24"/>
            <w:szCs w:val="24"/>
          </w:rPr>
          <w:t xml:space="preserve"> </w:t>
        </w:r>
      </w:ins>
      <w:ins w:id="429" w:author="cc" w:date="2021-03-19T22:02:00Z">
        <w:r w:rsidRPr="00930CB5">
          <w:rPr>
            <w:rFonts w:ascii="Times New Roman" w:hAnsi="Times New Roman" w:cs="Times New Roman"/>
            <w:sz w:val="24"/>
            <w:szCs w:val="24"/>
            <w:rPrChange w:id="430" w:author="cc" w:date="2021-03-19T22:02:00Z">
              <w:rPr>
                <w:rFonts w:ascii="Times New Roman" w:hAnsi="Times New Roman" w:cs="Times New Roman"/>
                <w:color w:val="FF0000"/>
                <w:sz w:val="24"/>
                <w:szCs w:val="24"/>
              </w:rPr>
            </w:rPrChange>
          </w:rPr>
          <w:t>models suggesting that this heterogeneity contributes to the</w:t>
        </w:r>
      </w:ins>
      <w:ins w:id="431" w:author="cc" w:date="2021-03-19T22:03:00Z">
        <w:r>
          <w:rPr>
            <w:rFonts w:ascii="Times New Roman" w:hAnsi="Times New Roman" w:cs="Times New Roman" w:hint="eastAsia"/>
            <w:sz w:val="24"/>
            <w:szCs w:val="24"/>
          </w:rPr>
          <w:t xml:space="preserve"> </w:t>
        </w:r>
      </w:ins>
      <w:ins w:id="432" w:author="cc" w:date="2021-03-19T22:02:00Z">
        <w:r w:rsidRPr="00930CB5">
          <w:rPr>
            <w:rFonts w:ascii="Times New Roman" w:hAnsi="Times New Roman" w:cs="Times New Roman"/>
            <w:sz w:val="24"/>
            <w:szCs w:val="24"/>
            <w:rPrChange w:id="433" w:author="cc" w:date="2021-03-19T22:02:00Z">
              <w:rPr>
                <w:rFonts w:ascii="Times New Roman" w:hAnsi="Times New Roman" w:cs="Times New Roman"/>
                <w:color w:val="FF0000"/>
                <w:sz w:val="24"/>
                <w:szCs w:val="24"/>
              </w:rPr>
            </w:rPrChange>
          </w:rPr>
          <w:t xml:space="preserve">translational failure. Altogether, single studies analyzing the post-ischemic immune cell infiltration revealed inconclusive results. </w:t>
        </w:r>
      </w:ins>
    </w:p>
    <w:p w14:paraId="552351FE" w14:textId="205CD16A" w:rsidR="003F54C0" w:rsidRDefault="003C0E66">
      <w:pPr>
        <w:spacing w:line="360" w:lineRule="auto"/>
        <w:ind w:firstLineChars="200" w:firstLine="480"/>
        <w:rPr>
          <w:ins w:id="434" w:author="Guobo Chen" w:date="2020-11-12T21:10:00Z"/>
          <w:rFonts w:ascii="Times New Roman" w:hAnsi="Times New Roman" w:cs="Times New Roman"/>
          <w:sz w:val="24"/>
          <w:szCs w:val="24"/>
        </w:rPr>
      </w:pPr>
      <w:del w:id="435" w:author="Guobo Chen" w:date="2020-11-13T13:46:00Z">
        <w:r>
          <w:rPr>
            <w:rFonts w:ascii="Times New Roman" w:hAnsi="Times New Roman" w:cs="Times New Roman"/>
            <w:sz w:val="24"/>
            <w:szCs w:val="24"/>
          </w:rPr>
          <w:delText>Although i</w:delText>
        </w:r>
      </w:del>
      <w:ins w:id="436" w:author="Guobo Chen" w:date="2020-11-13T13:46:00Z">
        <w:r>
          <w:rPr>
            <w:rFonts w:ascii="Times New Roman" w:hAnsi="Times New Roman" w:cs="Times New Roman"/>
            <w:sz w:val="24"/>
            <w:szCs w:val="24"/>
          </w:rPr>
          <w:t>I</w:t>
        </w:r>
      </w:ins>
      <w:r>
        <w:rPr>
          <w:rFonts w:ascii="Times New Roman" w:hAnsi="Times New Roman" w:cs="Times New Roman"/>
          <w:sz w:val="24"/>
          <w:szCs w:val="24"/>
        </w:rPr>
        <w:t xml:space="preserve">n experimental animal models </w:t>
      </w:r>
      <w:ins w:id="437" w:author="Guobo Chen" w:date="2020-11-12T20:40:00Z">
        <w:r>
          <w:rPr>
            <w:rFonts w:ascii="Times New Roman" w:hAnsi="Times New Roman" w:cs="Times New Roman"/>
            <w:sz w:val="24"/>
            <w:szCs w:val="24"/>
          </w:rPr>
          <w:t>such as</w:t>
        </w:r>
      </w:ins>
      <w:del w:id="438" w:author="Guobo Chen" w:date="2020-11-12T20:40:00Z">
        <w:r>
          <w:rPr>
            <w:rFonts w:ascii="Times New Roman" w:hAnsi="Times New Roman" w:cs="Times New Roman"/>
            <w:sz w:val="24"/>
            <w:szCs w:val="24"/>
          </w:rPr>
          <w:delText>in</w:delText>
        </w:r>
      </w:del>
      <w:r>
        <w:rPr>
          <w:rFonts w:ascii="Times New Roman" w:hAnsi="Times New Roman" w:cs="Times New Roman"/>
          <w:sz w:val="24"/>
          <w:szCs w:val="24"/>
        </w:rPr>
        <w:t xml:space="preserve"> mice and rat, the crucial functions of invading immune cells and proinflammatory cytokines </w:t>
      </w:r>
      <w:ins w:id="439" w:author="Guobo Chen" w:date="2020-11-12T20:41:00Z">
        <w:r>
          <w:rPr>
            <w:rFonts w:ascii="Times New Roman" w:hAnsi="Times New Roman" w:cs="Times New Roman"/>
            <w:sz w:val="24"/>
            <w:szCs w:val="24"/>
          </w:rPr>
          <w:t>have been</w:t>
        </w:r>
      </w:ins>
      <w:del w:id="440" w:author="Guobo Chen" w:date="2020-11-12T20:41:00Z">
        <w:r>
          <w:rPr>
            <w:rFonts w:ascii="Times New Roman" w:hAnsi="Times New Roman" w:cs="Times New Roman"/>
            <w:sz w:val="24"/>
            <w:szCs w:val="24"/>
          </w:rPr>
          <w:delText>are</w:delText>
        </w:r>
      </w:del>
      <w:r>
        <w:rPr>
          <w:rFonts w:ascii="Times New Roman" w:hAnsi="Times New Roman" w:cs="Times New Roman"/>
          <w:sz w:val="24"/>
          <w:szCs w:val="24"/>
        </w:rPr>
        <w:t xml:space="preserve"> well </w:t>
      </w:r>
      <w:del w:id="441" w:author="Guobo Chen" w:date="2020-11-13T13:45:00Z">
        <w:r>
          <w:rPr>
            <w:rFonts w:ascii="Times New Roman" w:hAnsi="Times New Roman" w:cs="Times New Roman"/>
            <w:sz w:val="24"/>
            <w:szCs w:val="24"/>
          </w:rPr>
          <w:delText>accepted</w:delText>
        </w:r>
      </w:del>
      <w:del w:id="442" w:author="123" w:date="2020-11-15T23:20:00Z">
        <w:r>
          <w:rPr>
            <w:rFonts w:ascii="Times New Roman" w:hAnsi="Times New Roman" w:cs="Times New Roman"/>
            <w:sz w:val="24"/>
            <w:szCs w:val="24"/>
          </w:rPr>
          <w:fldChar w:fldCharType="begin">
            <w:fldData xml:space="preserve">PEVuZE5vdGU+PENpdGU+PEF1dGhvcj5MaWVzejwvQXV0aG9yPjxZZWFyPjIwMDk8L1llYXI+PFJl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</w:fldData>
          </w:fldChar>
        </w:r>
      </w:del>
      <w:r w:rsidR="003227B0">
        <w:rPr>
          <w:rFonts w:ascii="Times New Roman" w:hAnsi="Times New Roman" w:cs="Times New Roman"/>
          <w:sz w:val="24"/>
          <w:szCs w:val="24"/>
        </w:rPr>
        <w:instrText xml:space="preserve"> ADDIN EN.CITE </w:instrText>
      </w:r>
      <w:r w:rsidR="003227B0">
        <w:rPr>
          <w:rFonts w:ascii="Times New Roman" w:hAnsi="Times New Roman" w:cs="Times New Roman"/>
          <w:sz w:val="24"/>
          <w:szCs w:val="24"/>
        </w:rPr>
        <w:fldChar w:fldCharType="begin">
          <w:fldData xml:space="preserve">PEVuZE5vdGU+PENpdGU+PEF1dGhvcj5MaWVzejwvQXV0aG9yPjxZZWFyPjIwMDk8L1llYXI+PFJl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</w:fldData>
        </w:fldChar>
      </w:r>
      <w:r w:rsidR="003227B0">
        <w:rPr>
          <w:rFonts w:ascii="Times New Roman" w:hAnsi="Times New Roman" w:cs="Times New Roman"/>
          <w:sz w:val="24"/>
          <w:szCs w:val="24"/>
        </w:rPr>
        <w:instrText xml:space="preserve"> ADDIN EN.CITE.DATA </w:instrText>
      </w:r>
      <w:r w:rsidR="003227B0">
        <w:rPr>
          <w:rFonts w:ascii="Times New Roman" w:hAnsi="Times New Roman" w:cs="Times New Roman"/>
          <w:sz w:val="24"/>
          <w:szCs w:val="24"/>
        </w:rPr>
      </w:r>
      <w:r w:rsidR="003227B0">
        <w:rPr>
          <w:rFonts w:ascii="Times New Roman" w:hAnsi="Times New Roman" w:cs="Times New Roman"/>
          <w:sz w:val="24"/>
          <w:szCs w:val="24"/>
        </w:rPr>
        <w:fldChar w:fldCharType="end"/>
      </w:r>
      <w:del w:id="443" w:author="123" w:date="2020-11-15T23:20:00Z">
        <w:r>
          <w:rPr>
            <w:rFonts w:ascii="Times New Roman" w:hAnsi="Times New Roman" w:cs="Times New Roman"/>
            <w:sz w:val="24"/>
            <w:szCs w:val="24"/>
          </w:rPr>
        </w:r>
        <w:r>
          <w:rPr>
            <w:rFonts w:ascii="Times New Roman" w:hAnsi="Times New Roman" w:cs="Times New Roman"/>
            <w:sz w:val="24"/>
            <w:szCs w:val="24"/>
          </w:rPr>
          <w:fldChar w:fldCharType="separate"/>
        </w:r>
      </w:del>
      <w:r w:rsidR="003227B0" w:rsidRPr="003227B0">
        <w:rPr>
          <w:rFonts w:ascii="Times New Roman" w:hAnsi="Times New Roman" w:cs="Times New Roman"/>
          <w:noProof/>
          <w:sz w:val="24"/>
          <w:szCs w:val="24"/>
          <w:vertAlign w:val="superscript"/>
        </w:rPr>
        <w:t>7-10</w:t>
      </w:r>
      <w:del w:id="444" w:author="123" w:date="2020-11-15T23:20:00Z">
        <w:r>
          <w:rPr>
            <w:rFonts w:ascii="Times New Roman" w:hAnsi="Times New Roman" w:cs="Times New Roman"/>
            <w:sz w:val="24"/>
            <w:szCs w:val="24"/>
          </w:rPr>
          <w:fldChar w:fldCharType="end"/>
        </w:r>
      </w:del>
      <w:ins w:id="445" w:author="Guobo Chen" w:date="2020-11-13T13:45:00Z">
        <w:r>
          <w:rPr>
            <w:rFonts w:ascii="Times New Roman" w:hAnsi="Times New Roman" w:cs="Times New Roman"/>
            <w:sz w:val="24"/>
            <w:szCs w:val="24"/>
          </w:rPr>
          <w:t>investigated</w:t>
        </w:r>
        <w:r>
          <w:rPr>
            <w:rFonts w:ascii="Times New Roman" w:hAnsi="Times New Roman" w:cs="Times New Roman"/>
            <w:sz w:val="24"/>
            <w:szCs w:val="24"/>
          </w:rPr>
          <w:fldChar w:fldCharType="begin">
            <w:fldData xml:space="preserve">PEVuZE5vdGU+PENpdGU+PEF1dGhvcj5MaWVzejwvQXV0aG9yPjxZZWFyPjIwMDk8L1llYXI+PFJl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</w:fldData>
          </w:fldChar>
        </w:r>
      </w:ins>
      <w:r w:rsidR="003227B0">
        <w:rPr>
          <w:rFonts w:ascii="Times New Roman" w:hAnsi="Times New Roman" w:cs="Times New Roman"/>
          <w:sz w:val="24"/>
          <w:szCs w:val="24"/>
        </w:rPr>
        <w:instrText xml:space="preserve"> ADDIN EN.CITE </w:instrText>
      </w:r>
      <w:r w:rsidR="003227B0">
        <w:rPr>
          <w:rFonts w:ascii="Times New Roman" w:hAnsi="Times New Roman" w:cs="Times New Roman"/>
          <w:sz w:val="24"/>
          <w:szCs w:val="24"/>
        </w:rPr>
        <w:fldChar w:fldCharType="begin">
          <w:fldData xml:space="preserve">PEVuZE5vdGU+PENpdGU+PEF1dGhvcj5MaWVzejwvQXV0aG9yPjxZZWFyPjIwMDk8L1llYXI+PFJl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</w:fldData>
        </w:fldChar>
      </w:r>
      <w:r w:rsidR="003227B0">
        <w:rPr>
          <w:rFonts w:ascii="Times New Roman" w:hAnsi="Times New Roman" w:cs="Times New Roman"/>
          <w:sz w:val="24"/>
          <w:szCs w:val="24"/>
        </w:rPr>
        <w:instrText xml:space="preserve"> ADDIN EN.CITE.DATA </w:instrText>
      </w:r>
      <w:r w:rsidR="003227B0">
        <w:rPr>
          <w:rFonts w:ascii="Times New Roman" w:hAnsi="Times New Roman" w:cs="Times New Roman"/>
          <w:sz w:val="24"/>
          <w:szCs w:val="24"/>
        </w:rPr>
      </w:r>
      <w:r w:rsidR="003227B0">
        <w:rPr>
          <w:rFonts w:ascii="Times New Roman" w:hAnsi="Times New Roman" w:cs="Times New Roman"/>
          <w:sz w:val="24"/>
          <w:szCs w:val="24"/>
        </w:rPr>
        <w:fldChar w:fldCharType="end"/>
      </w:r>
      <w:ins w:id="446" w:author="Guobo Chen" w:date="2020-11-13T13:45:00Z">
        <w:r>
          <w:rPr>
            <w:rFonts w:ascii="Times New Roman" w:hAnsi="Times New Roman" w:cs="Times New Roman"/>
            <w:sz w:val="24"/>
            <w:szCs w:val="24"/>
          </w:rPr>
        </w:r>
        <w:r>
          <w:rPr>
            <w:rFonts w:ascii="Times New Roman" w:hAnsi="Times New Roman" w:cs="Times New Roman"/>
            <w:sz w:val="24"/>
            <w:szCs w:val="24"/>
          </w:rPr>
          <w:fldChar w:fldCharType="separate"/>
        </w:r>
      </w:ins>
      <w:r w:rsidR="003227B0" w:rsidRPr="003227B0">
        <w:rPr>
          <w:rFonts w:ascii="Times New Roman" w:hAnsi="Times New Roman" w:cs="Times New Roman"/>
          <w:noProof/>
          <w:sz w:val="24"/>
          <w:szCs w:val="24"/>
          <w:vertAlign w:val="superscript"/>
        </w:rPr>
        <w:t>7-10</w:t>
      </w:r>
      <w:ins w:id="447" w:author="Guobo Chen" w:date="2020-11-13T13:45:00Z">
        <w:r>
          <w:rPr>
            <w:rFonts w:ascii="Times New Roman" w:hAnsi="Times New Roman" w:cs="Times New Roman"/>
            <w:sz w:val="24"/>
            <w:szCs w:val="24"/>
          </w:rPr>
          <w:fldChar w:fldCharType="end"/>
        </w:r>
      </w:ins>
      <w:ins w:id="448" w:author="Guobo Chen" w:date="2020-11-13T13:46:00Z">
        <w:r>
          <w:rPr>
            <w:rFonts w:ascii="Times New Roman" w:hAnsi="Times New Roman" w:cs="Times New Roman"/>
            <w:sz w:val="24"/>
            <w:szCs w:val="24"/>
          </w:rPr>
          <w:t>,</w:t>
        </w:r>
      </w:ins>
      <w:del w:id="449" w:author="Guobo Chen" w:date="2020-11-13T13:46:00Z">
        <w:r>
          <w:rPr>
            <w:rFonts w:ascii="Times New Roman" w:hAnsi="Times New Roman" w:cs="Times New Roman"/>
            <w:sz w:val="24"/>
            <w:szCs w:val="24"/>
          </w:rPr>
          <w:delText>.</w:delText>
        </w:r>
      </w:del>
      <w:r>
        <w:rPr>
          <w:rFonts w:ascii="Times New Roman" w:hAnsi="Times New Roman" w:cs="Times New Roman"/>
          <w:sz w:val="24"/>
          <w:szCs w:val="24"/>
        </w:rPr>
        <w:t xml:space="preserve"> </w:t>
      </w:r>
      <w:del w:id="450" w:author="Guobo Chen" w:date="2020-11-13T13:46:00Z">
        <w:r>
          <w:rPr>
            <w:rFonts w:ascii="Times New Roman" w:hAnsi="Times New Roman" w:cs="Times New Roman"/>
            <w:sz w:val="24"/>
            <w:szCs w:val="24"/>
          </w:rPr>
          <w:delText xml:space="preserve">However, </w:delText>
        </w:r>
      </w:del>
      <w:ins w:id="451" w:author="Guobo Chen" w:date="2020-11-13T13:46:00Z">
        <w:r>
          <w:rPr>
            <w:rFonts w:ascii="Times New Roman" w:hAnsi="Times New Roman" w:cs="Times New Roman"/>
            <w:sz w:val="24"/>
            <w:szCs w:val="24"/>
          </w:rPr>
          <w:t xml:space="preserve">while </w:t>
        </w:r>
      </w:ins>
      <w:del w:id="452" w:author="Guobo Chen" w:date="2020-11-13T13:46:00Z">
        <w:r>
          <w:rPr>
            <w:rFonts w:ascii="Times New Roman" w:hAnsi="Times New Roman" w:cs="Times New Roman"/>
            <w:sz w:val="24"/>
            <w:szCs w:val="24"/>
          </w:rPr>
          <w:delText>limited researches were focused on human</w:delText>
        </w:r>
        <w:r>
          <w:rPr>
            <w:rFonts w:ascii="Times New Roman" w:hAnsi="Times New Roman" w:cs="Times New Roman" w:hint="eastAsia"/>
            <w:sz w:val="24"/>
            <w:szCs w:val="24"/>
          </w:rPr>
          <w:delText>,</w:delText>
        </w:r>
        <w:r>
          <w:rPr>
            <w:rFonts w:ascii="Times New Roman" w:hAnsi="Times New Roman" w:cs="Times New Roman"/>
            <w:sz w:val="24"/>
            <w:szCs w:val="24"/>
          </w:rPr>
          <w:delText xml:space="preserve"> </w:delText>
        </w:r>
      </w:del>
      <w:r>
        <w:rPr>
          <w:rFonts w:ascii="Times New Roman" w:hAnsi="Times New Roman" w:cs="Times New Roman"/>
          <w:sz w:val="24"/>
          <w:szCs w:val="24"/>
        </w:rPr>
        <w:t xml:space="preserve">the whole immune reaction pictures in human ischemic stroke is barely unknown. </w:t>
      </w:r>
      <w:del w:id="453" w:author="Guobo Chen" w:date="2020-11-13T13:47:00Z">
        <w:r>
          <w:rPr>
            <w:rFonts w:ascii="Times New Roman" w:hAnsi="Times New Roman" w:cs="Times New Roman"/>
            <w:sz w:val="24"/>
            <w:szCs w:val="24"/>
          </w:rPr>
          <w:delText>In addition, e</w:delText>
        </w:r>
      </w:del>
      <w:ins w:id="454" w:author="Guobo Chen" w:date="2020-11-13T13:47:00Z">
        <w:r>
          <w:rPr>
            <w:rFonts w:ascii="Times New Roman" w:hAnsi="Times New Roman" w:cs="Times New Roman"/>
            <w:sz w:val="24"/>
            <w:szCs w:val="24"/>
          </w:rPr>
          <w:t>E</w:t>
        </w:r>
      </w:ins>
      <w:r>
        <w:rPr>
          <w:rFonts w:ascii="Times New Roman" w:hAnsi="Times New Roman" w:cs="Times New Roman"/>
          <w:sz w:val="24"/>
          <w:szCs w:val="24"/>
        </w:rPr>
        <w:t xml:space="preserve">ven the poststroke immune regulation were mainly focused on local lesion, such as resident immune cells and </w:t>
      </w:r>
      <w:r>
        <w:rPr>
          <w:rFonts w:ascii="Times New Roman" w:hAnsi="Times New Roman" w:cs="Times New Roman"/>
          <w:sz w:val="24"/>
          <w:szCs w:val="24"/>
        </w:rPr>
        <w:lastRenderedPageBreak/>
        <w:t xml:space="preserve">cytokines, whereas, the activation in </w:t>
      </w:r>
      <w:ins w:id="455" w:author="Guobo Chen" w:date="2020-11-12T20:44:00Z">
        <w:r>
          <w:rPr>
            <w:rFonts w:ascii="Times New Roman" w:hAnsi="Times New Roman" w:cs="Times New Roman" w:hint="eastAsia"/>
            <w:sz w:val="24"/>
            <w:szCs w:val="24"/>
          </w:rPr>
          <w:t>p</w:t>
        </w:r>
      </w:ins>
      <w:del w:id="456" w:author="Guobo Chen" w:date="2020-11-12T20:44:00Z">
        <w:r>
          <w:rPr>
            <w:rFonts w:ascii="Times New Roman" w:hAnsi="Times New Roman" w:cs="Times New Roman"/>
            <w:sz w:val="24"/>
            <w:szCs w:val="24"/>
          </w:rPr>
          <w:delText>P</w:delText>
        </w:r>
      </w:del>
      <w:r>
        <w:rPr>
          <w:rFonts w:ascii="Times New Roman" w:hAnsi="Times New Roman" w:cs="Times New Roman"/>
          <w:sz w:val="24"/>
          <w:szCs w:val="24"/>
        </w:rPr>
        <w:t xml:space="preserve">eripheral blood circulation were limited. </w:t>
      </w:r>
      <w:del w:id="457" w:author="Guobo Chen" w:date="2020-11-13T13:53:00Z">
        <w:r>
          <w:rPr>
            <w:rFonts w:ascii="Times New Roman" w:hAnsi="Times New Roman" w:cs="Times New Roman" w:hint="eastAsia"/>
            <w:sz w:val="24"/>
            <w:szCs w:val="24"/>
          </w:rPr>
          <w:delText>Actually</w:delText>
        </w:r>
        <w:r>
          <w:rPr>
            <w:rFonts w:ascii="Times New Roman" w:hAnsi="Times New Roman" w:cs="Times New Roman"/>
            <w:sz w:val="24"/>
            <w:szCs w:val="24"/>
          </w:rPr>
          <w:delText xml:space="preserve">, </w:delText>
        </w:r>
      </w:del>
      <w:ins w:id="458" w:author="Guobo Chen" w:date="2020-11-13T13:53:00Z">
        <w:r>
          <w:rPr>
            <w:rFonts w:ascii="Times New Roman" w:hAnsi="Times New Roman" w:cs="Times New Roman"/>
            <w:sz w:val="24"/>
            <w:szCs w:val="24"/>
          </w:rPr>
          <w:t xml:space="preserve">Given the </w:t>
        </w:r>
      </w:ins>
      <w:r>
        <w:rPr>
          <w:rFonts w:ascii="Times New Roman" w:hAnsi="Times New Roman" w:cs="Times New Roman"/>
          <w:sz w:val="24"/>
          <w:szCs w:val="24"/>
        </w:rPr>
        <w:t xml:space="preserve">differences of systemic blood and immune responses </w:t>
      </w:r>
      <w:ins w:id="459" w:author="Guobo Chen" w:date="2020-11-13T13:52:00Z">
        <w:r>
          <w:rPr>
            <w:rFonts w:ascii="Times New Roman" w:hAnsi="Times New Roman" w:cs="Times New Roman"/>
            <w:sz w:val="24"/>
            <w:szCs w:val="24"/>
          </w:rPr>
          <w:t>in be</w:t>
        </w:r>
      </w:ins>
      <w:ins w:id="460" w:author="Guobo Chen" w:date="2020-11-13T13:53:00Z">
        <w:r>
          <w:rPr>
            <w:rFonts w:ascii="Times New Roman" w:hAnsi="Times New Roman" w:cs="Times New Roman"/>
            <w:sz w:val="24"/>
            <w:szCs w:val="24"/>
          </w:rPr>
          <w:t>t</w:t>
        </w:r>
      </w:ins>
      <w:ins w:id="461" w:author="Guobo Chen" w:date="2020-11-13T13:52:00Z">
        <w:r>
          <w:rPr>
            <w:rFonts w:ascii="Times New Roman" w:hAnsi="Times New Roman" w:cs="Times New Roman"/>
            <w:sz w:val="24"/>
            <w:szCs w:val="24"/>
          </w:rPr>
          <w:t>ween</w:t>
        </w:r>
      </w:ins>
      <w:del w:id="462" w:author="Guobo Chen" w:date="2020-11-13T13:52:00Z">
        <w:r>
          <w:rPr>
            <w:rFonts w:ascii="Times New Roman" w:hAnsi="Times New Roman" w:cs="Times New Roman"/>
            <w:sz w:val="24"/>
            <w:szCs w:val="24"/>
          </w:rPr>
          <w:delText>in</w:delText>
        </w:r>
      </w:del>
      <w:r>
        <w:rPr>
          <w:rFonts w:ascii="Times New Roman" w:hAnsi="Times New Roman" w:cs="Times New Roman"/>
          <w:sz w:val="24"/>
          <w:szCs w:val="24"/>
        </w:rPr>
        <w:t xml:space="preserve"> animal models </w:t>
      </w:r>
      <w:ins w:id="463" w:author="Guobo Chen" w:date="2020-11-13T13:53:00Z">
        <w:r>
          <w:rPr>
            <w:rFonts w:ascii="Times New Roman" w:hAnsi="Times New Roman" w:cs="Times New Roman"/>
            <w:sz w:val="24"/>
            <w:szCs w:val="24"/>
          </w:rPr>
          <w:t>and</w:t>
        </w:r>
      </w:ins>
      <w:del w:id="464" w:author="Guobo Chen" w:date="2020-11-13T13:53:00Z">
        <w:r>
          <w:rPr>
            <w:rFonts w:ascii="Times New Roman" w:hAnsi="Times New Roman" w:cs="Times New Roman"/>
            <w:sz w:val="24"/>
            <w:szCs w:val="24"/>
          </w:rPr>
          <w:delText>vs.</w:delText>
        </w:r>
      </w:del>
      <w:r>
        <w:rPr>
          <w:rFonts w:ascii="Times New Roman" w:hAnsi="Times New Roman" w:cs="Times New Roman"/>
          <w:sz w:val="24"/>
          <w:szCs w:val="24"/>
        </w:rPr>
        <w:t xml:space="preserve"> human</w:t>
      </w:r>
      <w:ins w:id="465" w:author="Guobo Chen" w:date="2020-11-13T13:53:00Z">
        <w:r>
          <w:rPr>
            <w:rFonts w:ascii="Times New Roman" w:hAnsi="Times New Roman" w:cs="Times New Roman"/>
            <w:sz w:val="24"/>
            <w:szCs w:val="24"/>
          </w:rPr>
          <w:t>,</w:t>
        </w:r>
      </w:ins>
      <w:r>
        <w:rPr>
          <w:rFonts w:ascii="Times New Roman" w:hAnsi="Times New Roman" w:cs="Times New Roman"/>
          <w:sz w:val="24"/>
          <w:szCs w:val="24"/>
        </w:rPr>
        <w:t xml:space="preserve"> </w:t>
      </w:r>
      <w:ins w:id="466" w:author="Guobo Chen" w:date="2020-11-13T13:54:00Z">
        <w:r>
          <w:rPr>
            <w:rFonts w:ascii="Times New Roman" w:hAnsi="Times New Roman" w:cs="Times New Roman"/>
            <w:sz w:val="24"/>
            <w:szCs w:val="24"/>
          </w:rPr>
          <w:t xml:space="preserve">it poses a challenge how to </w:t>
        </w:r>
      </w:ins>
      <w:del w:id="467" w:author="Guobo Chen" w:date="2020-11-13T13:53:00Z">
        <w:r>
          <w:rPr>
            <w:rFonts w:ascii="Times New Roman" w:hAnsi="Times New Roman" w:cs="Times New Roman"/>
            <w:sz w:val="24"/>
            <w:szCs w:val="24"/>
          </w:rPr>
          <w:delText xml:space="preserve">patients </w:delText>
        </w:r>
      </w:del>
      <w:del w:id="468" w:author="Guobo Chen" w:date="2020-11-13T13:54:00Z">
        <w:r>
          <w:rPr>
            <w:rFonts w:ascii="Times New Roman" w:hAnsi="Times New Roman" w:cs="Times New Roman"/>
            <w:sz w:val="24"/>
            <w:szCs w:val="24"/>
          </w:rPr>
          <w:delText>makes difficult in</w:delText>
        </w:r>
      </w:del>
      <w:ins w:id="469" w:author="Guobo Chen" w:date="2020-11-13T13:54:00Z">
        <w:r>
          <w:rPr>
            <w:rFonts w:ascii="Times New Roman" w:hAnsi="Times New Roman" w:cs="Times New Roman"/>
            <w:sz w:val="24"/>
            <w:szCs w:val="24"/>
          </w:rPr>
          <w:t>transform discoveries in animal models</w:t>
        </w:r>
      </w:ins>
      <w:r>
        <w:rPr>
          <w:rFonts w:ascii="Times New Roman" w:hAnsi="Times New Roman" w:cs="Times New Roman"/>
          <w:sz w:val="24"/>
          <w:szCs w:val="24"/>
        </w:rPr>
        <w:t xml:space="preserve"> </w:t>
      </w:r>
      <w:ins w:id="470" w:author="Guobo Chen" w:date="2020-11-13T13:54:00Z">
        <w:r>
          <w:rPr>
            <w:rFonts w:ascii="Times New Roman" w:hAnsi="Times New Roman" w:cs="Times New Roman"/>
            <w:sz w:val="24"/>
            <w:szCs w:val="24"/>
          </w:rPr>
          <w:t xml:space="preserve">into </w:t>
        </w:r>
      </w:ins>
      <w:del w:id="471" w:author="Guobo Chen" w:date="2020-11-13T13:54:00Z">
        <w:r>
          <w:rPr>
            <w:rFonts w:ascii="Times New Roman" w:hAnsi="Times New Roman" w:cs="Times New Roman"/>
            <w:sz w:val="24"/>
            <w:szCs w:val="24"/>
          </w:rPr>
          <w:delText xml:space="preserve">searching for </w:delText>
        </w:r>
      </w:del>
      <w:r>
        <w:rPr>
          <w:rFonts w:ascii="Times New Roman" w:hAnsi="Times New Roman" w:cs="Times New Roman"/>
          <w:sz w:val="24"/>
          <w:szCs w:val="24"/>
        </w:rPr>
        <w:t>‘druggable’ mechanisms</w:t>
      </w:r>
      <w:ins w:id="472" w:author="Guobo Chen" w:date="2020-11-12T20:44:00Z">
        <w:r>
          <w:rPr>
            <w:rFonts w:ascii="Times New Roman" w:hAnsi="Times New Roman" w:cs="Times New Roman"/>
            <w:sz w:val="24"/>
            <w:szCs w:val="24"/>
          </w:rPr>
          <w:t xml:space="preserve"> </w:t>
        </w:r>
      </w:ins>
      <w:del w:id="473" w:author="Guobo Chen" w:date="2020-11-12T20:44:00Z">
        <w:r>
          <w:rPr>
            <w:rFonts w:ascii="Times New Roman" w:hAnsi="Times New Roman" w:cs="Times New Roman"/>
            <w:sz w:val="24"/>
            <w:szCs w:val="24"/>
          </w:rPr>
          <w:delText> </w:delText>
        </w:r>
      </w:del>
      <w:r>
        <w:rPr>
          <w:rFonts w:ascii="Times New Roman" w:hAnsi="Times New Roman" w:cs="Times New Roman"/>
          <w:sz w:val="24"/>
          <w:szCs w:val="24"/>
        </w:rPr>
        <w:t>of ischemic stroke.</w:t>
      </w:r>
      <w:r>
        <w:rPr>
          <w:rFonts w:ascii="Times New Roman" w:hAnsi="Times New Roman" w:cs="Times New Roman" w:hint="eastAsia"/>
          <w:sz w:val="24"/>
          <w:szCs w:val="24"/>
        </w:rPr>
        <w:t xml:space="preserve"> Therefore,</w:t>
      </w:r>
      <w:r>
        <w:rPr>
          <w:rFonts w:ascii="Times New Roman" w:hAnsi="Times New Roman" w:cs="Times New Roman"/>
          <w:sz w:val="24"/>
          <w:szCs w:val="24"/>
        </w:rPr>
        <w:t xml:space="preserve"> </w:t>
      </w:r>
      <w:ins w:id="474" w:author="Guobo Chen" w:date="2020-11-13T13:58:00Z">
        <w:r>
          <w:rPr>
            <w:rFonts w:ascii="Times New Roman" w:hAnsi="Times New Roman" w:cs="Times New Roman"/>
            <w:sz w:val="24"/>
            <w:szCs w:val="24"/>
          </w:rPr>
          <w:t xml:space="preserve">little is known on </w:t>
        </w:r>
      </w:ins>
      <w:del w:id="475" w:author="Guobo Chen" w:date="2020-11-13T13:58:00Z">
        <w:r>
          <w:rPr>
            <w:rFonts w:ascii="Times New Roman" w:hAnsi="Times New Roman" w:cs="Times New Roman"/>
            <w:sz w:val="24"/>
            <w:szCs w:val="24"/>
          </w:rPr>
          <w:delText xml:space="preserve">there is still unclear that </w:delText>
        </w:r>
      </w:del>
      <w:r>
        <w:rPr>
          <w:rFonts w:ascii="Times New Roman" w:hAnsi="Times New Roman" w:cs="Times New Roman"/>
          <w:sz w:val="24"/>
          <w:szCs w:val="24"/>
        </w:rPr>
        <w:t xml:space="preserve">the reaction of systemic immune response after ischemic stroke, and is still controversial </w:t>
      </w:r>
      <w:del w:id="476" w:author="Guobo Chen" w:date="2020-11-13T13:58:00Z">
        <w:r>
          <w:rPr>
            <w:rFonts w:ascii="Times New Roman" w:hAnsi="Times New Roman" w:cs="Times New Roman"/>
            <w:sz w:val="24"/>
            <w:szCs w:val="24"/>
          </w:rPr>
          <w:delText xml:space="preserve">that </w:delText>
        </w:r>
      </w:del>
      <w:r>
        <w:rPr>
          <w:rFonts w:ascii="Times New Roman" w:hAnsi="Times New Roman" w:cs="Times New Roman"/>
          <w:sz w:val="24"/>
          <w:szCs w:val="24"/>
        </w:rPr>
        <w:t>whether the immune response has benefits or hazards.</w:t>
      </w:r>
    </w:p>
    <w:p w14:paraId="470D505E" w14:textId="77777777" w:rsidR="003F54C0" w:rsidRDefault="003F54C0">
      <w:pPr>
        <w:spacing w:line="360" w:lineRule="auto"/>
        <w:ind w:firstLineChars="200" w:firstLine="480"/>
        <w:rPr>
          <w:rFonts w:ascii="Times New Roman" w:hAnsi="Times New Roman" w:cs="Times New Roman"/>
          <w:sz w:val="24"/>
          <w:szCs w:val="24"/>
          <w:highlight w:val="yellow"/>
        </w:rPr>
      </w:pPr>
    </w:p>
    <w:p w14:paraId="64D110D8" w14:textId="1B680967" w:rsidR="003F54C0" w:rsidRDefault="003C0E66">
      <w:pPr>
        <w:spacing w:line="360" w:lineRule="auto"/>
        <w:ind w:firstLineChars="200" w:firstLine="480"/>
        <w:rPr>
          <w:rFonts w:ascii="Times New Roman" w:hAnsi="Times New Roman" w:cs="Times New Roman"/>
          <w:sz w:val="24"/>
          <w:szCs w:val="24"/>
          <w:highlight w:val="yellow"/>
        </w:rPr>
      </w:pPr>
      <w:r>
        <w:rPr>
          <w:rFonts w:ascii="Times New Roman" w:hAnsi="Times New Roman" w:cs="Times New Roman" w:hint="eastAsia"/>
          <w:sz w:val="24"/>
          <w:szCs w:val="24"/>
        </w:rPr>
        <w:t>H</w:t>
      </w:r>
      <w:r>
        <w:rPr>
          <w:rFonts w:ascii="Times New Roman" w:hAnsi="Times New Roman" w:cs="Times New Roman"/>
          <w:sz w:val="24"/>
          <w:szCs w:val="24"/>
        </w:rPr>
        <w:t xml:space="preserve">ere we used immunophenotyping assays by </w:t>
      </w:r>
      <w:r w:rsidRPr="007A791C">
        <w:rPr>
          <w:rFonts w:ascii="Times New Roman" w:hAnsi="Times New Roman" w:cs="Times New Roman"/>
          <w:sz w:val="24"/>
          <w:szCs w:val="24"/>
          <w:rPrChange w:id="477" w:author="cc" w:date="2021-01-21T15:19:00Z">
            <w:rPr>
              <w:rFonts w:ascii="Times New Roman" w:hAnsi="Times New Roman" w:cs="Times New Roman"/>
              <w:sz w:val="24"/>
              <w:szCs w:val="24"/>
              <w:highlight w:val="green"/>
            </w:rPr>
          </w:rPrChange>
        </w:rPr>
        <w:t>single-cell mass cytometry</w:t>
      </w:r>
      <w:r w:rsidRPr="007A791C">
        <w:rPr>
          <w:rFonts w:ascii="Times New Roman" w:hAnsi="Times New Roman" w:cs="Times New Roman"/>
          <w:sz w:val="24"/>
          <w:szCs w:val="24"/>
        </w:rPr>
        <w:t xml:space="preserve"> to</w:t>
      </w:r>
      <w:r>
        <w:rPr>
          <w:rFonts w:ascii="Times New Roman" w:hAnsi="Times New Roman" w:cs="Times New Roman"/>
          <w:sz w:val="24"/>
          <w:szCs w:val="24"/>
        </w:rPr>
        <w:t xml:space="preserve"> comprehensively and functionally characterize the systemic immune response within 24 hours after ischemic stroke in peripheral blood samples from 255 patients. We </w:t>
      </w:r>
      <w:ins w:id="478" w:author="Guobo Chen" w:date="2020-11-13T14:03:00Z">
        <w:r>
          <w:rPr>
            <w:rFonts w:ascii="Times New Roman" w:hAnsi="Times New Roman" w:cs="Times New Roman"/>
            <w:sz w:val="24"/>
            <w:szCs w:val="24"/>
          </w:rPr>
          <w:t xml:space="preserve">investigated </w:t>
        </w:r>
      </w:ins>
      <w:del w:id="479" w:author="Guobo Chen" w:date="2020-11-13T14:03:00Z">
        <w:r>
          <w:rPr>
            <w:rFonts w:ascii="Times New Roman" w:hAnsi="Times New Roman" w:cs="Times New Roman"/>
            <w:sz w:val="24"/>
            <w:szCs w:val="24"/>
          </w:rPr>
          <w:delText xml:space="preserve">analyzed </w:delText>
        </w:r>
      </w:del>
      <w:r>
        <w:rPr>
          <w:rFonts w:ascii="Times New Roman" w:hAnsi="Times New Roman" w:cs="Times New Roman"/>
          <w:sz w:val="24"/>
          <w:szCs w:val="24"/>
        </w:rPr>
        <w:t>the relationship between overall survival and immunophenotyping of peripheral blood</w:t>
      </w:r>
      <w:ins w:id="480" w:author="Guobo Chen" w:date="2020-11-13T14:03:00Z">
        <w:r>
          <w:rPr>
            <w:rFonts w:ascii="Times New Roman" w:hAnsi="Times New Roman" w:cs="Times New Roman"/>
            <w:sz w:val="24"/>
            <w:szCs w:val="24"/>
          </w:rPr>
          <w:t>,</w:t>
        </w:r>
      </w:ins>
      <w:r>
        <w:rPr>
          <w:rFonts w:ascii="Times New Roman" w:hAnsi="Times New Roman" w:cs="Times New Roman"/>
          <w:sz w:val="24"/>
          <w:szCs w:val="24"/>
        </w:rPr>
        <w:t xml:space="preserve"> which included lymphocyte, monocyte, DC cell and NK cell subsets. In addition, the survival rate were followed to assess the relationship between immune response and prognosis.</w:t>
      </w:r>
      <w:del w:id="481" w:author="123" w:date="2020-11-30T20:59:00Z">
        <w:r>
          <w:rPr>
            <w:rFonts w:ascii="Times New Roman" w:hAnsi="Times New Roman" w:cs="Times New Roman"/>
            <w:sz w:val="24"/>
            <w:szCs w:val="24"/>
          </w:rPr>
          <w:delText xml:space="preserve"> </w:delText>
        </w:r>
      </w:del>
      <w:ins w:id="482" w:author="Guobo Chen" w:date="2020-11-13T14:08:00Z">
        <w:del w:id="483" w:author="123" w:date="2020-11-30T20:59:00Z">
          <w:r>
            <w:rPr>
              <w:rFonts w:ascii="Times New Roman" w:hAnsi="Times New Roman" w:cs="Times New Roman"/>
              <w:sz w:val="24"/>
              <w:szCs w:val="24"/>
            </w:rPr>
            <w:delText>,</w:delText>
          </w:r>
        </w:del>
      </w:ins>
      <w:del w:id="484" w:author="123" w:date="2020-11-30T20:59:00Z">
        <w:r>
          <w:rPr>
            <w:rFonts w:ascii="Times New Roman" w:hAnsi="Times New Roman" w:cs="Times New Roman"/>
            <w:sz w:val="24"/>
            <w:szCs w:val="24"/>
          </w:rPr>
          <w:delText xml:space="preserve"> and</w:delText>
        </w:r>
      </w:del>
      <w:r>
        <w:rPr>
          <w:rFonts w:ascii="Times New Roman" w:hAnsi="Times New Roman" w:cs="Times New Roman"/>
          <w:sz w:val="24"/>
          <w:szCs w:val="24"/>
        </w:rPr>
        <w:t xml:space="preserve"> </w:t>
      </w:r>
      <w:ins w:id="485" w:author="123" w:date="2020-11-30T20:59:00Z">
        <w:r>
          <w:rPr>
            <w:rFonts w:ascii="Times New Roman" w:hAnsi="Times New Roman" w:cs="Times New Roman"/>
            <w:sz w:val="24"/>
            <w:szCs w:val="24"/>
          </w:rPr>
          <w:t>A</w:t>
        </w:r>
      </w:ins>
      <w:ins w:id="486" w:author="Guobo Chen" w:date="2020-11-13T14:08:00Z">
        <w:del w:id="487" w:author="123" w:date="2020-11-30T20:59:00Z">
          <w:r>
            <w:rPr>
              <w:rFonts w:ascii="Times New Roman" w:hAnsi="Times New Roman" w:cs="Times New Roman"/>
              <w:sz w:val="24"/>
              <w:szCs w:val="24"/>
            </w:rPr>
            <w:delText>a</w:delText>
          </w:r>
        </w:del>
        <w:r>
          <w:rPr>
            <w:rFonts w:ascii="Times New Roman" w:hAnsi="Times New Roman" w:cs="Times New Roman"/>
            <w:sz w:val="24"/>
            <w:szCs w:val="24"/>
          </w:rPr>
          <w:t xml:space="preserve">fter ischemic stroke </w:t>
        </w:r>
      </w:ins>
      <w:r>
        <w:rPr>
          <w:rFonts w:ascii="Times New Roman" w:hAnsi="Times New Roman" w:cs="Times New Roman"/>
          <w:sz w:val="24"/>
          <w:szCs w:val="24"/>
        </w:rPr>
        <w:t>the systemic immune response were inhibited</w:t>
      </w:r>
      <w:ins w:id="488" w:author="Guobo Chen" w:date="2020-11-13T14:08:00Z">
        <w:r>
          <w:rPr>
            <w:rFonts w:ascii="Times New Roman" w:hAnsi="Times New Roman" w:cs="Times New Roman"/>
            <w:sz w:val="24"/>
            <w:szCs w:val="24"/>
          </w:rPr>
          <w:t>,</w:t>
        </w:r>
      </w:ins>
      <w:r>
        <w:rPr>
          <w:rFonts w:ascii="Times New Roman" w:hAnsi="Times New Roman" w:cs="Times New Roman"/>
          <w:sz w:val="24"/>
          <w:szCs w:val="24"/>
        </w:rPr>
        <w:t xml:space="preserve"> </w:t>
      </w:r>
      <w:del w:id="489" w:author="Guobo Chen" w:date="2020-11-13T14:08:00Z">
        <w:r>
          <w:rPr>
            <w:rFonts w:ascii="Times New Roman" w:hAnsi="Times New Roman" w:cs="Times New Roman"/>
            <w:sz w:val="24"/>
            <w:szCs w:val="24"/>
          </w:rPr>
          <w:delText xml:space="preserve">after ischemic stroke </w:delText>
        </w:r>
      </w:del>
      <w:ins w:id="490" w:author="Guobo Chen" w:date="2020-11-13T14:10:00Z">
        <w:r>
          <w:rPr>
            <w:rFonts w:ascii="Times New Roman" w:hAnsi="Times New Roman" w:cs="Times New Roman"/>
            <w:sz w:val="24"/>
            <w:szCs w:val="24"/>
          </w:rPr>
          <w:t xml:space="preserve">a </w:t>
        </w:r>
      </w:ins>
      <w:del w:id="491" w:author="Guobo Chen" w:date="2020-11-13T14:10:00Z">
        <w:r>
          <w:rPr>
            <w:rFonts w:ascii="Times New Roman" w:hAnsi="Times New Roman" w:cs="Times New Roman"/>
            <w:sz w:val="24"/>
            <w:szCs w:val="24"/>
          </w:rPr>
          <w:delText xml:space="preserve">which </w:delText>
        </w:r>
      </w:del>
      <w:del w:id="492" w:author="Guobo Chen" w:date="2020-11-13T14:11:00Z">
        <w:r>
          <w:rPr>
            <w:rFonts w:ascii="Times New Roman" w:hAnsi="Times New Roman" w:cs="Times New Roman"/>
            <w:sz w:val="24"/>
            <w:szCs w:val="24"/>
          </w:rPr>
          <w:delText xml:space="preserve">leading </w:delText>
        </w:r>
      </w:del>
      <w:ins w:id="493" w:author="Guobo Chen" w:date="2020-11-13T14:10:00Z">
        <w:r>
          <w:rPr>
            <w:rFonts w:ascii="Times New Roman" w:hAnsi="Times New Roman" w:cs="Times New Roman"/>
            <w:sz w:val="24"/>
            <w:szCs w:val="24"/>
          </w:rPr>
          <w:t>fa</w:t>
        </w:r>
      </w:ins>
      <w:ins w:id="494" w:author="Guobo Chen" w:date="2020-11-13T14:11:00Z">
        <w:r>
          <w:rPr>
            <w:rFonts w:ascii="Times New Roman" w:hAnsi="Times New Roman" w:cs="Times New Roman"/>
            <w:sz w:val="24"/>
            <w:szCs w:val="24"/>
          </w:rPr>
          <w:t xml:space="preserve">ctor that led </w:t>
        </w:r>
      </w:ins>
      <w:r>
        <w:rPr>
          <w:rFonts w:ascii="Times New Roman" w:hAnsi="Times New Roman" w:cs="Times New Roman"/>
          <w:sz w:val="24"/>
          <w:szCs w:val="24"/>
        </w:rPr>
        <w:t>to poor prognosis and lower overall survival rate. These set of immunophenotyping with peripheral blood provide a promising and easily accessible post-stroke biomarkers to predicts functional outcomes after ischemic stroke.</w:t>
      </w:r>
    </w:p>
    <w:p w14:paraId="55D9612A" w14:textId="77777777" w:rsidR="003F54C0" w:rsidRPr="003F54C0" w:rsidRDefault="003F54C0">
      <w:pPr>
        <w:spacing w:line="360" w:lineRule="auto"/>
        <w:rPr>
          <w:ins w:id="495" w:author="Guobo Chen" w:date="2020-11-12T21:10:00Z"/>
          <w:rFonts w:ascii="Times New Roman" w:hAnsi="Times New Roman" w:cs="Times New Roman"/>
          <w:b/>
          <w:sz w:val="24"/>
          <w:szCs w:val="24"/>
          <w:rPrChange w:id="496" w:author="Guobo Chen" w:date="2020-11-12T21:11:00Z">
            <w:rPr>
              <w:ins w:id="497" w:author="Guobo Chen" w:date="2020-11-12T21:10:00Z"/>
              <w:rFonts w:ascii="Times New Roman" w:hAnsi="Times New Roman" w:cs="Times New Roman"/>
              <w:b/>
              <w:sz w:val="30"/>
              <w:szCs w:val="30"/>
            </w:rPr>
          </w:rPrChange>
        </w:rPr>
        <w:pPrChange w:id="498" w:author="Guobo Chen" w:date="2020-11-12T21:18:00Z">
          <w:pPr>
            <w:spacing w:line="480" w:lineRule="auto"/>
          </w:pPr>
        </w:pPrChange>
      </w:pPr>
    </w:p>
    <w:p w14:paraId="0F716147" w14:textId="77777777" w:rsidR="003F54C0" w:rsidRPr="003F54C0" w:rsidRDefault="003F54C0">
      <w:pPr>
        <w:spacing w:line="360" w:lineRule="auto"/>
        <w:rPr>
          <w:rFonts w:ascii="Times New Roman" w:hAnsi="Times New Roman" w:cs="Times New Roman"/>
          <w:b/>
          <w:sz w:val="24"/>
          <w:szCs w:val="24"/>
          <w:rPrChange w:id="499" w:author="Guobo Chen" w:date="2020-11-12T21:11:00Z">
            <w:rPr>
              <w:rFonts w:ascii="Times New Roman" w:hAnsi="Times New Roman" w:cs="Times New Roman"/>
              <w:b/>
              <w:sz w:val="30"/>
              <w:szCs w:val="30"/>
            </w:rPr>
          </w:rPrChange>
        </w:rPr>
        <w:pPrChange w:id="500" w:author="Guobo Chen" w:date="2020-11-12T21:18:00Z">
          <w:pPr>
            <w:spacing w:line="480" w:lineRule="auto"/>
          </w:pPr>
        </w:pPrChange>
      </w:pPr>
    </w:p>
    <w:p w14:paraId="0BAD8C2E" w14:textId="77777777" w:rsidR="003F54C0" w:rsidRPr="003F54C0" w:rsidRDefault="003C0E66">
      <w:pPr>
        <w:spacing w:line="360" w:lineRule="auto"/>
        <w:rPr>
          <w:rFonts w:ascii="Times New Roman" w:hAnsi="Times New Roman" w:cs="Times New Roman"/>
          <w:b/>
          <w:sz w:val="24"/>
          <w:szCs w:val="24"/>
          <w:rPrChange w:id="501" w:author="Guobo Chen" w:date="2020-11-13T14:00:00Z">
            <w:rPr>
              <w:rFonts w:ascii="Times New Roman" w:hAnsi="Times New Roman" w:cs="Times New Roman"/>
              <w:b/>
              <w:sz w:val="30"/>
              <w:szCs w:val="30"/>
            </w:rPr>
          </w:rPrChange>
        </w:rPr>
        <w:pPrChange w:id="502" w:author="CYR" w:date="2021-04-09T15:17:00Z">
          <w:pPr>
            <w:spacing w:line="480" w:lineRule="auto"/>
          </w:pPr>
        </w:pPrChange>
      </w:pPr>
      <w:ins w:id="503" w:author="Guobo Chen" w:date="2020-11-12T21:10:00Z">
        <w:r>
          <w:rPr>
            <w:rFonts w:ascii="Times New Roman" w:hAnsi="Times New Roman" w:cs="Times New Roman"/>
            <w:b/>
            <w:sz w:val="24"/>
            <w:szCs w:val="24"/>
            <w:rPrChange w:id="504" w:author="Guobo Chen" w:date="2020-11-13T14:00:00Z">
              <w:rPr>
                <w:rFonts w:ascii="Times New Roman" w:hAnsi="Times New Roman" w:cs="Times New Roman"/>
                <w:b/>
                <w:sz w:val="30"/>
                <w:szCs w:val="30"/>
              </w:rPr>
            </w:rPrChange>
          </w:rPr>
          <w:t>Patients and Methods</w:t>
        </w:r>
      </w:ins>
      <w:del w:id="505" w:author="Guobo Chen" w:date="2020-11-12T21:10:00Z">
        <w:r>
          <w:rPr>
            <w:rFonts w:ascii="Times New Roman" w:hAnsi="Times New Roman" w:cs="Times New Roman"/>
            <w:b/>
            <w:sz w:val="24"/>
            <w:szCs w:val="24"/>
            <w:rPrChange w:id="506" w:author="Guobo Chen" w:date="2020-11-13T14:00:00Z">
              <w:rPr>
                <w:rFonts w:ascii="Times New Roman" w:hAnsi="Times New Roman" w:cs="Times New Roman"/>
                <w:b/>
                <w:sz w:val="30"/>
                <w:szCs w:val="30"/>
              </w:rPr>
            </w:rPrChange>
          </w:rPr>
          <w:delText>PATIENTS AND METHODS</w:delText>
        </w:r>
      </w:del>
    </w:p>
    <w:p w14:paraId="1BE77AB5" w14:textId="77777777" w:rsidR="003F54C0" w:rsidRPr="003F54C0" w:rsidRDefault="003C0E66">
      <w:pPr>
        <w:spacing w:line="360" w:lineRule="auto"/>
        <w:rPr>
          <w:rFonts w:ascii="Times New Roman" w:hAnsi="Times New Roman" w:cs="Times New Roman"/>
          <w:b/>
          <w:bCs/>
          <w:sz w:val="24"/>
          <w:szCs w:val="24"/>
          <w:rPrChange w:id="507" w:author="Guobo Chen" w:date="2020-11-12T21:15:00Z">
            <w:rPr>
              <w:rFonts w:ascii="Times New Roman" w:hAnsi="Times New Roman" w:cs="Times New Roman"/>
              <w:b/>
              <w:bCs/>
              <w:sz w:val="28"/>
              <w:szCs w:val="28"/>
            </w:rPr>
          </w:rPrChange>
        </w:rPr>
        <w:pPrChange w:id="508" w:author="Guobo Chen" w:date="2020-11-13T13:59:00Z">
          <w:pPr>
            <w:spacing w:line="480" w:lineRule="auto"/>
          </w:pPr>
        </w:pPrChange>
      </w:pPr>
      <w:r>
        <w:rPr>
          <w:rFonts w:ascii="Times New Roman" w:hAnsi="Times New Roman" w:cs="Times New Roman"/>
          <w:b/>
          <w:bCs/>
          <w:sz w:val="24"/>
          <w:szCs w:val="24"/>
          <w:rPrChange w:id="509" w:author="Guobo Chen" w:date="2020-11-12T21:15:00Z">
            <w:rPr>
              <w:rFonts w:ascii="Times New Roman" w:hAnsi="Times New Roman" w:cs="Times New Roman"/>
              <w:b/>
              <w:bCs/>
              <w:sz w:val="28"/>
              <w:szCs w:val="28"/>
            </w:rPr>
          </w:rPrChange>
        </w:rPr>
        <w:t>Study Design and Population</w:t>
      </w:r>
    </w:p>
    <w:p w14:paraId="1A5B3BDC" w14:textId="0697A84C" w:rsidR="003F54C0" w:rsidRPr="00F01E3A" w:rsidRDefault="003C0E66" w:rsidP="005073DE">
      <w:pPr>
        <w:spacing w:line="360" w:lineRule="auto"/>
        <w:ind w:firstLineChars="200" w:firstLine="480"/>
        <w:rPr>
          <w:rFonts w:ascii="Times New Roman" w:hAnsi="Times New Roman" w:cs="Times New Roman"/>
          <w:b/>
          <w:bCs/>
          <w:sz w:val="24"/>
          <w:szCs w:val="24"/>
          <w:rPrChange w:id="510" w:author="CYR" w:date="2021-04-09T10:41:00Z">
            <w:rPr>
              <w:rFonts w:ascii="Times New Roman" w:hAnsi="Times New Roman" w:cs="Times New Roman"/>
              <w:sz w:val="24"/>
              <w:szCs w:val="24"/>
            </w:rPr>
          </w:rPrChange>
        </w:rPr>
      </w:pPr>
      <w:r>
        <w:rPr>
          <w:rFonts w:ascii="Times New Roman" w:hAnsi="Times New Roman" w:cs="Times New Roman"/>
          <w:sz w:val="24"/>
          <w:szCs w:val="24"/>
        </w:rPr>
        <w:t xml:space="preserve">A retrospective study was conducted on a primary cohort of </w:t>
      </w:r>
      <w:ins w:id="511" w:author="Guobo Chen" w:date="2020-11-13T14:11:00Z">
        <w:r>
          <w:rPr>
            <w:rFonts w:ascii="Times New Roman" w:hAnsi="Times New Roman" w:cs="Times New Roman"/>
            <w:sz w:val="24"/>
            <w:szCs w:val="24"/>
          </w:rPr>
          <w:t xml:space="preserve">the </w:t>
        </w:r>
      </w:ins>
      <w:r>
        <w:rPr>
          <w:rFonts w:ascii="Times New Roman" w:hAnsi="Times New Roman" w:cs="Times New Roman"/>
          <w:sz w:val="24"/>
          <w:szCs w:val="24"/>
        </w:rPr>
        <w:t>patients who</w:t>
      </w:r>
      <w:r>
        <w:rPr>
          <w:rFonts w:ascii="Times New Roman" w:hAnsi="Times New Roman" w:cs="Times New Roman" w:hint="eastAsia"/>
          <w:sz w:val="24"/>
          <w:szCs w:val="24"/>
        </w:rPr>
        <w:t xml:space="preserve"> </w:t>
      </w:r>
      <w:ins w:id="512" w:author="123" w:date="2020-12-03T08:45:00Z">
        <w:r>
          <w:rPr>
            <w:rFonts w:ascii="Times New Roman" w:hAnsi="Times New Roman" w:cs="Times New Roman"/>
            <w:sz w:val="24"/>
            <w:szCs w:val="24"/>
          </w:rPr>
          <w:t>diagnosed as</w:t>
        </w:r>
      </w:ins>
      <w:del w:id="513" w:author="123" w:date="2020-12-03T08:45:00Z">
        <w:r>
          <w:rPr>
            <w:rFonts w:ascii="Times New Roman" w:hAnsi="Times New Roman" w:cs="Times New Roman"/>
            <w:sz w:val="24"/>
            <w:szCs w:val="24"/>
          </w:rPr>
          <w:delText xml:space="preserve">underwent </w:delText>
        </w:r>
      </w:del>
      <w:ins w:id="514" w:author="123" w:date="2020-11-30T21:00:00Z">
        <w:r>
          <w:rPr>
            <w:rFonts w:ascii="Times New Roman" w:hAnsi="Times New Roman" w:cs="Times New Roman"/>
            <w:sz w:val="24"/>
            <w:szCs w:val="24"/>
          </w:rPr>
          <w:t xml:space="preserve"> </w:t>
        </w:r>
      </w:ins>
      <w:ins w:id="515" w:author="cc" w:date="2021-03-19T13:33:00Z">
        <w:r w:rsidR="00DC476A">
          <w:rPr>
            <w:rFonts w:ascii="Times New Roman" w:hAnsi="Times New Roman" w:cs="Times New Roman" w:hint="eastAsia"/>
            <w:sz w:val="24"/>
            <w:szCs w:val="24"/>
          </w:rPr>
          <w:t>acute</w:t>
        </w:r>
        <w:r w:rsidR="00DC476A">
          <w:rPr>
            <w:rFonts w:ascii="Times New Roman" w:hAnsi="Times New Roman" w:cs="Times New Roman"/>
            <w:sz w:val="24"/>
            <w:szCs w:val="24"/>
          </w:rPr>
          <w:t xml:space="preserve"> </w:t>
        </w:r>
      </w:ins>
      <w:commentRangeStart w:id="516"/>
      <w:r>
        <w:rPr>
          <w:rFonts w:ascii="Times New Roman" w:hAnsi="Times New Roman" w:cs="Times New Roman"/>
          <w:sz w:val="24"/>
          <w:szCs w:val="24"/>
        </w:rPr>
        <w:t>ischemic stroke</w:t>
      </w:r>
      <w:commentRangeEnd w:id="516"/>
      <w:r>
        <w:rPr>
          <w:rStyle w:val="af1"/>
        </w:rPr>
        <w:commentReference w:id="516"/>
      </w:r>
      <w:r>
        <w:rPr>
          <w:rFonts w:ascii="Times New Roman" w:hAnsi="Times New Roman" w:cs="Times New Roman"/>
          <w:sz w:val="24"/>
          <w:szCs w:val="24"/>
        </w:rPr>
        <w:t xml:space="preserve"> and other mild neurological disease</w:t>
      </w:r>
      <w:ins w:id="517" w:author="Guobo Chen" w:date="2020-11-13T14:12:00Z">
        <w:r>
          <w:rPr>
            <w:rFonts w:ascii="Times New Roman" w:hAnsi="Times New Roman" w:cs="Times New Roman"/>
            <w:sz w:val="24"/>
            <w:szCs w:val="24"/>
          </w:rPr>
          <w:t>s</w:t>
        </w:r>
      </w:ins>
      <w:r>
        <w:rPr>
          <w:rFonts w:ascii="Times New Roman" w:hAnsi="Times New Roman" w:cs="Times New Roman"/>
          <w:sz w:val="24"/>
          <w:szCs w:val="24"/>
        </w:rPr>
        <w:t xml:space="preserve"> but not vascular diseases between January 2016 and December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2019 </w:t>
      </w:r>
      <w:r>
        <w:rPr>
          <w:rFonts w:ascii="Times New Roman" w:hAnsi="Times New Roman" w:cs="Times New Roman" w:hint="eastAsia"/>
          <w:sz w:val="24"/>
          <w:szCs w:val="24"/>
        </w:rPr>
        <w:t>in</w:t>
      </w:r>
      <w:r>
        <w:rPr>
          <w:rFonts w:ascii="Times New Roman" w:hAnsi="Times New Roman" w:cs="Times New Roman"/>
          <w:sz w:val="24"/>
          <w:szCs w:val="24"/>
        </w:rPr>
        <w:t xml:space="preserve"> Zhejiang Provincial People’s Hospital</w:t>
      </w:r>
      <w:ins w:id="518" w:author="Guobo Chen" w:date="2020-11-12T21:11:00Z">
        <w:r>
          <w:rPr>
            <w:rFonts w:ascii="Times New Roman" w:hAnsi="Times New Roman" w:cs="Times New Roman"/>
            <w:sz w:val="24"/>
            <w:szCs w:val="24"/>
          </w:rPr>
          <w:t>, Hangzhou, Zhejiang Province, China</w:t>
        </w:r>
      </w:ins>
      <w:r>
        <w:rPr>
          <w:rFonts w:ascii="Times New Roman" w:hAnsi="Times New Roman" w:cs="Times New Roman"/>
          <w:sz w:val="24"/>
          <w:szCs w:val="24"/>
        </w:rPr>
        <w:t xml:space="preserve">. </w:t>
      </w:r>
      <w:ins w:id="519" w:author="Guobo Chen" w:date="2020-11-13T14:12:00Z">
        <w:r>
          <w:rPr>
            <w:rFonts w:ascii="Times New Roman" w:hAnsi="Times New Roman" w:cs="Times New Roman"/>
            <w:sz w:val="24"/>
            <w:szCs w:val="24"/>
          </w:rPr>
          <w:t xml:space="preserve">The </w:t>
        </w:r>
      </w:ins>
      <w:del w:id="520" w:author="Guobo Chen" w:date="2020-11-13T14:12:00Z">
        <w:r>
          <w:rPr>
            <w:rFonts w:ascii="Times New Roman" w:hAnsi="Times New Roman" w:cs="Times New Roman"/>
            <w:sz w:val="24"/>
            <w:szCs w:val="24"/>
          </w:rPr>
          <w:delText xml:space="preserve">Patients </w:delText>
        </w:r>
      </w:del>
      <w:ins w:id="521" w:author="Guobo Chen" w:date="2020-11-13T14:12:00Z">
        <w:r>
          <w:rPr>
            <w:rFonts w:ascii="Times New Roman" w:hAnsi="Times New Roman" w:cs="Times New Roman"/>
            <w:sz w:val="24"/>
            <w:szCs w:val="24"/>
          </w:rPr>
          <w:t xml:space="preserve">patients </w:t>
        </w:r>
      </w:ins>
      <w:r>
        <w:rPr>
          <w:rFonts w:ascii="Times New Roman" w:hAnsi="Times New Roman" w:cs="Times New Roman"/>
          <w:sz w:val="24"/>
          <w:szCs w:val="24"/>
        </w:rPr>
        <w:t>were eligible for enrollment if they had</w:t>
      </w:r>
      <w:del w:id="522" w:author="Guobo Chen" w:date="2020-11-12T21:03:00Z">
        <w:r>
          <w:rPr>
            <w:rFonts w:ascii="Times New Roman" w:hAnsi="Times New Roman" w:cs="Times New Roman"/>
            <w:sz w:val="24"/>
            <w:szCs w:val="24"/>
          </w:rPr>
          <w:delText xml:space="preserve"> had</w:delText>
        </w:r>
      </w:del>
      <w:r>
        <w:rPr>
          <w:rFonts w:ascii="Times New Roman" w:hAnsi="Times New Roman" w:cs="Times New Roman"/>
          <w:sz w:val="24"/>
          <w:szCs w:val="24"/>
        </w:rPr>
        <w:t xml:space="preserve"> ischemic stroke</w:t>
      </w:r>
      <w:ins w:id="523" w:author="Guobo Chen" w:date="2020-11-13T14:12:00Z">
        <w:r>
          <w:rPr>
            <w:rFonts w:ascii="Times New Roman" w:hAnsi="Times New Roman" w:cs="Times New Roman"/>
            <w:sz w:val="24"/>
            <w:szCs w:val="24"/>
          </w:rPr>
          <w:t xml:space="preserve">, </w:t>
        </w:r>
      </w:ins>
      <w:ins w:id="524" w:author="Guobo Chen" w:date="2020-11-13T14:13:00Z">
        <w:r>
          <w:rPr>
            <w:rFonts w:ascii="Times New Roman" w:hAnsi="Times New Roman" w:cs="Times New Roman"/>
            <w:sz w:val="24"/>
            <w:szCs w:val="24"/>
          </w:rPr>
          <w:t>and</w:t>
        </w:r>
      </w:ins>
      <w:del w:id="525" w:author="Guobo Chen" w:date="2020-11-13T14:12:00Z">
        <w:r>
          <w:rPr>
            <w:rFonts w:ascii="Times New Roman" w:hAnsi="Times New Roman" w:cs="Times New Roman"/>
            <w:sz w:val="24"/>
            <w:szCs w:val="24"/>
          </w:rPr>
          <w:delText>.</w:delText>
        </w:r>
      </w:del>
      <w:r>
        <w:rPr>
          <w:rFonts w:ascii="Times New Roman" w:hAnsi="Times New Roman" w:cs="Times New Roman"/>
          <w:sz w:val="24"/>
          <w:szCs w:val="24"/>
        </w:rPr>
        <w:t xml:space="preserve"> </w:t>
      </w:r>
      <w:ins w:id="526" w:author="Guobo Chen" w:date="2020-11-13T14:13:00Z">
        <w:r>
          <w:rPr>
            <w:rFonts w:ascii="Times New Roman" w:hAnsi="Times New Roman" w:cs="Times New Roman"/>
            <w:sz w:val="24"/>
            <w:szCs w:val="24"/>
          </w:rPr>
          <w:t xml:space="preserve">then </w:t>
        </w:r>
      </w:ins>
      <w:del w:id="527" w:author="Guobo Chen" w:date="2020-11-13T14:13:00Z">
        <w:r>
          <w:rPr>
            <w:rFonts w:ascii="Times New Roman" w:hAnsi="Times New Roman" w:cs="Times New Roman"/>
            <w:sz w:val="24"/>
            <w:szCs w:val="24"/>
          </w:rPr>
          <w:delText xml:space="preserve">All the patients </w:delText>
        </w:r>
      </w:del>
      <w:r>
        <w:rPr>
          <w:rFonts w:ascii="Times New Roman" w:hAnsi="Times New Roman" w:cs="Times New Roman"/>
          <w:sz w:val="24"/>
          <w:szCs w:val="24"/>
        </w:rPr>
        <w:t>were evaluated by stroke specialists. A</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total of 500 patients assessed for eligibility </w:t>
      </w:r>
      <w:ins w:id="528" w:author="wang ying" w:date="2021-01-31T15:37:00Z">
        <w:r w:rsidR="00F00CD3">
          <w:rPr>
            <w:rFonts w:ascii="Times New Roman" w:hAnsi="Times New Roman" w:cs="Times New Roman"/>
            <w:sz w:val="24"/>
            <w:szCs w:val="24"/>
          </w:rPr>
          <w:t>that</w:t>
        </w:r>
      </w:ins>
      <w:del w:id="529" w:author="wang ying" w:date="2021-01-31T15:37:00Z">
        <w:r w:rsidDel="00F00CD3">
          <w:rPr>
            <w:rFonts w:ascii="Times New Roman" w:hAnsi="Times New Roman" w:cs="Times New Roman"/>
            <w:sz w:val="24"/>
            <w:szCs w:val="24"/>
          </w:rPr>
          <w:delText>who</w:delText>
        </w:r>
      </w:del>
      <w:r>
        <w:rPr>
          <w:rFonts w:ascii="Times New Roman" w:hAnsi="Times New Roman" w:cs="Times New Roman"/>
          <w:sz w:val="24"/>
          <w:szCs w:val="24"/>
        </w:rPr>
        <w:t xml:space="preserve"> included 300 individuals </w:t>
      </w:r>
      <w:del w:id="530" w:author="wang ying" w:date="2021-01-31T15:37:00Z">
        <w:r w:rsidDel="00F00CD3">
          <w:rPr>
            <w:rFonts w:ascii="Times New Roman" w:hAnsi="Times New Roman" w:cs="Times New Roman"/>
            <w:sz w:val="24"/>
            <w:szCs w:val="24"/>
          </w:rPr>
          <w:delText>who</w:delText>
        </w:r>
        <w:r w:rsidDel="00F00CD3">
          <w:rPr>
            <w:rFonts w:ascii="Times New Roman" w:hAnsi="Times New Roman" w:cs="Times New Roman" w:hint="eastAsia"/>
            <w:sz w:val="24"/>
            <w:szCs w:val="24"/>
          </w:rPr>
          <w:delText xml:space="preserve"> </w:delText>
        </w:r>
        <w:r w:rsidDel="00F00CD3">
          <w:rPr>
            <w:rFonts w:ascii="Times New Roman" w:hAnsi="Times New Roman" w:cs="Times New Roman"/>
            <w:sz w:val="24"/>
            <w:szCs w:val="24"/>
          </w:rPr>
          <w:delText>underwent</w:delText>
        </w:r>
      </w:del>
      <w:ins w:id="531" w:author="wang ying" w:date="2021-01-31T15:37:00Z">
        <w:r w:rsidR="00F00CD3">
          <w:rPr>
            <w:rFonts w:ascii="Times New Roman" w:hAnsi="Times New Roman" w:cs="Times New Roman"/>
            <w:sz w:val="24"/>
            <w:szCs w:val="24"/>
          </w:rPr>
          <w:t>were diagnosed with acute</w:t>
        </w:r>
      </w:ins>
      <w:r>
        <w:rPr>
          <w:rFonts w:ascii="Times New Roman" w:hAnsi="Times New Roman" w:cs="Times New Roman"/>
          <w:sz w:val="24"/>
          <w:szCs w:val="24"/>
        </w:rPr>
        <w:t xml:space="preserve"> ischemic stroke</w:t>
      </w:r>
      <w:ins w:id="532" w:author="wang ying" w:date="2021-01-31T15:37:00Z">
        <w:r w:rsidR="00F00CD3">
          <w:rPr>
            <w:rFonts w:ascii="Times New Roman" w:hAnsi="Times New Roman" w:cs="Times New Roman"/>
            <w:sz w:val="24"/>
            <w:szCs w:val="24"/>
          </w:rPr>
          <w:t xml:space="preserve">, were </w:t>
        </w:r>
      </w:ins>
      <w:del w:id="533" w:author="wang ying" w:date="2021-01-31T15:37:00Z">
        <w:r w:rsidDel="00F00CD3">
          <w:rPr>
            <w:rFonts w:ascii="Times New Roman" w:hAnsi="Times New Roman" w:cs="Times New Roman"/>
            <w:sz w:val="24"/>
            <w:szCs w:val="24"/>
          </w:rPr>
          <w:delText xml:space="preserve"> </w:delText>
        </w:r>
      </w:del>
      <w:ins w:id="534" w:author="123" w:date="2020-11-15T23:33:00Z">
        <w:del w:id="535" w:author="wang ying" w:date="2021-01-31T15:37:00Z">
          <w:r w:rsidDel="00F00CD3">
            <w:rPr>
              <w:rFonts w:ascii="Times New Roman" w:hAnsi="Times New Roman" w:cs="Times New Roman"/>
              <w:sz w:val="24"/>
              <w:szCs w:val="24"/>
            </w:rPr>
            <w:delText xml:space="preserve">which were </w:delText>
          </w:r>
        </w:del>
        <w:r>
          <w:rPr>
            <w:rFonts w:ascii="Times New Roman" w:hAnsi="Times New Roman" w:cs="Times New Roman"/>
            <w:sz w:val="24"/>
            <w:szCs w:val="24"/>
          </w:rPr>
          <w:t xml:space="preserve">regarded as the </w:t>
        </w:r>
      </w:ins>
      <w:ins w:id="536" w:author="123" w:date="2020-11-15T23:34:00Z">
        <w:r>
          <w:rPr>
            <w:rFonts w:ascii="Times New Roman" w:hAnsi="Times New Roman" w:cs="Times New Roman"/>
            <w:sz w:val="24"/>
            <w:szCs w:val="24"/>
          </w:rPr>
          <w:t xml:space="preserve">acute </w:t>
        </w:r>
      </w:ins>
      <w:ins w:id="537" w:author="123" w:date="2020-11-15T23:33:00Z">
        <w:r>
          <w:rPr>
            <w:rFonts w:ascii="Times New Roman" w:hAnsi="Times New Roman" w:cs="Times New Roman"/>
            <w:sz w:val="24"/>
            <w:szCs w:val="24"/>
          </w:rPr>
          <w:t>ischemic gro</w:t>
        </w:r>
      </w:ins>
      <w:ins w:id="538" w:author="123" w:date="2020-11-15T23:34:00Z">
        <w:r>
          <w:rPr>
            <w:rFonts w:ascii="Times New Roman" w:hAnsi="Times New Roman" w:cs="Times New Roman"/>
            <w:sz w:val="24"/>
            <w:szCs w:val="24"/>
          </w:rPr>
          <w:t>up</w:t>
        </w:r>
      </w:ins>
      <w:ins w:id="539" w:author="wang ying" w:date="2021-01-31T15:37:00Z">
        <w:r w:rsidR="00F00CD3">
          <w:rPr>
            <w:rFonts w:ascii="Times New Roman" w:hAnsi="Times New Roman" w:cs="Times New Roman"/>
            <w:sz w:val="24"/>
            <w:szCs w:val="24"/>
          </w:rPr>
          <w:t>,</w:t>
        </w:r>
      </w:ins>
      <w:ins w:id="540" w:author="123" w:date="2020-11-15T23:34:00Z">
        <w:r>
          <w:rPr>
            <w:rFonts w:ascii="Times New Roman" w:hAnsi="Times New Roman" w:cs="Times New Roman"/>
            <w:sz w:val="24"/>
            <w:szCs w:val="24"/>
          </w:rPr>
          <w:t xml:space="preserve"> </w:t>
        </w:r>
      </w:ins>
      <w:del w:id="541" w:author="wang ying" w:date="2021-01-31T15:37:00Z">
        <w:r w:rsidDel="00F00CD3">
          <w:rPr>
            <w:rFonts w:ascii="Times New Roman" w:hAnsi="Times New Roman" w:cs="Times New Roman"/>
            <w:sz w:val="24"/>
            <w:szCs w:val="24"/>
          </w:rPr>
          <w:delText xml:space="preserve">and </w:delText>
        </w:r>
      </w:del>
      <w:ins w:id="542" w:author="wang ying" w:date="2021-01-31T15:37:00Z">
        <w:r w:rsidR="00F00CD3">
          <w:rPr>
            <w:rFonts w:ascii="Times New Roman" w:hAnsi="Times New Roman" w:cs="Times New Roman"/>
            <w:sz w:val="24"/>
            <w:szCs w:val="24"/>
          </w:rPr>
          <w:t xml:space="preserve">another </w:t>
        </w:r>
      </w:ins>
      <w:r>
        <w:rPr>
          <w:rFonts w:ascii="Times New Roman" w:hAnsi="Times New Roman" w:cs="Times New Roman"/>
          <w:sz w:val="24"/>
          <w:szCs w:val="24"/>
        </w:rPr>
        <w:t xml:space="preserve">200 individuals </w:t>
      </w:r>
      <w:ins w:id="543" w:author="wang ying" w:date="2021-01-31T15:37:00Z">
        <w:r w:rsidR="00F00CD3">
          <w:rPr>
            <w:rFonts w:ascii="Times New Roman" w:hAnsi="Times New Roman" w:cs="Times New Roman"/>
            <w:sz w:val="24"/>
            <w:szCs w:val="24"/>
          </w:rPr>
          <w:t xml:space="preserve">were </w:t>
        </w:r>
      </w:ins>
      <w:ins w:id="544" w:author="wang ying" w:date="2021-01-31T15:38:00Z">
        <w:r w:rsidR="00F00CD3">
          <w:rPr>
            <w:rFonts w:ascii="Times New Roman" w:hAnsi="Times New Roman" w:cs="Times New Roman"/>
            <w:sz w:val="24"/>
            <w:szCs w:val="24"/>
          </w:rPr>
          <w:t>diagnosed with</w:t>
        </w:r>
      </w:ins>
      <w:del w:id="545" w:author="wang ying" w:date="2021-01-31T15:38:00Z">
        <w:r w:rsidDel="00F00CD3">
          <w:rPr>
            <w:rFonts w:ascii="Times New Roman" w:hAnsi="Times New Roman" w:cs="Times New Roman"/>
            <w:sz w:val="24"/>
            <w:szCs w:val="24"/>
          </w:rPr>
          <w:delText xml:space="preserve"> the</w:delText>
        </w:r>
      </w:del>
      <w:r>
        <w:rPr>
          <w:rFonts w:ascii="Times New Roman" w:hAnsi="Times New Roman" w:cs="Times New Roman"/>
          <w:sz w:val="24"/>
          <w:szCs w:val="24"/>
        </w:rPr>
        <w:t xml:space="preserve"> other mild neurological </w:t>
      </w:r>
      <w:r w:rsidRPr="00D92DD1">
        <w:rPr>
          <w:rFonts w:ascii="Times New Roman" w:hAnsi="Times New Roman" w:cs="Times New Roman"/>
          <w:sz w:val="24"/>
          <w:szCs w:val="24"/>
        </w:rPr>
        <w:t>disease</w:t>
      </w:r>
      <w:ins w:id="546" w:author="cc" w:date="2021-04-08T10:40:00Z">
        <w:r w:rsidR="00A67F4F">
          <w:rPr>
            <w:rFonts w:ascii="Times New Roman" w:hAnsi="Times New Roman" w:cs="Times New Roman"/>
            <w:sz w:val="24"/>
            <w:szCs w:val="24"/>
          </w:rPr>
          <w:t>s</w:t>
        </w:r>
      </w:ins>
      <w:r w:rsidRPr="00D92DD1">
        <w:rPr>
          <w:rFonts w:ascii="Times New Roman" w:hAnsi="Times New Roman" w:cs="Times New Roman"/>
          <w:sz w:val="24"/>
          <w:szCs w:val="24"/>
        </w:rPr>
        <w:t xml:space="preserve"> but not </w:t>
      </w:r>
      <w:ins w:id="547" w:author="wang ying" w:date="2021-01-31T15:38:00Z">
        <w:r w:rsidR="00F00CD3" w:rsidRPr="00344E5D">
          <w:rPr>
            <w:rFonts w:ascii="Times New Roman" w:hAnsi="Times New Roman" w:cs="Times New Roman"/>
            <w:sz w:val="24"/>
            <w:szCs w:val="24"/>
          </w:rPr>
          <w:t xml:space="preserve">related to any </w:t>
        </w:r>
      </w:ins>
      <w:r w:rsidRPr="00FF061E">
        <w:rPr>
          <w:rFonts w:ascii="Times New Roman" w:hAnsi="Times New Roman" w:cs="Times New Roman"/>
          <w:sz w:val="24"/>
          <w:szCs w:val="24"/>
        </w:rPr>
        <w:t xml:space="preserve">vascular diseases, </w:t>
      </w:r>
      <w:del w:id="548" w:author="wang ying" w:date="2021-01-31T15:38:00Z">
        <w:r w:rsidRPr="00D92DD1" w:rsidDel="00F00CD3">
          <w:rPr>
            <w:rFonts w:ascii="Times New Roman" w:hAnsi="Times New Roman" w:cs="Times New Roman"/>
            <w:sz w:val="24"/>
            <w:szCs w:val="24"/>
          </w:rPr>
          <w:delText xml:space="preserve">which </w:delText>
        </w:r>
      </w:del>
      <w:r w:rsidRPr="00D92DD1">
        <w:rPr>
          <w:rFonts w:ascii="Times New Roman" w:hAnsi="Times New Roman" w:cs="Times New Roman"/>
          <w:sz w:val="24"/>
          <w:szCs w:val="24"/>
        </w:rPr>
        <w:t xml:space="preserve">were regarded as the </w:t>
      </w:r>
      <w:ins w:id="549" w:author="wang ying" w:date="2021-01-31T15:38:00Z">
        <w:r w:rsidR="00F00CD3" w:rsidRPr="00D92DD1">
          <w:rPr>
            <w:rFonts w:ascii="Times New Roman" w:hAnsi="Times New Roman" w:cs="Times New Roman" w:hint="eastAsia"/>
            <w:sz w:val="24"/>
            <w:szCs w:val="24"/>
          </w:rPr>
          <w:t>‘</w:t>
        </w:r>
      </w:ins>
      <w:r w:rsidRPr="00D92DD1">
        <w:rPr>
          <w:rFonts w:ascii="Times New Roman" w:hAnsi="Times New Roman" w:cs="Times New Roman"/>
          <w:sz w:val="24"/>
          <w:szCs w:val="24"/>
        </w:rPr>
        <w:t>control group</w:t>
      </w:r>
      <w:ins w:id="550" w:author="wang ying" w:date="2021-01-31T15:38:00Z">
        <w:r w:rsidR="00F00CD3" w:rsidRPr="00D92DD1">
          <w:rPr>
            <w:rFonts w:ascii="Times New Roman" w:hAnsi="Times New Roman" w:cs="Times New Roman" w:hint="eastAsia"/>
            <w:sz w:val="24"/>
            <w:szCs w:val="24"/>
          </w:rPr>
          <w:t>’</w:t>
        </w:r>
      </w:ins>
      <w:ins w:id="551" w:author="123" w:date="2020-12-03T08:45:00Z">
        <w:r w:rsidRPr="00D92DD1">
          <w:rPr>
            <w:rFonts w:ascii="Times New Roman" w:hAnsi="Times New Roman" w:cs="Times New Roman"/>
            <w:sz w:val="24"/>
            <w:szCs w:val="24"/>
          </w:rPr>
          <w:t xml:space="preserve">, </w:t>
        </w:r>
        <w:r w:rsidRPr="00D92DD1">
          <w:rPr>
            <w:rFonts w:ascii="Times New Roman" w:hAnsi="Times New Roman" w:cs="Times New Roman"/>
            <w:sz w:val="24"/>
            <w:szCs w:val="24"/>
          </w:rPr>
          <w:lastRenderedPageBreak/>
          <w:t>including</w:t>
        </w:r>
      </w:ins>
      <w:r w:rsidRPr="00D92DD1">
        <w:rPr>
          <w:rFonts w:ascii="Times New Roman" w:hAnsi="Times New Roman" w:cs="Times New Roman"/>
          <w:sz w:val="24"/>
          <w:szCs w:val="24"/>
        </w:rPr>
        <w:t xml:space="preserve"> </w:t>
      </w:r>
      <w:ins w:id="552" w:author="cc" w:date="2021-04-08T10:37:00Z">
        <w:r w:rsidR="00EB26E6">
          <w:rPr>
            <w:rFonts w:ascii="Times New Roman" w:hAnsi="Times New Roman" w:cs="Times New Roman"/>
            <w:b/>
            <w:bCs/>
            <w:sz w:val="24"/>
            <w:szCs w:val="24"/>
          </w:rPr>
          <w:t>i</w:t>
        </w:r>
      </w:ins>
      <w:ins w:id="553" w:author="Guobo Chen" w:date="2020-11-13T14:18:00Z">
        <w:r w:rsidRPr="00D92DD1">
          <w:rPr>
            <w:rFonts w:ascii="Times New Roman" w:hAnsi="Times New Roman" w:cs="Times New Roman" w:hint="eastAsia"/>
            <w:sz w:val="24"/>
            <w:szCs w:val="24"/>
          </w:rPr>
          <w:t>)</w:t>
        </w:r>
      </w:ins>
      <w:r w:rsidRPr="00344E5D">
        <w:rPr>
          <w:rFonts w:ascii="Times New Roman" w:hAnsi="Times New Roman" w:cs="Times New Roman"/>
          <w:sz w:val="24"/>
          <w:szCs w:val="24"/>
        </w:rPr>
        <w:t xml:space="preserve"> 78 </w:t>
      </w:r>
      <w:del w:id="554" w:author="wang ying" w:date="2021-01-31T15:38:00Z">
        <w:r w:rsidRPr="00D92DD1" w:rsidDel="00F00CD3">
          <w:rPr>
            <w:rFonts w:ascii="Times New Roman" w:hAnsi="Times New Roman" w:cs="Times New Roman"/>
            <w:sz w:val="24"/>
            <w:szCs w:val="24"/>
          </w:rPr>
          <w:delText xml:space="preserve">patients </w:delText>
        </w:r>
      </w:del>
      <w:r w:rsidRPr="00D92DD1">
        <w:rPr>
          <w:rFonts w:ascii="Times New Roman" w:hAnsi="Times New Roman" w:cs="Times New Roman"/>
          <w:sz w:val="24"/>
          <w:szCs w:val="24"/>
        </w:rPr>
        <w:t>with</w:t>
      </w:r>
      <w:ins w:id="555" w:author="cc" w:date="2021-04-08T10:12:00Z">
        <w:r w:rsidR="00DC129B">
          <w:rPr>
            <w:rFonts w:ascii="Times New Roman" w:hAnsi="Times New Roman" w:cs="Times New Roman"/>
            <w:sz w:val="24"/>
            <w:szCs w:val="24"/>
          </w:rPr>
          <w:t xml:space="preserve"> myasthenia gravis</w:t>
        </w:r>
      </w:ins>
      <w:r w:rsidRPr="00D92DD1">
        <w:rPr>
          <w:rFonts w:ascii="Times New Roman" w:hAnsi="Times New Roman" w:cs="Times New Roman"/>
          <w:sz w:val="24"/>
          <w:szCs w:val="24"/>
        </w:rPr>
        <w:t>;</w:t>
      </w:r>
      <w:ins w:id="556" w:author="Guobo Chen" w:date="2020-11-13T14:18:00Z">
        <w:r w:rsidRPr="00D92DD1">
          <w:rPr>
            <w:rFonts w:ascii="Times New Roman" w:hAnsi="Times New Roman" w:cs="Times New Roman"/>
            <w:sz w:val="24"/>
            <w:szCs w:val="24"/>
          </w:rPr>
          <w:t xml:space="preserve"> </w:t>
        </w:r>
        <w:r w:rsidRPr="00D92DD1">
          <w:rPr>
            <w:rFonts w:ascii="Times New Roman" w:hAnsi="Times New Roman" w:cs="Times New Roman"/>
            <w:b/>
            <w:bCs/>
            <w:sz w:val="24"/>
            <w:szCs w:val="24"/>
            <w:rPrChange w:id="557" w:author="cc" w:date="2021-04-07T19:33:00Z">
              <w:rPr>
                <w:rFonts w:ascii="Times New Roman" w:hAnsi="Times New Roman" w:cs="Times New Roman"/>
                <w:sz w:val="24"/>
                <w:szCs w:val="24"/>
              </w:rPr>
            </w:rPrChange>
          </w:rPr>
          <w:t>ii</w:t>
        </w:r>
        <w:r w:rsidRPr="00D92DD1">
          <w:rPr>
            <w:rFonts w:ascii="Times New Roman" w:hAnsi="Times New Roman" w:cs="Times New Roman"/>
            <w:sz w:val="24"/>
            <w:szCs w:val="24"/>
          </w:rPr>
          <w:t>)</w:t>
        </w:r>
      </w:ins>
      <w:r w:rsidRPr="00344E5D">
        <w:rPr>
          <w:rFonts w:ascii="Times New Roman" w:hAnsi="Times New Roman" w:cs="Times New Roman"/>
          <w:sz w:val="24"/>
          <w:szCs w:val="24"/>
        </w:rPr>
        <w:t xml:space="preserve"> 60</w:t>
      </w:r>
      <w:del w:id="558" w:author="wang ying" w:date="2021-01-31T15:38:00Z">
        <w:r w:rsidRPr="00D92DD1" w:rsidDel="00F00CD3">
          <w:rPr>
            <w:rFonts w:ascii="Times New Roman" w:hAnsi="Times New Roman" w:cs="Times New Roman"/>
            <w:sz w:val="24"/>
            <w:szCs w:val="24"/>
          </w:rPr>
          <w:delText xml:space="preserve"> patients</w:delText>
        </w:r>
      </w:del>
      <w:r w:rsidRPr="00D92DD1">
        <w:rPr>
          <w:rFonts w:ascii="Times New Roman" w:hAnsi="Times New Roman" w:cs="Times New Roman"/>
          <w:sz w:val="24"/>
          <w:szCs w:val="24"/>
        </w:rPr>
        <w:t xml:space="preserve"> with dizziness; </w:t>
      </w:r>
      <w:ins w:id="559" w:author="Guobo Chen" w:date="2020-11-13T14:18:00Z">
        <w:r w:rsidRPr="00D92DD1">
          <w:rPr>
            <w:rFonts w:ascii="Times New Roman" w:hAnsi="Times New Roman" w:cs="Times New Roman"/>
            <w:b/>
            <w:bCs/>
            <w:sz w:val="24"/>
            <w:szCs w:val="24"/>
            <w:rPrChange w:id="560" w:author="cc" w:date="2021-04-07T19:33:00Z">
              <w:rPr>
                <w:rFonts w:ascii="Times New Roman" w:hAnsi="Times New Roman" w:cs="Times New Roman"/>
                <w:sz w:val="24"/>
                <w:szCs w:val="24"/>
              </w:rPr>
            </w:rPrChange>
          </w:rPr>
          <w:t>iii</w:t>
        </w:r>
        <w:r w:rsidRPr="00D92DD1">
          <w:rPr>
            <w:rFonts w:ascii="Times New Roman" w:hAnsi="Times New Roman" w:cs="Times New Roman"/>
            <w:sz w:val="24"/>
            <w:szCs w:val="24"/>
          </w:rPr>
          <w:t xml:space="preserve">) </w:t>
        </w:r>
      </w:ins>
      <w:r w:rsidRPr="00344E5D">
        <w:rPr>
          <w:rFonts w:ascii="Times New Roman" w:hAnsi="Times New Roman" w:cs="Times New Roman"/>
          <w:sz w:val="24"/>
          <w:szCs w:val="24"/>
        </w:rPr>
        <w:t xml:space="preserve">32 </w:t>
      </w:r>
      <w:del w:id="561" w:author="wang ying" w:date="2021-01-31T15:38:00Z">
        <w:r w:rsidRPr="00D92DD1" w:rsidDel="00F00CD3">
          <w:rPr>
            <w:rFonts w:ascii="Times New Roman" w:hAnsi="Times New Roman" w:cs="Times New Roman"/>
            <w:sz w:val="24"/>
            <w:szCs w:val="24"/>
          </w:rPr>
          <w:delText xml:space="preserve">patients </w:delText>
        </w:r>
      </w:del>
      <w:r w:rsidRPr="00D92DD1">
        <w:rPr>
          <w:rFonts w:ascii="Times New Roman" w:hAnsi="Times New Roman" w:cs="Times New Roman"/>
          <w:sz w:val="24"/>
          <w:szCs w:val="24"/>
        </w:rPr>
        <w:t xml:space="preserve">with peripheral neuropathy; </w:t>
      </w:r>
      <w:ins w:id="562" w:author="Guobo Chen" w:date="2020-11-13T14:18:00Z">
        <w:r w:rsidRPr="00D92DD1">
          <w:rPr>
            <w:rFonts w:ascii="Times New Roman" w:hAnsi="Times New Roman" w:cs="Times New Roman"/>
            <w:b/>
            <w:bCs/>
            <w:sz w:val="24"/>
            <w:szCs w:val="24"/>
            <w:rPrChange w:id="563" w:author="cc" w:date="2021-04-07T19:33:00Z">
              <w:rPr>
                <w:rFonts w:ascii="Times New Roman" w:hAnsi="Times New Roman" w:cs="Times New Roman"/>
                <w:sz w:val="24"/>
                <w:szCs w:val="24"/>
              </w:rPr>
            </w:rPrChange>
          </w:rPr>
          <w:t>iv</w:t>
        </w:r>
        <w:r w:rsidRPr="00D92DD1">
          <w:rPr>
            <w:rFonts w:ascii="Times New Roman" w:hAnsi="Times New Roman" w:cs="Times New Roman"/>
            <w:sz w:val="24"/>
            <w:szCs w:val="24"/>
          </w:rPr>
          <w:t xml:space="preserve">) </w:t>
        </w:r>
      </w:ins>
      <w:r w:rsidRPr="00344E5D">
        <w:rPr>
          <w:rFonts w:ascii="Times New Roman" w:hAnsi="Times New Roman" w:cs="Times New Roman"/>
          <w:sz w:val="24"/>
          <w:szCs w:val="24"/>
        </w:rPr>
        <w:t xml:space="preserve">30 </w:t>
      </w:r>
      <w:del w:id="564" w:author="wang ying" w:date="2021-01-31T15:38:00Z">
        <w:r w:rsidRPr="00D92DD1" w:rsidDel="00F00CD3">
          <w:rPr>
            <w:rFonts w:ascii="Times New Roman" w:hAnsi="Times New Roman" w:cs="Times New Roman"/>
            <w:sz w:val="24"/>
            <w:szCs w:val="24"/>
          </w:rPr>
          <w:delText xml:space="preserve">patients </w:delText>
        </w:r>
      </w:del>
      <w:r w:rsidRPr="00D92DD1">
        <w:rPr>
          <w:rFonts w:ascii="Times New Roman" w:hAnsi="Times New Roman" w:cs="Times New Roman"/>
          <w:sz w:val="24"/>
          <w:szCs w:val="24"/>
        </w:rPr>
        <w:t xml:space="preserve">with </w:t>
      </w:r>
      <w:ins w:id="565" w:author="Guobo Chen" w:date="2020-11-12T21:13:00Z">
        <w:r w:rsidRPr="00D92DD1">
          <w:rPr>
            <w:rFonts w:ascii="Times New Roman" w:hAnsi="Times New Roman" w:cs="Times New Roman"/>
            <w:sz w:val="24"/>
            <w:szCs w:val="24"/>
          </w:rPr>
          <w:t>P</w:t>
        </w:r>
      </w:ins>
      <w:r w:rsidRPr="00D92DD1">
        <w:rPr>
          <w:rFonts w:ascii="Times New Roman" w:hAnsi="Times New Roman" w:cs="Times New Roman"/>
          <w:sz w:val="24"/>
          <w:szCs w:val="24"/>
        </w:rPr>
        <w:t>arkinson’</w:t>
      </w:r>
      <w:del w:id="566" w:author="Guobo Chen" w:date="2020-11-12T21:12:00Z">
        <w:r w:rsidRPr="00D92DD1">
          <w:rPr>
            <w:rFonts w:ascii="Times New Roman" w:hAnsi="Times New Roman" w:cs="Times New Roman"/>
            <w:sz w:val="24"/>
            <w:szCs w:val="24"/>
          </w:rPr>
          <w:delText xml:space="preserve"> </w:delText>
        </w:r>
      </w:del>
      <w:r w:rsidRPr="00D92DD1">
        <w:rPr>
          <w:rFonts w:ascii="Times New Roman" w:hAnsi="Times New Roman" w:cs="Times New Roman"/>
          <w:sz w:val="24"/>
          <w:szCs w:val="24"/>
        </w:rPr>
        <w:t xml:space="preserve">s disease. </w:t>
      </w:r>
      <w:commentRangeStart w:id="567"/>
      <w:ins w:id="568" w:author="cc" w:date="2021-04-08T10:13:00Z">
        <w:r w:rsidR="0074766E">
          <w:rPr>
            <w:rFonts w:ascii="Times New Roman" w:hAnsi="Times New Roman" w:cs="Times New Roman"/>
            <w:sz w:val="24"/>
            <w:szCs w:val="24"/>
          </w:rPr>
          <w:t>53</w:t>
        </w:r>
      </w:ins>
      <w:commentRangeEnd w:id="567"/>
      <w:r w:rsidR="005516DF">
        <w:rPr>
          <w:rStyle w:val="af1"/>
        </w:rPr>
        <w:commentReference w:id="567"/>
      </w:r>
      <w:ins w:id="569" w:author="cc" w:date="2021-04-08T10:13:00Z">
        <w:r w:rsidR="0074766E">
          <w:rPr>
            <w:rFonts w:ascii="Times New Roman" w:hAnsi="Times New Roman" w:cs="Times New Roman"/>
            <w:sz w:val="24"/>
            <w:szCs w:val="24"/>
          </w:rPr>
          <w:t xml:space="preserve"> </w:t>
        </w:r>
      </w:ins>
      <w:ins w:id="570" w:author="wang ying" w:date="2021-01-31T15:39:00Z">
        <w:r w:rsidR="00F00CD3" w:rsidRPr="00D92DD1">
          <w:rPr>
            <w:rFonts w:ascii="Times New Roman" w:hAnsi="Times New Roman" w:cs="Times New Roman"/>
            <w:sz w:val="24"/>
            <w:szCs w:val="24"/>
          </w:rPr>
          <w:t>patients were excluded with</w:t>
        </w:r>
      </w:ins>
      <w:r w:rsidR="00F00CD3" w:rsidRPr="00D92DD1">
        <w:rPr>
          <w:rFonts w:ascii="Times New Roman" w:hAnsi="Times New Roman" w:cs="Times New Roman"/>
          <w:sz w:val="24"/>
          <w:szCs w:val="24"/>
        </w:rPr>
        <w:t xml:space="preserve"> </w:t>
      </w:r>
      <w:ins w:id="571" w:author="wang ying" w:date="2021-01-31T15:39:00Z">
        <w:r w:rsidR="00F00CD3" w:rsidRPr="00D92DD1">
          <w:rPr>
            <w:rFonts w:ascii="Times New Roman" w:hAnsi="Times New Roman" w:cs="Times New Roman"/>
            <w:sz w:val="24"/>
            <w:szCs w:val="24"/>
          </w:rPr>
          <w:t xml:space="preserve">lack of </w:t>
        </w:r>
      </w:ins>
      <w:ins w:id="572" w:author="Guobo Chen" w:date="2020-11-13T14:19:00Z">
        <w:del w:id="573" w:author="wang ying" w:date="2021-01-31T15:39:00Z">
          <w:r w:rsidRPr="00D92DD1" w:rsidDel="00F00CD3">
            <w:rPr>
              <w:rFonts w:ascii="Times New Roman" w:hAnsi="Times New Roman" w:cs="Times New Roman"/>
              <w:sz w:val="24"/>
              <w:szCs w:val="24"/>
            </w:rPr>
            <w:delText xml:space="preserve"> </w:delText>
          </w:r>
        </w:del>
        <w:r w:rsidRPr="00D92DD1">
          <w:rPr>
            <w:rFonts w:ascii="Times New Roman" w:hAnsi="Times New Roman" w:cs="Times New Roman"/>
            <w:sz w:val="24"/>
            <w:szCs w:val="24"/>
          </w:rPr>
          <w:t>complete</w:t>
        </w:r>
      </w:ins>
      <w:r w:rsidRPr="00D92DD1">
        <w:rPr>
          <w:rFonts w:ascii="Times New Roman" w:hAnsi="Times New Roman" w:cs="Times New Roman"/>
          <w:sz w:val="24"/>
          <w:szCs w:val="24"/>
        </w:rPr>
        <w:t xml:space="preserve"> basic info</w:t>
      </w:r>
      <w:r>
        <w:rPr>
          <w:rFonts w:ascii="Times New Roman" w:hAnsi="Times New Roman" w:cs="Times New Roman"/>
          <w:sz w:val="24"/>
          <w:szCs w:val="24"/>
        </w:rPr>
        <w:t>rmation or laboratory indicators,</w:t>
      </w:r>
      <w:ins w:id="574" w:author="cc" w:date="2021-04-08T10:38:00Z">
        <w:r w:rsidR="00A67F4F">
          <w:rPr>
            <w:rFonts w:ascii="Times New Roman" w:hAnsi="Times New Roman" w:cs="Times New Roman"/>
            <w:sz w:val="24"/>
            <w:szCs w:val="24"/>
          </w:rPr>
          <w:t xml:space="preserve"> then</w:t>
        </w:r>
      </w:ins>
      <w:r>
        <w:rPr>
          <w:rFonts w:ascii="Times New Roman" w:hAnsi="Times New Roman" w:cs="Times New Roman"/>
          <w:sz w:val="24"/>
          <w:szCs w:val="24"/>
        </w:rPr>
        <w:t xml:space="preserve"> </w:t>
      </w:r>
      <w:ins w:id="575" w:author="cc" w:date="2021-04-08T10:43:00Z">
        <w:r w:rsidR="00EB7660">
          <w:rPr>
            <w:rFonts w:ascii="Times New Roman" w:hAnsi="Times New Roman" w:cs="Times New Roman"/>
            <w:sz w:val="24"/>
            <w:szCs w:val="24"/>
          </w:rPr>
          <w:t xml:space="preserve">by immunophenotyping assays using single-cell mass cytometry, </w:t>
        </w:r>
      </w:ins>
      <w:ins w:id="576" w:author="cc" w:date="2021-04-07T14:12:00Z">
        <w:r w:rsidR="005C16AD" w:rsidRPr="0004770B">
          <w:rPr>
            <w:rFonts w:ascii="Times New Roman" w:hAnsi="Times New Roman" w:cs="Times New Roman"/>
            <w:sz w:val="24"/>
            <w:szCs w:val="24"/>
          </w:rPr>
          <w:t>40</w:t>
        </w:r>
        <w:r w:rsidR="005C16AD" w:rsidRPr="00D92DD1">
          <w:rPr>
            <w:rFonts w:ascii="Times New Roman" w:hAnsi="Times New Roman" w:cs="Times New Roman"/>
            <w:sz w:val="24"/>
            <w:szCs w:val="24"/>
          </w:rPr>
          <w:t>2</w:t>
        </w:r>
        <w:r w:rsidR="005C16AD">
          <w:rPr>
            <w:rFonts w:ascii="Times New Roman" w:hAnsi="Times New Roman" w:cs="Times New Roman"/>
            <w:sz w:val="24"/>
            <w:szCs w:val="24"/>
          </w:rPr>
          <w:t xml:space="preserve"> </w:t>
        </w:r>
      </w:ins>
      <w:ins w:id="577" w:author="cc" w:date="2021-04-07T19:26:00Z">
        <w:r w:rsidR="0004770B">
          <w:rPr>
            <w:rFonts w:ascii="Times New Roman" w:hAnsi="Times New Roman" w:cs="Times New Roman" w:hint="eastAsia"/>
            <w:sz w:val="24"/>
            <w:szCs w:val="24"/>
          </w:rPr>
          <w:t>patients</w:t>
        </w:r>
      </w:ins>
      <w:ins w:id="578" w:author="cc" w:date="2021-04-07T19:27:00Z">
        <w:r w:rsidR="0004770B">
          <w:rPr>
            <w:rFonts w:ascii="Times New Roman" w:hAnsi="Times New Roman" w:cs="Times New Roman"/>
            <w:sz w:val="24"/>
            <w:szCs w:val="24"/>
          </w:rPr>
          <w:t xml:space="preserve"> </w:t>
        </w:r>
      </w:ins>
      <w:ins w:id="579" w:author="cc" w:date="2021-04-08T10:39:00Z">
        <w:r w:rsidR="00A67F4F">
          <w:rPr>
            <w:rFonts w:ascii="Times New Roman" w:hAnsi="Times New Roman" w:cs="Times New Roman"/>
            <w:sz w:val="24"/>
            <w:szCs w:val="24"/>
          </w:rPr>
          <w:t xml:space="preserve">who included 255 patients with the acute ischemic stroke </w:t>
        </w:r>
      </w:ins>
      <w:ins w:id="580" w:author="cc" w:date="2021-04-08T10:40:00Z">
        <w:r w:rsidR="00A67F4F">
          <w:rPr>
            <w:rFonts w:ascii="Times New Roman" w:hAnsi="Times New Roman" w:cs="Times New Roman"/>
            <w:sz w:val="24"/>
            <w:szCs w:val="24"/>
          </w:rPr>
          <w:t xml:space="preserve">group </w:t>
        </w:r>
      </w:ins>
      <w:ins w:id="581" w:author="cc" w:date="2021-04-08T10:39:00Z">
        <w:r w:rsidR="00A67F4F">
          <w:rPr>
            <w:rFonts w:ascii="Times New Roman" w:hAnsi="Times New Roman" w:cs="Times New Roman"/>
            <w:sz w:val="24"/>
            <w:szCs w:val="24"/>
          </w:rPr>
          <w:t xml:space="preserve">and 147 patients with </w:t>
        </w:r>
      </w:ins>
      <w:ins w:id="582" w:author="cc" w:date="2021-04-08T10:40:00Z">
        <w:r w:rsidR="00A67F4F">
          <w:rPr>
            <w:rFonts w:ascii="Times New Roman" w:hAnsi="Times New Roman" w:cs="Times New Roman"/>
            <w:sz w:val="24"/>
            <w:szCs w:val="24"/>
          </w:rPr>
          <w:t>the control group</w:t>
        </w:r>
      </w:ins>
      <w:ins w:id="583" w:author="cc" w:date="2021-04-08T10:42:00Z">
        <w:r w:rsidR="007469DF">
          <w:rPr>
            <w:rFonts w:ascii="Times New Roman" w:hAnsi="Times New Roman" w:cs="Times New Roman"/>
            <w:sz w:val="24"/>
            <w:szCs w:val="24"/>
          </w:rPr>
          <w:t xml:space="preserve"> which </w:t>
        </w:r>
      </w:ins>
      <w:ins w:id="584" w:author="cc" w:date="2021-04-08T10:41:00Z">
        <w:r w:rsidR="00A67F4F">
          <w:rPr>
            <w:rFonts w:ascii="Times New Roman" w:hAnsi="Times New Roman" w:cs="Times New Roman"/>
            <w:sz w:val="24"/>
            <w:szCs w:val="24"/>
          </w:rPr>
          <w:t>including</w:t>
        </w:r>
        <w:r w:rsidR="00A67F4F" w:rsidRPr="00D92DD1">
          <w:rPr>
            <w:rFonts w:ascii="Times New Roman" w:hAnsi="Times New Roman" w:cs="Times New Roman"/>
            <w:sz w:val="24"/>
            <w:szCs w:val="24"/>
          </w:rPr>
          <w:t xml:space="preserve"> </w:t>
        </w:r>
      </w:ins>
      <w:ins w:id="585" w:author="cc" w:date="2021-04-08T10:42:00Z">
        <w:r w:rsidR="00A67F4F">
          <w:rPr>
            <w:rFonts w:ascii="Times New Roman" w:hAnsi="Times New Roman" w:cs="Times New Roman"/>
            <w:b/>
            <w:bCs/>
            <w:sz w:val="24"/>
            <w:szCs w:val="24"/>
          </w:rPr>
          <w:t>i</w:t>
        </w:r>
      </w:ins>
      <w:ins w:id="586" w:author="cc" w:date="2021-04-08T10:41:00Z">
        <w:r w:rsidR="00A67F4F" w:rsidRPr="00D92DD1">
          <w:rPr>
            <w:rFonts w:ascii="Times New Roman" w:hAnsi="Times New Roman" w:cs="Times New Roman" w:hint="eastAsia"/>
            <w:sz w:val="24"/>
            <w:szCs w:val="24"/>
          </w:rPr>
          <w:t>)</w:t>
        </w:r>
        <w:r w:rsidR="00A67F4F" w:rsidRPr="00344E5D">
          <w:rPr>
            <w:rFonts w:ascii="Times New Roman" w:hAnsi="Times New Roman" w:cs="Times New Roman"/>
            <w:sz w:val="24"/>
            <w:szCs w:val="24"/>
          </w:rPr>
          <w:t xml:space="preserve"> 7</w:t>
        </w:r>
        <w:r w:rsidR="00A67F4F">
          <w:rPr>
            <w:rFonts w:ascii="Times New Roman" w:hAnsi="Times New Roman" w:cs="Times New Roman"/>
            <w:sz w:val="24"/>
            <w:szCs w:val="24"/>
          </w:rPr>
          <w:t>3</w:t>
        </w:r>
        <w:r w:rsidR="00A67F4F" w:rsidRPr="00344E5D">
          <w:rPr>
            <w:rFonts w:ascii="Times New Roman" w:hAnsi="Times New Roman" w:cs="Times New Roman"/>
            <w:sz w:val="24"/>
            <w:szCs w:val="24"/>
          </w:rPr>
          <w:t xml:space="preserve"> </w:t>
        </w:r>
        <w:r w:rsidR="00A67F4F" w:rsidRPr="00D92DD1">
          <w:rPr>
            <w:rFonts w:ascii="Times New Roman" w:hAnsi="Times New Roman" w:cs="Times New Roman"/>
            <w:sz w:val="24"/>
            <w:szCs w:val="24"/>
          </w:rPr>
          <w:t>with</w:t>
        </w:r>
        <w:r w:rsidR="00A67F4F">
          <w:rPr>
            <w:rFonts w:ascii="Times New Roman" w:hAnsi="Times New Roman" w:cs="Times New Roman"/>
            <w:sz w:val="24"/>
            <w:szCs w:val="24"/>
          </w:rPr>
          <w:t xml:space="preserve"> myasthenia gravis</w:t>
        </w:r>
        <w:r w:rsidR="00A67F4F" w:rsidRPr="00D92DD1">
          <w:rPr>
            <w:rFonts w:ascii="Times New Roman" w:hAnsi="Times New Roman" w:cs="Times New Roman"/>
            <w:sz w:val="24"/>
            <w:szCs w:val="24"/>
          </w:rPr>
          <w:t xml:space="preserve">; </w:t>
        </w:r>
        <w:r w:rsidR="00A67F4F" w:rsidRPr="00B345B4">
          <w:rPr>
            <w:rFonts w:ascii="Times New Roman" w:hAnsi="Times New Roman" w:cs="Times New Roman"/>
            <w:b/>
            <w:bCs/>
            <w:sz w:val="24"/>
            <w:szCs w:val="24"/>
          </w:rPr>
          <w:t>ii</w:t>
        </w:r>
        <w:r w:rsidR="00A67F4F" w:rsidRPr="00D92DD1">
          <w:rPr>
            <w:rFonts w:ascii="Times New Roman" w:hAnsi="Times New Roman" w:cs="Times New Roman"/>
            <w:sz w:val="24"/>
            <w:szCs w:val="24"/>
          </w:rPr>
          <w:t>)</w:t>
        </w:r>
        <w:r w:rsidR="00A67F4F" w:rsidRPr="00344E5D">
          <w:rPr>
            <w:rFonts w:ascii="Times New Roman" w:hAnsi="Times New Roman" w:cs="Times New Roman"/>
            <w:sz w:val="24"/>
            <w:szCs w:val="24"/>
          </w:rPr>
          <w:t xml:space="preserve"> </w:t>
        </w:r>
        <w:r w:rsidR="00A67F4F">
          <w:rPr>
            <w:rFonts w:ascii="Times New Roman" w:hAnsi="Times New Roman" w:cs="Times New Roman"/>
            <w:sz w:val="24"/>
            <w:szCs w:val="24"/>
          </w:rPr>
          <w:t>4</w:t>
        </w:r>
        <w:r w:rsidR="00A67F4F" w:rsidRPr="00344E5D">
          <w:rPr>
            <w:rFonts w:ascii="Times New Roman" w:hAnsi="Times New Roman" w:cs="Times New Roman"/>
            <w:sz w:val="24"/>
            <w:szCs w:val="24"/>
          </w:rPr>
          <w:t>0</w:t>
        </w:r>
        <w:r w:rsidR="00A67F4F" w:rsidRPr="00D92DD1">
          <w:rPr>
            <w:rFonts w:ascii="Times New Roman" w:hAnsi="Times New Roman" w:cs="Times New Roman"/>
            <w:sz w:val="24"/>
            <w:szCs w:val="24"/>
          </w:rPr>
          <w:t xml:space="preserve"> with dizziness; </w:t>
        </w:r>
        <w:r w:rsidR="00A67F4F" w:rsidRPr="00B345B4">
          <w:rPr>
            <w:rFonts w:ascii="Times New Roman" w:hAnsi="Times New Roman" w:cs="Times New Roman"/>
            <w:b/>
            <w:bCs/>
            <w:sz w:val="24"/>
            <w:szCs w:val="24"/>
          </w:rPr>
          <w:t>iii</w:t>
        </w:r>
        <w:r w:rsidR="00A67F4F" w:rsidRPr="00D92DD1">
          <w:rPr>
            <w:rFonts w:ascii="Times New Roman" w:hAnsi="Times New Roman" w:cs="Times New Roman"/>
            <w:sz w:val="24"/>
            <w:szCs w:val="24"/>
          </w:rPr>
          <w:t xml:space="preserve">) </w:t>
        </w:r>
        <w:r w:rsidR="00A67F4F">
          <w:rPr>
            <w:rFonts w:ascii="Times New Roman" w:hAnsi="Times New Roman" w:cs="Times New Roman"/>
            <w:sz w:val="24"/>
            <w:szCs w:val="24"/>
          </w:rPr>
          <w:t>17</w:t>
        </w:r>
        <w:r w:rsidR="00A67F4F" w:rsidRPr="00344E5D">
          <w:rPr>
            <w:rFonts w:ascii="Times New Roman" w:hAnsi="Times New Roman" w:cs="Times New Roman"/>
            <w:sz w:val="24"/>
            <w:szCs w:val="24"/>
          </w:rPr>
          <w:t xml:space="preserve"> </w:t>
        </w:r>
        <w:r w:rsidR="00A67F4F" w:rsidRPr="00D92DD1">
          <w:rPr>
            <w:rFonts w:ascii="Times New Roman" w:hAnsi="Times New Roman" w:cs="Times New Roman"/>
            <w:sz w:val="24"/>
            <w:szCs w:val="24"/>
          </w:rPr>
          <w:t xml:space="preserve">with peripheral neuropathy; </w:t>
        </w:r>
        <w:r w:rsidR="00A67F4F" w:rsidRPr="00B345B4">
          <w:rPr>
            <w:rFonts w:ascii="Times New Roman" w:hAnsi="Times New Roman" w:cs="Times New Roman"/>
            <w:b/>
            <w:bCs/>
            <w:sz w:val="24"/>
            <w:szCs w:val="24"/>
          </w:rPr>
          <w:t>iv</w:t>
        </w:r>
        <w:r w:rsidR="00A67F4F" w:rsidRPr="00D92DD1">
          <w:rPr>
            <w:rFonts w:ascii="Times New Roman" w:hAnsi="Times New Roman" w:cs="Times New Roman"/>
            <w:sz w:val="24"/>
            <w:szCs w:val="24"/>
          </w:rPr>
          <w:t xml:space="preserve">) </w:t>
        </w:r>
        <w:r w:rsidR="00A67F4F">
          <w:rPr>
            <w:rFonts w:ascii="Times New Roman" w:hAnsi="Times New Roman" w:cs="Times New Roman"/>
            <w:sz w:val="24"/>
            <w:szCs w:val="24"/>
          </w:rPr>
          <w:t>17</w:t>
        </w:r>
        <w:r w:rsidR="00A67F4F" w:rsidRPr="00344E5D">
          <w:rPr>
            <w:rFonts w:ascii="Times New Roman" w:hAnsi="Times New Roman" w:cs="Times New Roman"/>
            <w:sz w:val="24"/>
            <w:szCs w:val="24"/>
          </w:rPr>
          <w:t xml:space="preserve"> </w:t>
        </w:r>
        <w:r w:rsidR="00A67F4F" w:rsidRPr="00D92DD1">
          <w:rPr>
            <w:rFonts w:ascii="Times New Roman" w:hAnsi="Times New Roman" w:cs="Times New Roman"/>
            <w:sz w:val="24"/>
            <w:szCs w:val="24"/>
          </w:rPr>
          <w:t>with Parkinson’s disease</w:t>
        </w:r>
      </w:ins>
      <w:ins w:id="587" w:author="cc" w:date="2021-04-08T10:42:00Z">
        <w:r w:rsidR="007469DF">
          <w:rPr>
            <w:rFonts w:ascii="Times New Roman" w:hAnsi="Times New Roman" w:cs="Times New Roman"/>
            <w:sz w:val="24"/>
            <w:szCs w:val="24"/>
          </w:rPr>
          <w:t xml:space="preserve"> </w:t>
        </w:r>
      </w:ins>
      <w:ins w:id="588" w:author="cc" w:date="2021-04-08T10:43:00Z">
        <w:r w:rsidR="00EB7660">
          <w:rPr>
            <w:rFonts w:ascii="Times New Roman" w:hAnsi="Times New Roman" w:cs="Times New Roman"/>
            <w:sz w:val="24"/>
            <w:szCs w:val="24"/>
          </w:rPr>
          <w:t>totally.</w:t>
        </w:r>
      </w:ins>
      <w:del w:id="589" w:author="cc" w:date="2021-04-08T10:44:00Z">
        <w:r w:rsidDel="00EB7660">
          <w:rPr>
            <w:rFonts w:ascii="Times New Roman" w:hAnsi="Times New Roman" w:cs="Times New Roman"/>
            <w:sz w:val="24"/>
            <w:szCs w:val="24"/>
          </w:rPr>
          <w:delText xml:space="preserve">were conducted </w:delText>
        </w:r>
      </w:del>
      <w:del w:id="590" w:author="cc" w:date="2021-04-08T10:43:00Z">
        <w:r w:rsidDel="00EB7660">
          <w:rPr>
            <w:rFonts w:ascii="Times New Roman" w:hAnsi="Times New Roman" w:cs="Times New Roman"/>
            <w:sz w:val="24"/>
            <w:szCs w:val="24"/>
          </w:rPr>
          <w:delText>by immunophenotyping assays using single-cell mass cytometry</w:delText>
        </w:r>
      </w:del>
      <w:del w:id="591" w:author="cc" w:date="2021-04-08T10:44:00Z">
        <w:r w:rsidDel="00EB7660">
          <w:rPr>
            <w:rFonts w:ascii="Times New Roman" w:hAnsi="Times New Roman" w:cs="Times New Roman"/>
            <w:sz w:val="24"/>
            <w:szCs w:val="24"/>
          </w:rPr>
          <w:delText>.</w:delText>
        </w:r>
      </w:del>
      <w:r w:rsidR="00EA0A5F" w:rsidDel="00EA0A5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b/>
          <w:bCs/>
          <w:sz w:val="24"/>
          <w:szCs w:val="24"/>
          <w:rPrChange w:id="592" w:author="Guobo Chen" w:date="2020-11-12T21:13:00Z">
            <w:rPr>
              <w:rFonts w:ascii="Times New Roman" w:hAnsi="Times New Roman" w:cs="Times New Roman"/>
              <w:sz w:val="24"/>
              <w:szCs w:val="24"/>
            </w:rPr>
          </w:rPrChange>
        </w:rPr>
        <w:t>Figure</w:t>
      </w:r>
      <w:ins w:id="593" w:author="Guobo Chen" w:date="2020-11-12T21:13:00Z">
        <w:r>
          <w:rPr>
            <w:rFonts w:ascii="Times New Roman" w:hAnsi="Times New Roman" w:cs="Times New Roman"/>
            <w:b/>
            <w:bCs/>
            <w:sz w:val="24"/>
            <w:szCs w:val="24"/>
            <w:rPrChange w:id="594" w:author="Guobo Chen" w:date="2020-11-12T21:13:00Z">
              <w:rPr>
                <w:rFonts w:ascii="Times New Roman" w:hAnsi="Times New Roman" w:cs="Times New Roman"/>
                <w:sz w:val="24"/>
                <w:szCs w:val="24"/>
              </w:rPr>
            </w:rPrChange>
          </w:rPr>
          <w:t xml:space="preserve"> </w:t>
        </w:r>
      </w:ins>
      <w:r>
        <w:rPr>
          <w:rFonts w:ascii="Times New Roman" w:hAnsi="Times New Roman" w:cs="Times New Roman"/>
          <w:b/>
          <w:bCs/>
          <w:sz w:val="24"/>
          <w:szCs w:val="24"/>
          <w:rPrChange w:id="595" w:author="Guobo Chen" w:date="2020-11-12T21:13:00Z">
            <w:rPr>
              <w:rFonts w:ascii="Times New Roman" w:hAnsi="Times New Roman" w:cs="Times New Roman"/>
              <w:sz w:val="24"/>
              <w:szCs w:val="24"/>
            </w:rPr>
          </w:rPrChange>
        </w:rPr>
        <w:t>1</w:t>
      </w:r>
      <w:r>
        <w:rPr>
          <w:rFonts w:ascii="Times New Roman" w:hAnsi="Times New Roman" w:cs="Times New Roman"/>
          <w:sz w:val="24"/>
          <w:szCs w:val="24"/>
        </w:rPr>
        <w:t>)</w:t>
      </w:r>
      <w:del w:id="596" w:author="CYR" w:date="2021-04-09T11:13:00Z">
        <w:r w:rsidDel="005073DE">
          <w:rPr>
            <w:rFonts w:ascii="Times New Roman" w:hAnsi="Times New Roman" w:cs="Times New Roman"/>
            <w:sz w:val="24"/>
            <w:szCs w:val="24"/>
          </w:rPr>
          <w:delText>.</w:delText>
        </w:r>
        <w:r w:rsidDel="005073DE">
          <w:rPr>
            <w:rFonts w:ascii="Times New Roman" w:hAnsi="Times New Roman" w:cs="Times New Roman"/>
            <w:b/>
            <w:bCs/>
            <w:sz w:val="24"/>
            <w:szCs w:val="24"/>
          </w:rPr>
          <w:delText xml:space="preserve"> </w:delText>
        </w:r>
      </w:del>
      <w:r>
        <w:rPr>
          <w:rFonts w:ascii="Times New Roman" w:hAnsi="Times New Roman" w:cs="Times New Roman"/>
          <w:sz w:val="24"/>
          <w:szCs w:val="24"/>
        </w:rPr>
        <w:t>This study was conducted in accordance with the Decla</w:t>
      </w:r>
      <w:r>
        <w:rPr>
          <w:rFonts w:ascii="Times New Roman" w:hAnsi="Times New Roman" w:cs="Times New Roman" w:hint="eastAsia"/>
          <w:sz w:val="24"/>
          <w:szCs w:val="24"/>
        </w:rPr>
        <w:t>ratio</w:t>
      </w:r>
      <w:r>
        <w:rPr>
          <w:rFonts w:ascii="Times New Roman" w:hAnsi="Times New Roman" w:cs="Times New Roman"/>
          <w:sz w:val="24"/>
          <w:szCs w:val="24"/>
        </w:rPr>
        <w:t>n of Helsinki and approved by the institutional ethics committee of Zhejiang Provincial People’s Hospital</w:t>
      </w:r>
      <w:r>
        <w:rPr>
          <w:rFonts w:ascii="Times New Roman" w:hAnsi="Times New Roman" w:cs="Times New Roman" w:hint="eastAsia"/>
          <w:sz w:val="24"/>
          <w:szCs w:val="24"/>
        </w:rPr>
        <w:t>.</w:t>
      </w:r>
      <w:r>
        <w:rPr>
          <w:rFonts w:ascii="Times New Roman" w:hAnsi="Times New Roman" w:cs="Times New Roman"/>
          <w:sz w:val="24"/>
          <w:szCs w:val="24"/>
        </w:rPr>
        <w:t xml:space="preserve"> All the authors vouch for the validity of the data and adherence to the protocol.</w:t>
      </w:r>
    </w:p>
    <w:p w14:paraId="56F7422D" w14:textId="77777777" w:rsidR="003F54C0" w:rsidRDefault="003F54C0">
      <w:pPr>
        <w:spacing w:line="360" w:lineRule="auto"/>
        <w:rPr>
          <w:rFonts w:ascii="Times New Roman" w:hAnsi="Times New Roman" w:cs="Times New Roman"/>
          <w:sz w:val="24"/>
          <w:szCs w:val="24"/>
        </w:rPr>
        <w:pPrChange w:id="597" w:author="Guobo Chen" w:date="2020-11-12T21:18:00Z">
          <w:pPr>
            <w:spacing w:line="480" w:lineRule="auto"/>
          </w:pPr>
        </w:pPrChange>
      </w:pPr>
    </w:p>
    <w:p w14:paraId="66B2AAFC" w14:textId="77777777" w:rsidR="003F54C0" w:rsidRPr="003F54C0" w:rsidRDefault="003C0E66">
      <w:pPr>
        <w:spacing w:line="360" w:lineRule="auto"/>
        <w:rPr>
          <w:rFonts w:ascii="Times New Roman" w:hAnsi="Times New Roman" w:cs="Times New Roman"/>
          <w:b/>
          <w:bCs/>
          <w:sz w:val="24"/>
          <w:szCs w:val="24"/>
          <w:rPrChange w:id="598" w:author="Guobo Chen" w:date="2020-11-12T21:15:00Z">
            <w:rPr>
              <w:rFonts w:ascii="Times New Roman" w:hAnsi="Times New Roman" w:cs="Times New Roman"/>
              <w:b/>
              <w:bCs/>
              <w:sz w:val="28"/>
              <w:szCs w:val="28"/>
            </w:rPr>
          </w:rPrChange>
        </w:rPr>
        <w:pPrChange w:id="599" w:author="Guobo Chen" w:date="2020-11-13T14:30:00Z">
          <w:pPr>
            <w:spacing w:line="480" w:lineRule="auto"/>
          </w:pPr>
        </w:pPrChange>
      </w:pPr>
      <w:commentRangeStart w:id="600"/>
      <w:r>
        <w:rPr>
          <w:rFonts w:ascii="Times New Roman" w:hAnsi="Times New Roman" w:cs="Times New Roman"/>
          <w:b/>
          <w:bCs/>
          <w:sz w:val="24"/>
          <w:szCs w:val="24"/>
          <w:rPrChange w:id="601" w:author="Guobo Chen" w:date="2020-11-12T21:15:00Z">
            <w:rPr>
              <w:rFonts w:ascii="Times New Roman" w:hAnsi="Times New Roman" w:cs="Times New Roman"/>
              <w:b/>
              <w:bCs/>
              <w:sz w:val="28"/>
              <w:szCs w:val="28"/>
            </w:rPr>
          </w:rPrChange>
        </w:rPr>
        <w:t>Baseline characteristics and laboratory measurements</w:t>
      </w:r>
    </w:p>
    <w:p w14:paraId="6F56824D" w14:textId="77777777" w:rsidR="003F54C0" w:rsidRDefault="003C0E6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w:t>
      </w:r>
      <w:del w:id="602" w:author="Guobo Chen" w:date="2020-11-13T14:31:00Z">
        <w:r>
          <w:rPr>
            <w:rFonts w:ascii="Times New Roman" w:hAnsi="Times New Roman" w:cs="Times New Roman"/>
            <w:sz w:val="24"/>
            <w:szCs w:val="24"/>
          </w:rPr>
          <w:delText xml:space="preserve">following participants </w:delText>
        </w:r>
      </w:del>
      <w:r>
        <w:rPr>
          <w:rFonts w:ascii="Times New Roman" w:hAnsi="Times New Roman" w:cs="Times New Roman"/>
          <w:sz w:val="24"/>
          <w:szCs w:val="24"/>
        </w:rPr>
        <w:t xml:space="preserve">baseline characteristics </w:t>
      </w:r>
      <w:ins w:id="603" w:author="Guobo Chen" w:date="2020-11-13T14:31:00Z">
        <w:r>
          <w:rPr>
            <w:rFonts w:ascii="Times New Roman" w:hAnsi="Times New Roman" w:cs="Times New Roman"/>
            <w:sz w:val="24"/>
            <w:szCs w:val="24"/>
          </w:rPr>
          <w:t xml:space="preserve">of the participants </w:t>
        </w:r>
      </w:ins>
      <w:r>
        <w:rPr>
          <w:rFonts w:ascii="Times New Roman" w:hAnsi="Times New Roman" w:cs="Times New Roman"/>
          <w:sz w:val="24"/>
          <w:szCs w:val="24"/>
        </w:rPr>
        <w:t xml:space="preserve">included age, sex, </w:t>
      </w:r>
      <w:ins w:id="604" w:author="Guobo Chen" w:date="2020-11-12T21:15:00Z">
        <w:r>
          <w:rPr>
            <w:rFonts w:ascii="Times New Roman" w:hAnsi="Times New Roman" w:cs="Times New Roman"/>
            <w:sz w:val="24"/>
            <w:szCs w:val="24"/>
          </w:rPr>
          <w:t>body mass index (</w:t>
        </w:r>
      </w:ins>
      <w:r>
        <w:rPr>
          <w:rFonts w:ascii="Times New Roman" w:hAnsi="Times New Roman" w:cs="Times New Roman"/>
          <w:sz w:val="24"/>
          <w:szCs w:val="24"/>
        </w:rPr>
        <w:t>BMI</w:t>
      </w:r>
      <w:ins w:id="605" w:author="Guobo Chen" w:date="2020-11-12T21:15:00Z">
        <w:r>
          <w:rPr>
            <w:rFonts w:ascii="Times New Roman" w:hAnsi="Times New Roman" w:cs="Times New Roman"/>
            <w:sz w:val="24"/>
            <w:szCs w:val="24"/>
          </w:rPr>
          <w:t>)</w:t>
        </w:r>
      </w:ins>
      <w:r>
        <w:rPr>
          <w:rFonts w:ascii="Times New Roman" w:hAnsi="Times New Roman" w:cs="Times New Roman"/>
          <w:sz w:val="24"/>
          <w:szCs w:val="24"/>
        </w:rPr>
        <w:t>, systolic blood pressure (SBP), diastolic blood pressure (DBP),</w:t>
      </w:r>
      <w:ins w:id="606" w:author="Guobo Chen" w:date="2020-11-12T21:15:00Z">
        <w:r>
          <w:rPr>
            <w:rFonts w:ascii="Times New Roman" w:hAnsi="Times New Roman" w:cs="Times New Roman"/>
            <w:sz w:val="24"/>
            <w:szCs w:val="24"/>
          </w:rPr>
          <w:t xml:space="preserve"> </w:t>
        </w:r>
      </w:ins>
      <w:r>
        <w:rPr>
          <w:rFonts w:ascii="Times New Roman" w:hAnsi="Times New Roman" w:cs="Times New Roman"/>
          <w:sz w:val="24"/>
          <w:szCs w:val="24"/>
        </w:rPr>
        <w:t>the history of hypertension, smoking, alcohol</w:t>
      </w:r>
      <w:ins w:id="607" w:author="Guobo Chen" w:date="2020-11-13T14:31:00Z">
        <w:r>
          <w:rPr>
            <w:rFonts w:ascii="Times New Roman" w:hAnsi="Times New Roman" w:cs="Times New Roman"/>
            <w:sz w:val="24"/>
            <w:szCs w:val="24"/>
          </w:rPr>
          <w:t>,</w:t>
        </w:r>
      </w:ins>
      <w:r>
        <w:rPr>
          <w:rFonts w:ascii="Times New Roman" w:hAnsi="Times New Roman" w:cs="Times New Roman"/>
          <w:sz w:val="24"/>
          <w:szCs w:val="24"/>
        </w:rPr>
        <w:t xml:space="preserve"> and the history with antihypertension drugs and lipid-lowering drugs.</w:t>
      </w:r>
      <w:ins w:id="608" w:author="Guobo Chen" w:date="2020-11-13T14:39:00Z">
        <w:r>
          <w:rPr>
            <w:rFonts w:ascii="Times New Roman" w:hAnsi="Times New Roman" w:cs="Times New Roman"/>
            <w:sz w:val="24"/>
            <w:szCs w:val="24"/>
          </w:rPr>
          <w:t xml:space="preserve"> Height and weight were measured with the participants standing without shoes or heavy outer</w:t>
        </w:r>
        <w:r>
          <w:rPr>
            <w:rFonts w:ascii="Times New Roman" w:hAnsi="Times New Roman" w:cs="Times New Roman" w:hint="eastAsia"/>
            <w:sz w:val="24"/>
            <w:szCs w:val="24"/>
          </w:rPr>
          <w:t xml:space="preserve"> </w:t>
        </w:r>
        <w:r>
          <w:rPr>
            <w:rFonts w:ascii="Times New Roman" w:hAnsi="Times New Roman" w:cs="Times New Roman"/>
            <w:sz w:val="24"/>
            <w:szCs w:val="24"/>
          </w:rPr>
          <w:t>garments. BMI was calculated by dividing weight in kilograms by height in meters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squared. </w:t>
        </w:r>
      </w:ins>
    </w:p>
    <w:p w14:paraId="64D1AE5E" w14:textId="77777777" w:rsidR="003F54C0" w:rsidRDefault="003F54C0">
      <w:pPr>
        <w:spacing w:line="360" w:lineRule="auto"/>
        <w:rPr>
          <w:rFonts w:ascii="Times New Roman" w:hAnsi="Times New Roman" w:cs="Times New Roman"/>
          <w:sz w:val="24"/>
          <w:szCs w:val="24"/>
        </w:rPr>
      </w:pPr>
    </w:p>
    <w:p w14:paraId="5B1B49A7" w14:textId="55DFB7B5" w:rsidR="003F54C0" w:rsidRDefault="003C0E66" w:rsidP="00230A1E">
      <w:pPr>
        <w:spacing w:line="360" w:lineRule="auto"/>
        <w:ind w:firstLineChars="200" w:firstLine="480"/>
        <w:rPr>
          <w:rFonts w:ascii="Times New Roman" w:hAnsi="Times New Roman" w:cs="Times New Roman"/>
          <w:sz w:val="24"/>
          <w:szCs w:val="24"/>
        </w:rPr>
      </w:pPr>
      <w:ins w:id="609" w:author="Guobo Chen" w:date="2020-11-13T14:32:00Z">
        <w:r>
          <w:rPr>
            <w:rFonts w:ascii="Times New Roman" w:hAnsi="Times New Roman" w:cs="Times New Roman"/>
            <w:sz w:val="24"/>
            <w:szCs w:val="24"/>
          </w:rPr>
          <w:t xml:space="preserve">The </w:t>
        </w:r>
      </w:ins>
      <w:del w:id="610" w:author="Guobo Chen" w:date="2020-11-13T14:32:00Z">
        <w:r>
          <w:rPr>
            <w:rFonts w:ascii="Times New Roman" w:hAnsi="Times New Roman" w:cs="Times New Roman"/>
            <w:sz w:val="24"/>
            <w:szCs w:val="24"/>
          </w:rPr>
          <w:delText xml:space="preserve">Samples </w:delText>
        </w:r>
      </w:del>
      <w:ins w:id="611" w:author="Guobo Chen" w:date="2020-11-13T14:32:00Z">
        <w:r>
          <w:rPr>
            <w:rFonts w:ascii="Times New Roman" w:hAnsi="Times New Roman" w:cs="Times New Roman"/>
            <w:sz w:val="24"/>
            <w:szCs w:val="24"/>
          </w:rPr>
          <w:t xml:space="preserve">samples </w:t>
        </w:r>
      </w:ins>
      <w:r>
        <w:rPr>
          <w:rFonts w:ascii="Times New Roman" w:hAnsi="Times New Roman" w:cs="Times New Roman"/>
          <w:sz w:val="24"/>
          <w:szCs w:val="24"/>
        </w:rPr>
        <w:t xml:space="preserve">of </w:t>
      </w:r>
      <w:ins w:id="612" w:author="Guobo Chen" w:date="2020-11-13T14:32:00Z">
        <w:r>
          <w:rPr>
            <w:rFonts w:ascii="Times New Roman" w:hAnsi="Times New Roman" w:cs="Times New Roman"/>
            <w:sz w:val="24"/>
            <w:szCs w:val="24"/>
          </w:rPr>
          <w:t xml:space="preserve">the </w:t>
        </w:r>
      </w:ins>
      <w:r>
        <w:rPr>
          <w:rFonts w:ascii="Times New Roman" w:hAnsi="Times New Roman" w:cs="Times New Roman"/>
          <w:sz w:val="24"/>
          <w:szCs w:val="24"/>
        </w:rPr>
        <w:t>peripheral blood were collected within</w:t>
      </w:r>
      <w:r>
        <w:rPr>
          <w:rFonts w:ascii="Times New Roman" w:hAnsi="Times New Roman" w:cs="Times New Roman" w:hint="eastAsia"/>
          <w:sz w:val="24"/>
          <w:szCs w:val="24"/>
        </w:rPr>
        <w:t xml:space="preserve"> 24</w:t>
      </w:r>
      <w:r>
        <w:rPr>
          <w:rFonts w:ascii="Times New Roman" w:hAnsi="Times New Roman" w:cs="Times New Roman"/>
          <w:sz w:val="24"/>
          <w:szCs w:val="24"/>
        </w:rPr>
        <w:t xml:space="preserve"> hours </w:t>
      </w:r>
      <w:ins w:id="613" w:author="wang ying" w:date="2021-01-31T14:46:00Z">
        <w:r w:rsidR="00894149">
          <w:rPr>
            <w:rFonts w:ascii="Times New Roman" w:hAnsi="Times New Roman" w:cs="Times New Roman" w:hint="eastAsia"/>
            <w:sz w:val="24"/>
            <w:szCs w:val="24"/>
          </w:rPr>
          <w:t>after</w:t>
        </w:r>
      </w:ins>
      <w:del w:id="614" w:author="wang ying" w:date="2021-01-31T14:46:00Z">
        <w:r w:rsidDel="00894149">
          <w:rPr>
            <w:rFonts w:ascii="Times New Roman" w:hAnsi="Times New Roman" w:cs="Times New Roman"/>
            <w:sz w:val="24"/>
            <w:szCs w:val="24"/>
          </w:rPr>
          <w:delText>of</w:delText>
        </w:r>
      </w:del>
      <w:r>
        <w:rPr>
          <w:rFonts w:ascii="Times New Roman" w:hAnsi="Times New Roman" w:cs="Times New Roman"/>
          <w:sz w:val="24"/>
          <w:szCs w:val="24"/>
        </w:rPr>
        <w:t xml:space="preserve"> </w:t>
      </w:r>
      <w:del w:id="615" w:author="wang ying" w:date="2021-01-31T14:46:00Z">
        <w:r w:rsidDel="00894149">
          <w:rPr>
            <w:rFonts w:ascii="Times New Roman" w:hAnsi="Times New Roman" w:cs="Times New Roman"/>
            <w:sz w:val="24"/>
            <w:szCs w:val="24"/>
          </w:rPr>
          <w:delText xml:space="preserve">hospital </w:delText>
        </w:r>
      </w:del>
      <w:r>
        <w:rPr>
          <w:rFonts w:ascii="Times New Roman" w:hAnsi="Times New Roman" w:cs="Times New Roman"/>
          <w:sz w:val="24"/>
          <w:szCs w:val="24"/>
        </w:rPr>
        <w:t>admission.</w:t>
      </w:r>
      <w:r>
        <w:rPr>
          <w:rFonts w:ascii="Times New Roman" w:hAnsi="Times New Roman" w:cs="Times New Roman" w:hint="eastAsia"/>
          <w:sz w:val="24"/>
          <w:szCs w:val="24"/>
        </w:rPr>
        <w:t xml:space="preserve"> </w:t>
      </w:r>
      <w:commentRangeStart w:id="616"/>
      <w:r>
        <w:rPr>
          <w:rFonts w:ascii="Times New Roman" w:hAnsi="Times New Roman" w:cs="Times New Roman"/>
          <w:sz w:val="24"/>
          <w:szCs w:val="24"/>
        </w:rPr>
        <w:t xml:space="preserve">Laboratory </w:t>
      </w:r>
      <w:ins w:id="617" w:author="cc" w:date="2021-03-12T10:18:00Z">
        <w:r w:rsidR="00850FD4">
          <w:rPr>
            <w:rFonts w:ascii="Times New Roman" w:hAnsi="Times New Roman" w:cs="Times New Roman" w:hint="eastAsia"/>
            <w:sz w:val="24"/>
            <w:szCs w:val="24"/>
          </w:rPr>
          <w:t>variables</w:t>
        </w:r>
      </w:ins>
      <w:del w:id="618" w:author="cc" w:date="2021-03-12T10:18:00Z">
        <w:r w:rsidDel="00850FD4">
          <w:rPr>
            <w:rFonts w:ascii="Times New Roman" w:hAnsi="Times New Roman" w:cs="Times New Roman"/>
            <w:sz w:val="24"/>
            <w:szCs w:val="24"/>
          </w:rPr>
          <w:delText>measurements</w:delText>
        </w:r>
      </w:del>
      <w:ins w:id="619" w:author="cc" w:date="2021-03-12T10:23:00Z">
        <w:r w:rsidR="00230A1E">
          <w:rPr>
            <w:rFonts w:ascii="Times New Roman" w:hAnsi="Times New Roman" w:cs="Times New Roman"/>
            <w:sz w:val="24"/>
            <w:szCs w:val="24"/>
          </w:rPr>
          <w:t xml:space="preserve"> </w:t>
        </w:r>
      </w:ins>
      <w:del w:id="620" w:author="cc" w:date="2021-03-12T10:18:00Z">
        <w:r w:rsidDel="00850FD4">
          <w:rPr>
            <w:rFonts w:ascii="Times New Roman" w:hAnsi="Times New Roman" w:cs="Times New Roman"/>
            <w:sz w:val="24"/>
            <w:szCs w:val="24"/>
          </w:rPr>
          <w:delText xml:space="preserve"> </w:delText>
        </w:r>
      </w:del>
      <w:r>
        <w:rPr>
          <w:rFonts w:ascii="Times New Roman" w:hAnsi="Times New Roman" w:cs="Times New Roman"/>
          <w:sz w:val="24"/>
          <w:szCs w:val="24"/>
        </w:rPr>
        <w:t xml:space="preserve">included </w:t>
      </w:r>
      <w:ins w:id="621" w:author="123" w:date="2020-11-14T15:03:00Z">
        <w:r>
          <w:rPr>
            <w:rFonts w:ascii="Times New Roman" w:hAnsi="Times New Roman" w:cs="Times New Roman" w:hint="eastAsia"/>
            <w:sz w:val="24"/>
            <w:szCs w:val="24"/>
          </w:rPr>
          <w:t>red</w:t>
        </w:r>
        <w:r>
          <w:rPr>
            <w:rFonts w:ascii="Times New Roman" w:hAnsi="Times New Roman" w:cs="Times New Roman"/>
            <w:sz w:val="24"/>
            <w:szCs w:val="24"/>
          </w:rPr>
          <w:t xml:space="preserve"> blood cell</w:t>
        </w:r>
      </w:ins>
      <w:ins w:id="622" w:author="wang ying" w:date="2021-01-31T14:46:00Z">
        <w:r w:rsidR="00894149">
          <w:rPr>
            <w:rFonts w:ascii="Times New Roman" w:hAnsi="Times New Roman" w:cs="Times New Roman" w:hint="eastAsia"/>
            <w:sz w:val="24"/>
            <w:szCs w:val="24"/>
          </w:rPr>
          <w:t>,</w:t>
        </w:r>
      </w:ins>
      <w:del w:id="623" w:author="123" w:date="2020-11-14T15:03:00Z">
        <w:r>
          <w:rPr>
            <w:rFonts w:ascii="Times New Roman" w:hAnsi="Times New Roman" w:cs="Times New Roman"/>
            <w:sz w:val="24"/>
            <w:szCs w:val="24"/>
          </w:rPr>
          <w:delText>RBC,</w:delText>
        </w:r>
      </w:del>
      <w:ins w:id="624" w:author="123" w:date="2020-11-14T15:03:00Z">
        <w:r>
          <w:rPr>
            <w:rFonts w:ascii="Times New Roman" w:hAnsi="Times New Roman" w:cs="Times New Roman"/>
            <w:sz w:val="24"/>
            <w:szCs w:val="24"/>
          </w:rPr>
          <w:t xml:space="preserve"> white blood cell, </w:t>
        </w:r>
      </w:ins>
      <w:ins w:id="625" w:author="123" w:date="2020-11-14T15:04:00Z">
        <w:r>
          <w:rPr>
            <w:rFonts w:ascii="Times New Roman" w:hAnsi="Times New Roman" w:cs="Times New Roman"/>
            <w:sz w:val="24"/>
            <w:szCs w:val="24"/>
          </w:rPr>
          <w:t>platelet</w:t>
        </w:r>
      </w:ins>
      <w:ins w:id="626" w:author="cc" w:date="2021-03-12T10:24:00Z">
        <w:r w:rsidR="00230A1E">
          <w:rPr>
            <w:rFonts w:ascii="Times New Roman" w:hAnsi="Times New Roman" w:cs="Times New Roman"/>
            <w:sz w:val="24"/>
            <w:szCs w:val="24"/>
          </w:rPr>
          <w:t xml:space="preserve"> count</w:t>
        </w:r>
      </w:ins>
      <w:del w:id="627" w:author="123" w:date="2020-11-14T15:03:00Z">
        <w:r>
          <w:rPr>
            <w:rFonts w:ascii="Times New Roman" w:hAnsi="Times New Roman" w:cs="Times New Roman"/>
            <w:sz w:val="24"/>
            <w:szCs w:val="24"/>
          </w:rPr>
          <w:delText xml:space="preserve"> </w:delText>
        </w:r>
      </w:del>
      <w:del w:id="628" w:author="123" w:date="2020-11-14T15:11:00Z">
        <w:r>
          <w:rPr>
            <w:rFonts w:ascii="Times New Roman" w:hAnsi="Times New Roman" w:cs="Times New Roman"/>
            <w:sz w:val="24"/>
            <w:szCs w:val="24"/>
          </w:rPr>
          <w:delText>WBC, PLT</w:delText>
        </w:r>
      </w:del>
      <w:r>
        <w:rPr>
          <w:rFonts w:ascii="Times New Roman" w:hAnsi="Times New Roman" w:cs="Times New Roman"/>
          <w:sz w:val="24"/>
          <w:szCs w:val="24"/>
        </w:rPr>
        <w:t>, hemoglobin, hematocrit, and mean corpuscular volume, were measured on a Coulter Counter STKS sample testing system (Coulter Corp</w:t>
      </w:r>
      <w:ins w:id="629" w:author="Guobo Chen" w:date="2020-11-12T21:09:00Z">
        <w:r>
          <w:rPr>
            <w:rFonts w:ascii="Times New Roman" w:hAnsi="Times New Roman" w:cs="Times New Roman"/>
            <w:sz w:val="24"/>
            <w:szCs w:val="24"/>
          </w:rPr>
          <w:t>,</w:t>
        </w:r>
      </w:ins>
      <w:ins w:id="630" w:author="123" w:date="2020-11-14T15:09:00Z">
        <w:r>
          <w:rPr>
            <w:rFonts w:ascii="Times New Roman" w:hAnsi="Times New Roman" w:cs="Times New Roman"/>
            <w:sz w:val="24"/>
            <w:szCs w:val="24"/>
          </w:rPr>
          <w:t xml:space="preserve"> America</w:t>
        </w:r>
      </w:ins>
      <w:ins w:id="631" w:author="Guobo Chen" w:date="2020-11-12T21:09:00Z">
        <w:del w:id="632" w:author="123" w:date="2020-11-14T15:09:00Z">
          <w:r>
            <w:rPr>
              <w:rFonts w:ascii="Times New Roman" w:hAnsi="Times New Roman" w:cs="Times New Roman"/>
              <w:sz w:val="24"/>
              <w:szCs w:val="24"/>
            </w:rPr>
            <w:delText xml:space="preserve"> City</w:delText>
          </w:r>
        </w:del>
      </w:ins>
      <w:r>
        <w:rPr>
          <w:rFonts w:ascii="Times New Roman" w:hAnsi="Times New Roman" w:cs="Times New Roman"/>
          <w:sz w:val="24"/>
          <w:szCs w:val="24"/>
        </w:rPr>
        <w:t xml:space="preserve">) </w:t>
      </w:r>
      <w:del w:id="633" w:author="wang ying" w:date="2021-01-31T14:46:00Z">
        <w:r w:rsidDel="00894149">
          <w:rPr>
            <w:rFonts w:ascii="Times New Roman" w:hAnsi="Times New Roman" w:cs="Times New Roman"/>
            <w:sz w:val="24"/>
            <w:szCs w:val="24"/>
          </w:rPr>
          <w:delText xml:space="preserve">in fresh venous blood </w:delText>
        </w:r>
      </w:del>
      <w:r>
        <w:rPr>
          <w:rFonts w:ascii="Times New Roman" w:hAnsi="Times New Roman" w:cs="Times New Roman"/>
          <w:sz w:val="24"/>
          <w:szCs w:val="24"/>
        </w:rPr>
        <w:t>according to standard procedures provided by Sysmex</w:t>
      </w:r>
      <w:ins w:id="634" w:author="123" w:date="2020-11-15T23:28:00Z">
        <w:r>
          <w:rPr>
            <w:rFonts w:ascii="Times New Roman" w:hAnsi="Times New Roman" w:cs="Times New Roman"/>
            <w:sz w:val="24"/>
            <w:szCs w:val="24"/>
          </w:rPr>
          <w:t xml:space="preserve"> C</w:t>
        </w:r>
        <w:r>
          <w:rPr>
            <w:rFonts w:ascii="Times New Roman" w:hAnsi="Times New Roman" w:cs="Times New Roman" w:hint="eastAsia"/>
            <w:sz w:val="24"/>
            <w:szCs w:val="24"/>
          </w:rPr>
          <w:t>o</w:t>
        </w:r>
        <w:r>
          <w:rPr>
            <w:rFonts w:ascii="Times New Roman" w:hAnsi="Times New Roman" w:cs="Times New Roman"/>
            <w:sz w:val="24"/>
            <w:szCs w:val="24"/>
          </w:rPr>
          <w:t>rporation (Japan)</w:t>
        </w:r>
      </w:ins>
      <w:r>
        <w:rPr>
          <w:rFonts w:ascii="Times New Roman" w:hAnsi="Times New Roman" w:cs="Times New Roman"/>
          <w:sz w:val="24"/>
          <w:szCs w:val="24"/>
        </w:rPr>
        <w:t>.</w:t>
      </w:r>
      <w:r>
        <w:rPr>
          <w:rFonts w:ascii="Times New Roman" w:hAnsi="Times New Roman" w:cs="Times New Roman" w:hint="eastAsia"/>
          <w:sz w:val="24"/>
          <w:szCs w:val="24"/>
        </w:rPr>
        <w:t xml:space="preserve"> </w:t>
      </w:r>
      <w:ins w:id="635" w:author="cc" w:date="2021-03-12T10:27:00Z">
        <w:r w:rsidR="00230A1E">
          <w:rPr>
            <w:rFonts w:ascii="Times New Roman" w:hAnsi="Times New Roman" w:cs="Times New Roman"/>
            <w:sz w:val="24"/>
            <w:szCs w:val="24"/>
          </w:rPr>
          <w:t>Total protein</w:t>
        </w:r>
      </w:ins>
      <w:ins w:id="636" w:author="cc" w:date="2021-03-12T10:31:00Z">
        <w:r w:rsidR="001F0FC2">
          <w:rPr>
            <w:rFonts w:ascii="Times New Roman" w:hAnsi="Times New Roman" w:cs="Times New Roman"/>
            <w:sz w:val="24"/>
            <w:szCs w:val="24"/>
          </w:rPr>
          <w:t xml:space="preserve"> (</w:t>
        </w:r>
      </w:ins>
      <w:r>
        <w:rPr>
          <w:rFonts w:ascii="Times New Roman" w:hAnsi="Times New Roman" w:cs="Times New Roman"/>
          <w:sz w:val="24"/>
          <w:szCs w:val="24"/>
        </w:rPr>
        <w:t>TP</w:t>
      </w:r>
      <w:ins w:id="637" w:author="cc" w:date="2021-03-12T10:31:00Z">
        <w:r w:rsidR="001F0FC2">
          <w:rPr>
            <w:rFonts w:ascii="Times New Roman" w:hAnsi="Times New Roman" w:cs="Times New Roman"/>
            <w:sz w:val="24"/>
            <w:szCs w:val="24"/>
          </w:rPr>
          <w:t>)</w:t>
        </w:r>
      </w:ins>
      <w:r>
        <w:rPr>
          <w:rFonts w:ascii="Times New Roman" w:hAnsi="Times New Roman" w:cs="Times New Roman"/>
          <w:sz w:val="24"/>
          <w:szCs w:val="24"/>
        </w:rPr>
        <w:t xml:space="preserve">, </w:t>
      </w:r>
      <w:ins w:id="638" w:author="cc" w:date="2021-03-12T10:28:00Z">
        <w:r w:rsidR="00230A1E">
          <w:rPr>
            <w:rFonts w:ascii="Times New Roman" w:hAnsi="Times New Roman" w:cs="Times New Roman"/>
            <w:sz w:val="24"/>
            <w:szCs w:val="24"/>
          </w:rPr>
          <w:t>albumin</w:t>
        </w:r>
      </w:ins>
      <w:ins w:id="639" w:author="cc" w:date="2021-03-12T10:31:00Z">
        <w:r w:rsidR="001F0FC2">
          <w:rPr>
            <w:rFonts w:ascii="Times New Roman" w:hAnsi="Times New Roman" w:cs="Times New Roman"/>
            <w:sz w:val="24"/>
            <w:szCs w:val="24"/>
          </w:rPr>
          <w:t xml:space="preserve"> (</w:t>
        </w:r>
      </w:ins>
      <w:r>
        <w:rPr>
          <w:rFonts w:ascii="Times New Roman" w:hAnsi="Times New Roman" w:cs="Times New Roman"/>
          <w:sz w:val="24"/>
          <w:szCs w:val="24"/>
        </w:rPr>
        <w:t>ALB</w:t>
      </w:r>
      <w:ins w:id="640" w:author="cc" w:date="2021-03-12T10:31:00Z">
        <w:r w:rsidR="001F0FC2">
          <w:rPr>
            <w:rFonts w:ascii="Times New Roman" w:hAnsi="Times New Roman" w:cs="Times New Roman"/>
            <w:sz w:val="24"/>
            <w:szCs w:val="24"/>
          </w:rPr>
          <w:t>)</w:t>
        </w:r>
      </w:ins>
      <w:r>
        <w:rPr>
          <w:rFonts w:ascii="Times New Roman" w:hAnsi="Times New Roman" w:cs="Times New Roman"/>
          <w:sz w:val="24"/>
          <w:szCs w:val="24"/>
        </w:rPr>
        <w:t xml:space="preserve">, </w:t>
      </w:r>
      <w:ins w:id="641" w:author="cc" w:date="2021-03-12T10:30:00Z">
        <w:r w:rsidR="001F0FC2">
          <w:rPr>
            <w:rFonts w:ascii="Times New Roman" w:hAnsi="Times New Roman" w:cs="Times New Roman"/>
            <w:sz w:val="24"/>
            <w:szCs w:val="24"/>
          </w:rPr>
          <w:t>t</w:t>
        </w:r>
        <w:r w:rsidR="001F0FC2" w:rsidRPr="001F0FC2">
          <w:rPr>
            <w:rFonts w:ascii="Times New Roman" w:hAnsi="Times New Roman" w:cs="Times New Roman"/>
            <w:sz w:val="24"/>
            <w:szCs w:val="24"/>
          </w:rPr>
          <w:t>otal bilirubin</w:t>
        </w:r>
        <w:r w:rsidR="001F0FC2">
          <w:rPr>
            <w:rFonts w:ascii="Times New Roman" w:hAnsi="Times New Roman" w:cs="Times New Roman"/>
            <w:sz w:val="24"/>
            <w:szCs w:val="24"/>
          </w:rPr>
          <w:t xml:space="preserve"> (</w:t>
        </w:r>
      </w:ins>
      <w:r>
        <w:rPr>
          <w:rFonts w:ascii="Times New Roman" w:hAnsi="Times New Roman" w:cs="Times New Roman"/>
          <w:sz w:val="24"/>
          <w:szCs w:val="24"/>
        </w:rPr>
        <w:t>TBIL</w:t>
      </w:r>
      <w:ins w:id="642" w:author="cc" w:date="2021-03-12T10:30:00Z">
        <w:r w:rsidR="001F0FC2">
          <w:rPr>
            <w:rFonts w:ascii="Times New Roman" w:hAnsi="Times New Roman" w:cs="Times New Roman"/>
            <w:sz w:val="24"/>
            <w:szCs w:val="24"/>
          </w:rPr>
          <w:t>)</w:t>
        </w:r>
      </w:ins>
      <w:r>
        <w:rPr>
          <w:rFonts w:ascii="Times New Roman" w:hAnsi="Times New Roman" w:cs="Times New Roman"/>
          <w:sz w:val="24"/>
          <w:szCs w:val="24"/>
        </w:rPr>
        <w:t xml:space="preserve">, </w:t>
      </w:r>
      <w:ins w:id="643" w:author="cc" w:date="2021-03-12T10:36:00Z">
        <w:r w:rsidR="001F0FC2" w:rsidRPr="001F0FC2">
          <w:rPr>
            <w:rFonts w:ascii="Times New Roman" w:hAnsi="Times New Roman" w:cs="Times New Roman"/>
            <w:sz w:val="24"/>
            <w:szCs w:val="24"/>
          </w:rPr>
          <w:t xml:space="preserve">direct bilirubin </w:t>
        </w:r>
      </w:ins>
      <w:ins w:id="644" w:author="cc" w:date="2021-03-12T10:39:00Z">
        <w:r w:rsidR="000374CF">
          <w:rPr>
            <w:rFonts w:ascii="Times New Roman" w:hAnsi="Times New Roman" w:cs="Times New Roman"/>
            <w:sz w:val="24"/>
            <w:szCs w:val="24"/>
          </w:rPr>
          <w:t>(</w:t>
        </w:r>
      </w:ins>
      <w:r>
        <w:rPr>
          <w:rFonts w:ascii="Times New Roman" w:hAnsi="Times New Roman" w:cs="Times New Roman"/>
          <w:sz w:val="24"/>
          <w:szCs w:val="24"/>
        </w:rPr>
        <w:t>DBIL</w:t>
      </w:r>
      <w:ins w:id="645" w:author="cc" w:date="2021-03-12T10:39:00Z">
        <w:r w:rsidR="000374CF">
          <w:rPr>
            <w:rFonts w:ascii="Times New Roman" w:hAnsi="Times New Roman" w:cs="Times New Roman"/>
            <w:sz w:val="24"/>
            <w:szCs w:val="24"/>
          </w:rPr>
          <w:t>)</w:t>
        </w:r>
      </w:ins>
      <w:r>
        <w:rPr>
          <w:rFonts w:ascii="Times New Roman" w:hAnsi="Times New Roman" w:cs="Times New Roman"/>
          <w:sz w:val="24"/>
          <w:szCs w:val="24"/>
        </w:rPr>
        <w:t xml:space="preserve">, </w:t>
      </w:r>
      <w:ins w:id="646" w:author="cc" w:date="2021-03-12T10:40:00Z">
        <w:r w:rsidR="000374CF">
          <w:rPr>
            <w:rFonts w:ascii="Times New Roman" w:hAnsi="Times New Roman" w:cs="Times New Roman"/>
            <w:sz w:val="24"/>
            <w:szCs w:val="24"/>
          </w:rPr>
          <w:t>a</w:t>
        </w:r>
        <w:r w:rsidR="000374CF" w:rsidRPr="000374CF">
          <w:rPr>
            <w:rFonts w:ascii="Times New Roman" w:hAnsi="Times New Roman" w:cs="Times New Roman"/>
            <w:sz w:val="24"/>
            <w:szCs w:val="24"/>
          </w:rPr>
          <w:t>lanine aminotransferase</w:t>
        </w:r>
      </w:ins>
      <w:ins w:id="647" w:author="cc" w:date="2021-03-12T10:41:00Z">
        <w:r w:rsidR="000374CF">
          <w:rPr>
            <w:rFonts w:ascii="Times New Roman" w:hAnsi="Times New Roman" w:cs="Times New Roman"/>
            <w:sz w:val="24"/>
            <w:szCs w:val="24"/>
          </w:rPr>
          <w:t xml:space="preserve"> (</w:t>
        </w:r>
      </w:ins>
      <w:r>
        <w:rPr>
          <w:rFonts w:ascii="Times New Roman" w:hAnsi="Times New Roman" w:cs="Times New Roman"/>
          <w:sz w:val="24"/>
          <w:szCs w:val="24"/>
        </w:rPr>
        <w:t>ALT</w:t>
      </w:r>
      <w:ins w:id="648" w:author="cc" w:date="2021-03-12T10:41:00Z">
        <w:r w:rsidR="000374CF">
          <w:rPr>
            <w:rFonts w:ascii="Times New Roman" w:hAnsi="Times New Roman" w:cs="Times New Roman"/>
            <w:sz w:val="24"/>
            <w:szCs w:val="24"/>
          </w:rPr>
          <w:t>)</w:t>
        </w:r>
      </w:ins>
      <w:r>
        <w:rPr>
          <w:rFonts w:ascii="Times New Roman" w:hAnsi="Times New Roman" w:cs="Times New Roman"/>
          <w:sz w:val="24"/>
          <w:szCs w:val="24"/>
        </w:rPr>
        <w:t xml:space="preserve">, </w:t>
      </w:r>
      <w:ins w:id="649" w:author="cc" w:date="2021-03-12T10:41:00Z">
        <w:r w:rsidR="000374CF" w:rsidRPr="000374CF">
          <w:rPr>
            <w:rFonts w:ascii="Times New Roman" w:hAnsi="Times New Roman" w:cs="Times New Roman"/>
            <w:sz w:val="24"/>
            <w:szCs w:val="24"/>
          </w:rPr>
          <w:t>aspartate aminotransferase</w:t>
        </w:r>
        <w:r w:rsidR="000374CF">
          <w:rPr>
            <w:rFonts w:ascii="Times New Roman" w:hAnsi="Times New Roman" w:cs="Times New Roman"/>
            <w:sz w:val="24"/>
            <w:szCs w:val="24"/>
          </w:rPr>
          <w:t xml:space="preserve"> (</w:t>
        </w:r>
      </w:ins>
      <w:r>
        <w:rPr>
          <w:rFonts w:ascii="Times New Roman" w:hAnsi="Times New Roman" w:cs="Times New Roman"/>
          <w:sz w:val="24"/>
          <w:szCs w:val="24"/>
        </w:rPr>
        <w:t>AST</w:t>
      </w:r>
      <w:ins w:id="650" w:author="cc" w:date="2021-03-12T10:41:00Z">
        <w:r w:rsidR="000374CF">
          <w:rPr>
            <w:rFonts w:ascii="Times New Roman" w:hAnsi="Times New Roman" w:cs="Times New Roman"/>
            <w:sz w:val="24"/>
            <w:szCs w:val="24"/>
          </w:rPr>
          <w:t>)</w:t>
        </w:r>
      </w:ins>
      <w:r>
        <w:rPr>
          <w:rFonts w:ascii="Times New Roman" w:hAnsi="Times New Roman" w:cs="Times New Roman"/>
          <w:sz w:val="24"/>
          <w:szCs w:val="24"/>
        </w:rPr>
        <w:t>,</w:t>
      </w:r>
      <w:ins w:id="651" w:author="cc" w:date="2021-03-12T10:41:00Z">
        <w:r w:rsidR="000374CF">
          <w:rPr>
            <w:rFonts w:ascii="Times New Roman" w:hAnsi="Times New Roman" w:cs="Times New Roman"/>
            <w:sz w:val="24"/>
            <w:szCs w:val="24"/>
          </w:rPr>
          <w:t xml:space="preserve"> </w:t>
        </w:r>
      </w:ins>
      <w:ins w:id="652" w:author="cc" w:date="2021-03-12T10:42:00Z">
        <w:r w:rsidR="000374CF">
          <w:rPr>
            <w:rFonts w:ascii="Times New Roman" w:hAnsi="Times New Roman" w:cs="Times New Roman"/>
            <w:sz w:val="24"/>
            <w:szCs w:val="24"/>
          </w:rPr>
          <w:t>a</w:t>
        </w:r>
        <w:r w:rsidR="000374CF" w:rsidRPr="000374CF">
          <w:rPr>
            <w:rFonts w:ascii="Times New Roman" w:hAnsi="Times New Roman" w:cs="Times New Roman"/>
            <w:sz w:val="24"/>
            <w:szCs w:val="24"/>
          </w:rPr>
          <w:t>lkaline phosphatase</w:t>
        </w:r>
        <w:r w:rsidR="000374CF">
          <w:rPr>
            <w:rFonts w:ascii="Times New Roman" w:hAnsi="Times New Roman" w:cs="Times New Roman"/>
            <w:sz w:val="24"/>
            <w:szCs w:val="24"/>
          </w:rPr>
          <w:t xml:space="preserve"> (</w:t>
        </w:r>
      </w:ins>
      <w:del w:id="653" w:author="cc" w:date="2021-03-12T10:42:00Z">
        <w:r w:rsidDel="000374CF">
          <w:rPr>
            <w:rFonts w:ascii="Times New Roman" w:hAnsi="Times New Roman" w:cs="Times New Roman"/>
            <w:sz w:val="24"/>
            <w:szCs w:val="24"/>
          </w:rPr>
          <w:delText xml:space="preserve"> </w:delText>
        </w:r>
      </w:del>
      <w:r>
        <w:rPr>
          <w:rFonts w:ascii="Times New Roman" w:hAnsi="Times New Roman" w:cs="Times New Roman"/>
          <w:sz w:val="24"/>
          <w:szCs w:val="24"/>
        </w:rPr>
        <w:t>ALP</w:t>
      </w:r>
      <w:ins w:id="654" w:author="cc" w:date="2021-03-12T10:42:00Z">
        <w:r w:rsidR="000374CF">
          <w:rPr>
            <w:rFonts w:ascii="Times New Roman" w:hAnsi="Times New Roman" w:cs="Times New Roman"/>
            <w:sz w:val="24"/>
            <w:szCs w:val="24"/>
          </w:rPr>
          <w:t>)</w:t>
        </w:r>
      </w:ins>
      <w:r>
        <w:rPr>
          <w:rFonts w:ascii="Times New Roman" w:hAnsi="Times New Roman" w:cs="Times New Roman"/>
          <w:sz w:val="24"/>
          <w:szCs w:val="24"/>
        </w:rPr>
        <w:t xml:space="preserve">, </w:t>
      </w:r>
      <w:ins w:id="655" w:author="cc" w:date="2021-03-12T10:43:00Z">
        <w:r w:rsidR="00F31372" w:rsidRPr="00F31372">
          <w:rPr>
            <w:rFonts w:ascii="Times New Roman" w:hAnsi="Times New Roman" w:cs="Times New Roman"/>
            <w:sz w:val="24"/>
            <w:szCs w:val="24"/>
          </w:rPr>
          <w:t>glucose</w:t>
        </w:r>
        <w:r w:rsidR="00F31372">
          <w:rPr>
            <w:rFonts w:ascii="Times New Roman" w:hAnsi="Times New Roman" w:cs="Times New Roman"/>
            <w:sz w:val="24"/>
            <w:szCs w:val="24"/>
          </w:rPr>
          <w:t xml:space="preserve"> (</w:t>
        </w:r>
      </w:ins>
      <w:r>
        <w:rPr>
          <w:rFonts w:ascii="Times New Roman" w:hAnsi="Times New Roman" w:cs="Times New Roman"/>
          <w:sz w:val="24"/>
          <w:szCs w:val="24"/>
        </w:rPr>
        <w:t>GLU</w:t>
      </w:r>
      <w:ins w:id="656" w:author="cc" w:date="2021-03-12T10:43:00Z">
        <w:r w:rsidR="00F31372">
          <w:rPr>
            <w:rFonts w:ascii="Times New Roman" w:hAnsi="Times New Roman" w:cs="Times New Roman"/>
            <w:sz w:val="24"/>
            <w:szCs w:val="24"/>
          </w:rPr>
          <w:t>)</w:t>
        </w:r>
      </w:ins>
      <w:r>
        <w:rPr>
          <w:rFonts w:ascii="Times New Roman" w:hAnsi="Times New Roman" w:cs="Times New Roman"/>
          <w:sz w:val="24"/>
          <w:szCs w:val="24"/>
        </w:rPr>
        <w:t>,</w:t>
      </w:r>
      <w:ins w:id="657" w:author="cc" w:date="2021-03-12T10:43:00Z">
        <w:r w:rsidR="00F31372">
          <w:rPr>
            <w:rFonts w:ascii="Times New Roman" w:hAnsi="Times New Roman" w:cs="Times New Roman"/>
            <w:sz w:val="24"/>
            <w:szCs w:val="24"/>
          </w:rPr>
          <w:t xml:space="preserve"> total </w:t>
        </w:r>
        <w:r w:rsidR="00F31372" w:rsidRPr="00F31372">
          <w:rPr>
            <w:rFonts w:ascii="Times New Roman" w:hAnsi="Times New Roman" w:cs="Times New Roman"/>
            <w:sz w:val="24"/>
            <w:szCs w:val="24"/>
          </w:rPr>
          <w:t>cholesterol</w:t>
        </w:r>
      </w:ins>
      <w:ins w:id="658" w:author="cc" w:date="2021-03-12T10:44:00Z">
        <w:r w:rsidR="00F31372">
          <w:rPr>
            <w:rFonts w:ascii="Times New Roman" w:hAnsi="Times New Roman" w:cs="Times New Roman"/>
            <w:sz w:val="24"/>
            <w:szCs w:val="24"/>
          </w:rPr>
          <w:t xml:space="preserve"> (</w:t>
        </w:r>
      </w:ins>
      <w:r>
        <w:rPr>
          <w:rFonts w:ascii="Times New Roman" w:hAnsi="Times New Roman" w:cs="Times New Roman"/>
          <w:sz w:val="24"/>
          <w:szCs w:val="24"/>
        </w:rPr>
        <w:t>TC</w:t>
      </w:r>
      <w:ins w:id="659" w:author="cc" w:date="2021-03-12T10:44:00Z">
        <w:r w:rsidR="00F31372">
          <w:rPr>
            <w:rFonts w:ascii="Times New Roman" w:hAnsi="Times New Roman" w:cs="Times New Roman"/>
            <w:sz w:val="24"/>
            <w:szCs w:val="24"/>
          </w:rPr>
          <w:t>)</w:t>
        </w:r>
      </w:ins>
      <w:r>
        <w:rPr>
          <w:rFonts w:ascii="Times New Roman" w:hAnsi="Times New Roman" w:cs="Times New Roman"/>
          <w:sz w:val="24"/>
          <w:szCs w:val="24"/>
        </w:rPr>
        <w:t xml:space="preserve">, </w:t>
      </w:r>
      <w:ins w:id="660" w:author="cc" w:date="2021-03-12T10:44:00Z">
        <w:r w:rsidR="00F31372">
          <w:rPr>
            <w:rFonts w:ascii="Times New Roman" w:hAnsi="Times New Roman" w:cs="Times New Roman"/>
            <w:sz w:val="24"/>
            <w:szCs w:val="24"/>
          </w:rPr>
          <w:t>h</w:t>
        </w:r>
        <w:r w:rsidR="00F31372" w:rsidRPr="00F31372">
          <w:rPr>
            <w:rFonts w:ascii="Times New Roman" w:hAnsi="Times New Roman" w:cs="Times New Roman"/>
            <w:sz w:val="24"/>
            <w:szCs w:val="24"/>
          </w:rPr>
          <w:t xml:space="preserve">igh density lipoprotein cholesterol </w:t>
        </w:r>
        <w:r w:rsidR="00F31372">
          <w:rPr>
            <w:rFonts w:ascii="Times New Roman" w:hAnsi="Times New Roman" w:cs="Times New Roman"/>
            <w:sz w:val="24"/>
            <w:szCs w:val="24"/>
          </w:rPr>
          <w:t>(</w:t>
        </w:r>
      </w:ins>
      <w:r>
        <w:rPr>
          <w:rFonts w:ascii="Times New Roman" w:hAnsi="Times New Roman" w:cs="Times New Roman"/>
          <w:sz w:val="24"/>
          <w:szCs w:val="24"/>
        </w:rPr>
        <w:t>HDL-C</w:t>
      </w:r>
      <w:ins w:id="661" w:author="cc" w:date="2021-03-12T10:44:00Z">
        <w:r w:rsidR="00F31372">
          <w:rPr>
            <w:rFonts w:ascii="Times New Roman" w:hAnsi="Times New Roman" w:cs="Times New Roman"/>
            <w:sz w:val="24"/>
            <w:szCs w:val="24"/>
          </w:rPr>
          <w:t>)</w:t>
        </w:r>
      </w:ins>
      <w:r>
        <w:rPr>
          <w:rFonts w:ascii="Times New Roman" w:hAnsi="Times New Roman" w:cs="Times New Roman"/>
          <w:sz w:val="24"/>
          <w:szCs w:val="24"/>
        </w:rPr>
        <w:t xml:space="preserve">, </w:t>
      </w:r>
      <w:ins w:id="662" w:author="cc" w:date="2021-03-12T10:45:00Z">
        <w:r w:rsidR="002347CD">
          <w:rPr>
            <w:rFonts w:ascii="Times New Roman" w:hAnsi="Times New Roman" w:cs="Times New Roman"/>
            <w:sz w:val="24"/>
            <w:szCs w:val="24"/>
          </w:rPr>
          <w:t>low</w:t>
        </w:r>
        <w:r w:rsidR="002347CD" w:rsidRPr="00F31372">
          <w:rPr>
            <w:rFonts w:ascii="Times New Roman" w:hAnsi="Times New Roman" w:cs="Times New Roman"/>
            <w:sz w:val="24"/>
            <w:szCs w:val="24"/>
          </w:rPr>
          <w:t xml:space="preserve"> density lipoprotein cholesterol</w:t>
        </w:r>
        <w:r w:rsidR="002347CD">
          <w:rPr>
            <w:rFonts w:ascii="Times New Roman" w:hAnsi="Times New Roman" w:cs="Times New Roman"/>
            <w:sz w:val="24"/>
            <w:szCs w:val="24"/>
          </w:rPr>
          <w:t xml:space="preserve"> (</w:t>
        </w:r>
      </w:ins>
      <w:r>
        <w:rPr>
          <w:rFonts w:ascii="Times New Roman" w:hAnsi="Times New Roman" w:cs="Times New Roman"/>
          <w:sz w:val="24"/>
          <w:szCs w:val="24"/>
        </w:rPr>
        <w:t>LDL-C</w:t>
      </w:r>
      <w:ins w:id="663" w:author="cc" w:date="2021-03-12T10:45:00Z">
        <w:r w:rsidR="002347CD">
          <w:rPr>
            <w:rFonts w:ascii="Times New Roman" w:hAnsi="Times New Roman" w:cs="Times New Roman"/>
            <w:sz w:val="24"/>
            <w:szCs w:val="24"/>
          </w:rPr>
          <w:t>)</w:t>
        </w:r>
      </w:ins>
      <w:r>
        <w:rPr>
          <w:rFonts w:ascii="Times New Roman" w:hAnsi="Times New Roman" w:cs="Times New Roman"/>
          <w:sz w:val="24"/>
          <w:szCs w:val="24"/>
        </w:rPr>
        <w:t xml:space="preserve">, triglyceride, serum creatinine levels were measured using standard protocols provided by Beckman-Coulter Experimental </w:t>
      </w:r>
      <w:r>
        <w:rPr>
          <w:rFonts w:ascii="Times New Roman" w:hAnsi="Times New Roman" w:cs="Times New Roman" w:hint="eastAsia"/>
          <w:sz w:val="24"/>
          <w:szCs w:val="24"/>
        </w:rPr>
        <w:t>S</w:t>
      </w:r>
      <w:r>
        <w:rPr>
          <w:rFonts w:ascii="Times New Roman" w:hAnsi="Times New Roman" w:cs="Times New Roman"/>
          <w:sz w:val="24"/>
          <w:szCs w:val="24"/>
        </w:rPr>
        <w:t>ystem Corporation</w:t>
      </w:r>
      <w:ins w:id="664" w:author="Guobo Chen" w:date="2020-11-12T21:17:00Z">
        <w:r>
          <w:rPr>
            <w:rFonts w:ascii="Times New Roman" w:hAnsi="Times New Roman" w:cs="Times New Roman"/>
            <w:sz w:val="24"/>
            <w:szCs w:val="24"/>
          </w:rPr>
          <w:t xml:space="preserve"> (</w:t>
        </w:r>
      </w:ins>
      <w:ins w:id="665" w:author="123" w:date="2020-11-14T15:10:00Z">
        <w:r>
          <w:rPr>
            <w:rFonts w:ascii="Times New Roman" w:hAnsi="Times New Roman" w:cs="Times New Roman"/>
            <w:sz w:val="24"/>
            <w:szCs w:val="24"/>
            <w:rPrChange w:id="666" w:author="123" w:date="2020-11-30T13:13:00Z">
              <w:rPr>
                <w:rFonts w:ascii="Times New Roman" w:hAnsi="Times New Roman" w:cs="Times New Roman"/>
                <w:sz w:val="24"/>
                <w:szCs w:val="24"/>
                <w:highlight w:val="green"/>
              </w:rPr>
            </w:rPrChange>
          </w:rPr>
          <w:t>America</w:t>
        </w:r>
      </w:ins>
      <w:ins w:id="667" w:author="Guobo Chen" w:date="2020-11-12T21:17:00Z">
        <w:del w:id="668" w:author="123" w:date="2020-11-14T15:10:00Z">
          <w:r>
            <w:rPr>
              <w:rFonts w:ascii="Times New Roman" w:hAnsi="Times New Roman" w:cs="Times New Roman"/>
              <w:sz w:val="24"/>
              <w:szCs w:val="24"/>
            </w:rPr>
            <w:delText>City</w:delText>
          </w:r>
        </w:del>
        <w:r>
          <w:rPr>
            <w:rFonts w:ascii="Times New Roman" w:hAnsi="Times New Roman" w:cs="Times New Roman"/>
            <w:sz w:val="24"/>
            <w:szCs w:val="24"/>
          </w:rPr>
          <w:t>)</w:t>
        </w:r>
      </w:ins>
      <w:r>
        <w:rPr>
          <w:rFonts w:ascii="Times New Roman" w:hAnsi="Times New Roman" w:cs="Times New Roman"/>
          <w:sz w:val="24"/>
          <w:szCs w:val="24"/>
        </w:rPr>
        <w:t>.</w:t>
      </w:r>
      <w:del w:id="669" w:author="Guobo Chen" w:date="2020-11-12T21:17:00Z">
        <w:r>
          <w:rPr>
            <w:rFonts w:ascii="Times New Roman" w:hAnsi="Times New Roman" w:cs="Times New Roman"/>
            <w:sz w:val="24"/>
            <w:szCs w:val="24"/>
          </w:rPr>
          <w:delText xml:space="preserve"> </w:delText>
        </w:r>
      </w:del>
      <w:ins w:id="670" w:author="cc" w:date="2021-04-07T19:29:00Z">
        <w:r w:rsidR="00F962A8">
          <w:rPr>
            <w:rFonts w:ascii="Times New Roman" w:hAnsi="Times New Roman" w:cs="Times New Roman"/>
            <w:sz w:val="24"/>
            <w:szCs w:val="24"/>
          </w:rPr>
          <w:t>The above</w:t>
        </w:r>
      </w:ins>
      <w:ins w:id="671" w:author="cc" w:date="2021-04-07T19:28:00Z">
        <w:r w:rsidR="00592129" w:rsidRPr="00592129">
          <w:rPr>
            <w:rFonts w:ascii="Times New Roman" w:hAnsi="Times New Roman" w:cs="Times New Roman"/>
            <w:sz w:val="24"/>
            <w:szCs w:val="24"/>
          </w:rPr>
          <w:t xml:space="preserve"> data were collected and reviewed</w:t>
        </w:r>
      </w:ins>
      <w:ins w:id="672" w:author="cc" w:date="2021-04-07T19:29:00Z">
        <w:r w:rsidR="00592129" w:rsidRPr="00592129">
          <w:rPr>
            <w:rFonts w:ascii="Times New Roman" w:hAnsi="Times New Roman" w:cs="Times New Roman"/>
            <w:sz w:val="24"/>
            <w:szCs w:val="24"/>
          </w:rPr>
          <w:t xml:space="preserve"> retrospectively</w:t>
        </w:r>
        <w:r w:rsidR="00592129">
          <w:rPr>
            <w:rFonts w:ascii="Times New Roman" w:hAnsi="Times New Roman" w:cs="Times New Roman"/>
            <w:sz w:val="24"/>
            <w:szCs w:val="24"/>
          </w:rPr>
          <w:t>.</w:t>
        </w:r>
      </w:ins>
      <w:commentRangeEnd w:id="600"/>
      <w:r w:rsidR="005C3392">
        <w:rPr>
          <w:rStyle w:val="af1"/>
        </w:rPr>
        <w:commentReference w:id="600"/>
      </w:r>
    </w:p>
    <w:commentRangeEnd w:id="616"/>
    <w:p w14:paraId="3CE10D79" w14:textId="77777777" w:rsidR="003F54C0" w:rsidRDefault="00894149">
      <w:pPr>
        <w:spacing w:line="360" w:lineRule="auto"/>
        <w:rPr>
          <w:rFonts w:ascii="Times New Roman" w:hAnsi="Times New Roman" w:cs="Times New Roman"/>
          <w:szCs w:val="21"/>
        </w:rPr>
        <w:pPrChange w:id="673" w:author="Guobo Chen" w:date="2020-11-12T21:17:00Z">
          <w:pPr>
            <w:spacing w:line="480" w:lineRule="auto"/>
          </w:pPr>
        </w:pPrChange>
      </w:pPr>
      <w:r>
        <w:rPr>
          <w:rStyle w:val="af1"/>
        </w:rPr>
        <w:commentReference w:id="616"/>
      </w:r>
    </w:p>
    <w:p w14:paraId="20CEC210" w14:textId="77777777" w:rsidR="003F54C0" w:rsidRPr="003F54C0" w:rsidRDefault="003C0E66">
      <w:pPr>
        <w:spacing w:line="480" w:lineRule="auto"/>
        <w:rPr>
          <w:rFonts w:ascii="Times New Roman" w:eastAsia="宋体" w:hAnsi="Times New Roman" w:cs="Times New Roman"/>
          <w:b/>
          <w:bCs/>
          <w:sz w:val="24"/>
          <w:szCs w:val="24"/>
          <w:rPrChange w:id="674" w:author="Guobo Chen" w:date="2020-11-12T21:17:00Z">
            <w:rPr>
              <w:rFonts w:ascii="Times New Roman" w:eastAsia="宋体" w:hAnsi="Times New Roman" w:cs="Times New Roman"/>
              <w:b/>
              <w:bCs/>
              <w:sz w:val="28"/>
              <w:szCs w:val="28"/>
            </w:rPr>
          </w:rPrChange>
        </w:rPr>
      </w:pPr>
      <w:r>
        <w:rPr>
          <w:rFonts w:ascii="Times New Roman" w:eastAsia="宋体" w:hAnsi="Times New Roman" w:cs="Times New Roman"/>
          <w:b/>
          <w:bCs/>
          <w:sz w:val="24"/>
          <w:szCs w:val="24"/>
          <w:rPrChange w:id="675" w:author="Guobo Chen" w:date="2020-11-12T21:17:00Z">
            <w:rPr>
              <w:rFonts w:ascii="Times New Roman" w:eastAsia="宋体" w:hAnsi="Times New Roman" w:cs="Times New Roman"/>
              <w:b/>
              <w:bCs/>
              <w:sz w:val="28"/>
              <w:szCs w:val="28"/>
            </w:rPr>
          </w:rPrChange>
        </w:rPr>
        <w:t>Flow Cytometry</w:t>
      </w:r>
    </w:p>
    <w:p w14:paraId="36F790E4" w14:textId="55B4279B" w:rsidR="003F54C0" w:rsidRDefault="003C0E66">
      <w:pPr>
        <w:spacing w:line="360" w:lineRule="auto"/>
        <w:ind w:firstLineChars="200" w:firstLine="480"/>
        <w:rPr>
          <w:ins w:id="676" w:author="Guobo Chen" w:date="2020-11-13T14:45:00Z"/>
          <w:rFonts w:ascii="Times New Roman" w:eastAsia="宋体" w:hAnsi="Times New Roman" w:cs="Times New Roman"/>
          <w:sz w:val="24"/>
          <w:szCs w:val="24"/>
        </w:rPr>
      </w:pPr>
      <w:bookmarkStart w:id="677" w:name="OLE_LINK1"/>
      <w:ins w:id="678" w:author="Guobo Chen" w:date="2020-11-13T14:43:00Z">
        <w:r>
          <w:rPr>
            <w:rFonts w:ascii="Times New Roman" w:eastAsia="宋体" w:hAnsi="Times New Roman" w:cs="Times New Roman"/>
            <w:sz w:val="24"/>
            <w:szCs w:val="24"/>
          </w:rPr>
          <w:lastRenderedPageBreak/>
          <w:t>Within 24 hours</w:t>
        </w:r>
        <w:r>
          <w:rPr>
            <w:rFonts w:ascii="Times New Roman" w:eastAsia="宋体" w:hAnsi="Times New Roman" w:cs="Times New Roman" w:hint="eastAsia"/>
            <w:sz w:val="24"/>
            <w:szCs w:val="24"/>
          </w:rPr>
          <w:t xml:space="preserve"> </w:t>
        </w:r>
        <w:del w:id="679" w:author="wang ying" w:date="2021-01-31T15:30:00Z">
          <w:r w:rsidDel="006D7159">
            <w:rPr>
              <w:rFonts w:ascii="Times New Roman" w:eastAsia="宋体" w:hAnsi="Times New Roman" w:cs="Times New Roman" w:hint="eastAsia"/>
              <w:sz w:val="24"/>
              <w:szCs w:val="24"/>
            </w:rPr>
            <w:delText>of hospital</w:delText>
          </w:r>
        </w:del>
      </w:ins>
      <w:ins w:id="680" w:author="wang ying" w:date="2021-01-31T15:30:00Z">
        <w:r w:rsidR="006D7159">
          <w:rPr>
            <w:rFonts w:ascii="Times New Roman" w:eastAsia="宋体" w:hAnsi="Times New Roman" w:cs="Times New Roman" w:hint="eastAsia"/>
            <w:sz w:val="24"/>
            <w:szCs w:val="24"/>
          </w:rPr>
          <w:t>after</w:t>
        </w:r>
      </w:ins>
      <w:ins w:id="681" w:author="Guobo Chen" w:date="2020-11-13T14:43:00Z">
        <w:r>
          <w:rPr>
            <w:rFonts w:ascii="Times New Roman" w:eastAsia="宋体" w:hAnsi="Times New Roman" w:cs="Times New Roman" w:hint="eastAsia"/>
            <w:sz w:val="24"/>
            <w:szCs w:val="24"/>
          </w:rPr>
          <w:t xml:space="preserve"> </w:t>
        </w:r>
        <w:commentRangeStart w:id="682"/>
        <w:r>
          <w:rPr>
            <w:rFonts w:ascii="Times New Roman" w:eastAsia="宋体" w:hAnsi="Times New Roman" w:cs="Times New Roman" w:hint="eastAsia"/>
            <w:sz w:val="24"/>
            <w:szCs w:val="24"/>
          </w:rPr>
          <w:t>admission</w:t>
        </w:r>
      </w:ins>
      <w:commentRangeEnd w:id="682"/>
      <w:r w:rsidR="006D7159">
        <w:rPr>
          <w:rStyle w:val="af1"/>
        </w:rPr>
        <w:commentReference w:id="682"/>
      </w:r>
      <w:ins w:id="683" w:author="Guobo Chen" w:date="2020-11-13T14:43:00Z">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p</w:t>
        </w:r>
      </w:ins>
      <w:del w:id="684" w:author="Guobo Chen" w:date="2020-11-13T14:43:00Z">
        <w:r>
          <w:rPr>
            <w:rFonts w:ascii="Times New Roman" w:eastAsia="宋体" w:hAnsi="Times New Roman" w:cs="Times New Roman"/>
            <w:sz w:val="24"/>
            <w:szCs w:val="24"/>
          </w:rPr>
          <w:delText>P</w:delText>
        </w:r>
      </w:del>
      <w:r>
        <w:rPr>
          <w:rFonts w:ascii="Times New Roman" w:eastAsia="宋体" w:hAnsi="Times New Roman" w:cs="Times New Roman"/>
          <w:sz w:val="24"/>
          <w:szCs w:val="24"/>
        </w:rPr>
        <w:t xml:space="preserve">eripheral blood samples </w:t>
      </w:r>
      <w:ins w:id="685" w:author="cc" w:date="2021-03-12T11:40:00Z">
        <w:r w:rsidR="003B386A">
          <w:rPr>
            <w:rFonts w:ascii="Times New Roman" w:eastAsia="宋体" w:hAnsi="Times New Roman" w:cs="Times New Roman"/>
            <w:sz w:val="24"/>
            <w:szCs w:val="24"/>
          </w:rPr>
          <w:t xml:space="preserve">in patients with </w:t>
        </w:r>
      </w:ins>
      <w:ins w:id="686" w:author="cc" w:date="2021-04-07T19:34:00Z">
        <w:r w:rsidR="003F2EB5">
          <w:rPr>
            <w:rFonts w:ascii="Times New Roman" w:eastAsia="宋体" w:hAnsi="Times New Roman" w:cs="Times New Roman"/>
            <w:sz w:val="24"/>
            <w:szCs w:val="24"/>
          </w:rPr>
          <w:t>diagnosed</w:t>
        </w:r>
      </w:ins>
      <w:ins w:id="687" w:author="cc" w:date="2021-03-12T11:40:00Z">
        <w:r w:rsidR="003B386A">
          <w:rPr>
            <w:rFonts w:ascii="Times New Roman" w:eastAsia="宋体" w:hAnsi="Times New Roman" w:cs="Times New Roman"/>
            <w:sz w:val="24"/>
            <w:szCs w:val="24"/>
          </w:rPr>
          <w:t xml:space="preserve"> </w:t>
        </w:r>
        <w:r w:rsidR="003B386A" w:rsidRPr="003B386A">
          <w:rPr>
            <w:rFonts w:ascii="Times New Roman" w:eastAsia="宋体" w:hAnsi="Times New Roman" w:cs="Times New Roman"/>
            <w:sz w:val="24"/>
            <w:szCs w:val="24"/>
            <w:rPrChange w:id="688" w:author="cc" w:date="2021-03-12T11:41:00Z">
              <w:rPr/>
            </w:rPrChange>
          </w:rPr>
          <w:t xml:space="preserve">acute ischemic stroke </w:t>
        </w:r>
      </w:ins>
      <w:ins w:id="689" w:author="Guobo Chen" w:date="2020-11-13T14:43:00Z">
        <w:del w:id="690" w:author="cc" w:date="2021-03-12T11:39:00Z">
          <w:r w:rsidDel="003B386A">
            <w:rPr>
              <w:rFonts w:ascii="Times New Roman" w:eastAsia="宋体" w:hAnsi="Times New Roman" w:cs="Times New Roman"/>
              <w:sz w:val="24"/>
              <w:szCs w:val="24"/>
            </w:rPr>
            <w:delText xml:space="preserve">of </w:delText>
          </w:r>
        </w:del>
      </w:ins>
      <w:ins w:id="691" w:author="wang ying" w:date="2021-01-31T15:30:00Z">
        <w:del w:id="692" w:author="cc" w:date="2021-03-12T11:39:00Z">
          <w:r w:rsidR="006D7159" w:rsidDel="003B386A">
            <w:rPr>
              <w:rFonts w:ascii="Times New Roman" w:eastAsia="宋体" w:hAnsi="Times New Roman" w:cs="Times New Roman" w:hint="eastAsia"/>
              <w:sz w:val="24"/>
              <w:szCs w:val="24"/>
            </w:rPr>
            <w:delText>all</w:delText>
          </w:r>
          <w:r w:rsidR="006D7159" w:rsidDel="003B386A">
            <w:rPr>
              <w:rFonts w:ascii="Times New Roman" w:eastAsia="宋体" w:hAnsi="Times New Roman" w:cs="Times New Roman"/>
              <w:sz w:val="24"/>
              <w:szCs w:val="24"/>
            </w:rPr>
            <w:delText xml:space="preserve"> </w:delText>
          </w:r>
        </w:del>
      </w:ins>
      <w:ins w:id="693" w:author="Guobo Chen" w:date="2020-11-13T14:43:00Z">
        <w:del w:id="694" w:author="cc" w:date="2021-03-12T11:39:00Z">
          <w:r w:rsidDel="003B386A">
            <w:rPr>
              <w:rFonts w:ascii="Times New Roman" w:eastAsia="宋体" w:hAnsi="Times New Roman" w:cs="Times New Roman"/>
              <w:sz w:val="24"/>
              <w:szCs w:val="24"/>
            </w:rPr>
            <w:delText xml:space="preserve">the subjects </w:delText>
          </w:r>
        </w:del>
      </w:ins>
      <w:r>
        <w:rPr>
          <w:rFonts w:ascii="Times New Roman" w:eastAsia="宋体" w:hAnsi="Times New Roman" w:cs="Times New Roman"/>
          <w:sz w:val="24"/>
          <w:szCs w:val="24"/>
        </w:rPr>
        <w:t>were collected, anticoagulated with heparin and stained</w:t>
      </w:r>
      <w:del w:id="695" w:author="Guobo Chen" w:date="2020-11-13T14:43:00Z">
        <w:r>
          <w:rPr>
            <w:rFonts w:ascii="Times New Roman" w:eastAsia="宋体" w:hAnsi="Times New Roman" w:cs="Times New Roman"/>
            <w:sz w:val="24"/>
            <w:szCs w:val="24"/>
          </w:rPr>
          <w:delText xml:space="preserve"> within 24 hours</w:delText>
        </w:r>
        <w:r>
          <w:rPr>
            <w:rFonts w:ascii="Times New Roman" w:eastAsia="宋体" w:hAnsi="Times New Roman" w:cs="Times New Roman" w:hint="eastAsia"/>
            <w:sz w:val="24"/>
            <w:szCs w:val="24"/>
          </w:rPr>
          <w:delText xml:space="preserve"> of hospital admission</w:delText>
        </w:r>
      </w:del>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Each sample was divided into five tubes</w:t>
      </w:r>
      <w:ins w:id="696" w:author="cc" w:date="2021-01-20T20:37:00Z">
        <w:r w:rsidR="000711A1">
          <w:rPr>
            <w:rFonts w:ascii="Times New Roman" w:eastAsia="宋体" w:hAnsi="Times New Roman" w:cs="Times New Roman"/>
            <w:sz w:val="24"/>
            <w:szCs w:val="24"/>
          </w:rPr>
          <w:t>,</w:t>
        </w:r>
        <w:r w:rsidR="003B115C">
          <w:rPr>
            <w:rFonts w:ascii="Times New Roman" w:eastAsia="宋体" w:hAnsi="Times New Roman" w:cs="Times New Roman"/>
            <w:sz w:val="24"/>
            <w:szCs w:val="24"/>
          </w:rPr>
          <w:t xml:space="preserve"> </w:t>
        </w:r>
      </w:ins>
      <w:del w:id="697" w:author="cc" w:date="2021-01-20T20:37:00Z">
        <w:r w:rsidDel="000711A1">
          <w:rPr>
            <w:rFonts w:ascii="Times New Roman" w:eastAsia="宋体" w:hAnsi="Times New Roman" w:cs="Times New Roman"/>
            <w:sz w:val="24"/>
            <w:szCs w:val="24"/>
          </w:rPr>
          <w:delText xml:space="preserve"> according </w:delText>
        </w:r>
        <w:r w:rsidRPr="000711A1" w:rsidDel="000711A1">
          <w:rPr>
            <w:rFonts w:ascii="Times New Roman" w:eastAsia="宋体" w:hAnsi="Times New Roman" w:cs="Times New Roman"/>
            <w:sz w:val="24"/>
            <w:szCs w:val="24"/>
          </w:rPr>
          <w:delText xml:space="preserve">to the </w:delText>
        </w:r>
        <w:r w:rsidRPr="000711A1" w:rsidDel="000711A1">
          <w:rPr>
            <w:rFonts w:ascii="Times New Roman" w:eastAsia="宋体" w:hAnsi="Times New Roman" w:cs="Times New Roman"/>
            <w:sz w:val="24"/>
            <w:szCs w:val="24"/>
            <w:rPrChange w:id="698" w:author="cc" w:date="2021-01-20T20:37:00Z">
              <w:rPr>
                <w:rFonts w:ascii="Times New Roman" w:eastAsia="宋体" w:hAnsi="Times New Roman" w:cs="Times New Roman"/>
                <w:sz w:val="24"/>
                <w:szCs w:val="24"/>
                <w:highlight w:val="yellow"/>
              </w:rPr>
            </w:rPrChange>
          </w:rPr>
          <w:delText>detection scheme.</w:delText>
        </w:r>
        <w:r w:rsidRPr="000711A1" w:rsidDel="000711A1">
          <w:rPr>
            <w:rFonts w:ascii="Times New Roman" w:eastAsia="宋体" w:hAnsi="Times New Roman" w:cs="Times New Roman"/>
            <w:sz w:val="24"/>
            <w:szCs w:val="24"/>
          </w:rPr>
          <w:delText xml:space="preserve"> </w:delText>
        </w:r>
      </w:del>
      <w:ins w:id="699" w:author="cc" w:date="2021-01-20T20:37:00Z">
        <w:r w:rsidR="003B115C">
          <w:rPr>
            <w:rFonts w:ascii="Times New Roman" w:eastAsia="宋体" w:hAnsi="Times New Roman" w:cs="Times New Roman"/>
            <w:sz w:val="24"/>
            <w:szCs w:val="24"/>
          </w:rPr>
          <w:t>a</w:t>
        </w:r>
      </w:ins>
      <w:del w:id="700" w:author="cc" w:date="2021-01-20T20:37:00Z">
        <w:r w:rsidRPr="003B115C" w:rsidDel="003B115C">
          <w:rPr>
            <w:rFonts w:ascii="Times New Roman" w:eastAsia="宋体" w:hAnsi="Times New Roman" w:cs="Times New Roman"/>
            <w:sz w:val="24"/>
            <w:szCs w:val="24"/>
          </w:rPr>
          <w:delText>A</w:delText>
        </w:r>
      </w:del>
      <w:r w:rsidRPr="003B115C">
        <w:rPr>
          <w:rFonts w:ascii="Times New Roman" w:eastAsia="宋体" w:hAnsi="Times New Roman" w:cs="Times New Roman"/>
          <w:sz w:val="24"/>
          <w:szCs w:val="24"/>
        </w:rPr>
        <w:t xml:space="preserve">ntibodies were added to each flow tube in turn according to the </w:t>
      </w:r>
      <w:r w:rsidRPr="000711A1">
        <w:rPr>
          <w:rFonts w:ascii="Times New Roman" w:eastAsia="宋体" w:hAnsi="Times New Roman" w:cs="Times New Roman"/>
          <w:sz w:val="24"/>
          <w:szCs w:val="24"/>
          <w:rPrChange w:id="701" w:author="cc" w:date="2021-01-20T20:37:00Z">
            <w:rPr>
              <w:rFonts w:ascii="Times New Roman" w:eastAsia="宋体" w:hAnsi="Times New Roman" w:cs="Times New Roman"/>
              <w:sz w:val="24"/>
              <w:szCs w:val="24"/>
              <w:highlight w:val="yellow"/>
            </w:rPr>
          </w:rPrChange>
        </w:rPr>
        <w:t>detection scheme</w:t>
      </w:r>
      <w:r w:rsidRPr="000711A1">
        <w:rPr>
          <w:rFonts w:ascii="Times New Roman" w:eastAsia="宋体" w:hAnsi="Times New Roman" w:cs="Times New Roman"/>
          <w:sz w:val="24"/>
          <w:szCs w:val="24"/>
        </w:rPr>
        <w:t>, and then 100 microlit</w:t>
      </w:r>
      <w:r w:rsidRPr="003B115C">
        <w:rPr>
          <w:rFonts w:ascii="Times New Roman" w:eastAsia="宋体" w:hAnsi="Times New Roman" w:cs="Times New Roman"/>
          <w:sz w:val="24"/>
          <w:szCs w:val="24"/>
        </w:rPr>
        <w:t>ers of peripheral blood were t</w:t>
      </w:r>
      <w:r w:rsidRPr="000711A1">
        <w:rPr>
          <w:rFonts w:ascii="Times New Roman" w:eastAsia="宋体" w:hAnsi="Times New Roman" w:cs="Times New Roman"/>
          <w:sz w:val="24"/>
          <w:szCs w:val="24"/>
        </w:rPr>
        <w:t>aken and incubated in the absence of li</w:t>
      </w:r>
      <w:r>
        <w:rPr>
          <w:rFonts w:ascii="Times New Roman" w:eastAsia="宋体" w:hAnsi="Times New Roman" w:cs="Times New Roman"/>
          <w:sz w:val="24"/>
          <w:szCs w:val="24"/>
        </w:rPr>
        <w:t>ght for 15 minutes, then 1× ammonium chloride lysate (0.15M NH</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CL, 10mM NaHCO</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1m</w:t>
      </w:r>
      <w:r w:rsidRPr="00F522EF">
        <w:rPr>
          <w:rFonts w:ascii="Times New Roman" w:eastAsia="宋体" w:hAnsi="Times New Roman" w:cs="Times New Roman"/>
          <w:sz w:val="24"/>
          <w:szCs w:val="24"/>
        </w:rPr>
        <w:t>M EDTANa</w:t>
      </w:r>
      <w:r w:rsidRPr="00F522EF">
        <w:rPr>
          <w:rFonts w:ascii="Times New Roman" w:eastAsia="宋体" w:hAnsi="Times New Roman" w:cs="Times New Roman"/>
          <w:sz w:val="24"/>
          <w:szCs w:val="24"/>
          <w:vertAlign w:val="subscript"/>
        </w:rPr>
        <w:t>2</w:t>
      </w:r>
      <w:r w:rsidRPr="00F522EF">
        <w:rPr>
          <w:rFonts w:ascii="Times New Roman" w:eastAsia="宋体" w:hAnsi="Times New Roman" w:cs="Times New Roman"/>
          <w:sz w:val="24"/>
          <w:szCs w:val="24"/>
        </w:rPr>
        <w:t>) was</w:t>
      </w:r>
      <w:r>
        <w:rPr>
          <w:rFonts w:ascii="Times New Roman" w:eastAsia="宋体" w:hAnsi="Times New Roman" w:cs="Times New Roman"/>
          <w:sz w:val="24"/>
          <w:szCs w:val="24"/>
        </w:rPr>
        <w:t xml:space="preserve"> fully mixed and not exposed to light for 10 minutes, and finally 500g centrifugation for 5 minutes, then the supernatant was removed, and the samples were re-suspended and mixed with 200 microliters of PBS, and detected on the computer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detailed trial procedures were described in the reference.</w:t>
      </w:r>
      <w:r>
        <w:rPr>
          <w:rFonts w:ascii="Times New Roman" w:eastAsia="宋体" w:hAnsi="Times New Roman" w:cs="Times New Roman"/>
          <w:sz w:val="24"/>
          <w:szCs w:val="24"/>
        </w:rPr>
        <w:fldChar w:fldCharType="begin"/>
      </w:r>
      <w:r w:rsidR="003227B0">
        <w:rPr>
          <w:rFonts w:ascii="Times New Roman" w:eastAsia="宋体" w:hAnsi="Times New Roman" w:cs="Times New Roman"/>
          <w:sz w:val="24"/>
          <w:szCs w:val="24"/>
        </w:rPr>
        <w:instrText xml:space="preserve"> ADDIN EN.CITE &lt;EndNote&gt;&lt;Cite&gt;&lt;Author&gt;Maecker&lt;/Author&gt;&lt;Year&gt;2012&lt;/Year&gt;&lt;RecNum&gt;144&lt;/RecNum&gt;&lt;DisplayText&gt;&lt;style face="superscript"&gt;11&lt;/style&gt;&lt;/DisplayText&gt;&lt;record&gt;&lt;rec-number&gt;144&lt;/rec-number&gt;&lt;foreign-keys&gt;&lt;key app="EN" db-id="xrv2waxvovvxtseasewpdxzof500szeefx0f" timestamp="1591333563"&gt;144&lt;/key&gt;&lt;/foreign-keys&gt;&lt;ref-type name="Journal Article"&gt;17&lt;/ref-type&gt;&lt;contributors&gt;&lt;authors&gt;&lt;author&gt;Maecker, H. T.&lt;/author&gt;&lt;author&gt;McCoy, J. P.&lt;/author&gt;&lt;author&gt;Nussenblatt, R.&lt;/author&gt;&lt;/authors&gt;&lt;/contributors&gt;&lt;auth-address&gt;Institute for Immunity, Transplantation and Infection, Stanford University School of Medicine, Stanford, California 94305, USA. maecker@stanford.edu&lt;/auth-address&gt;&lt;titles&gt;&lt;title&gt;Standardizing immunophenotyping for the Human Immunology Project&lt;/title&gt;&lt;secondary-title&gt;Nat Rev Immunol&lt;/secondary-title&gt;&lt;/titles&gt;&lt;periodical&gt;&lt;full-title&gt;Nat Rev Immunol&lt;/full-title&gt;&lt;/periodical&gt;&lt;pages&gt;191-200&lt;/pages&gt;&lt;volume&gt;12&lt;/volume&gt;&lt;number&gt;3&lt;/number&gt;&lt;edition&gt;2012/02/22&lt;/edition&gt;&lt;keywords&gt;&lt;keyword&gt;Animals&lt;/keyword&gt;&lt;keyword&gt;Flow Cytometry/instrumentation/methods/standards&lt;/keyword&gt;&lt;keyword&gt;Humans&lt;/keyword&gt;&lt;keyword&gt;Immunophenotyping/instrumentation/*methods/*standards&lt;/keyword&gt;&lt;keyword&gt;Leukocytes, Mononuclear/*immunology&lt;/keyword&gt;&lt;keyword&gt;Mice&lt;/keyword&gt;&lt;keyword&gt;Reference Standards&lt;/keyword&gt;&lt;/keywords&gt;&lt;dates&gt;&lt;year&gt;2012&lt;/year&gt;&lt;pub-dates&gt;&lt;date&gt;Feb 17&lt;/date&gt;&lt;/pub-dates&gt;&lt;/dates&gt;&lt;isbn&gt;1474-1741 (Electronic)&amp;#xD;1474-1733 (Linking)&lt;/isbn&gt;&lt;accession-num&gt;22343568&lt;/accession-num&gt;&lt;urls&gt;&lt;related-urls&gt;&lt;url&gt;https://www.ncbi.nlm.nih.gov/pubmed/22343568&lt;/url&gt;&lt;/related-urls&gt;&lt;/urls&gt;&lt;custom2&gt;PMC3409649&lt;/custom2&gt;&lt;electronic-resource-num&gt;10.1038/nri3158&lt;/electronic-resource-num&gt;&lt;/record&gt;&lt;/Cite&gt;&lt;/EndNote&gt;</w:instrText>
      </w:r>
      <w:r>
        <w:rPr>
          <w:rFonts w:ascii="Times New Roman" w:eastAsia="宋体" w:hAnsi="Times New Roman" w:cs="Times New Roman"/>
          <w:sz w:val="24"/>
          <w:szCs w:val="24"/>
        </w:rPr>
        <w:fldChar w:fldCharType="separate"/>
      </w:r>
      <w:r w:rsidR="003227B0" w:rsidRPr="003227B0">
        <w:rPr>
          <w:rFonts w:ascii="Times New Roman" w:eastAsia="宋体" w:hAnsi="Times New Roman" w:cs="Times New Roman"/>
          <w:noProof/>
          <w:sz w:val="24"/>
          <w:szCs w:val="24"/>
          <w:vertAlign w:val="superscript"/>
        </w:rPr>
        <w:t>11</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 xml:space="preserve"> </w:t>
      </w:r>
      <w:del w:id="702" w:author="Guobo Chen" w:date="2020-11-13T14:45:00Z">
        <w:r>
          <w:rPr>
            <w:rFonts w:ascii="Times New Roman" w:eastAsia="宋体" w:hAnsi="Times New Roman" w:cs="Times New Roman"/>
            <w:sz w:val="24"/>
            <w:szCs w:val="24"/>
          </w:rPr>
          <w:delText>And t</w:delText>
        </w:r>
      </w:del>
      <w:ins w:id="703" w:author="Guobo Chen" w:date="2020-11-13T14:45:00Z">
        <w:r>
          <w:rPr>
            <w:rFonts w:ascii="Times New Roman" w:eastAsia="宋体" w:hAnsi="Times New Roman" w:cs="Times New Roman"/>
            <w:sz w:val="24"/>
            <w:szCs w:val="24"/>
          </w:rPr>
          <w:t>T</w:t>
        </w:r>
      </w:ins>
      <w:r>
        <w:rPr>
          <w:rFonts w:ascii="Times New Roman" w:eastAsia="宋体" w:hAnsi="Times New Roman" w:cs="Times New Roman"/>
          <w:sz w:val="24"/>
          <w:szCs w:val="24"/>
        </w:rPr>
        <w:t>he detection scheme was</w:t>
      </w:r>
      <w:del w:id="704" w:author="Guobo Chen" w:date="2020-11-13T15:17:00Z">
        <w:r>
          <w:rPr>
            <w:rFonts w:ascii="Times New Roman" w:eastAsia="宋体" w:hAnsi="Times New Roman" w:cs="Times New Roman"/>
            <w:sz w:val="24"/>
            <w:szCs w:val="24"/>
          </w:rPr>
          <w:delText xml:space="preserve"> below</w:delText>
        </w:r>
      </w:del>
      <w:r>
        <w:rPr>
          <w:rFonts w:ascii="Times New Roman" w:eastAsia="宋体" w:hAnsi="Times New Roman" w:cs="Times New Roman"/>
          <w:sz w:val="24"/>
          <w:szCs w:val="24"/>
        </w:rPr>
        <w:t xml:space="preserve"> shown</w:t>
      </w:r>
      <w:ins w:id="705" w:author="Guobo Chen" w:date="2020-11-13T15:17:00Z">
        <w:r>
          <w:rPr>
            <w:rFonts w:ascii="Times New Roman" w:eastAsia="宋体" w:hAnsi="Times New Roman" w:cs="Times New Roman"/>
            <w:sz w:val="24"/>
            <w:szCs w:val="24"/>
          </w:rPr>
          <w:t xml:space="preserve"> in </w:t>
        </w:r>
        <w:r>
          <w:rPr>
            <w:rFonts w:ascii="Times New Roman" w:eastAsia="宋体" w:hAnsi="Times New Roman" w:cs="Times New Roman"/>
            <w:b/>
            <w:bCs/>
            <w:sz w:val="24"/>
            <w:szCs w:val="24"/>
            <w:rPrChange w:id="706" w:author="Guobo Chen" w:date="2020-11-13T15:17:00Z">
              <w:rPr>
                <w:rFonts w:ascii="Times New Roman" w:eastAsia="宋体" w:hAnsi="Times New Roman" w:cs="Times New Roman"/>
                <w:sz w:val="24"/>
                <w:szCs w:val="24"/>
              </w:rPr>
            </w:rPrChange>
          </w:rPr>
          <w:t>Table S1</w:t>
        </w:r>
      </w:ins>
      <w:r>
        <w:rPr>
          <w:rFonts w:ascii="Times New Roman" w:eastAsia="宋体" w:hAnsi="Times New Roman" w:cs="Times New Roman"/>
          <w:sz w:val="24"/>
          <w:szCs w:val="24"/>
        </w:rPr>
        <w:t>.</w:t>
      </w:r>
      <w:del w:id="707" w:author="Guobo Chen" w:date="2020-11-13T14:45:00Z">
        <w:r>
          <w:rPr>
            <w:rFonts w:ascii="Times New Roman" w:eastAsia="宋体" w:hAnsi="Times New Roman" w:cs="Times New Roman"/>
            <w:sz w:val="24"/>
            <w:szCs w:val="24"/>
          </w:rPr>
          <w:delText xml:space="preserve"> </w:delText>
        </w:r>
      </w:del>
    </w:p>
    <w:p w14:paraId="527E53B1" w14:textId="77777777" w:rsidR="003F54C0" w:rsidRDefault="003F54C0">
      <w:pPr>
        <w:spacing w:line="360" w:lineRule="auto"/>
        <w:rPr>
          <w:rFonts w:ascii="Times New Roman" w:eastAsia="宋体" w:hAnsi="Times New Roman" w:cs="Times New Roman"/>
          <w:sz w:val="24"/>
          <w:szCs w:val="24"/>
        </w:rPr>
        <w:pPrChange w:id="708" w:author="Guobo Chen" w:date="2020-11-13T14:45:00Z">
          <w:pPr>
            <w:spacing w:line="360" w:lineRule="auto"/>
            <w:ind w:firstLineChars="200" w:firstLine="480"/>
          </w:pPr>
        </w:pPrChange>
      </w:pPr>
    </w:p>
    <w:bookmarkEnd w:id="677"/>
    <w:p w14:paraId="535D9779" w14:textId="4A3C1ACA" w:rsidR="003F54C0" w:rsidRDefault="003C0E66">
      <w:pPr>
        <w:widowControl/>
        <w:spacing w:line="360" w:lineRule="auto"/>
        <w:rPr>
          <w:ins w:id="709" w:author="CYR" w:date="2021-04-08T15:32:00Z"/>
          <w:rFonts w:ascii="Times New Roman" w:hAnsi="Times New Roman" w:cs="Times New Roman"/>
          <w:b/>
          <w:bCs/>
          <w:sz w:val="24"/>
          <w:szCs w:val="24"/>
        </w:rPr>
      </w:pPr>
      <w:r>
        <w:rPr>
          <w:rFonts w:ascii="Times New Roman" w:hAnsi="Times New Roman" w:cs="Times New Roman"/>
          <w:b/>
          <w:bCs/>
          <w:sz w:val="24"/>
          <w:szCs w:val="24"/>
          <w:rPrChange w:id="710" w:author="Guobo Chen" w:date="2020-11-12T21:21:00Z">
            <w:rPr>
              <w:rFonts w:ascii="Times New Roman" w:hAnsi="Times New Roman" w:cs="Times New Roman"/>
              <w:b/>
              <w:bCs/>
              <w:sz w:val="30"/>
              <w:szCs w:val="30"/>
            </w:rPr>
          </w:rPrChange>
        </w:rPr>
        <w:t>Statistical analysis</w:t>
      </w:r>
    </w:p>
    <w:p w14:paraId="7EDC8F45" w14:textId="0A257966" w:rsidR="00E67163" w:rsidRPr="003F54C0" w:rsidRDefault="00E67163">
      <w:pPr>
        <w:widowControl/>
        <w:spacing w:line="360" w:lineRule="auto"/>
        <w:rPr>
          <w:rFonts w:ascii="Times New Roman" w:hAnsi="Times New Roman" w:cs="Times New Roman"/>
          <w:b/>
          <w:bCs/>
          <w:sz w:val="24"/>
          <w:szCs w:val="24"/>
          <w:rPrChange w:id="711" w:author="Guobo Chen" w:date="2020-11-12T21:21:00Z">
            <w:rPr>
              <w:rFonts w:ascii="Times New Roman" w:hAnsi="Times New Roman" w:cs="Times New Roman"/>
              <w:b/>
              <w:bCs/>
              <w:sz w:val="30"/>
              <w:szCs w:val="30"/>
            </w:rPr>
          </w:rPrChange>
        </w:rPr>
        <w:pPrChange w:id="712" w:author="Guobo Chen" w:date="2020-11-12T21:22:00Z">
          <w:pPr>
            <w:widowControl/>
            <w:spacing w:after="100" w:line="480" w:lineRule="auto"/>
          </w:pPr>
        </w:pPrChange>
      </w:pPr>
      <w:ins w:id="713" w:author="CYR" w:date="2021-04-08T15:32:00Z">
        <w:r w:rsidRPr="00E67163">
          <w:rPr>
            <w:rFonts w:ascii="Times New Roman" w:hAnsi="Times New Roman" w:cs="Times New Roman"/>
            <w:b/>
            <w:bCs/>
            <w:sz w:val="24"/>
            <w:szCs w:val="24"/>
            <w:rPrChange w:id="714" w:author="CYR" w:date="2021-04-08T15:32:00Z">
              <w:rPr/>
            </w:rPrChange>
          </w:rPr>
          <w:t>Basic Statistics</w:t>
        </w:r>
      </w:ins>
    </w:p>
    <w:p w14:paraId="2D915996" w14:textId="00E12F5B" w:rsidR="00491A53" w:rsidRDefault="003C0E66">
      <w:pPr>
        <w:spacing w:line="360" w:lineRule="auto"/>
        <w:ind w:firstLineChars="200" w:firstLine="480"/>
        <w:rPr>
          <w:ins w:id="715" w:author="CYR" w:date="2021-04-08T15:33:00Z"/>
          <w:rFonts w:ascii="Times New Roman" w:hAnsi="Times New Roman" w:cs="Times New Roman"/>
          <w:sz w:val="24"/>
          <w:szCs w:val="24"/>
        </w:rPr>
        <w:pPrChange w:id="716" w:author="CYR" w:date="2021-04-09T15:27:00Z">
          <w:pPr>
            <w:spacing w:line="360" w:lineRule="auto"/>
          </w:pPr>
        </w:pPrChange>
      </w:pPr>
      <w:ins w:id="717" w:author="Guobo Chen" w:date="2020-11-13T15:18:00Z">
        <w:r>
          <w:rPr>
            <w:rFonts w:ascii="Times New Roman" w:hAnsi="Times New Roman" w:cs="Times New Roman"/>
            <w:sz w:val="24"/>
            <w:szCs w:val="24"/>
          </w:rPr>
          <w:t xml:space="preserve">The </w:t>
        </w:r>
      </w:ins>
      <w:del w:id="718" w:author="Guobo Chen" w:date="2020-11-13T15:18:00Z">
        <w:r>
          <w:rPr>
            <w:rFonts w:ascii="Times New Roman" w:hAnsi="Times New Roman" w:cs="Times New Roman"/>
            <w:sz w:val="24"/>
            <w:szCs w:val="24"/>
          </w:rPr>
          <w:delText xml:space="preserve">Continuous </w:delText>
        </w:r>
      </w:del>
      <w:ins w:id="719" w:author="Guobo Chen" w:date="2020-11-13T15:18:00Z">
        <w:r>
          <w:rPr>
            <w:rFonts w:ascii="Times New Roman" w:hAnsi="Times New Roman" w:cs="Times New Roman"/>
            <w:sz w:val="24"/>
            <w:szCs w:val="24"/>
          </w:rPr>
          <w:t xml:space="preserve">continuous </w:t>
        </w:r>
      </w:ins>
      <w:r>
        <w:rPr>
          <w:rFonts w:ascii="Times New Roman" w:hAnsi="Times New Roman" w:cs="Times New Roman"/>
          <w:sz w:val="24"/>
          <w:szCs w:val="24"/>
        </w:rPr>
        <w:t xml:space="preserve">variables were </w:t>
      </w:r>
      <w:del w:id="720" w:author="Guobo Chen" w:date="2020-11-13T15:17:00Z">
        <w:r>
          <w:rPr>
            <w:rFonts w:ascii="Times New Roman" w:hAnsi="Times New Roman" w:cs="Times New Roman"/>
            <w:sz w:val="24"/>
            <w:szCs w:val="24"/>
          </w:rPr>
          <w:delText xml:space="preserve">expressed </w:delText>
        </w:r>
      </w:del>
      <w:ins w:id="721" w:author="Guobo Chen" w:date="2020-11-13T15:17:00Z">
        <w:r>
          <w:rPr>
            <w:rFonts w:ascii="Times New Roman" w:hAnsi="Times New Roman" w:cs="Times New Roman"/>
            <w:sz w:val="24"/>
            <w:szCs w:val="24"/>
          </w:rPr>
          <w:t xml:space="preserve">summarized </w:t>
        </w:r>
      </w:ins>
      <w:r>
        <w:rPr>
          <w:rFonts w:ascii="Times New Roman" w:hAnsi="Times New Roman" w:cs="Times New Roman"/>
          <w:sz w:val="24"/>
          <w:szCs w:val="24"/>
        </w:rPr>
        <w:t>as</w:t>
      </w:r>
      <w:ins w:id="722" w:author="Guobo Chen" w:date="2020-11-13T15:17:00Z">
        <w:r>
          <w:rPr>
            <w:rFonts w:ascii="Times New Roman" w:hAnsi="Times New Roman" w:cs="Times New Roman"/>
            <w:sz w:val="24"/>
            <w:szCs w:val="24"/>
          </w:rPr>
          <w:t>,</w:t>
        </w:r>
      </w:ins>
      <w:r>
        <w:rPr>
          <w:rFonts w:ascii="Times New Roman" w:hAnsi="Times New Roman" w:cs="Times New Roman"/>
          <w:sz w:val="24"/>
          <w:szCs w:val="24"/>
        </w:rPr>
        <w:t xml:space="preserve"> means and standard deviations</w:t>
      </w:r>
      <w:ins w:id="723" w:author="Guobo Chen" w:date="2020-11-13T15:18:00Z">
        <w:r>
          <w:rPr>
            <w:rFonts w:ascii="Times New Roman" w:hAnsi="Times New Roman" w:cs="Times New Roman"/>
            <w:sz w:val="24"/>
            <w:szCs w:val="24"/>
          </w:rPr>
          <w:t>,</w:t>
        </w:r>
      </w:ins>
      <w:r>
        <w:rPr>
          <w:rFonts w:ascii="Times New Roman" w:hAnsi="Times New Roman" w:cs="Times New Roman"/>
          <w:sz w:val="24"/>
          <w:szCs w:val="24"/>
        </w:rPr>
        <w:t xml:space="preserve"> or medians and interquartile ranges, and </w:t>
      </w:r>
      <w:ins w:id="724" w:author="Guobo Chen" w:date="2020-11-13T15:18:00Z">
        <w:r>
          <w:rPr>
            <w:rFonts w:ascii="Times New Roman" w:hAnsi="Times New Roman" w:cs="Times New Roman"/>
            <w:sz w:val="24"/>
            <w:szCs w:val="24"/>
          </w:rPr>
          <w:t xml:space="preserve">the </w:t>
        </w:r>
      </w:ins>
      <w:r>
        <w:rPr>
          <w:rFonts w:ascii="Times New Roman" w:hAnsi="Times New Roman" w:cs="Times New Roman"/>
          <w:sz w:val="24"/>
          <w:szCs w:val="24"/>
        </w:rPr>
        <w:t>categorical variables were expressed as frequencies and percentages.</w:t>
      </w:r>
      <w:ins w:id="725" w:author="CYR" w:date="2020-12-10T10:42:00Z">
        <w:r>
          <w:rPr>
            <w:rFonts w:ascii="Times New Roman" w:hAnsi="Times New Roman" w:cs="Times New Roman"/>
            <w:sz w:val="24"/>
            <w:szCs w:val="24"/>
          </w:rPr>
          <w:t xml:space="preserve"> Continuous variables were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compared using the Student’s </w:t>
        </w:r>
        <w:r>
          <w:rPr>
            <w:rFonts w:ascii="Times New Roman" w:hAnsi="Times New Roman" w:cs="Times New Roman"/>
            <w:i/>
            <w:iCs/>
            <w:sz w:val="24"/>
            <w:szCs w:val="24"/>
          </w:rPr>
          <w:t>t</w:t>
        </w:r>
        <w:r>
          <w:rPr>
            <w:rFonts w:ascii="Times New Roman" w:hAnsi="Times New Roman" w:cs="Times New Roman"/>
            <w:sz w:val="24"/>
            <w:szCs w:val="24"/>
          </w:rPr>
          <w:t xml:space="preserve"> test and categorical variables were compared using the chi-square test, as appropriate.</w:t>
        </w:r>
      </w:ins>
      <w:ins w:id="726" w:author="CYR" w:date="2021-04-09T15:26:00Z">
        <w:r w:rsidR="00A804DC" w:rsidRPr="00A804DC">
          <w:t xml:space="preserve"> </w:t>
        </w:r>
        <w:r w:rsidR="00A804DC" w:rsidRPr="00A804DC">
          <w:rPr>
            <w:rFonts w:ascii="Times New Roman" w:hAnsi="Times New Roman" w:cs="Times New Roman"/>
            <w:sz w:val="24"/>
            <w:szCs w:val="24"/>
          </w:rPr>
          <w:t xml:space="preserve">The difference of </w:t>
        </w:r>
        <w:r w:rsidR="00A804DC" w:rsidRPr="004D3F0F">
          <w:rPr>
            <w:rFonts w:ascii="Times New Roman" w:hAnsi="Times New Roman" w:cs="Times New Roman"/>
            <w:sz w:val="24"/>
            <w:szCs w:val="24"/>
          </w:rPr>
          <w:t>immunophenotypes indicators</w:t>
        </w:r>
        <w:r w:rsidR="00A804DC" w:rsidRPr="00A804DC">
          <w:rPr>
            <w:rFonts w:ascii="Times New Roman" w:hAnsi="Times New Roman" w:cs="Times New Roman"/>
            <w:sz w:val="24"/>
            <w:szCs w:val="24"/>
          </w:rPr>
          <w:t xml:space="preserve"> was analyzed by one-way ANOVA</w:t>
        </w:r>
        <w:r w:rsidR="00A804DC">
          <w:rPr>
            <w:rFonts w:ascii="Times New Roman" w:hAnsi="Times New Roman" w:cs="Times New Roman"/>
            <w:sz w:val="24"/>
            <w:szCs w:val="24"/>
          </w:rPr>
          <w:t>.</w:t>
        </w:r>
      </w:ins>
      <w:ins w:id="727" w:author="CYR" w:date="2021-04-09T15:27:00Z">
        <w:r w:rsidR="00A804DC">
          <w:rPr>
            <w:rFonts w:ascii="Times New Roman" w:hAnsi="Times New Roman" w:cs="Times New Roman"/>
            <w:sz w:val="24"/>
            <w:szCs w:val="24"/>
          </w:rPr>
          <w:t xml:space="preserve"> </w:t>
        </w:r>
      </w:ins>
      <w:del w:id="728" w:author="CYR" w:date="2020-12-10T10:42:00Z">
        <w:r>
          <w:rPr>
            <w:rFonts w:ascii="Times New Roman" w:hAnsi="Times New Roman" w:cs="Times New Roman"/>
            <w:sz w:val="24"/>
            <w:szCs w:val="24"/>
          </w:rPr>
          <w:delText xml:space="preserve"> </w:delText>
        </w:r>
      </w:del>
      <w:ins w:id="729" w:author="cc" w:date="2021-01-20T20:40:00Z">
        <w:del w:id="730" w:author="CYR" w:date="2021-04-09T15:26:00Z">
          <w:r w:rsidR="00627F27" w:rsidDel="00A804DC">
            <w:rPr>
              <w:rFonts w:ascii="Times New Roman" w:hAnsi="Times New Roman" w:cs="Times New Roman"/>
              <w:sz w:val="24"/>
              <w:szCs w:val="24"/>
            </w:rPr>
            <w:delText xml:space="preserve"> </w:delText>
          </w:r>
        </w:del>
      </w:ins>
      <w:ins w:id="731" w:author="CYR" w:date="2021-04-09T10:15:00Z">
        <w:r w:rsidR="00601D12" w:rsidRPr="00601D12">
          <w:rPr>
            <w:rFonts w:ascii="Times New Roman" w:hAnsi="Times New Roman" w:cs="Times New Roman"/>
            <w:sz w:val="24"/>
            <w:szCs w:val="24"/>
          </w:rPr>
          <w:t>Consider</w:t>
        </w:r>
        <w:r w:rsidR="00601D12">
          <w:rPr>
            <w:rFonts w:ascii="Times New Roman" w:hAnsi="Times New Roman" w:cs="Times New Roman"/>
            <w:sz w:val="24"/>
            <w:szCs w:val="24"/>
          </w:rPr>
          <w:t>ing</w:t>
        </w:r>
        <w:r w:rsidR="00601D12" w:rsidRPr="00601D12">
          <w:rPr>
            <w:rFonts w:ascii="Times New Roman" w:hAnsi="Times New Roman" w:cs="Times New Roman"/>
            <w:sz w:val="24"/>
            <w:szCs w:val="24"/>
          </w:rPr>
          <w:t xml:space="preserve"> the influence of gender on confounding factors</w:t>
        </w:r>
      </w:ins>
      <w:ins w:id="732" w:author="CYR" w:date="2021-04-08T15:15:00Z">
        <w:r w:rsidR="00407E46" w:rsidRPr="00407E46">
          <w:rPr>
            <w:rFonts w:ascii="Times New Roman" w:hAnsi="Times New Roman" w:cs="Times New Roman"/>
            <w:sz w:val="24"/>
            <w:szCs w:val="24"/>
          </w:rPr>
          <w:t xml:space="preserve">, we first removed the </w:t>
        </w:r>
      </w:ins>
      <w:ins w:id="733" w:author="CYR" w:date="2021-04-08T15:17:00Z">
        <w:r w:rsidR="00407E46" w:rsidRPr="004D3F0F">
          <w:rPr>
            <w:rFonts w:ascii="Times New Roman" w:hAnsi="Times New Roman" w:cs="Times New Roman"/>
            <w:sz w:val="24"/>
            <w:szCs w:val="24"/>
          </w:rPr>
          <w:t>immunophenotypes indicators</w:t>
        </w:r>
      </w:ins>
      <w:ins w:id="734" w:author="CYR" w:date="2021-04-08T15:15:00Z">
        <w:r w:rsidR="00407E46" w:rsidRPr="00407E46">
          <w:rPr>
            <w:rFonts w:ascii="Times New Roman" w:hAnsi="Times New Roman" w:cs="Times New Roman"/>
            <w:sz w:val="24"/>
            <w:szCs w:val="24"/>
          </w:rPr>
          <w:t xml:space="preserve"> which were caused by </w:t>
        </w:r>
      </w:ins>
      <w:ins w:id="735" w:author="CYR" w:date="2021-04-09T10:16:00Z">
        <w:r w:rsidR="00601D12" w:rsidRPr="00601D12">
          <w:rPr>
            <w:rFonts w:ascii="Times New Roman" w:hAnsi="Times New Roman" w:cs="Times New Roman"/>
            <w:sz w:val="24"/>
            <w:szCs w:val="24"/>
          </w:rPr>
          <w:t>gender</w:t>
        </w:r>
      </w:ins>
      <w:ins w:id="736" w:author="CYR" w:date="2021-04-08T15:15:00Z">
        <w:r w:rsidR="00407E46" w:rsidRPr="00407E46">
          <w:rPr>
            <w:rFonts w:ascii="Times New Roman" w:hAnsi="Times New Roman" w:cs="Times New Roman"/>
            <w:sz w:val="24"/>
            <w:szCs w:val="24"/>
          </w:rPr>
          <w:t xml:space="preserve">, and then determine the difference between the control group and the </w:t>
        </w:r>
      </w:ins>
      <w:ins w:id="737" w:author="CYR" w:date="2021-04-08T15:18:00Z">
        <w:r w:rsidR="00407E46">
          <w:rPr>
            <w:rFonts w:ascii="Times New Roman" w:hAnsi="Times New Roman" w:cs="Times New Roman"/>
            <w:sz w:val="24"/>
            <w:szCs w:val="24"/>
          </w:rPr>
          <w:t>acute ischemic stroke</w:t>
        </w:r>
      </w:ins>
      <w:ins w:id="738" w:author="CYR" w:date="2021-04-08T15:15:00Z">
        <w:r w:rsidR="00407E46" w:rsidRPr="00407E46">
          <w:rPr>
            <w:rFonts w:ascii="Times New Roman" w:hAnsi="Times New Roman" w:cs="Times New Roman"/>
            <w:sz w:val="24"/>
            <w:szCs w:val="24"/>
          </w:rPr>
          <w:t>.</w:t>
        </w:r>
      </w:ins>
      <w:ins w:id="739" w:author="CYR" w:date="2021-04-08T15:20:00Z">
        <w:r w:rsidR="00407E46" w:rsidRPr="00E67163">
          <w:rPr>
            <w:rFonts w:ascii="Times New Roman" w:hAnsi="Times New Roman" w:cs="Times New Roman"/>
            <w:sz w:val="24"/>
            <w:szCs w:val="24"/>
            <w:rPrChange w:id="740" w:author="CYR" w:date="2021-04-08T15:26:00Z">
              <w:rPr/>
            </w:rPrChange>
          </w:rPr>
          <w:t xml:space="preserve"> </w:t>
        </w:r>
      </w:ins>
      <w:ins w:id="741" w:author="CYR" w:date="2021-04-08T15:46:00Z">
        <w:r w:rsidR="00751251" w:rsidRPr="00751251">
          <w:rPr>
            <w:rFonts w:ascii="Times New Roman" w:hAnsi="Times New Roman" w:cs="Times New Roman"/>
            <w:sz w:val="24"/>
            <w:szCs w:val="24"/>
          </w:rPr>
          <w:t xml:space="preserve">Pearson correlation coefficient was used to measure the correlation between </w:t>
        </w:r>
      </w:ins>
      <w:ins w:id="742" w:author="CYR" w:date="2021-04-09T15:27:00Z">
        <w:r w:rsidR="00A804DC" w:rsidRPr="004D3F0F">
          <w:rPr>
            <w:rFonts w:ascii="Times New Roman" w:hAnsi="Times New Roman" w:cs="Times New Roman"/>
            <w:sz w:val="24"/>
            <w:szCs w:val="24"/>
          </w:rPr>
          <w:t>immunophenotypes indicators</w:t>
        </w:r>
      </w:ins>
      <w:ins w:id="743" w:author="CYR" w:date="2021-04-08T15:47:00Z">
        <w:r w:rsidR="00751251">
          <w:rPr>
            <w:rFonts w:ascii="Times New Roman" w:hAnsi="Times New Roman" w:cs="Times New Roman"/>
            <w:sz w:val="24"/>
            <w:szCs w:val="24"/>
          </w:rPr>
          <w:t>.</w:t>
        </w:r>
      </w:ins>
    </w:p>
    <w:p w14:paraId="121EEEB0" w14:textId="01F90829" w:rsidR="00491A53" w:rsidRPr="00491A53" w:rsidRDefault="00491A53">
      <w:pPr>
        <w:widowControl/>
        <w:spacing w:line="360" w:lineRule="auto"/>
        <w:rPr>
          <w:ins w:id="744" w:author="CYR" w:date="2021-04-08T15:33:00Z"/>
          <w:rFonts w:ascii="Times New Roman" w:hAnsi="Times New Roman" w:cs="Times New Roman"/>
          <w:b/>
          <w:bCs/>
          <w:sz w:val="24"/>
          <w:szCs w:val="24"/>
          <w:rPrChange w:id="745" w:author="CYR" w:date="2021-04-08T15:33:00Z">
            <w:rPr>
              <w:ins w:id="746" w:author="CYR" w:date="2021-04-08T15:33:00Z"/>
              <w:rFonts w:ascii="Times New Roman" w:hAnsi="Times New Roman" w:cs="Times New Roman"/>
              <w:sz w:val="24"/>
              <w:szCs w:val="24"/>
            </w:rPr>
          </w:rPrChange>
        </w:rPr>
        <w:pPrChange w:id="747" w:author="CYR" w:date="2021-04-08T15:33:00Z">
          <w:pPr>
            <w:spacing w:line="360" w:lineRule="auto"/>
          </w:pPr>
        </w:pPrChange>
      </w:pPr>
      <w:ins w:id="748" w:author="CYR" w:date="2021-04-08T15:33:00Z">
        <w:r w:rsidRPr="00491A53">
          <w:rPr>
            <w:rFonts w:ascii="Times New Roman" w:hAnsi="Times New Roman" w:cs="Times New Roman"/>
            <w:b/>
            <w:bCs/>
            <w:sz w:val="24"/>
            <w:szCs w:val="24"/>
            <w:rPrChange w:id="749" w:author="CYR" w:date="2021-04-08T15:33:00Z">
              <w:rPr/>
            </w:rPrChange>
          </w:rPr>
          <w:t>Variable Selection</w:t>
        </w:r>
      </w:ins>
    </w:p>
    <w:p w14:paraId="0C9B9783" w14:textId="2449F950" w:rsidR="00491A53" w:rsidRDefault="00407E46">
      <w:pPr>
        <w:spacing w:line="360" w:lineRule="auto"/>
        <w:ind w:firstLineChars="200" w:firstLine="480"/>
        <w:rPr>
          <w:ins w:id="750" w:author="CYR" w:date="2021-04-08T15:34:00Z"/>
          <w:rFonts w:ascii="Times New Roman" w:hAnsi="Times New Roman" w:cs="Times New Roman"/>
          <w:sz w:val="24"/>
          <w:szCs w:val="24"/>
        </w:rPr>
        <w:pPrChange w:id="751" w:author="CYR" w:date="2021-04-09T13:11:00Z">
          <w:pPr>
            <w:spacing w:line="360" w:lineRule="auto"/>
          </w:pPr>
        </w:pPrChange>
      </w:pPr>
      <w:ins w:id="752" w:author="CYR" w:date="2021-04-08T15:20:00Z">
        <w:r w:rsidRPr="00E67163">
          <w:rPr>
            <w:rFonts w:ascii="Times New Roman" w:hAnsi="Times New Roman" w:cs="Times New Roman"/>
            <w:sz w:val="24"/>
            <w:szCs w:val="24"/>
            <w:rPrChange w:id="753" w:author="CYR" w:date="2021-04-08T15:26:00Z">
              <w:rPr/>
            </w:rPrChange>
          </w:rPr>
          <w:t xml:space="preserve">As described herein, 22 difference indicators variables were entered into the selection process. Least </w:t>
        </w:r>
      </w:ins>
      <w:ins w:id="754" w:author="CYR" w:date="2021-04-09T15:28:00Z">
        <w:r w:rsidR="00A804DC">
          <w:rPr>
            <w:rFonts w:ascii="Times New Roman" w:hAnsi="Times New Roman" w:cs="Times New Roman"/>
            <w:sz w:val="24"/>
            <w:szCs w:val="24"/>
          </w:rPr>
          <w:t>a</w:t>
        </w:r>
      </w:ins>
      <w:ins w:id="755" w:author="CYR" w:date="2021-04-08T15:20:00Z">
        <w:r w:rsidRPr="00E67163">
          <w:rPr>
            <w:rFonts w:ascii="Times New Roman" w:hAnsi="Times New Roman" w:cs="Times New Roman"/>
            <w:sz w:val="24"/>
            <w:szCs w:val="24"/>
            <w:rPrChange w:id="756" w:author="CYR" w:date="2021-04-08T15:26:00Z">
              <w:rPr/>
            </w:rPrChange>
          </w:rPr>
          <w:t xml:space="preserve">bsolute </w:t>
        </w:r>
      </w:ins>
      <w:ins w:id="757" w:author="CYR" w:date="2021-04-09T15:28:00Z">
        <w:r w:rsidR="00A804DC">
          <w:rPr>
            <w:rFonts w:ascii="Times New Roman" w:hAnsi="Times New Roman" w:cs="Times New Roman"/>
            <w:sz w:val="24"/>
            <w:szCs w:val="24"/>
          </w:rPr>
          <w:t>s</w:t>
        </w:r>
      </w:ins>
      <w:ins w:id="758" w:author="CYR" w:date="2021-04-08T15:20:00Z">
        <w:r w:rsidRPr="00E67163">
          <w:rPr>
            <w:rFonts w:ascii="Times New Roman" w:hAnsi="Times New Roman" w:cs="Times New Roman"/>
            <w:sz w:val="24"/>
            <w:szCs w:val="24"/>
            <w:rPrChange w:id="759" w:author="CYR" w:date="2021-04-08T15:26:00Z">
              <w:rPr/>
            </w:rPrChange>
          </w:rPr>
          <w:t xml:space="preserve">hrinkage and </w:t>
        </w:r>
      </w:ins>
      <w:ins w:id="760" w:author="CYR" w:date="2021-04-09T15:28:00Z">
        <w:r w:rsidR="00A804DC">
          <w:rPr>
            <w:rFonts w:ascii="Times New Roman" w:hAnsi="Times New Roman" w:cs="Times New Roman"/>
            <w:sz w:val="24"/>
            <w:szCs w:val="24"/>
          </w:rPr>
          <w:t>s</w:t>
        </w:r>
      </w:ins>
      <w:ins w:id="761" w:author="CYR" w:date="2021-04-08T15:20:00Z">
        <w:r w:rsidRPr="00E67163">
          <w:rPr>
            <w:rFonts w:ascii="Times New Roman" w:hAnsi="Times New Roman" w:cs="Times New Roman"/>
            <w:sz w:val="24"/>
            <w:szCs w:val="24"/>
            <w:rPrChange w:id="762" w:author="CYR" w:date="2021-04-08T15:26:00Z">
              <w:rPr/>
            </w:rPrChange>
          </w:rPr>
          <w:t xml:space="preserve">election </w:t>
        </w:r>
      </w:ins>
      <w:ins w:id="763" w:author="CYR" w:date="2021-04-09T15:28:00Z">
        <w:r w:rsidR="00A804DC">
          <w:rPr>
            <w:rFonts w:ascii="Times New Roman" w:hAnsi="Times New Roman" w:cs="Times New Roman"/>
            <w:sz w:val="24"/>
            <w:szCs w:val="24"/>
          </w:rPr>
          <w:t>o</w:t>
        </w:r>
      </w:ins>
      <w:ins w:id="764" w:author="CYR" w:date="2021-04-08T15:20:00Z">
        <w:r w:rsidRPr="00E67163">
          <w:rPr>
            <w:rFonts w:ascii="Times New Roman" w:hAnsi="Times New Roman" w:cs="Times New Roman"/>
            <w:sz w:val="24"/>
            <w:szCs w:val="24"/>
            <w:rPrChange w:id="765" w:author="CYR" w:date="2021-04-08T15:26:00Z">
              <w:rPr/>
            </w:rPrChange>
          </w:rPr>
          <w:t>perator (LASSO) regression was applied to minimize the potential collinearity of variables measured from the same patient and over-fitting of variables.</w:t>
        </w:r>
      </w:ins>
      <w:ins w:id="766" w:author="CYR" w:date="2021-04-08T15:23:00Z">
        <w:r w:rsidR="00E67163" w:rsidRPr="00E67163">
          <w:rPr>
            <w:rFonts w:ascii="Times New Roman" w:hAnsi="Times New Roman" w:cs="Times New Roman"/>
            <w:sz w:val="24"/>
            <w:szCs w:val="24"/>
            <w:rPrChange w:id="767" w:author="CYR" w:date="2021-04-08T15:26:00Z">
              <w:rPr/>
            </w:rPrChange>
          </w:rPr>
          <w:t xml:space="preserve"> We used L1-penalized least absolute shrinkage and selection regression for multivariable analyses, augmented with 10-fold cross validation for internal validation.</w:t>
        </w:r>
      </w:ins>
      <w:ins w:id="768" w:author="CYR" w:date="2021-04-08T15:22:00Z">
        <w:r w:rsidR="00E67163" w:rsidRPr="00E67163">
          <w:rPr>
            <w:rFonts w:ascii="Times New Roman" w:hAnsi="Times New Roman" w:cs="Times New Roman"/>
            <w:sz w:val="24"/>
            <w:szCs w:val="24"/>
            <w:rPrChange w:id="769" w:author="CYR" w:date="2021-04-08T15:26:00Z">
              <w:rPr/>
            </w:rPrChange>
          </w:rPr>
          <w:t xml:space="preserve"> </w:t>
        </w:r>
      </w:ins>
      <w:ins w:id="770" w:author="CYR" w:date="2021-04-08T15:24:00Z">
        <w:r w:rsidR="00E67163" w:rsidRPr="00E67163">
          <w:rPr>
            <w:rFonts w:ascii="Times New Roman" w:hAnsi="Times New Roman" w:cs="Times New Roman"/>
            <w:sz w:val="24"/>
            <w:szCs w:val="24"/>
            <w:rPrChange w:id="771" w:author="CYR" w:date="2021-04-08T15:26:00Z">
              <w:rPr/>
            </w:rPrChange>
          </w:rPr>
          <w:t>This is a C</w:t>
        </w:r>
      </w:ins>
      <w:ins w:id="772" w:author="CYR" w:date="2021-04-09T16:13:00Z">
        <w:r w:rsidR="00D67E5F">
          <w:rPr>
            <w:rFonts w:ascii="Times New Roman" w:hAnsi="Times New Roman" w:cs="Times New Roman"/>
            <w:sz w:val="24"/>
            <w:szCs w:val="24"/>
          </w:rPr>
          <w:t>ox</w:t>
        </w:r>
      </w:ins>
      <w:ins w:id="773" w:author="CYR" w:date="2021-04-08T15:24:00Z">
        <w:r w:rsidR="00E67163" w:rsidRPr="00E67163">
          <w:rPr>
            <w:rFonts w:ascii="Times New Roman" w:hAnsi="Times New Roman" w:cs="Times New Roman"/>
            <w:sz w:val="24"/>
            <w:szCs w:val="24"/>
            <w:rPrChange w:id="774" w:author="CYR" w:date="2021-04-08T15:26:00Z">
              <w:rPr/>
            </w:rPrChange>
          </w:rPr>
          <w:t xml:space="preserve"> re</w:t>
        </w:r>
      </w:ins>
      <w:ins w:id="775" w:author="CYR" w:date="2021-04-08T15:25:00Z">
        <w:r w:rsidR="00E67163" w:rsidRPr="00E67163">
          <w:rPr>
            <w:rFonts w:ascii="Times New Roman" w:hAnsi="Times New Roman" w:cs="Times New Roman"/>
            <w:sz w:val="24"/>
            <w:szCs w:val="24"/>
            <w:rPrChange w:id="776" w:author="CYR" w:date="2021-04-08T15:26:00Z">
              <w:rPr/>
            </w:rPrChange>
          </w:rPr>
          <w:t xml:space="preserve">gression model that penalizes the absolute size of the coefficients of a regression model based on the value of λ. With larger penalties, the estimates of weaker factors shrink toward </w:t>
        </w:r>
        <w:r w:rsidR="00E67163" w:rsidRPr="00E67163">
          <w:rPr>
            <w:rFonts w:ascii="Times New Roman" w:hAnsi="Times New Roman" w:cs="Times New Roman"/>
            <w:sz w:val="24"/>
            <w:szCs w:val="24"/>
            <w:rPrChange w:id="777" w:author="CYR" w:date="2021-04-08T15:26:00Z">
              <w:rPr/>
            </w:rPrChange>
          </w:rPr>
          <w:lastRenderedPageBreak/>
          <w:t>zero, so that only the strongest predictors remain in the model. The most predictive covariates were selected by the minimum λ.</w:t>
        </w:r>
      </w:ins>
      <w:ins w:id="778" w:author="CYR" w:date="2021-04-08T15:28:00Z">
        <w:r w:rsidR="00E67163">
          <w:rPr>
            <w:rFonts w:ascii="Times New Roman" w:hAnsi="Times New Roman" w:cs="Times New Roman"/>
            <w:sz w:val="24"/>
            <w:szCs w:val="24"/>
          </w:rPr>
          <w:t xml:space="preserve"> </w:t>
        </w:r>
      </w:ins>
      <w:ins w:id="779" w:author="CYR" w:date="2021-04-08T15:35:00Z">
        <w:r w:rsidR="00491A53" w:rsidRPr="00491A53">
          <w:rPr>
            <w:rFonts w:ascii="Times New Roman" w:hAnsi="Times New Roman" w:cs="Times New Roman"/>
            <w:sz w:val="24"/>
            <w:szCs w:val="24"/>
            <w:rPrChange w:id="780" w:author="CYR" w:date="2021-04-08T15:35:00Z">
              <w:rPr/>
            </w:rPrChange>
          </w:rPr>
          <w:t>The R package “glmnet” statistical software (R Foundation) was used to perform the LASSO regression.</w:t>
        </w:r>
      </w:ins>
    </w:p>
    <w:p w14:paraId="103F63FE" w14:textId="739375BD" w:rsidR="00491A53" w:rsidRPr="00491A53" w:rsidRDefault="00491A53">
      <w:pPr>
        <w:spacing w:line="360" w:lineRule="auto"/>
        <w:rPr>
          <w:ins w:id="781" w:author="CYR" w:date="2021-04-08T15:34:00Z"/>
          <w:rFonts w:ascii="Times New Roman" w:hAnsi="Times New Roman" w:cs="Times New Roman"/>
          <w:b/>
          <w:sz w:val="24"/>
          <w:szCs w:val="24"/>
          <w:rPrChange w:id="782" w:author="CYR" w:date="2021-04-08T15:34:00Z">
            <w:rPr>
              <w:ins w:id="783" w:author="CYR" w:date="2021-04-08T15:34:00Z"/>
              <w:rFonts w:ascii="Times New Roman" w:hAnsi="Times New Roman" w:cs="Times New Roman"/>
              <w:sz w:val="24"/>
              <w:szCs w:val="24"/>
            </w:rPr>
          </w:rPrChange>
        </w:rPr>
      </w:pPr>
      <w:ins w:id="784" w:author="CYR" w:date="2021-04-08T15:35:00Z">
        <w:r>
          <w:rPr>
            <w:rFonts w:ascii="Times New Roman" w:hAnsi="Times New Roman" w:cs="Times New Roman"/>
            <w:b/>
            <w:sz w:val="24"/>
            <w:szCs w:val="24"/>
          </w:rPr>
          <w:t>S</w:t>
        </w:r>
      </w:ins>
      <w:ins w:id="785" w:author="CYR" w:date="2021-04-08T15:34:00Z">
        <w:r w:rsidRPr="00491A53">
          <w:rPr>
            <w:rFonts w:ascii="Times New Roman" w:hAnsi="Times New Roman" w:cs="Times New Roman"/>
            <w:b/>
            <w:sz w:val="24"/>
            <w:szCs w:val="24"/>
            <w:rPrChange w:id="786" w:author="CYR" w:date="2021-04-08T15:34:00Z">
              <w:rPr>
                <w:rFonts w:ascii="Times New Roman" w:hAnsi="Times New Roman" w:cs="Times New Roman"/>
                <w:bCs/>
                <w:sz w:val="24"/>
                <w:szCs w:val="24"/>
              </w:rPr>
            </w:rPrChange>
          </w:rPr>
          <w:t>urvival analysis</w:t>
        </w:r>
      </w:ins>
    </w:p>
    <w:p w14:paraId="310B1D22" w14:textId="0B47A38E" w:rsidR="00E67163" w:rsidRDefault="003C0E66">
      <w:pPr>
        <w:spacing w:line="360" w:lineRule="auto"/>
        <w:ind w:firstLineChars="200" w:firstLine="480"/>
        <w:rPr>
          <w:ins w:id="787" w:author="CYR" w:date="2021-04-08T15:36:00Z"/>
          <w:rFonts w:ascii="Times New Roman" w:hAnsi="Times New Roman" w:cs="Times New Roman"/>
          <w:sz w:val="24"/>
          <w:szCs w:val="24"/>
        </w:rPr>
        <w:pPrChange w:id="788" w:author="CYR" w:date="2021-04-09T13:11:00Z">
          <w:pPr>
            <w:spacing w:line="360" w:lineRule="auto"/>
          </w:pPr>
        </w:pPrChange>
      </w:pPr>
      <w:del w:id="789" w:author="cc" w:date="2021-04-07T19:34:00Z">
        <w:r w:rsidDel="00404537">
          <w:rPr>
            <w:rFonts w:ascii="Times New Roman" w:hAnsi="Times New Roman" w:cs="Times New Roman"/>
            <w:sz w:val="24"/>
            <w:szCs w:val="24"/>
          </w:rPr>
          <w:delText xml:space="preserve">One-way ANOVA was used to analyze the differences in 72 immunophenotype indicators between the control group and the acute ischemic stroke group. </w:delText>
        </w:r>
      </w:del>
      <w:ins w:id="790" w:author="cc" w:date="2021-04-07T19:35:00Z">
        <w:r w:rsidR="00302827" w:rsidRPr="00DF17A6">
          <w:rPr>
            <w:rFonts w:ascii="Times New Roman" w:hAnsi="Times New Roman" w:cs="Times New Roman"/>
            <w:bCs/>
            <w:sz w:val="24"/>
            <w:szCs w:val="24"/>
          </w:rPr>
          <w:t xml:space="preserve">Kaplan-Meier survival analysis was used to analyze the survival curves of the control group and the </w:t>
        </w:r>
        <w:r w:rsidR="00302827">
          <w:rPr>
            <w:rFonts w:ascii="Times New Roman" w:hAnsi="Times New Roman" w:cs="Times New Roman"/>
            <w:bCs/>
            <w:sz w:val="24"/>
            <w:szCs w:val="24"/>
          </w:rPr>
          <w:t xml:space="preserve">acute ischemic stroke </w:t>
        </w:r>
        <w:r w:rsidR="00302827" w:rsidRPr="00DF17A6">
          <w:rPr>
            <w:rFonts w:ascii="Times New Roman" w:hAnsi="Times New Roman" w:cs="Times New Roman"/>
            <w:bCs/>
            <w:sz w:val="24"/>
            <w:szCs w:val="24"/>
          </w:rPr>
          <w:t>group.</w:t>
        </w:r>
      </w:ins>
      <w:del w:id="791" w:author="cc" w:date="2021-04-07T19:35:00Z">
        <w:r w:rsidDel="00302827">
          <w:rPr>
            <w:rFonts w:ascii="Times New Roman" w:hAnsi="Times New Roman" w:cs="Times New Roman"/>
            <w:sz w:val="24"/>
            <w:szCs w:val="24"/>
          </w:rPr>
          <w:delText>Kaplan-Meier survival analysis was used to analyze the relationship between different immunophenotype indicators and the acute ischemic stroke group.</w:delText>
        </w:r>
      </w:del>
      <w:r>
        <w:rPr>
          <w:rFonts w:ascii="Times New Roman" w:hAnsi="Times New Roman" w:cs="Times New Roman"/>
          <w:sz w:val="24"/>
          <w:szCs w:val="24"/>
        </w:rPr>
        <w:t xml:space="preserve"> Univariate</w:t>
      </w:r>
      <w:ins w:id="792" w:author="CYR" w:date="2020-12-03T15:14:00Z">
        <w:r>
          <w:rPr>
            <w:rFonts w:ascii="Times New Roman" w:hAnsi="Times New Roman" w:cs="Times New Roman"/>
            <w:sz w:val="24"/>
            <w:szCs w:val="24"/>
          </w:rPr>
          <w:t xml:space="preserve"> C</w:t>
        </w:r>
        <w:r>
          <w:rPr>
            <w:rFonts w:ascii="Times New Roman" w:hAnsi="Times New Roman" w:cs="Times New Roman" w:hint="eastAsia"/>
            <w:sz w:val="24"/>
            <w:szCs w:val="24"/>
          </w:rPr>
          <w:t>ox</w:t>
        </w:r>
        <w:r>
          <w:rPr>
            <w:rFonts w:ascii="Times New Roman" w:hAnsi="Times New Roman" w:cs="Times New Roman"/>
            <w:sz w:val="24"/>
            <w:szCs w:val="24"/>
          </w:rPr>
          <w:t xml:space="preserve"> </w:t>
        </w:r>
        <w:r>
          <w:rPr>
            <w:rFonts w:ascii="Times New Roman" w:hAnsi="Times New Roman" w:cs="Times New Roman" w:hint="eastAsia"/>
            <w:sz w:val="24"/>
            <w:szCs w:val="24"/>
          </w:rPr>
          <w:t>sur</w:t>
        </w:r>
        <w:r>
          <w:rPr>
            <w:rFonts w:ascii="Times New Roman" w:hAnsi="Times New Roman" w:cs="Times New Roman"/>
            <w:sz w:val="24"/>
            <w:szCs w:val="24"/>
          </w:rPr>
          <w:t>vival</w:t>
        </w:r>
      </w:ins>
      <w:r>
        <w:rPr>
          <w:rFonts w:ascii="Times New Roman" w:hAnsi="Times New Roman" w:cs="Times New Roman"/>
          <w:sz w:val="24"/>
          <w:szCs w:val="24"/>
        </w:rPr>
        <w:t xml:space="preserve"> analysis of differences between and within groups was performed by log-rank test.</w:t>
      </w:r>
      <w:ins w:id="793" w:author="CYR" w:date="2021-04-08T15:27:00Z">
        <w:r w:rsidR="00E67163">
          <w:rPr>
            <w:rFonts w:ascii="Times New Roman" w:hAnsi="Times New Roman" w:cs="Times New Roman"/>
            <w:sz w:val="24"/>
            <w:szCs w:val="24"/>
          </w:rPr>
          <w:t xml:space="preserve"> </w:t>
        </w:r>
      </w:ins>
      <w:del w:id="794" w:author="CYR" w:date="2021-04-08T15:27:00Z">
        <w:r w:rsidDel="00E67163">
          <w:rPr>
            <w:rFonts w:ascii="Times New Roman" w:hAnsi="Times New Roman" w:cs="Times New Roman"/>
            <w:sz w:val="24"/>
            <w:szCs w:val="24"/>
          </w:rPr>
          <w:delText xml:space="preserve"> Stepwise</w:delText>
        </w:r>
      </w:del>
      <w:ins w:id="795" w:author="CYR" w:date="2021-04-08T15:27:00Z">
        <w:r w:rsidR="00E67163">
          <w:rPr>
            <w:rFonts w:ascii="Times New Roman" w:hAnsi="Times New Roman" w:cs="Times New Roman"/>
            <w:sz w:val="24"/>
            <w:szCs w:val="24"/>
          </w:rPr>
          <w:t>LASSO</w:t>
        </w:r>
      </w:ins>
      <w:r>
        <w:rPr>
          <w:rFonts w:ascii="Times New Roman" w:hAnsi="Times New Roman" w:cs="Times New Roman"/>
          <w:sz w:val="24"/>
          <w:szCs w:val="24"/>
        </w:rPr>
        <w:t xml:space="preserve"> regression was used to </w:t>
      </w:r>
      <w:del w:id="796" w:author="Guobo Chen" w:date="2020-11-13T15:19:00Z">
        <w:r>
          <w:rPr>
            <w:rFonts w:ascii="Times New Roman" w:hAnsi="Times New Roman" w:cs="Times New Roman"/>
            <w:sz w:val="24"/>
            <w:szCs w:val="24"/>
          </w:rPr>
          <w:delText xml:space="preserve">screen </w:delText>
        </w:r>
      </w:del>
      <w:ins w:id="797" w:author="Guobo Chen" w:date="2020-11-13T15:19:00Z">
        <w:r>
          <w:rPr>
            <w:rFonts w:ascii="Times New Roman" w:hAnsi="Times New Roman" w:cs="Times New Roman"/>
            <w:sz w:val="24"/>
            <w:szCs w:val="24"/>
          </w:rPr>
          <w:t xml:space="preserve">select </w:t>
        </w:r>
      </w:ins>
      <w:r>
        <w:rPr>
          <w:rFonts w:ascii="Times New Roman" w:hAnsi="Times New Roman" w:cs="Times New Roman"/>
          <w:sz w:val="24"/>
          <w:szCs w:val="24"/>
        </w:rPr>
        <w:t>important immunophenotype indicators related to survival</w:t>
      </w:r>
      <w:ins w:id="798" w:author="CYR" w:date="2020-12-10T09:25:00Z">
        <w:r>
          <w:rPr>
            <w:rFonts w:ascii="Times New Roman" w:hAnsi="Times New Roman" w:cs="Times New Roman"/>
            <w:sz w:val="24"/>
            <w:szCs w:val="24"/>
          </w:rPr>
          <w:t xml:space="preserve"> based on </w:t>
        </w:r>
      </w:ins>
      <w:ins w:id="799" w:author="CYR" w:date="2021-04-08T15:28:00Z">
        <w:r w:rsidR="00E67163" w:rsidRPr="00F82AB1">
          <w:rPr>
            <w:rFonts w:ascii="Times New Roman" w:hAnsi="Times New Roman" w:cs="Times New Roman"/>
            <w:sz w:val="24"/>
            <w:szCs w:val="24"/>
          </w:rPr>
          <w:t>cross validation for internal validation</w:t>
        </w:r>
      </w:ins>
      <w:r>
        <w:rPr>
          <w:rFonts w:ascii="Times New Roman" w:hAnsi="Times New Roman" w:cs="Times New Roman"/>
          <w:sz w:val="24"/>
          <w:szCs w:val="24"/>
        </w:rPr>
        <w:t>,</w:t>
      </w:r>
      <w:ins w:id="800" w:author="cc" w:date="2021-01-21T15:31:00Z">
        <w:r w:rsidR="00246E8A">
          <w:rPr>
            <w:rFonts w:ascii="Times New Roman" w:hAnsi="Times New Roman" w:cs="Times New Roman"/>
            <w:sz w:val="24"/>
            <w:szCs w:val="24"/>
          </w:rPr>
          <w:t xml:space="preserve"> </w:t>
        </w:r>
      </w:ins>
      <w:ins w:id="801" w:author="CYR" w:date="2021-04-09T15:29:00Z">
        <w:r w:rsidR="00A804DC">
          <w:rPr>
            <w:rFonts w:ascii="Times New Roman" w:hAnsi="Times New Roman" w:cs="Times New Roman"/>
            <w:sz w:val="24"/>
            <w:szCs w:val="24"/>
          </w:rPr>
          <w:t>then</w:t>
        </w:r>
        <w:r w:rsidR="00A804DC">
          <w:rPr>
            <w:rFonts w:ascii="Times New Roman" w:hAnsi="Times New Roman" w:cs="Times New Roman" w:hint="eastAsia"/>
            <w:sz w:val="24"/>
            <w:szCs w:val="24"/>
          </w:rPr>
          <w:t xml:space="preserve"> </w:t>
        </w:r>
      </w:ins>
      <w:ins w:id="802" w:author="CYR" w:date="2020-12-03T15:35:00Z">
        <w:r>
          <w:rPr>
            <w:rFonts w:ascii="Times New Roman" w:hAnsi="Times New Roman" w:cs="Times New Roman" w:hint="eastAsia"/>
            <w:sz w:val="24"/>
            <w:szCs w:val="24"/>
          </w:rPr>
          <w:t>e</w:t>
        </w:r>
        <w:r>
          <w:rPr>
            <w:rFonts w:ascii="Times New Roman" w:hAnsi="Times New Roman" w:cs="Times New Roman"/>
            <w:sz w:val="24"/>
            <w:szCs w:val="24"/>
          </w:rPr>
          <w:t>stablish</w:t>
        </w:r>
      </w:ins>
      <w:ins w:id="803" w:author="CYR" w:date="2020-12-03T15:36:00Z">
        <w:r>
          <w:rPr>
            <w:rFonts w:ascii="Times New Roman" w:hAnsi="Times New Roman" w:cs="Times New Roman" w:hint="eastAsia"/>
            <w:sz w:val="24"/>
            <w:szCs w:val="24"/>
          </w:rPr>
          <w:t>ed</w:t>
        </w:r>
      </w:ins>
      <w:ins w:id="804" w:author="CYR" w:date="2020-12-03T15:35:00Z">
        <w:r>
          <w:rPr>
            <w:rFonts w:ascii="Times New Roman" w:hAnsi="Times New Roman" w:cs="Times New Roman"/>
            <w:sz w:val="24"/>
            <w:szCs w:val="24"/>
          </w:rPr>
          <w:t xml:space="preserve"> </w:t>
        </w:r>
      </w:ins>
      <w:del w:id="805" w:author="CYR" w:date="2021-04-09T15:29:00Z">
        <w:r w:rsidDel="00A804DC">
          <w:rPr>
            <w:rFonts w:ascii="Times New Roman" w:hAnsi="Times New Roman" w:cs="Times New Roman"/>
            <w:sz w:val="24"/>
            <w:szCs w:val="24"/>
          </w:rPr>
          <w:delText xml:space="preserve"> and then </w:delText>
        </w:r>
      </w:del>
      <w:r>
        <w:rPr>
          <w:rFonts w:ascii="Times New Roman" w:hAnsi="Times New Roman" w:cs="Times New Roman"/>
          <w:sz w:val="24"/>
          <w:szCs w:val="24"/>
        </w:rPr>
        <w:t>multi-factor analysis</w:t>
      </w:r>
      <w:ins w:id="806" w:author="CYR" w:date="2021-04-09T15:29:00Z">
        <w:r w:rsidR="00A804DC" w:rsidRPr="00A804DC">
          <w:rPr>
            <w:rFonts w:ascii="Times New Roman" w:hAnsi="Times New Roman" w:cs="Times New Roman"/>
            <w:sz w:val="24"/>
            <w:szCs w:val="24"/>
          </w:rPr>
          <w:t xml:space="preserve"> </w:t>
        </w:r>
        <w:r w:rsidR="00A804DC">
          <w:rPr>
            <w:rFonts w:ascii="Times New Roman" w:hAnsi="Times New Roman" w:cs="Times New Roman"/>
            <w:sz w:val="24"/>
            <w:szCs w:val="24"/>
          </w:rPr>
          <w:t>and</w:t>
        </w:r>
        <w:r w:rsidR="00A804DC" w:rsidRPr="00A804DC">
          <w:rPr>
            <w:rFonts w:ascii="Times New Roman" w:hAnsi="Times New Roman" w:cs="Times New Roman" w:hint="eastAsia"/>
            <w:sz w:val="24"/>
            <w:szCs w:val="24"/>
          </w:rPr>
          <w:t xml:space="preserve"> </w:t>
        </w:r>
        <w:r w:rsidR="00A804DC">
          <w:rPr>
            <w:rFonts w:ascii="Times New Roman" w:hAnsi="Times New Roman" w:cs="Times New Roman" w:hint="eastAsia"/>
            <w:sz w:val="24"/>
            <w:szCs w:val="24"/>
          </w:rPr>
          <w:t>m</w:t>
        </w:r>
        <w:r w:rsidR="00A804DC">
          <w:rPr>
            <w:rFonts w:ascii="Times New Roman" w:hAnsi="Times New Roman" w:cs="Times New Roman"/>
            <w:sz w:val="24"/>
            <w:szCs w:val="24"/>
          </w:rPr>
          <w:t>ultivariate survival model</w:t>
        </w:r>
      </w:ins>
      <w:r>
        <w:rPr>
          <w:rFonts w:ascii="Times New Roman" w:hAnsi="Times New Roman" w:cs="Times New Roman"/>
          <w:sz w:val="24"/>
          <w:szCs w:val="24"/>
        </w:rPr>
        <w:t xml:space="preserve"> was performed to calculate </w:t>
      </w:r>
      <w:ins w:id="807" w:author="Guobo Chen" w:date="2020-11-12T21:23:00Z">
        <w:r>
          <w:rPr>
            <w:rFonts w:ascii="Times New Roman" w:hAnsi="Times New Roman" w:cs="Times New Roman"/>
            <w:sz w:val="24"/>
            <w:szCs w:val="24"/>
          </w:rPr>
          <w:t>h</w:t>
        </w:r>
      </w:ins>
      <w:del w:id="808" w:author="Guobo Chen" w:date="2020-11-12T21:23:00Z">
        <w:r>
          <w:rPr>
            <w:rFonts w:ascii="Times New Roman" w:hAnsi="Times New Roman" w:cs="Times New Roman"/>
            <w:sz w:val="24"/>
            <w:szCs w:val="24"/>
          </w:rPr>
          <w:delText>H</w:delText>
        </w:r>
      </w:del>
      <w:r>
        <w:rPr>
          <w:rFonts w:ascii="Times New Roman" w:hAnsi="Times New Roman" w:cs="Times New Roman"/>
          <w:sz w:val="24"/>
          <w:szCs w:val="24"/>
        </w:rPr>
        <w:t xml:space="preserve">azard </w:t>
      </w:r>
      <w:ins w:id="809" w:author="Guobo Chen" w:date="2020-11-12T21:23:00Z">
        <w:del w:id="810" w:author="123" w:date="2020-11-14T15:14:00Z">
          <w:r>
            <w:rPr>
              <w:rFonts w:ascii="Times New Roman" w:hAnsi="Times New Roman" w:cs="Times New Roman"/>
              <w:sz w:val="24"/>
              <w:szCs w:val="24"/>
            </w:rPr>
            <w:delText>p</w:delText>
          </w:r>
        </w:del>
      </w:ins>
      <w:del w:id="811" w:author="123" w:date="2020-11-14T15:14:00Z">
        <w:r>
          <w:rPr>
            <w:rFonts w:ascii="Times New Roman" w:hAnsi="Times New Roman" w:cs="Times New Roman"/>
            <w:sz w:val="24"/>
            <w:szCs w:val="24"/>
          </w:rPr>
          <w:delText>Percentag</w:delText>
        </w:r>
      </w:del>
      <w:ins w:id="812" w:author="123" w:date="2020-11-14T15:14:00Z">
        <w:r>
          <w:rPr>
            <w:rFonts w:ascii="Times New Roman" w:hAnsi="Times New Roman" w:cs="Times New Roman"/>
            <w:sz w:val="24"/>
            <w:szCs w:val="24"/>
          </w:rPr>
          <w:t>ratio</w:t>
        </w:r>
      </w:ins>
      <w:del w:id="813" w:author="123" w:date="2020-11-14T15:14:00Z">
        <w:r>
          <w:rPr>
            <w:rFonts w:ascii="Times New Roman" w:hAnsi="Times New Roman" w:cs="Times New Roman"/>
            <w:sz w:val="24"/>
            <w:szCs w:val="24"/>
          </w:rPr>
          <w:delText>e</w:delText>
        </w:r>
      </w:del>
      <w:r>
        <w:rPr>
          <w:rFonts w:ascii="Times New Roman" w:hAnsi="Times New Roman" w:cs="Times New Roman"/>
          <w:sz w:val="24"/>
          <w:szCs w:val="24"/>
        </w:rPr>
        <w:t xml:space="preserve"> (HR) and confidence interval (CI). </w:t>
      </w:r>
      <w:ins w:id="814" w:author="CYR" w:date="2021-04-08T15:36:00Z">
        <w:r w:rsidR="00491A53">
          <w:rPr>
            <w:rFonts w:ascii="Times New Roman" w:hAnsi="Times New Roman" w:cs="Times New Roman"/>
            <w:sz w:val="24"/>
            <w:szCs w:val="24"/>
          </w:rPr>
          <w:t xml:space="preserve">“Survival” and “Survminer” </w:t>
        </w:r>
      </w:ins>
      <w:ins w:id="815" w:author="CYR" w:date="2021-04-09T13:13:00Z">
        <w:r w:rsidR="003619F0" w:rsidRPr="0090445F">
          <w:rPr>
            <w:rFonts w:ascii="Times New Roman" w:hAnsi="Times New Roman" w:cs="Times New Roman"/>
            <w:sz w:val="24"/>
            <w:szCs w:val="24"/>
          </w:rPr>
          <w:t>R package</w:t>
        </w:r>
        <w:r w:rsidR="003619F0">
          <w:rPr>
            <w:rFonts w:ascii="Times New Roman" w:hAnsi="Times New Roman" w:cs="Times New Roman"/>
            <w:sz w:val="24"/>
            <w:szCs w:val="24"/>
          </w:rPr>
          <w:t xml:space="preserve"> </w:t>
        </w:r>
      </w:ins>
      <w:ins w:id="816" w:author="CYR" w:date="2021-04-08T15:36:00Z">
        <w:r w:rsidR="00491A53">
          <w:rPr>
            <w:rFonts w:ascii="Times New Roman" w:hAnsi="Times New Roman" w:cs="Times New Roman"/>
            <w:sz w:val="24"/>
            <w:szCs w:val="24"/>
          </w:rPr>
          <w:t>packages</w:t>
        </w:r>
        <w:commentRangeStart w:id="817"/>
        <w:commentRangeEnd w:id="817"/>
        <w:r w:rsidR="00491A53">
          <w:rPr>
            <w:rStyle w:val="af1"/>
          </w:rPr>
          <w:commentReference w:id="817"/>
        </w:r>
        <w:commentRangeStart w:id="818"/>
        <w:commentRangeEnd w:id="818"/>
        <w:r w:rsidR="00491A53">
          <w:rPr>
            <w:rStyle w:val="af1"/>
          </w:rPr>
          <w:commentReference w:id="818"/>
        </w:r>
        <w:r w:rsidR="00491A53">
          <w:rPr>
            <w:rFonts w:ascii="Times New Roman" w:hAnsi="Times New Roman" w:cs="Times New Roman"/>
            <w:sz w:val="24"/>
            <w:szCs w:val="24"/>
          </w:rPr>
          <w:t xml:space="preserve"> were mainly used in the survival analysis.</w:t>
        </w:r>
      </w:ins>
    </w:p>
    <w:p w14:paraId="72507ADD" w14:textId="42D84DD8" w:rsidR="00491A53" w:rsidRDefault="00491A53" w:rsidP="00491A53">
      <w:pPr>
        <w:spacing w:line="360" w:lineRule="auto"/>
        <w:rPr>
          <w:ins w:id="819" w:author="CYR" w:date="2021-04-08T15:39:00Z"/>
          <w:rFonts w:ascii="Times New Roman" w:hAnsi="Times New Roman" w:cs="Times New Roman"/>
          <w:b/>
          <w:sz w:val="24"/>
          <w:szCs w:val="24"/>
        </w:rPr>
      </w:pPr>
      <w:ins w:id="820" w:author="CYR" w:date="2021-04-08T15:37:00Z">
        <w:r>
          <w:rPr>
            <w:rFonts w:ascii="Times New Roman" w:hAnsi="Times New Roman" w:cs="Times New Roman"/>
            <w:b/>
            <w:sz w:val="24"/>
            <w:szCs w:val="24"/>
          </w:rPr>
          <w:t>R</w:t>
        </w:r>
        <w:r w:rsidRPr="00491A53">
          <w:rPr>
            <w:rFonts w:ascii="Times New Roman" w:hAnsi="Times New Roman" w:cs="Times New Roman"/>
            <w:b/>
            <w:sz w:val="24"/>
            <w:szCs w:val="24"/>
            <w:rPrChange w:id="821" w:author="CYR" w:date="2021-04-08T15:37:00Z">
              <w:rPr/>
            </w:rPrChange>
          </w:rPr>
          <w:t>eceiver Operating Characteristic Curve</w:t>
        </w:r>
      </w:ins>
    </w:p>
    <w:p w14:paraId="703CADF3" w14:textId="7459041E" w:rsidR="00491A53" w:rsidRPr="00386A58" w:rsidRDefault="00207BB7">
      <w:pPr>
        <w:spacing w:line="360" w:lineRule="auto"/>
        <w:ind w:firstLineChars="200" w:firstLine="480"/>
        <w:rPr>
          <w:ins w:id="822" w:author="CYR" w:date="2021-04-08T15:28:00Z"/>
          <w:rFonts w:ascii="Times New Roman" w:hAnsi="Times New Roman" w:cs="Times New Roman"/>
          <w:sz w:val="24"/>
          <w:szCs w:val="24"/>
        </w:rPr>
        <w:pPrChange w:id="823" w:author="CYR" w:date="2021-04-09T14:38:00Z">
          <w:pPr>
            <w:spacing w:line="360" w:lineRule="auto"/>
          </w:pPr>
        </w:pPrChange>
      </w:pPr>
      <w:ins w:id="824" w:author="CYR" w:date="2021-04-09T14:38:00Z">
        <w:r w:rsidRPr="0090445F">
          <w:rPr>
            <w:rFonts w:ascii="Times New Roman" w:hAnsi="Times New Roman" w:cs="Times New Roman"/>
            <w:bCs/>
            <w:sz w:val="24"/>
            <w:szCs w:val="24"/>
          </w:rPr>
          <w:t xml:space="preserve">The areas under the receiving operating characteristic (ROC) curves were used to evaluate the </w:t>
        </w:r>
        <w:r>
          <w:rPr>
            <w:rFonts w:ascii="Times New Roman" w:hAnsi="Times New Roman" w:cs="Times New Roman"/>
            <w:bCs/>
            <w:sz w:val="24"/>
            <w:szCs w:val="24"/>
          </w:rPr>
          <w:t>selection</w:t>
        </w:r>
        <w:r w:rsidRPr="0090445F">
          <w:rPr>
            <w:rFonts w:ascii="Times New Roman" w:hAnsi="Times New Roman" w:cs="Times New Roman"/>
            <w:bCs/>
            <w:sz w:val="24"/>
            <w:szCs w:val="24"/>
          </w:rPr>
          <w:t xml:space="preserve"> accuracy of immunophenotype indicator in identifying</w:t>
        </w:r>
        <w:r w:rsidRPr="00207BB7">
          <w:rPr>
            <w:rFonts w:ascii="Times New Roman" w:hAnsi="Times New Roman" w:cs="Times New Roman"/>
            <w:sz w:val="24"/>
            <w:szCs w:val="24"/>
          </w:rPr>
          <w:t xml:space="preserve"> </w:t>
        </w:r>
        <w:r>
          <w:rPr>
            <w:rFonts w:ascii="Times New Roman" w:hAnsi="Times New Roman" w:cs="Times New Roman"/>
            <w:sz w:val="24"/>
            <w:szCs w:val="24"/>
          </w:rPr>
          <w:t>acute ischemic stroke</w:t>
        </w:r>
        <w:r w:rsidRPr="0090445F">
          <w:rPr>
            <w:rFonts w:ascii="Times New Roman" w:hAnsi="Times New Roman" w:cs="Times New Roman"/>
            <w:bCs/>
            <w:sz w:val="24"/>
            <w:szCs w:val="24"/>
          </w:rPr>
          <w:t xml:space="preserve"> patients with </w:t>
        </w:r>
        <w:r>
          <w:rPr>
            <w:rFonts w:ascii="Times New Roman" w:hAnsi="Times New Roman" w:cs="Times New Roman"/>
            <w:sz w:val="24"/>
            <w:szCs w:val="24"/>
          </w:rPr>
          <w:t>survival risk.</w:t>
        </w:r>
      </w:ins>
      <w:ins w:id="825" w:author="CYR" w:date="2021-04-09T13:12:00Z">
        <w:r w:rsidR="003619F0">
          <w:rPr>
            <w:rFonts w:ascii="Times New Roman" w:hAnsi="Times New Roman" w:cs="Times New Roman"/>
            <w:sz w:val="24"/>
            <w:szCs w:val="24"/>
          </w:rPr>
          <w:t xml:space="preserve"> </w:t>
        </w:r>
      </w:ins>
      <w:ins w:id="826" w:author="CYR" w:date="2021-04-08T15:37:00Z">
        <w:r w:rsidR="00491A53" w:rsidRPr="00751251">
          <w:rPr>
            <w:rFonts w:ascii="Times New Roman" w:hAnsi="Times New Roman" w:cs="Times New Roman"/>
            <w:sz w:val="24"/>
            <w:szCs w:val="24"/>
            <w:rPrChange w:id="827" w:author="CYR" w:date="2021-04-08T15:43:00Z">
              <w:rPr/>
            </w:rPrChange>
          </w:rPr>
          <w:t xml:space="preserve">The area under the ROC curve (AUC), true positive rate (also called sensitivity or recall), and false positive rate (specificity) are represented in a graphical </w:t>
        </w:r>
        <w:commentRangeStart w:id="828"/>
        <w:r w:rsidR="00491A53" w:rsidRPr="00751251">
          <w:rPr>
            <w:rFonts w:ascii="Times New Roman" w:hAnsi="Times New Roman" w:cs="Times New Roman"/>
            <w:sz w:val="24"/>
            <w:szCs w:val="24"/>
            <w:rPrChange w:id="829" w:author="CYR" w:date="2021-04-08T15:43:00Z">
              <w:rPr/>
            </w:rPrChange>
          </w:rPr>
          <w:t>plot</w:t>
        </w:r>
      </w:ins>
      <w:commentRangeEnd w:id="828"/>
      <w:ins w:id="830" w:author="CYR" w:date="2021-04-08T15:44:00Z">
        <w:r w:rsidR="00751251">
          <w:rPr>
            <w:rStyle w:val="af1"/>
          </w:rPr>
          <w:commentReference w:id="828"/>
        </w:r>
      </w:ins>
      <w:ins w:id="831" w:author="CYR" w:date="2021-04-08T15:40:00Z">
        <w:r w:rsidR="00491A53" w:rsidRPr="00751251">
          <w:rPr>
            <w:rFonts w:ascii="Times New Roman" w:hAnsi="Times New Roman" w:cs="Times New Roman"/>
            <w:sz w:val="24"/>
            <w:szCs w:val="24"/>
            <w:rPrChange w:id="832" w:author="CYR" w:date="2021-04-08T15:43:00Z">
              <w:rPr/>
            </w:rPrChange>
          </w:rPr>
          <w:t>.</w:t>
        </w:r>
      </w:ins>
      <w:ins w:id="833" w:author="CYR" w:date="2021-04-08T15:42:00Z">
        <w:r w:rsidR="00491A53" w:rsidRPr="00751251">
          <w:rPr>
            <w:rFonts w:ascii="Times New Roman" w:hAnsi="Times New Roman" w:cs="Times New Roman"/>
            <w:sz w:val="24"/>
            <w:szCs w:val="24"/>
            <w:rPrChange w:id="834" w:author="CYR" w:date="2021-04-08T15:43:00Z">
              <w:rPr/>
            </w:rPrChange>
          </w:rPr>
          <w:t xml:space="preserve"> </w:t>
        </w:r>
        <w:r w:rsidR="00491A53" w:rsidRPr="00601D12">
          <w:rPr>
            <w:rFonts w:ascii="Times New Roman" w:hAnsi="Times New Roman" w:cs="Times New Roman"/>
            <w:sz w:val="24"/>
            <w:szCs w:val="24"/>
          </w:rPr>
          <w:t xml:space="preserve">According to the </w:t>
        </w:r>
      </w:ins>
      <w:ins w:id="835" w:author="CYR" w:date="2021-04-09T14:35:00Z">
        <w:r>
          <w:rPr>
            <w:rFonts w:ascii="Times New Roman" w:hAnsi="Times New Roman" w:cs="Times New Roman"/>
            <w:sz w:val="24"/>
            <w:szCs w:val="24"/>
          </w:rPr>
          <w:t xml:space="preserve">best </w:t>
        </w:r>
      </w:ins>
      <w:ins w:id="836" w:author="CYR" w:date="2021-04-08T15:42:00Z">
        <w:r w:rsidR="00491A53" w:rsidRPr="00601D12">
          <w:rPr>
            <w:rFonts w:ascii="Times New Roman" w:hAnsi="Times New Roman" w:cs="Times New Roman"/>
            <w:sz w:val="24"/>
            <w:szCs w:val="24"/>
          </w:rPr>
          <w:t xml:space="preserve">cut-off value of ROC curve, the importance of </w:t>
        </w:r>
      </w:ins>
      <w:ins w:id="837" w:author="CYR" w:date="2021-04-08T15:44:00Z">
        <w:r w:rsidR="00751251">
          <w:rPr>
            <w:rFonts w:ascii="Times New Roman" w:hAnsi="Times New Roman" w:cs="Times New Roman" w:hint="eastAsia"/>
            <w:sz w:val="24"/>
            <w:szCs w:val="24"/>
          </w:rPr>
          <w:t>s</w:t>
        </w:r>
      </w:ins>
      <w:ins w:id="838" w:author="CYR" w:date="2021-04-08T15:43:00Z">
        <w:r w:rsidR="00751251" w:rsidRPr="00751251">
          <w:rPr>
            <w:rFonts w:ascii="Times New Roman" w:hAnsi="Times New Roman" w:cs="Times New Roman"/>
            <w:sz w:val="24"/>
            <w:szCs w:val="24"/>
            <w:rPrChange w:id="839" w:author="CYR" w:date="2021-04-08T15:43:00Z">
              <w:rPr>
                <w:rFonts w:ascii="Times New Roman" w:hAnsi="Times New Roman" w:cs="Times New Roman"/>
                <w:b/>
                <w:bCs/>
                <w:sz w:val="24"/>
                <w:szCs w:val="24"/>
              </w:rPr>
            </w:rPrChange>
          </w:rPr>
          <w:t>election</w:t>
        </w:r>
      </w:ins>
      <w:ins w:id="840" w:author="CYR" w:date="2021-04-08T15:42:00Z">
        <w:r w:rsidR="00491A53" w:rsidRPr="00601D12">
          <w:rPr>
            <w:rFonts w:ascii="Times New Roman" w:hAnsi="Times New Roman" w:cs="Times New Roman"/>
            <w:sz w:val="24"/>
            <w:szCs w:val="24"/>
          </w:rPr>
          <w:t xml:space="preserve"> indicators were</w:t>
        </w:r>
      </w:ins>
      <w:ins w:id="841" w:author="CYR" w:date="2021-04-08T15:52:00Z">
        <w:r w:rsidR="00751251">
          <w:rPr>
            <w:rFonts w:ascii="Times New Roman" w:hAnsi="Times New Roman" w:cs="Times New Roman"/>
            <w:sz w:val="24"/>
            <w:szCs w:val="24"/>
          </w:rPr>
          <w:t xml:space="preserve"> </w:t>
        </w:r>
      </w:ins>
      <w:ins w:id="842" w:author="CYR" w:date="2021-04-08T15:42:00Z">
        <w:r w:rsidR="00491A53" w:rsidRPr="00601D12">
          <w:rPr>
            <w:rFonts w:ascii="Times New Roman" w:hAnsi="Times New Roman" w:cs="Times New Roman"/>
            <w:sz w:val="24"/>
            <w:szCs w:val="24"/>
          </w:rPr>
          <w:t>set as high and low groups.</w:t>
        </w:r>
      </w:ins>
      <w:ins w:id="843" w:author="CYR" w:date="2021-04-08T15:47:00Z">
        <w:r w:rsidR="00751251" w:rsidRPr="00751251">
          <w:rPr>
            <w:rFonts w:ascii="Times New Roman" w:hAnsi="Times New Roman" w:cs="Times New Roman"/>
            <w:bCs/>
            <w:sz w:val="24"/>
            <w:szCs w:val="24"/>
          </w:rPr>
          <w:t xml:space="preserve"> </w:t>
        </w:r>
        <w:r w:rsidR="00751251" w:rsidRPr="00DF17A6">
          <w:rPr>
            <w:rFonts w:ascii="Times New Roman" w:hAnsi="Times New Roman" w:cs="Times New Roman"/>
            <w:bCs/>
            <w:sz w:val="24"/>
            <w:szCs w:val="24"/>
          </w:rPr>
          <w:t xml:space="preserve">Kaplan-Meier survival analysis was used to analyze the survival curves of the </w:t>
        </w:r>
      </w:ins>
      <w:ins w:id="844" w:author="CYR" w:date="2021-04-08T15:48:00Z">
        <w:r w:rsidR="00751251" w:rsidRPr="00F82AB1">
          <w:rPr>
            <w:rFonts w:ascii="Times New Roman" w:hAnsi="Times New Roman" w:cs="Times New Roman"/>
            <w:sz w:val="24"/>
            <w:szCs w:val="24"/>
          </w:rPr>
          <w:t>high and low groups</w:t>
        </w:r>
        <w:r w:rsidR="00751251">
          <w:rPr>
            <w:rFonts w:ascii="Times New Roman" w:hAnsi="Times New Roman" w:cs="Times New Roman"/>
            <w:sz w:val="24"/>
            <w:szCs w:val="24"/>
          </w:rPr>
          <w:t>.</w:t>
        </w:r>
      </w:ins>
      <w:ins w:id="845" w:author="CYR" w:date="2021-04-09T13:10:00Z">
        <w:r w:rsidR="003619F0" w:rsidRPr="003619F0">
          <w:rPr>
            <w:rFonts w:ascii="Times New Roman" w:hAnsi="Times New Roman" w:cs="Times New Roman"/>
            <w:sz w:val="24"/>
            <w:szCs w:val="24"/>
          </w:rPr>
          <w:t xml:space="preserve"> </w:t>
        </w:r>
        <w:r w:rsidR="003619F0">
          <w:rPr>
            <w:rFonts w:ascii="Times New Roman" w:hAnsi="Times New Roman" w:cs="Times New Roman"/>
            <w:sz w:val="24"/>
            <w:szCs w:val="24"/>
          </w:rPr>
          <w:t>“</w:t>
        </w:r>
      </w:ins>
      <w:ins w:id="846" w:author="CYR" w:date="2021-04-09T13:13:00Z">
        <w:r w:rsidR="003619F0" w:rsidRPr="003619F0">
          <w:rPr>
            <w:rFonts w:ascii="Times New Roman" w:hAnsi="Times New Roman" w:cs="Times New Roman"/>
            <w:sz w:val="24"/>
            <w:szCs w:val="24"/>
            <w:rPrChange w:id="847" w:author="CYR" w:date="2021-04-09T13:13:00Z">
              <w:rPr>
                <w:rFonts w:ascii="Segoe UI" w:hAnsi="Segoe UI" w:cs="Segoe UI"/>
                <w:color w:val="555555"/>
                <w:shd w:val="clear" w:color="auto" w:fill="FFFFFF"/>
              </w:rPr>
            </w:rPrChange>
          </w:rPr>
          <w:t>survivalROC</w:t>
        </w:r>
      </w:ins>
      <w:ins w:id="848" w:author="CYR" w:date="2021-04-09T13:10:00Z">
        <w:r w:rsidR="003619F0">
          <w:rPr>
            <w:rFonts w:ascii="Times New Roman" w:hAnsi="Times New Roman" w:cs="Times New Roman"/>
            <w:sz w:val="24"/>
            <w:szCs w:val="24"/>
          </w:rPr>
          <w:t>”</w:t>
        </w:r>
      </w:ins>
      <w:ins w:id="849" w:author="CYR" w:date="2021-04-09T13:13:00Z">
        <w:r w:rsidR="003619F0">
          <w:rPr>
            <w:rFonts w:ascii="Times New Roman" w:hAnsi="Times New Roman" w:cs="Times New Roman"/>
            <w:sz w:val="24"/>
            <w:szCs w:val="24"/>
          </w:rPr>
          <w:t xml:space="preserve"> R</w:t>
        </w:r>
      </w:ins>
      <w:ins w:id="850" w:author="CYR" w:date="2021-04-09T13:10:00Z">
        <w:r w:rsidR="003619F0">
          <w:rPr>
            <w:rFonts w:ascii="Times New Roman" w:hAnsi="Times New Roman" w:cs="Times New Roman"/>
            <w:sz w:val="24"/>
            <w:szCs w:val="24"/>
          </w:rPr>
          <w:t xml:space="preserve"> packages</w:t>
        </w:r>
        <w:commentRangeStart w:id="851"/>
        <w:commentRangeEnd w:id="851"/>
        <w:r w:rsidR="003619F0">
          <w:rPr>
            <w:rStyle w:val="af1"/>
          </w:rPr>
          <w:commentReference w:id="851"/>
        </w:r>
        <w:commentRangeStart w:id="852"/>
        <w:commentRangeEnd w:id="852"/>
        <w:r w:rsidR="003619F0">
          <w:rPr>
            <w:rStyle w:val="af1"/>
          </w:rPr>
          <w:commentReference w:id="852"/>
        </w:r>
        <w:r w:rsidR="003619F0">
          <w:rPr>
            <w:rFonts w:ascii="Times New Roman" w:hAnsi="Times New Roman" w:cs="Times New Roman"/>
            <w:sz w:val="24"/>
            <w:szCs w:val="24"/>
          </w:rPr>
          <w:t xml:space="preserve"> were mainly used in the </w:t>
        </w:r>
      </w:ins>
      <w:ins w:id="853" w:author="CYR" w:date="2021-04-09T13:11:00Z">
        <w:r w:rsidR="003619F0" w:rsidRPr="0090445F">
          <w:rPr>
            <w:rFonts w:ascii="Times New Roman" w:hAnsi="Times New Roman" w:cs="Times New Roman"/>
            <w:bCs/>
            <w:sz w:val="24"/>
            <w:szCs w:val="24"/>
          </w:rPr>
          <w:t>R</w:t>
        </w:r>
        <w:r w:rsidR="003619F0" w:rsidRPr="00601D12">
          <w:rPr>
            <w:rFonts w:ascii="Times New Roman" w:hAnsi="Times New Roman" w:cs="Times New Roman"/>
            <w:sz w:val="24"/>
            <w:szCs w:val="24"/>
          </w:rPr>
          <w:t>OC</w:t>
        </w:r>
        <w:r w:rsidR="003619F0" w:rsidRPr="0090445F">
          <w:rPr>
            <w:rFonts w:ascii="Times New Roman" w:hAnsi="Times New Roman" w:cs="Times New Roman"/>
            <w:sz w:val="24"/>
            <w:szCs w:val="24"/>
          </w:rPr>
          <w:t xml:space="preserve"> curve</w:t>
        </w:r>
      </w:ins>
      <w:ins w:id="854" w:author="CYR" w:date="2021-04-09T13:10:00Z">
        <w:r w:rsidR="003619F0">
          <w:rPr>
            <w:rFonts w:ascii="Times New Roman" w:hAnsi="Times New Roman" w:cs="Times New Roman"/>
            <w:sz w:val="24"/>
            <w:szCs w:val="24"/>
          </w:rPr>
          <w:t xml:space="preserve"> analysis.</w:t>
        </w:r>
      </w:ins>
    </w:p>
    <w:p w14:paraId="4888E58F" w14:textId="1499A2CC" w:rsidR="003F54C0" w:rsidDel="00627F27" w:rsidRDefault="00751251" w:rsidP="00386A58">
      <w:pPr>
        <w:spacing w:line="360" w:lineRule="auto"/>
        <w:ind w:firstLineChars="200" w:firstLine="480"/>
        <w:rPr>
          <w:del w:id="855" w:author="cc" w:date="2021-01-20T20:44:00Z"/>
          <w:rFonts w:ascii="Times New Roman" w:hAnsi="Times New Roman" w:cs="Times New Roman"/>
          <w:sz w:val="24"/>
          <w:szCs w:val="24"/>
        </w:rPr>
      </w:pPr>
      <w:ins w:id="856" w:author="CYR" w:date="2021-04-08T15:48:00Z">
        <w:r>
          <w:rPr>
            <w:rFonts w:ascii="Times New Roman" w:hAnsi="Times New Roman" w:cs="Times New Roman"/>
            <w:sz w:val="24"/>
            <w:szCs w:val="24"/>
          </w:rPr>
          <w:t xml:space="preserve">In this paper, </w:t>
        </w:r>
      </w:ins>
      <w:ins w:id="857" w:author="CYR" w:date="2021-04-08T15:49:00Z">
        <w:r>
          <w:rPr>
            <w:rFonts w:ascii="Times New Roman" w:hAnsi="Times New Roman" w:cs="Times New Roman"/>
            <w:sz w:val="24"/>
            <w:szCs w:val="24"/>
          </w:rPr>
          <w:t>a</w:t>
        </w:r>
      </w:ins>
      <w:del w:id="858" w:author="CYR" w:date="2021-04-08T15:49:00Z">
        <w:r w:rsidR="003C0E66" w:rsidDel="00751251">
          <w:rPr>
            <w:rFonts w:ascii="Times New Roman" w:hAnsi="Times New Roman" w:cs="Times New Roman"/>
            <w:sz w:val="24"/>
            <w:szCs w:val="24"/>
          </w:rPr>
          <w:delText>A</w:delText>
        </w:r>
      </w:del>
      <w:r w:rsidR="003C0E66">
        <w:rPr>
          <w:rFonts w:ascii="Times New Roman" w:hAnsi="Times New Roman" w:cs="Times New Roman"/>
          <w:sz w:val="24"/>
          <w:szCs w:val="24"/>
        </w:rPr>
        <w:t xml:space="preserve">ll tests were two-tailed, with a significant </w:t>
      </w:r>
      <w:r w:rsidR="003C0E66">
        <w:rPr>
          <w:rFonts w:ascii="Times New Roman" w:hAnsi="Times New Roman" w:cs="Times New Roman"/>
          <w:i/>
          <w:iCs/>
          <w:sz w:val="24"/>
          <w:szCs w:val="24"/>
        </w:rPr>
        <w:t>p</w:t>
      </w:r>
      <w:r w:rsidR="003C0E66">
        <w:rPr>
          <w:rFonts w:ascii="Times New Roman" w:hAnsi="Times New Roman" w:cs="Times New Roman"/>
          <w:sz w:val="24"/>
          <w:szCs w:val="24"/>
        </w:rPr>
        <w:t>-value</w:t>
      </w:r>
      <w:ins w:id="859" w:author="Guobo Chen" w:date="2020-11-13T15:20:00Z">
        <w:r w:rsidR="003C0E66">
          <w:rPr>
            <w:rFonts w:ascii="Times New Roman" w:hAnsi="Times New Roman" w:cs="Times New Roman"/>
            <w:sz w:val="24"/>
            <w:szCs w:val="24"/>
          </w:rPr>
          <w:t xml:space="preserve"> threshold was</w:t>
        </w:r>
      </w:ins>
      <w:r w:rsidR="003C0E66">
        <w:rPr>
          <w:rFonts w:ascii="Times New Roman" w:hAnsi="Times New Roman" w:cs="Times New Roman"/>
          <w:sz w:val="24"/>
          <w:szCs w:val="24"/>
        </w:rPr>
        <w:t xml:space="preserve"> defined as </w:t>
      </w:r>
      <w:del w:id="860" w:author="Guobo Chen" w:date="2020-11-13T15:20:00Z">
        <w:r w:rsidR="003C0E66">
          <w:rPr>
            <w:rFonts w:ascii="Times New Roman" w:hAnsi="Times New Roman" w:cs="Times New Roman"/>
            <w:sz w:val="24"/>
            <w:szCs w:val="24"/>
          </w:rPr>
          <w:delText xml:space="preserve">&lt; </w:delText>
        </w:r>
      </w:del>
      <w:r w:rsidR="003C0E66">
        <w:rPr>
          <w:rFonts w:ascii="Times New Roman" w:hAnsi="Times New Roman" w:cs="Times New Roman"/>
          <w:sz w:val="24"/>
          <w:szCs w:val="24"/>
        </w:rPr>
        <w:t>0.05</w:t>
      </w:r>
      <w:del w:id="861" w:author="Guobo Chen" w:date="2020-11-13T15:20:00Z">
        <w:r w:rsidR="003C0E66">
          <w:rPr>
            <w:rFonts w:ascii="Times New Roman" w:hAnsi="Times New Roman" w:cs="Times New Roman"/>
            <w:sz w:val="24"/>
            <w:szCs w:val="24"/>
          </w:rPr>
          <w:delText xml:space="preserve">, in order to clearly see the difference results, the </w:delText>
        </w:r>
        <w:r w:rsidR="003C0E66">
          <w:rPr>
            <w:rFonts w:ascii="Times New Roman" w:hAnsi="Times New Roman" w:cs="Times New Roman"/>
            <w:i/>
            <w:iCs/>
            <w:sz w:val="24"/>
            <w:szCs w:val="24"/>
          </w:rPr>
          <w:delText>p</w:delText>
        </w:r>
        <w:r w:rsidR="003C0E66">
          <w:rPr>
            <w:rFonts w:ascii="Times New Roman" w:hAnsi="Times New Roman" w:cs="Times New Roman"/>
            <w:sz w:val="24"/>
            <w:szCs w:val="24"/>
          </w:rPr>
          <w:delText>-value is converted into logarithm</w:delText>
        </w:r>
      </w:del>
      <w:r w:rsidR="003C0E66">
        <w:rPr>
          <w:rFonts w:ascii="Times New Roman" w:hAnsi="Times New Roman" w:cs="Times New Roman"/>
          <w:sz w:val="24"/>
          <w:szCs w:val="24"/>
        </w:rPr>
        <w:t xml:space="preserve">. </w:t>
      </w:r>
      <w:commentRangeStart w:id="862"/>
      <w:commentRangeStart w:id="863"/>
      <w:del w:id="864" w:author="CYR" w:date="2020-12-10T09:24:00Z">
        <w:r w:rsidR="003C0E66">
          <w:rPr>
            <w:rFonts w:ascii="Times New Roman" w:hAnsi="Times New Roman" w:cs="Times New Roman"/>
            <w:sz w:val="24"/>
            <w:szCs w:val="24"/>
          </w:rPr>
          <w:delText xml:space="preserve">Survival </w:delText>
        </w:r>
      </w:del>
      <w:ins w:id="865" w:author="123" w:date="2020-12-10T12:53:00Z">
        <w:del w:id="866" w:author="CYR" w:date="2021-04-08T15:36:00Z">
          <w:r w:rsidR="003C0E66" w:rsidDel="00491A53">
            <w:rPr>
              <w:rFonts w:ascii="Times New Roman" w:hAnsi="Times New Roman" w:cs="Times New Roman"/>
              <w:sz w:val="24"/>
              <w:szCs w:val="24"/>
            </w:rPr>
            <w:delText xml:space="preserve"> </w:delText>
          </w:r>
        </w:del>
      </w:ins>
      <w:del w:id="867" w:author="CYR" w:date="2021-04-08T15:36:00Z">
        <w:r w:rsidR="003C0E66" w:rsidDel="00491A53">
          <w:rPr>
            <w:rFonts w:ascii="Times New Roman" w:hAnsi="Times New Roman" w:cs="Times New Roman"/>
            <w:sz w:val="24"/>
            <w:szCs w:val="24"/>
          </w:rPr>
          <w:delText xml:space="preserve">and </w:delText>
        </w:r>
      </w:del>
      <w:del w:id="868" w:author="CYR" w:date="2020-12-10T09:24:00Z">
        <w:r w:rsidR="003C0E66">
          <w:rPr>
            <w:rFonts w:ascii="Times New Roman" w:hAnsi="Times New Roman" w:cs="Times New Roman"/>
            <w:sz w:val="24"/>
            <w:szCs w:val="24"/>
          </w:rPr>
          <w:delText xml:space="preserve">Survminer </w:delText>
        </w:r>
      </w:del>
      <w:ins w:id="869" w:author="123" w:date="2020-12-10T12:54:00Z">
        <w:del w:id="870" w:author="CYR" w:date="2021-04-08T15:36:00Z">
          <w:r w:rsidR="003C0E66" w:rsidDel="00491A53">
            <w:rPr>
              <w:rFonts w:ascii="Times New Roman" w:hAnsi="Times New Roman" w:cs="Times New Roman"/>
              <w:sz w:val="24"/>
              <w:szCs w:val="24"/>
            </w:rPr>
            <w:delText xml:space="preserve"> </w:delText>
          </w:r>
        </w:del>
      </w:ins>
      <w:del w:id="871" w:author="CYR" w:date="2021-04-08T15:36:00Z">
        <w:r w:rsidR="003C0E66" w:rsidDel="00491A53">
          <w:rPr>
            <w:rFonts w:ascii="Times New Roman" w:hAnsi="Times New Roman" w:cs="Times New Roman"/>
            <w:sz w:val="24"/>
            <w:szCs w:val="24"/>
          </w:rPr>
          <w:delText>package</w:delText>
        </w:r>
      </w:del>
      <w:ins w:id="872" w:author="Guobo Chen" w:date="2020-11-12T21:23:00Z">
        <w:del w:id="873" w:author="CYR" w:date="2021-04-08T15:36:00Z">
          <w:r w:rsidR="003C0E66" w:rsidDel="00491A53">
            <w:rPr>
              <w:rFonts w:ascii="Times New Roman" w:hAnsi="Times New Roman" w:cs="Times New Roman"/>
              <w:sz w:val="24"/>
              <w:szCs w:val="24"/>
            </w:rPr>
            <w:delText>s</w:delText>
          </w:r>
        </w:del>
      </w:ins>
      <w:commentRangeEnd w:id="862"/>
      <w:ins w:id="874" w:author="Guobo Chen" w:date="2020-11-13T16:16:00Z">
        <w:del w:id="875" w:author="CYR" w:date="2021-04-08T15:36:00Z">
          <w:r w:rsidR="003C0E66" w:rsidDel="00491A53">
            <w:rPr>
              <w:rStyle w:val="af1"/>
            </w:rPr>
            <w:commentReference w:id="862"/>
          </w:r>
        </w:del>
      </w:ins>
      <w:commentRangeEnd w:id="863"/>
      <w:del w:id="876" w:author="CYR" w:date="2021-04-08T15:36:00Z">
        <w:r w:rsidR="003C0E66" w:rsidDel="00491A53">
          <w:rPr>
            <w:rStyle w:val="af1"/>
          </w:rPr>
          <w:commentReference w:id="863"/>
        </w:r>
        <w:r w:rsidR="003C0E66" w:rsidDel="00491A53">
          <w:rPr>
            <w:rFonts w:ascii="Times New Roman" w:hAnsi="Times New Roman" w:cs="Times New Roman"/>
            <w:sz w:val="24"/>
            <w:szCs w:val="24"/>
          </w:rPr>
          <w:delText xml:space="preserve"> were mainly used in the survival analysis. </w:delText>
        </w:r>
      </w:del>
      <w:ins w:id="877" w:author="Guobo Chen" w:date="2020-11-13T15:21:00Z">
        <w:r w:rsidR="003C0E66">
          <w:rPr>
            <w:rFonts w:ascii="Times New Roman" w:hAnsi="Times New Roman" w:cs="Times New Roman"/>
            <w:sz w:val="24"/>
            <w:szCs w:val="24"/>
          </w:rPr>
          <w:t xml:space="preserve">Statistical analysis </w:t>
        </w:r>
      </w:ins>
      <w:del w:id="878" w:author="Guobo Chen" w:date="2020-11-13T15:21:00Z">
        <w:r w:rsidR="003C0E66">
          <w:rPr>
            <w:rFonts w:ascii="Times New Roman" w:hAnsi="Times New Roman" w:cs="Times New Roman"/>
            <w:sz w:val="24"/>
            <w:szCs w:val="24"/>
          </w:rPr>
          <w:delText xml:space="preserve">Data </w:delText>
        </w:r>
      </w:del>
      <w:r w:rsidR="003C0E66">
        <w:rPr>
          <w:rFonts w:ascii="Times New Roman" w:hAnsi="Times New Roman" w:cs="Times New Roman"/>
          <w:sz w:val="24"/>
          <w:szCs w:val="24"/>
        </w:rPr>
        <w:t xml:space="preserve">were </w:t>
      </w:r>
      <w:del w:id="879" w:author="Guobo Chen" w:date="2020-11-13T15:21:00Z">
        <w:r w:rsidR="003C0E66">
          <w:rPr>
            <w:rFonts w:ascii="Times New Roman" w:hAnsi="Times New Roman" w:cs="Times New Roman"/>
            <w:sz w:val="24"/>
            <w:szCs w:val="24"/>
          </w:rPr>
          <w:delText xml:space="preserve">analyzed </w:delText>
        </w:r>
      </w:del>
      <w:ins w:id="880" w:author="Guobo Chen" w:date="2020-11-13T15:21:00Z">
        <w:r w:rsidR="003C0E66">
          <w:rPr>
            <w:rFonts w:ascii="Times New Roman" w:hAnsi="Times New Roman" w:cs="Times New Roman"/>
            <w:sz w:val="24"/>
            <w:szCs w:val="24"/>
          </w:rPr>
          <w:t xml:space="preserve">conducted </w:t>
        </w:r>
      </w:ins>
      <w:del w:id="881" w:author="Guobo Chen" w:date="2020-11-13T15:21:00Z">
        <w:r w:rsidR="003C0E66">
          <w:rPr>
            <w:rFonts w:ascii="Times New Roman" w:hAnsi="Times New Roman" w:cs="Times New Roman"/>
            <w:sz w:val="24"/>
            <w:szCs w:val="24"/>
          </w:rPr>
          <w:delText>with the use of</w:delText>
        </w:r>
      </w:del>
      <w:ins w:id="882" w:author="Guobo Chen" w:date="2020-11-13T15:21:00Z">
        <w:r w:rsidR="003C0E66">
          <w:rPr>
            <w:rFonts w:ascii="Times New Roman" w:hAnsi="Times New Roman" w:cs="Times New Roman"/>
            <w:sz w:val="24"/>
            <w:szCs w:val="24"/>
          </w:rPr>
          <w:t>in</w:t>
        </w:r>
      </w:ins>
      <w:r w:rsidR="003C0E66">
        <w:rPr>
          <w:rFonts w:ascii="Times New Roman" w:hAnsi="Times New Roman" w:cs="Times New Roman"/>
          <w:sz w:val="24"/>
          <w:szCs w:val="24"/>
        </w:rPr>
        <w:t xml:space="preserve"> R statistical software</w:t>
      </w:r>
      <w:del w:id="883" w:author="123" w:date="2020-12-10T12:54:00Z">
        <w:r w:rsidR="003C0E66">
          <w:rPr>
            <w:rFonts w:ascii="Times New Roman" w:hAnsi="Times New Roman" w:cs="Times New Roman"/>
            <w:sz w:val="24"/>
            <w:szCs w:val="24"/>
          </w:rPr>
          <w:delText>,</w:delText>
        </w:r>
      </w:del>
      <w:ins w:id="884" w:author="CYR" w:date="2020-12-03T15:14:00Z">
        <w:r w:rsidR="003C0E66">
          <w:rPr>
            <w:rFonts w:ascii="Times New Roman" w:hAnsi="Times New Roman" w:cs="Times New Roman"/>
            <w:sz w:val="24"/>
            <w:szCs w:val="24"/>
          </w:rPr>
          <w:t>(</w:t>
        </w:r>
      </w:ins>
      <w:ins w:id="885" w:author="CYR" w:date="2020-12-03T15:15:00Z">
        <w:r w:rsidR="003C0E66" w:rsidRPr="004C1474">
          <w:rPr>
            <w:rFonts w:ascii="Times New Roman" w:hAnsi="Times New Roman" w:cs="Times New Roman"/>
            <w:sz w:val="24"/>
            <w:szCs w:val="24"/>
            <w:rPrChange w:id="886" w:author="cc" w:date="2021-01-21T15:31:00Z">
              <w:rPr/>
            </w:rPrChange>
          </w:rPr>
          <w:t xml:space="preserve"> version 3.6.1; http://www.Rproject.org</w:t>
        </w:r>
      </w:ins>
      <w:ins w:id="887" w:author="CYR" w:date="2020-12-03T15:14:00Z">
        <w:r w:rsidR="003C0E66">
          <w:rPr>
            <w:rFonts w:ascii="Times New Roman" w:hAnsi="Times New Roman" w:cs="Times New Roman"/>
            <w:sz w:val="24"/>
            <w:szCs w:val="24"/>
          </w:rPr>
          <w:t>)</w:t>
        </w:r>
      </w:ins>
      <w:del w:id="888" w:author="CYR" w:date="2020-12-03T15:14:00Z">
        <w:r w:rsidR="003C0E66">
          <w:rPr>
            <w:rFonts w:ascii="Times New Roman" w:hAnsi="Times New Roman" w:cs="Times New Roman"/>
            <w:sz w:val="24"/>
            <w:szCs w:val="24"/>
          </w:rPr>
          <w:delText xml:space="preserve"> version 3.6.1</w:delText>
        </w:r>
      </w:del>
      <w:ins w:id="889" w:author="CYR" w:date="2021-04-08T15:49:00Z">
        <w:r>
          <w:rPr>
            <w:rFonts w:ascii="Times New Roman" w:hAnsi="Times New Roman" w:cs="Times New Roman"/>
            <w:sz w:val="24"/>
            <w:szCs w:val="24"/>
          </w:rPr>
          <w:t>.</w:t>
        </w:r>
      </w:ins>
      <w:ins w:id="890" w:author="Guobo Chen" w:date="2020-11-13T15:21:00Z">
        <w:del w:id="891" w:author="CYR" w:date="2021-04-08T15:49:00Z">
          <w:r w:rsidR="003C0E66" w:rsidDel="00751251">
            <w:rPr>
              <w:rFonts w:ascii="Times New Roman" w:hAnsi="Times New Roman" w:cs="Times New Roman"/>
              <w:sz w:val="24"/>
              <w:szCs w:val="24"/>
            </w:rPr>
            <w:delText xml:space="preserve"> (</w:delText>
          </w:r>
          <w:commentRangeStart w:id="892"/>
          <w:commentRangeStart w:id="893"/>
          <w:r w:rsidR="003C0E66" w:rsidRPr="004C1474" w:rsidDel="00751251">
            <w:rPr>
              <w:rFonts w:ascii="Times New Roman" w:hAnsi="Times New Roman" w:cs="Times New Roman"/>
              <w:sz w:val="24"/>
              <w:szCs w:val="24"/>
            </w:rPr>
            <w:delText>reference</w:delText>
          </w:r>
        </w:del>
      </w:ins>
      <w:commentRangeEnd w:id="892"/>
      <w:ins w:id="894" w:author="Guobo Chen" w:date="2020-11-14T09:33:00Z">
        <w:del w:id="895" w:author="CYR" w:date="2021-04-08T15:49:00Z">
          <w:r w:rsidR="003C0E66" w:rsidRPr="004C1474" w:rsidDel="00751251">
            <w:rPr>
              <w:rFonts w:ascii="Times New Roman" w:hAnsi="Times New Roman" w:cs="Times New Roman"/>
              <w:sz w:val="24"/>
              <w:szCs w:val="24"/>
              <w:rPrChange w:id="896" w:author="cc" w:date="2021-01-21T15:31:00Z">
                <w:rPr>
                  <w:rStyle w:val="af1"/>
                </w:rPr>
              </w:rPrChange>
            </w:rPr>
            <w:commentReference w:id="892"/>
          </w:r>
        </w:del>
      </w:ins>
      <w:commentRangeEnd w:id="893"/>
      <w:del w:id="897" w:author="CYR" w:date="2021-04-08T15:49:00Z">
        <w:r w:rsidR="003C0E66" w:rsidRPr="004C1474" w:rsidDel="00751251">
          <w:rPr>
            <w:rFonts w:ascii="Times New Roman" w:hAnsi="Times New Roman" w:cs="Times New Roman"/>
            <w:sz w:val="24"/>
            <w:szCs w:val="24"/>
            <w:rPrChange w:id="898" w:author="cc" w:date="2021-01-21T15:31:00Z">
              <w:rPr>
                <w:rStyle w:val="af1"/>
              </w:rPr>
            </w:rPrChange>
          </w:rPr>
          <w:commentReference w:id="893"/>
        </w:r>
      </w:del>
      <w:ins w:id="899" w:author="Guobo Chen" w:date="2020-11-13T15:21:00Z">
        <w:del w:id="900" w:author="CYR" w:date="2021-04-08T15:49:00Z">
          <w:r w:rsidR="003C0E66" w:rsidDel="00751251">
            <w:rPr>
              <w:rFonts w:ascii="Times New Roman" w:hAnsi="Times New Roman" w:cs="Times New Roman"/>
              <w:sz w:val="24"/>
              <w:szCs w:val="24"/>
            </w:rPr>
            <w:delText>)</w:delText>
          </w:r>
        </w:del>
      </w:ins>
      <w:del w:id="901" w:author="CYR" w:date="2021-04-08T15:49:00Z">
        <w:r w:rsidR="003C0E66" w:rsidDel="00751251">
          <w:rPr>
            <w:rFonts w:ascii="Times New Roman" w:hAnsi="Times New Roman" w:cs="Times New Roman"/>
            <w:sz w:val="24"/>
            <w:szCs w:val="24"/>
          </w:rPr>
          <w:delText>.</w:delText>
        </w:r>
      </w:del>
      <w:r w:rsidR="003C0E66" w:rsidRPr="004C1474">
        <w:rPr>
          <w:rFonts w:ascii="Times New Roman" w:hAnsi="Times New Roman" w:cs="Times New Roman"/>
          <w:sz w:val="24"/>
          <w:szCs w:val="24"/>
          <w:rPrChange w:id="902" w:author="cc" w:date="2021-01-21T15:31:00Z">
            <w:rPr>
              <w:rFonts w:ascii="Times New Roman" w:hAnsi="Times New Roman" w:cs="Times New Roman"/>
              <w:color w:val="000000" w:themeColor="text1"/>
              <w:sz w:val="24"/>
              <w:szCs w:val="24"/>
            </w:rPr>
          </w:rPrChange>
        </w:rPr>
        <w:t xml:space="preserve"> </w:t>
      </w:r>
    </w:p>
    <w:p w14:paraId="4EA9A098" w14:textId="77777777" w:rsidR="003F54C0" w:rsidDel="00627F27" w:rsidRDefault="003F54C0">
      <w:pPr>
        <w:spacing w:line="360" w:lineRule="auto"/>
        <w:ind w:firstLineChars="200" w:firstLine="480"/>
        <w:rPr>
          <w:ins w:id="903" w:author="Guobo Chen" w:date="2020-11-12T21:37:00Z"/>
          <w:del w:id="904" w:author="cc" w:date="2021-01-20T20:44:00Z"/>
          <w:rFonts w:ascii="Times New Roman" w:hAnsi="Times New Roman" w:cs="Times New Roman"/>
          <w:color w:val="000000" w:themeColor="text1"/>
          <w:sz w:val="24"/>
          <w:szCs w:val="24"/>
        </w:rPr>
        <w:pPrChange w:id="905" w:author="CYR" w:date="2021-04-09T13:13:00Z">
          <w:pPr>
            <w:spacing w:line="360" w:lineRule="auto"/>
          </w:pPr>
        </w:pPrChange>
      </w:pPr>
    </w:p>
    <w:p w14:paraId="5C82D1FE" w14:textId="77777777" w:rsidR="003F54C0" w:rsidRDefault="003F54C0">
      <w:pPr>
        <w:spacing w:line="360" w:lineRule="auto"/>
        <w:ind w:firstLineChars="200" w:firstLine="480"/>
        <w:rPr>
          <w:rFonts w:ascii="Times New Roman" w:hAnsi="Times New Roman" w:cs="Times New Roman"/>
          <w:color w:val="000000" w:themeColor="text1"/>
          <w:sz w:val="24"/>
          <w:szCs w:val="24"/>
        </w:rPr>
        <w:pPrChange w:id="906" w:author="CYR" w:date="2021-04-09T13:13:00Z">
          <w:pPr>
            <w:spacing w:line="480" w:lineRule="auto"/>
          </w:pPr>
        </w:pPrChange>
      </w:pPr>
    </w:p>
    <w:p w14:paraId="3CADC9FD" w14:textId="77777777" w:rsidR="006D7159" w:rsidRDefault="006D7159">
      <w:pPr>
        <w:widowControl/>
        <w:spacing w:line="360" w:lineRule="auto"/>
        <w:jc w:val="center"/>
        <w:rPr>
          <w:ins w:id="907" w:author="wang ying" w:date="2021-01-31T15:31:00Z"/>
          <w:rFonts w:ascii="Times New Roman" w:hAnsi="Times New Roman" w:cs="Times New Roman"/>
          <w:b/>
          <w:sz w:val="24"/>
          <w:szCs w:val="24"/>
        </w:rPr>
      </w:pPr>
    </w:p>
    <w:p w14:paraId="21BEE7E6" w14:textId="26704903" w:rsidR="003F54C0" w:rsidRPr="003F54C0" w:rsidRDefault="003C0E66">
      <w:pPr>
        <w:widowControl/>
        <w:spacing w:line="360" w:lineRule="auto"/>
        <w:rPr>
          <w:rFonts w:ascii="Times New Roman" w:hAnsi="Times New Roman" w:cs="Times New Roman"/>
          <w:b/>
          <w:sz w:val="24"/>
          <w:szCs w:val="24"/>
          <w:rPrChange w:id="908" w:author="Guobo Chen" w:date="2020-11-13T14:00:00Z">
            <w:rPr>
              <w:rFonts w:ascii="Times New Roman" w:hAnsi="Times New Roman" w:cs="Times New Roman"/>
              <w:b/>
              <w:sz w:val="30"/>
              <w:szCs w:val="30"/>
            </w:rPr>
          </w:rPrChange>
        </w:rPr>
        <w:pPrChange w:id="909" w:author="CYR" w:date="2021-04-09T15:17:00Z">
          <w:pPr>
            <w:widowControl/>
            <w:spacing w:after="100" w:line="480" w:lineRule="auto"/>
          </w:pPr>
        </w:pPrChange>
      </w:pPr>
      <w:del w:id="910" w:author="Guobo Chen" w:date="2020-11-12T21:24:00Z">
        <w:r>
          <w:rPr>
            <w:rFonts w:ascii="Times New Roman" w:hAnsi="Times New Roman" w:cs="Times New Roman"/>
            <w:b/>
            <w:sz w:val="24"/>
            <w:szCs w:val="24"/>
            <w:rPrChange w:id="911" w:author="Guobo Chen" w:date="2020-11-13T14:00:00Z">
              <w:rPr>
                <w:rFonts w:ascii="Times New Roman" w:hAnsi="Times New Roman" w:cs="Times New Roman"/>
                <w:b/>
                <w:sz w:val="30"/>
                <w:szCs w:val="30"/>
              </w:rPr>
            </w:rPrChange>
          </w:rPr>
          <w:delText>RESULTS</w:delText>
        </w:r>
      </w:del>
      <w:ins w:id="912" w:author="Guobo Chen" w:date="2020-11-12T21:24:00Z">
        <w:r>
          <w:rPr>
            <w:rFonts w:ascii="Times New Roman" w:hAnsi="Times New Roman" w:cs="Times New Roman"/>
            <w:b/>
            <w:sz w:val="24"/>
            <w:szCs w:val="24"/>
            <w:rPrChange w:id="913" w:author="Guobo Chen" w:date="2020-11-13T14:00:00Z">
              <w:rPr>
                <w:rFonts w:ascii="Times New Roman" w:hAnsi="Times New Roman" w:cs="Times New Roman"/>
                <w:b/>
                <w:sz w:val="30"/>
                <w:szCs w:val="30"/>
              </w:rPr>
            </w:rPrChange>
          </w:rPr>
          <w:t>Results</w:t>
        </w:r>
      </w:ins>
    </w:p>
    <w:p w14:paraId="33D3283D" w14:textId="7CBFC938" w:rsidR="003F54C0" w:rsidRPr="00601D12" w:rsidDel="00601D12" w:rsidRDefault="00F20340" w:rsidP="0081468C">
      <w:pPr>
        <w:spacing w:line="360" w:lineRule="auto"/>
        <w:ind w:firstLineChars="200" w:firstLine="480"/>
        <w:rPr>
          <w:del w:id="914" w:author="CYR" w:date="2021-04-09T10:11:00Z"/>
          <w:rFonts w:ascii="Times New Roman" w:hAnsi="Times New Roman" w:cs="Times New Roman"/>
          <w:b/>
          <w:sz w:val="24"/>
          <w:szCs w:val="24"/>
          <w:rPrChange w:id="915" w:author="CYR" w:date="2021-04-09T10:11:00Z">
            <w:rPr>
              <w:del w:id="916" w:author="CYR" w:date="2021-04-09T10:11:00Z"/>
            </w:rPr>
          </w:rPrChange>
        </w:rPr>
      </w:pPr>
      <w:ins w:id="917" w:author="CYR" w:date="2021-04-09T13:24:00Z">
        <w:r w:rsidRPr="00F20340">
          <w:rPr>
            <w:rFonts w:ascii="Times New Roman" w:hAnsi="Times New Roman" w:cs="Times New Roman"/>
            <w:b/>
            <w:sz w:val="24"/>
            <w:szCs w:val="24"/>
            <w:rPrChange w:id="918" w:author="CYR" w:date="2021-04-09T13:24:00Z">
              <w:rPr>
                <w:rFonts w:ascii="Times New Roman" w:hAnsi="Times New Roman" w:cs="Times New Roman"/>
                <w:sz w:val="24"/>
                <w:szCs w:val="24"/>
              </w:rPr>
            </w:rPrChange>
          </w:rPr>
          <w:t>characteristics of the patients</w:t>
        </w:r>
      </w:ins>
      <w:ins w:id="919" w:author="CYR" w:date="2021-04-09T10:32:00Z">
        <w:r w:rsidR="005C3392">
          <w:rPr>
            <w:rFonts w:ascii="Times New Roman" w:hAnsi="Times New Roman" w:cs="Times New Roman"/>
            <w:b/>
            <w:sz w:val="24"/>
            <w:szCs w:val="24"/>
          </w:rPr>
          <w:t xml:space="preserve"> and </w:t>
        </w:r>
        <w:r w:rsidR="005C3392" w:rsidRPr="005C3392">
          <w:rPr>
            <w:rFonts w:ascii="Times New Roman" w:hAnsi="Times New Roman" w:cs="Times New Roman"/>
            <w:b/>
            <w:sz w:val="24"/>
            <w:szCs w:val="24"/>
            <w:rPrChange w:id="920" w:author="CYR" w:date="2021-04-09T10:32:00Z">
              <w:rPr>
                <w:rFonts w:ascii="Times New Roman" w:hAnsi="Times New Roman" w:cs="Times New Roman"/>
                <w:bCs/>
                <w:sz w:val="24"/>
                <w:szCs w:val="24"/>
              </w:rPr>
            </w:rPrChange>
          </w:rPr>
          <w:t>immunophenotype</w:t>
        </w:r>
        <w:r w:rsidR="005C3392" w:rsidRPr="005C3392">
          <w:rPr>
            <w:rFonts w:ascii="Times New Roman" w:hAnsi="Times New Roman" w:cs="Times New Roman"/>
            <w:b/>
            <w:sz w:val="24"/>
            <w:szCs w:val="24"/>
            <w:rPrChange w:id="921" w:author="CYR" w:date="2021-04-09T10:32:00Z">
              <w:rPr>
                <w:rFonts w:ascii="Times New Roman" w:hAnsi="Times New Roman" w:cs="Times New Roman"/>
                <w:sz w:val="24"/>
                <w:szCs w:val="24"/>
              </w:rPr>
            </w:rPrChange>
          </w:rPr>
          <w:t xml:space="preserve"> indicator</w:t>
        </w:r>
      </w:ins>
      <w:del w:id="922" w:author="CYR" w:date="2021-04-09T10:11:00Z">
        <w:r w:rsidR="003C0E66" w:rsidRPr="00601D12" w:rsidDel="00601D12">
          <w:rPr>
            <w:rFonts w:ascii="Times New Roman" w:hAnsi="Times New Roman" w:cs="Times New Roman"/>
            <w:b/>
            <w:sz w:val="24"/>
            <w:szCs w:val="24"/>
            <w:rPrChange w:id="923" w:author="CYR" w:date="2021-04-09T10:11:00Z">
              <w:rPr>
                <w:rFonts w:ascii="Times New Roman" w:hAnsi="Times New Roman" w:cs="Times New Roman"/>
                <w:b/>
                <w:bCs/>
                <w:sz w:val="28"/>
                <w:szCs w:val="28"/>
              </w:rPr>
            </w:rPrChange>
          </w:rPr>
          <w:delText xml:space="preserve">Baseline </w:delText>
        </w:r>
      </w:del>
      <w:ins w:id="924" w:author="Guobo Chen" w:date="2020-11-13T15:22:00Z">
        <w:del w:id="925" w:author="CYR" w:date="2021-04-09T10:11:00Z">
          <w:r w:rsidR="003C0E66" w:rsidRPr="00601D12" w:rsidDel="00601D12">
            <w:rPr>
              <w:rFonts w:ascii="Times New Roman" w:hAnsi="Times New Roman" w:cs="Times New Roman"/>
              <w:b/>
              <w:sz w:val="24"/>
              <w:szCs w:val="24"/>
              <w:rPrChange w:id="926" w:author="CYR" w:date="2021-04-09T10:11:00Z">
                <w:rPr>
                  <w:rFonts w:ascii="Times New Roman" w:hAnsi="Times New Roman" w:cs="Times New Roman"/>
                  <w:b/>
                  <w:bCs/>
                  <w:sz w:val="24"/>
                  <w:szCs w:val="24"/>
                </w:rPr>
              </w:rPrChange>
            </w:rPr>
            <w:delText>D</w:delText>
          </w:r>
        </w:del>
      </w:ins>
      <w:del w:id="927" w:author="CYR" w:date="2021-04-09T10:11:00Z">
        <w:r w:rsidR="003C0E66" w:rsidRPr="00601D12" w:rsidDel="00601D12">
          <w:rPr>
            <w:rFonts w:ascii="Times New Roman" w:hAnsi="Times New Roman" w:cs="Times New Roman"/>
            <w:b/>
            <w:sz w:val="24"/>
            <w:szCs w:val="24"/>
            <w:rPrChange w:id="928" w:author="CYR" w:date="2021-04-09T10:11:00Z">
              <w:rPr>
                <w:rFonts w:ascii="Times New Roman" w:hAnsi="Times New Roman" w:cs="Times New Roman"/>
                <w:b/>
                <w:bCs/>
                <w:sz w:val="28"/>
                <w:szCs w:val="28"/>
              </w:rPr>
            </w:rPrChange>
          </w:rPr>
          <w:delText>Data and Laboratory Measurements</w:delText>
        </w:r>
        <w:r w:rsidR="003C0E66" w:rsidRPr="00601D12" w:rsidDel="00601D12">
          <w:rPr>
            <w:rFonts w:ascii="Times New Roman" w:hAnsi="Times New Roman" w:cs="Times New Roman"/>
            <w:b/>
            <w:sz w:val="24"/>
            <w:szCs w:val="24"/>
            <w:rPrChange w:id="929" w:author="CYR" w:date="2021-04-09T10:11:00Z">
              <w:rPr>
                <w:rFonts w:ascii="Times New Roman" w:hAnsi="Times New Roman" w:cs="Times New Roman"/>
                <w:sz w:val="28"/>
                <w:szCs w:val="28"/>
              </w:rPr>
            </w:rPrChange>
          </w:rPr>
          <w:delText xml:space="preserve"> </w:delText>
        </w:r>
      </w:del>
    </w:p>
    <w:p w14:paraId="06C339AD" w14:textId="77777777" w:rsidR="00601D12" w:rsidRPr="00601D12" w:rsidRDefault="00601D12">
      <w:pPr>
        <w:widowControl/>
        <w:spacing w:line="360" w:lineRule="auto"/>
        <w:rPr>
          <w:ins w:id="930" w:author="CYR" w:date="2021-04-09T10:11:00Z"/>
          <w:rFonts w:ascii="Times New Roman" w:hAnsi="Times New Roman" w:cs="Times New Roman"/>
          <w:sz w:val="24"/>
          <w:szCs w:val="24"/>
          <w:rPrChange w:id="931" w:author="CYR" w:date="2021-04-09T10:11:00Z">
            <w:rPr>
              <w:ins w:id="932" w:author="CYR" w:date="2021-04-09T10:11:00Z"/>
              <w:rFonts w:ascii="Times New Roman" w:hAnsi="Times New Roman" w:cs="Times New Roman"/>
              <w:sz w:val="28"/>
              <w:szCs w:val="28"/>
            </w:rPr>
          </w:rPrChange>
        </w:rPr>
        <w:pPrChange w:id="933" w:author="Guobo Chen" w:date="2020-11-12T21:29:00Z">
          <w:pPr>
            <w:widowControl/>
            <w:spacing w:after="100" w:line="480" w:lineRule="auto"/>
          </w:pPr>
        </w:pPrChange>
      </w:pPr>
    </w:p>
    <w:p w14:paraId="46BB8327" w14:textId="6C74F4FB" w:rsidR="003F54C0" w:rsidRPr="00F01E3A" w:rsidRDefault="003C0E66" w:rsidP="005073DE">
      <w:pPr>
        <w:spacing w:line="360" w:lineRule="auto"/>
        <w:ind w:firstLineChars="200" w:firstLine="480"/>
        <w:rPr>
          <w:rFonts w:ascii="Times New Roman" w:eastAsia="宋体" w:hAnsi="Times New Roman" w:cs="Times New Roman"/>
          <w:sz w:val="24"/>
          <w:szCs w:val="24"/>
          <w:rPrChange w:id="934" w:author="CYR" w:date="2021-04-09T10:42:00Z">
            <w:rPr>
              <w:rFonts w:ascii="Times New Roman" w:hAnsi="Times New Roman" w:cs="Times New Roman"/>
              <w:sz w:val="24"/>
              <w:szCs w:val="24"/>
            </w:rPr>
          </w:rPrChange>
        </w:rPr>
      </w:pPr>
      <w:commentRangeStart w:id="935"/>
      <w:del w:id="936" w:author="CYR" w:date="2021-04-08T15:57:00Z">
        <w:r w:rsidDel="0051166C">
          <w:rPr>
            <w:rFonts w:ascii="Times New Roman" w:hAnsi="Times New Roman" w:cs="Times New Roman"/>
            <w:sz w:val="24"/>
            <w:szCs w:val="24"/>
          </w:rPr>
          <w:delText>From January 2016 through December</w:delText>
        </w:r>
        <w:r w:rsidDel="0051166C">
          <w:rPr>
            <w:rFonts w:ascii="Times New Roman" w:hAnsi="Times New Roman" w:cs="Times New Roman" w:hint="eastAsia"/>
            <w:sz w:val="24"/>
            <w:szCs w:val="24"/>
          </w:rPr>
          <w:delText xml:space="preserve"> </w:delText>
        </w:r>
        <w:r w:rsidDel="0051166C">
          <w:rPr>
            <w:rFonts w:ascii="Times New Roman" w:hAnsi="Times New Roman" w:cs="Times New Roman"/>
            <w:sz w:val="24"/>
            <w:szCs w:val="24"/>
          </w:rPr>
          <w:delText xml:space="preserve">2019, a total of 500 patients </w:delText>
        </w:r>
      </w:del>
      <w:ins w:id="937" w:author="wang ying" w:date="2021-01-31T15:33:00Z">
        <w:del w:id="938" w:author="CYR" w:date="2021-04-08T15:57:00Z">
          <w:r w:rsidR="006D7159" w:rsidDel="0051166C">
            <w:rPr>
              <w:rFonts w:ascii="Times New Roman" w:hAnsi="Times New Roman" w:cs="Times New Roman"/>
              <w:sz w:val="24"/>
              <w:szCs w:val="24"/>
            </w:rPr>
            <w:delText xml:space="preserve">were </w:delText>
          </w:r>
        </w:del>
      </w:ins>
      <w:del w:id="939" w:author="CYR" w:date="2021-04-08T15:57:00Z">
        <w:r w:rsidDel="0051166C">
          <w:rPr>
            <w:rFonts w:ascii="Times New Roman" w:hAnsi="Times New Roman" w:cs="Times New Roman"/>
            <w:sz w:val="24"/>
            <w:szCs w:val="24"/>
          </w:rPr>
          <w:delText xml:space="preserve">enrolled, </w:delText>
        </w:r>
      </w:del>
      <w:ins w:id="940" w:author="cc" w:date="2021-04-07T19:36:00Z">
        <w:del w:id="941" w:author="CYR" w:date="2021-04-08T15:57:00Z">
          <w:r w:rsidR="00293761" w:rsidDel="0051166C">
            <w:rPr>
              <w:rFonts w:ascii="Times New Roman" w:hAnsi="Times New Roman" w:cs="Times New Roman"/>
              <w:sz w:val="24"/>
              <w:szCs w:val="24"/>
            </w:rPr>
            <w:delText>402 individuals</w:delText>
          </w:r>
        </w:del>
      </w:ins>
      <w:del w:id="942" w:author="CYR" w:date="2021-04-08T15:57:00Z">
        <w:r w:rsidR="00293761" w:rsidDel="0051166C">
          <w:rPr>
            <w:rFonts w:ascii="Times New Roman" w:hAnsi="Times New Roman" w:cs="Times New Roman"/>
            <w:sz w:val="24"/>
            <w:szCs w:val="24"/>
          </w:rPr>
          <w:delText xml:space="preserve"> </w:delText>
        </w:r>
        <w:r w:rsidDel="0051166C">
          <w:rPr>
            <w:rFonts w:ascii="Times New Roman" w:hAnsi="Times New Roman" w:cs="Times New Roman"/>
            <w:sz w:val="24"/>
            <w:szCs w:val="24"/>
          </w:rPr>
          <w:delText>met the study eligibility criteria.</w:delText>
        </w:r>
        <w:r w:rsidDel="0051166C">
          <w:rPr>
            <w:rFonts w:ascii="Times New Roman" w:hAnsi="Times New Roman" w:cs="Times New Roman" w:hint="eastAsia"/>
            <w:sz w:val="24"/>
            <w:szCs w:val="24"/>
          </w:rPr>
          <w:delText xml:space="preserve"> </w:delText>
        </w:r>
      </w:del>
      <w:del w:id="943" w:author="Guobo Chen" w:date="2020-11-13T15:22:00Z">
        <w:r>
          <w:rPr>
            <w:rFonts w:ascii="Times New Roman" w:hAnsi="Times New Roman" w:cs="Times New Roman"/>
            <w:sz w:val="24"/>
            <w:szCs w:val="24"/>
          </w:rPr>
          <w:delText xml:space="preserve">Patients </w:delText>
        </w:r>
      </w:del>
      <w:ins w:id="944" w:author="Guobo Chen" w:date="2020-11-13T15:22:00Z">
        <w:r>
          <w:rPr>
            <w:rFonts w:ascii="Times New Roman" w:hAnsi="Times New Roman" w:cs="Times New Roman"/>
            <w:sz w:val="24"/>
            <w:szCs w:val="24"/>
          </w:rPr>
          <w:t xml:space="preserve">The </w:t>
        </w:r>
      </w:ins>
      <w:r>
        <w:rPr>
          <w:rFonts w:ascii="Times New Roman" w:hAnsi="Times New Roman" w:cs="Times New Roman"/>
          <w:sz w:val="24"/>
          <w:szCs w:val="24"/>
        </w:rPr>
        <w:t xml:space="preserve">basic characteristics </w:t>
      </w:r>
      <w:ins w:id="945" w:author="Guobo Chen" w:date="2020-11-13T15:22:00Z">
        <w:r>
          <w:rPr>
            <w:rFonts w:ascii="Times New Roman" w:hAnsi="Times New Roman" w:cs="Times New Roman"/>
            <w:sz w:val="24"/>
            <w:szCs w:val="24"/>
          </w:rPr>
          <w:t>of the</w:t>
        </w:r>
      </w:ins>
      <w:ins w:id="946" w:author="CYR" w:date="2021-04-09T10:11:00Z">
        <w:r w:rsidR="00601D12">
          <w:rPr>
            <w:rFonts w:ascii="Times New Roman" w:hAnsi="Times New Roman" w:cs="Times New Roman"/>
            <w:sz w:val="24"/>
            <w:szCs w:val="24"/>
          </w:rPr>
          <w:t xml:space="preserve"> </w:t>
        </w:r>
      </w:ins>
      <w:ins w:id="947" w:author="CYR" w:date="2021-04-09T10:12:00Z">
        <w:r w:rsidR="00601D12">
          <w:rPr>
            <w:rFonts w:ascii="Times New Roman" w:hAnsi="Times New Roman" w:cs="Times New Roman" w:hint="eastAsia"/>
            <w:sz w:val="24"/>
            <w:szCs w:val="24"/>
          </w:rPr>
          <w:t>patients</w:t>
        </w:r>
      </w:ins>
      <w:ins w:id="948" w:author="Guobo Chen" w:date="2020-11-13T15:22:00Z">
        <w:del w:id="949" w:author="CYR" w:date="2021-04-09T10:11:00Z">
          <w:r w:rsidDel="00601D12">
            <w:rPr>
              <w:rFonts w:ascii="Times New Roman" w:hAnsi="Times New Roman" w:cs="Times New Roman"/>
              <w:sz w:val="24"/>
              <w:szCs w:val="24"/>
            </w:rPr>
            <w:delText xml:space="preserve"> subjects</w:delText>
          </w:r>
        </w:del>
        <w:r>
          <w:rPr>
            <w:rFonts w:ascii="Times New Roman" w:hAnsi="Times New Roman" w:cs="Times New Roman"/>
            <w:sz w:val="24"/>
            <w:szCs w:val="24"/>
          </w:rPr>
          <w:t xml:space="preserve"> </w:t>
        </w:r>
      </w:ins>
      <w:r>
        <w:rPr>
          <w:rFonts w:ascii="Times New Roman" w:hAnsi="Times New Roman" w:cs="Times New Roman"/>
          <w:sz w:val="24"/>
          <w:szCs w:val="24"/>
        </w:rPr>
        <w:t xml:space="preserve">were shown in </w:t>
      </w:r>
      <w:r>
        <w:rPr>
          <w:rFonts w:ascii="Times New Roman" w:hAnsi="Times New Roman" w:cs="Times New Roman"/>
          <w:b/>
          <w:bCs/>
          <w:sz w:val="24"/>
          <w:szCs w:val="24"/>
          <w:rPrChange w:id="950" w:author="Guobo Chen" w:date="2020-11-12T21:25:00Z">
            <w:rPr>
              <w:rFonts w:ascii="Times New Roman" w:hAnsi="Times New Roman" w:cs="Times New Roman"/>
              <w:sz w:val="24"/>
              <w:szCs w:val="24"/>
            </w:rPr>
          </w:rPrChange>
        </w:rPr>
        <w:t>Table</w:t>
      </w:r>
      <w:ins w:id="951" w:author="Guobo Chen" w:date="2020-11-12T21:25:00Z">
        <w:r>
          <w:rPr>
            <w:rFonts w:ascii="Times New Roman" w:hAnsi="Times New Roman" w:cs="Times New Roman"/>
            <w:b/>
            <w:bCs/>
            <w:sz w:val="24"/>
            <w:szCs w:val="24"/>
            <w:rPrChange w:id="952" w:author="Guobo Chen" w:date="2020-11-12T21:25:00Z">
              <w:rPr>
                <w:rFonts w:ascii="Times New Roman" w:hAnsi="Times New Roman" w:cs="Times New Roman"/>
                <w:sz w:val="24"/>
                <w:szCs w:val="24"/>
              </w:rPr>
            </w:rPrChange>
          </w:rPr>
          <w:t xml:space="preserve"> </w:t>
        </w:r>
      </w:ins>
      <w:r>
        <w:rPr>
          <w:rFonts w:ascii="Times New Roman" w:hAnsi="Times New Roman" w:cs="Times New Roman"/>
          <w:b/>
          <w:bCs/>
          <w:sz w:val="24"/>
          <w:szCs w:val="24"/>
          <w:rPrChange w:id="953" w:author="Guobo Chen" w:date="2020-11-12T21:25:00Z">
            <w:rPr>
              <w:rFonts w:ascii="Times New Roman" w:hAnsi="Times New Roman" w:cs="Times New Roman"/>
              <w:sz w:val="24"/>
              <w:szCs w:val="24"/>
            </w:rPr>
          </w:rPrChange>
        </w:rPr>
        <w:t>1</w:t>
      </w:r>
      <w:r>
        <w:rPr>
          <w:rFonts w:ascii="Times New Roman" w:hAnsi="Times New Roman" w:cs="Times New Roman"/>
          <w:sz w:val="24"/>
          <w:szCs w:val="24"/>
        </w:rPr>
        <w:t xml:space="preserve">. The mean age of the acute ischemic stroke group </w:t>
      </w:r>
      <w:ins w:id="954" w:author="cc" w:date="2021-03-12T14:35:00Z">
        <w:r w:rsidR="00F43BBB">
          <w:rPr>
            <w:rFonts w:ascii="Times New Roman" w:hAnsi="Times New Roman" w:cs="Times New Roman"/>
            <w:sz w:val="24"/>
            <w:szCs w:val="24"/>
          </w:rPr>
          <w:t>and the control group (mild neurological disease but not related to any vascular diseases)</w:t>
        </w:r>
      </w:ins>
      <w:ins w:id="955" w:author="cc" w:date="2021-03-12T14:36:00Z">
        <w:r w:rsidR="00F43BBB" w:rsidRPr="00F43BBB">
          <w:t xml:space="preserve"> </w:t>
        </w:r>
      </w:ins>
      <w:r>
        <w:rPr>
          <w:rFonts w:ascii="Times New Roman" w:hAnsi="Times New Roman" w:cs="Times New Roman"/>
          <w:sz w:val="24"/>
          <w:szCs w:val="24"/>
        </w:rPr>
        <w:t xml:space="preserve">was </w:t>
      </w:r>
      <w:ins w:id="956" w:author="cc" w:date="2021-04-07T19:37:00Z">
        <w:r w:rsidR="00344E5D" w:rsidRPr="00344E5D">
          <w:rPr>
            <w:rFonts w:ascii="Times New Roman" w:hAnsi="Times New Roman" w:cs="Times New Roman"/>
            <w:sz w:val="24"/>
            <w:szCs w:val="24"/>
            <w:rPrChange w:id="957" w:author="cc" w:date="2021-04-07T19:37:00Z">
              <w:rPr>
                <w:sz w:val="18"/>
                <w:szCs w:val="18"/>
              </w:rPr>
            </w:rPrChange>
          </w:rPr>
          <w:t>64.2</w:t>
        </w:r>
        <w:r w:rsidR="00344E5D" w:rsidRPr="00344E5D">
          <w:rPr>
            <w:rFonts w:ascii="Times New Roman" w:hAnsi="Times New Roman" w:cs="Times New Roman"/>
            <w:sz w:val="24"/>
            <w:szCs w:val="24"/>
          </w:rPr>
          <w:t xml:space="preserve"> ±</w:t>
        </w:r>
        <w:r w:rsidR="00344E5D" w:rsidRPr="00344E5D">
          <w:rPr>
            <w:rFonts w:ascii="Times New Roman" w:hAnsi="Times New Roman" w:cs="Times New Roman"/>
            <w:sz w:val="24"/>
            <w:szCs w:val="24"/>
            <w:rPrChange w:id="958" w:author="cc" w:date="2021-04-07T19:37:00Z">
              <w:rPr>
                <w:sz w:val="18"/>
                <w:szCs w:val="18"/>
              </w:rPr>
            </w:rPrChange>
          </w:rPr>
          <w:t>18.4</w:t>
        </w:r>
      </w:ins>
      <w:del w:id="959" w:author="cc" w:date="2021-04-07T19:37:00Z">
        <w:r w:rsidDel="00344E5D">
          <w:rPr>
            <w:rFonts w:ascii="Times New Roman" w:hAnsi="Times New Roman" w:cs="Times New Roman"/>
            <w:sz w:val="24"/>
            <w:szCs w:val="24"/>
          </w:rPr>
          <w:delText>70.2 ± 18.4</w:delText>
        </w:r>
      </w:del>
      <w:r>
        <w:rPr>
          <w:rFonts w:ascii="Times New Roman" w:hAnsi="Times New Roman" w:cs="Times New Roman"/>
          <w:sz w:val="24"/>
          <w:szCs w:val="24"/>
        </w:rPr>
        <w:t xml:space="preserve"> years </w:t>
      </w:r>
      <w:del w:id="960" w:author="cc" w:date="2021-03-12T14:35:00Z">
        <w:r w:rsidDel="00F43BBB">
          <w:rPr>
            <w:rFonts w:ascii="Times New Roman" w:hAnsi="Times New Roman" w:cs="Times New Roman"/>
            <w:sz w:val="24"/>
            <w:szCs w:val="24"/>
          </w:rPr>
          <w:delText xml:space="preserve">and the control group </w:delText>
        </w:r>
      </w:del>
      <w:ins w:id="961" w:author="wang ying" w:date="2021-01-31T15:42:00Z">
        <w:del w:id="962" w:author="cc" w:date="2021-03-12T14:35:00Z">
          <w:r w:rsidR="00F00CD3" w:rsidDel="00F43BBB">
            <w:rPr>
              <w:rFonts w:ascii="Times New Roman" w:hAnsi="Times New Roman" w:cs="Times New Roman"/>
              <w:sz w:val="24"/>
              <w:szCs w:val="24"/>
            </w:rPr>
            <w:delText xml:space="preserve"> (mild neurological disease but not related to any vascular diseases)</w:delText>
          </w:r>
        </w:del>
      </w:ins>
      <w:del w:id="963" w:author="Guobo Chen" w:date="2020-11-13T15:31:00Z">
        <w:r>
          <w:rPr>
            <w:rFonts w:ascii="Times New Roman" w:hAnsi="Times New Roman" w:cs="Times New Roman"/>
            <w:sz w:val="24"/>
            <w:szCs w:val="24"/>
          </w:rPr>
          <w:delText xml:space="preserve">was </w:delText>
        </w:r>
      </w:del>
      <w:ins w:id="964" w:author="cc" w:date="2021-03-12T14:36:00Z">
        <w:r w:rsidR="00F43BBB">
          <w:rPr>
            <w:rFonts w:ascii="Times New Roman" w:hAnsi="Times New Roman" w:cs="Times New Roman" w:hint="eastAsia"/>
            <w:sz w:val="24"/>
            <w:szCs w:val="24"/>
          </w:rPr>
          <w:t>and</w:t>
        </w:r>
        <w:r w:rsidR="00F43BBB">
          <w:rPr>
            <w:rFonts w:ascii="Times New Roman" w:hAnsi="Times New Roman" w:cs="Times New Roman"/>
            <w:sz w:val="24"/>
            <w:szCs w:val="24"/>
          </w:rPr>
          <w:t xml:space="preserve"> </w:t>
        </w:r>
      </w:ins>
      <w:ins w:id="965" w:author="cc" w:date="2021-04-07T19:37:00Z">
        <w:r w:rsidR="008813AE" w:rsidRPr="008813AE">
          <w:rPr>
            <w:rFonts w:ascii="Times New Roman" w:hAnsi="Times New Roman" w:cs="Times New Roman"/>
            <w:sz w:val="24"/>
            <w:szCs w:val="24"/>
            <w:rPrChange w:id="966" w:author="cc" w:date="2021-04-07T19:38:00Z">
              <w:rPr>
                <w:sz w:val="18"/>
                <w:szCs w:val="18"/>
              </w:rPr>
            </w:rPrChange>
          </w:rPr>
          <w:t>58.3</w:t>
        </w:r>
      </w:ins>
      <w:ins w:id="967" w:author="cc" w:date="2021-04-07T19:38:00Z">
        <w:r w:rsidR="008813AE" w:rsidRPr="008813AE">
          <w:rPr>
            <w:rFonts w:ascii="Times New Roman" w:hAnsi="Times New Roman" w:cs="Times New Roman"/>
            <w:sz w:val="24"/>
            <w:szCs w:val="24"/>
          </w:rPr>
          <w:t>±</w:t>
        </w:r>
      </w:ins>
      <w:ins w:id="968" w:author="cc" w:date="2021-04-07T19:37:00Z">
        <w:r w:rsidR="008813AE" w:rsidRPr="008813AE">
          <w:rPr>
            <w:rFonts w:ascii="Times New Roman" w:hAnsi="Times New Roman" w:cs="Times New Roman"/>
            <w:sz w:val="24"/>
            <w:szCs w:val="24"/>
            <w:rPrChange w:id="969" w:author="cc" w:date="2021-04-07T19:38:00Z">
              <w:rPr>
                <w:sz w:val="18"/>
                <w:szCs w:val="18"/>
              </w:rPr>
            </w:rPrChange>
          </w:rPr>
          <w:t>14.5</w:t>
        </w:r>
      </w:ins>
      <w:del w:id="970" w:author="cc" w:date="2021-04-07T19:38:00Z">
        <w:r w:rsidDel="008813AE">
          <w:rPr>
            <w:rFonts w:ascii="Times New Roman" w:hAnsi="Times New Roman" w:cs="Times New Roman"/>
            <w:sz w:val="24"/>
            <w:szCs w:val="24"/>
          </w:rPr>
          <w:delText>67.2 ± 13.3</w:delText>
        </w:r>
      </w:del>
      <w:r>
        <w:rPr>
          <w:rFonts w:ascii="Times New Roman" w:hAnsi="Times New Roman" w:cs="Times New Roman"/>
          <w:sz w:val="24"/>
          <w:szCs w:val="24"/>
        </w:rPr>
        <w:t xml:space="preserve"> years</w:t>
      </w:r>
      <w:ins w:id="971" w:author="cc" w:date="2021-03-12T14:37:00Z">
        <w:r w:rsidR="008C4AA6" w:rsidRPr="008C4AA6">
          <w:rPr>
            <w:rFonts w:ascii="Times New Roman" w:hAnsi="Times New Roman" w:cs="Times New Roman"/>
            <w:sz w:val="24"/>
            <w:szCs w:val="24"/>
          </w:rPr>
          <w:t xml:space="preserve"> </w:t>
        </w:r>
        <w:r w:rsidR="008C4AA6" w:rsidRPr="00F43BBB">
          <w:rPr>
            <w:rFonts w:ascii="Times New Roman" w:hAnsi="Times New Roman" w:cs="Times New Roman"/>
            <w:sz w:val="24"/>
            <w:szCs w:val="24"/>
          </w:rPr>
          <w:t>respectively</w:t>
        </w:r>
      </w:ins>
      <w:ins w:id="972" w:author="Guobo Chen" w:date="2020-11-13T15:32:00Z">
        <w:del w:id="973" w:author="cc" w:date="2021-03-12T14:37:00Z">
          <w:r w:rsidDel="008C4AA6">
            <w:rPr>
              <w:rFonts w:ascii="Times New Roman" w:hAnsi="Times New Roman" w:cs="Times New Roman"/>
              <w:sz w:val="24"/>
              <w:szCs w:val="24"/>
            </w:rPr>
            <w:delText xml:space="preserve"> </w:delText>
          </w:r>
        </w:del>
        <w:r>
          <w:rPr>
            <w:rFonts w:ascii="Times New Roman" w:hAnsi="Times New Roman" w:cs="Times New Roman"/>
            <w:sz w:val="24"/>
            <w:szCs w:val="24"/>
          </w:rPr>
          <w:t>(</w:t>
        </w:r>
      </w:ins>
      <w:del w:id="974" w:author="Guobo Chen" w:date="2020-11-13T15:32:00Z">
        <w:r>
          <w:rPr>
            <w:rFonts w:ascii="Times New Roman" w:hAnsi="Times New Roman" w:cs="Times New Roman"/>
            <w:sz w:val="24"/>
            <w:szCs w:val="24"/>
          </w:rPr>
          <w:delText xml:space="preserve">. The difference was </w:delText>
        </w:r>
      </w:del>
      <w:del w:id="975" w:author="CYR" w:date="2021-04-09T10:12:00Z">
        <w:r w:rsidDel="00601D12">
          <w:rPr>
            <w:rFonts w:ascii="Times New Roman" w:hAnsi="Times New Roman" w:cs="Times New Roman"/>
            <w:sz w:val="24"/>
            <w:szCs w:val="24"/>
          </w:rPr>
          <w:delText xml:space="preserve">not statistically significant </w:delText>
        </w:r>
      </w:del>
      <w:commentRangeStart w:id="976"/>
      <w:del w:id="977" w:author="Guobo Chen" w:date="2020-11-13T15:32:00Z">
        <w:r>
          <w:rPr>
            <w:rFonts w:ascii="Times New Roman" w:hAnsi="Times New Roman" w:cs="Times New Roman"/>
            <w:sz w:val="24"/>
            <w:szCs w:val="24"/>
            <w:highlight w:val="green"/>
            <w:rPrChange w:id="978" w:author="Guobo Chen" w:date="2020-11-13T15:34:00Z">
              <w:rPr>
                <w:rFonts w:ascii="Times New Roman" w:hAnsi="Times New Roman" w:cs="Times New Roman"/>
                <w:sz w:val="24"/>
                <w:szCs w:val="24"/>
              </w:rPr>
            </w:rPrChange>
          </w:rPr>
          <w:delText>(</w:delText>
        </w:r>
      </w:del>
      <w:r>
        <w:rPr>
          <w:rFonts w:ascii="Times New Roman" w:hAnsi="Times New Roman" w:cs="Times New Roman"/>
          <w:i/>
          <w:iCs/>
          <w:sz w:val="24"/>
          <w:szCs w:val="24"/>
          <w:highlight w:val="green"/>
          <w:rPrChange w:id="979" w:author="Guobo Chen" w:date="2020-11-13T15:34:00Z">
            <w:rPr>
              <w:rFonts w:ascii="Times New Roman" w:hAnsi="Times New Roman" w:cs="Times New Roman"/>
              <w:i/>
              <w:iCs/>
              <w:sz w:val="24"/>
              <w:szCs w:val="24"/>
            </w:rPr>
          </w:rPrChange>
        </w:rPr>
        <w:t>p</w:t>
      </w:r>
      <w:ins w:id="980" w:author="123" w:date="2020-11-15T23:42:00Z">
        <w:r>
          <w:rPr>
            <w:rFonts w:ascii="Times New Roman" w:hAnsi="Times New Roman" w:cs="Times New Roman"/>
            <w:sz w:val="24"/>
            <w:szCs w:val="24"/>
            <w:highlight w:val="green"/>
            <w:vertAlign w:val="subscript"/>
          </w:rPr>
          <w:t>=</w:t>
        </w:r>
      </w:ins>
      <w:del w:id="981" w:author="123" w:date="2020-11-15T23:42:00Z">
        <w:r>
          <w:rPr>
            <w:rFonts w:ascii="Times New Roman" w:hAnsi="Times New Roman" w:cs="Times New Roman"/>
            <w:sz w:val="24"/>
            <w:szCs w:val="24"/>
            <w:highlight w:val="green"/>
            <w:rPrChange w:id="982" w:author="Guobo Chen" w:date="2020-11-13T15:34:00Z">
              <w:rPr>
                <w:rFonts w:ascii="Times New Roman" w:hAnsi="Times New Roman" w:cs="Times New Roman"/>
                <w:sz w:val="24"/>
                <w:szCs w:val="24"/>
              </w:rPr>
            </w:rPrChange>
          </w:rPr>
          <w:delText>&gt;</w:delText>
        </w:r>
      </w:del>
      <w:ins w:id="983" w:author="123" w:date="2020-11-15T23:42:00Z">
        <w:r>
          <w:rPr>
            <w:rFonts w:ascii="Times New Roman" w:hAnsi="Times New Roman" w:cs="Times New Roman"/>
            <w:sz w:val="24"/>
            <w:szCs w:val="24"/>
            <w:highlight w:val="green"/>
          </w:rPr>
          <w:t>0.1</w:t>
        </w:r>
      </w:ins>
      <w:ins w:id="984" w:author="cc" w:date="2021-04-07T19:38:00Z">
        <w:r w:rsidR="00393A3C">
          <w:rPr>
            <w:rFonts w:ascii="Times New Roman" w:hAnsi="Times New Roman" w:cs="Times New Roman"/>
            <w:sz w:val="24"/>
            <w:szCs w:val="24"/>
            <w:highlight w:val="green"/>
          </w:rPr>
          <w:t>1</w:t>
        </w:r>
      </w:ins>
      <w:ins w:id="985" w:author="CYR" w:date="2021-04-09T10:12:00Z">
        <w:r w:rsidR="00601D12">
          <w:rPr>
            <w:rFonts w:ascii="Times New Roman" w:hAnsi="Times New Roman" w:cs="Times New Roman" w:hint="eastAsia"/>
            <w:sz w:val="24"/>
            <w:szCs w:val="24"/>
            <w:highlight w:val="green"/>
          </w:rPr>
          <w:t>)</w:t>
        </w:r>
      </w:ins>
      <w:ins w:id="986" w:author="123" w:date="2020-11-15T23:42:00Z">
        <w:del w:id="987" w:author="cc" w:date="2021-04-07T19:38:00Z">
          <w:r w:rsidDel="00393A3C">
            <w:rPr>
              <w:rFonts w:ascii="Times New Roman" w:hAnsi="Times New Roman" w:cs="Times New Roman"/>
              <w:sz w:val="24"/>
              <w:szCs w:val="24"/>
              <w:highlight w:val="green"/>
            </w:rPr>
            <w:delText>4</w:delText>
          </w:r>
        </w:del>
      </w:ins>
      <w:del w:id="988" w:author="123" w:date="2020-11-15T23:42:00Z">
        <w:r>
          <w:rPr>
            <w:rFonts w:ascii="Times New Roman" w:hAnsi="Times New Roman" w:cs="Times New Roman"/>
            <w:sz w:val="24"/>
            <w:szCs w:val="24"/>
            <w:highlight w:val="green"/>
            <w:rPrChange w:id="989" w:author="Guobo Chen" w:date="2020-11-13T15:34:00Z">
              <w:rPr>
                <w:rFonts w:ascii="Times New Roman" w:hAnsi="Times New Roman" w:cs="Times New Roman"/>
                <w:sz w:val="24"/>
                <w:szCs w:val="24"/>
              </w:rPr>
            </w:rPrChange>
          </w:rPr>
          <w:delText>0.05</w:delText>
        </w:r>
        <w:commentRangeEnd w:id="976"/>
        <w:r>
          <w:rPr>
            <w:rStyle w:val="af1"/>
          </w:rPr>
          <w:commentReference w:id="976"/>
        </w:r>
        <w:r>
          <w:rPr>
            <w:rFonts w:ascii="Times New Roman" w:hAnsi="Times New Roman" w:cs="Times New Roman"/>
            <w:sz w:val="24"/>
            <w:szCs w:val="24"/>
          </w:rPr>
          <w:delText>)</w:delText>
        </w:r>
      </w:del>
      <w:r>
        <w:rPr>
          <w:rFonts w:ascii="Times New Roman" w:hAnsi="Times New Roman" w:cs="Times New Roman"/>
          <w:sz w:val="24"/>
          <w:szCs w:val="24"/>
        </w:rPr>
        <w:t xml:space="preserve">. </w:t>
      </w:r>
      <w:ins w:id="990" w:author="cc" w:date="2021-04-07T19:40:00Z">
        <w:r w:rsidR="008620BF">
          <w:rPr>
            <w:rFonts w:ascii="Times New Roman" w:hAnsi="Times New Roman" w:cs="Times New Roman"/>
            <w:sz w:val="24"/>
            <w:szCs w:val="24"/>
          </w:rPr>
          <w:t xml:space="preserve">BMI was 23.8 ± 4.1 and 22.8 ± 5.2 respectively </w:t>
        </w:r>
        <w:del w:id="991" w:author="CYR" w:date="2021-04-09T10:12:00Z">
          <w:r w:rsidR="008620BF" w:rsidDel="00601D12">
            <w:rPr>
              <w:rFonts w:ascii="Times New Roman" w:hAnsi="Times New Roman" w:cs="Times New Roman" w:hint="eastAsia"/>
              <w:sz w:val="24"/>
              <w:szCs w:val="24"/>
            </w:rPr>
            <w:delText xml:space="preserve">(not statistically significant </w:delText>
          </w:r>
        </w:del>
      </w:ins>
      <w:ins w:id="992" w:author="CYR" w:date="2021-04-09T10:12:00Z">
        <w:r w:rsidR="00601D12">
          <w:rPr>
            <w:rFonts w:ascii="Times New Roman" w:hAnsi="Times New Roman" w:cs="Times New Roman" w:hint="eastAsia"/>
            <w:sz w:val="24"/>
            <w:szCs w:val="24"/>
          </w:rPr>
          <w:t>(</w:t>
        </w:r>
      </w:ins>
      <w:ins w:id="993" w:author="cc" w:date="2021-04-07T19:40:00Z">
        <w:r w:rsidR="008620BF">
          <w:rPr>
            <w:rFonts w:ascii="Times New Roman" w:hAnsi="Times New Roman" w:cs="Times New Roman"/>
            <w:i/>
            <w:iCs/>
            <w:sz w:val="24"/>
            <w:szCs w:val="24"/>
          </w:rPr>
          <w:t>p</w:t>
        </w:r>
        <w:r w:rsidR="008620BF">
          <w:rPr>
            <w:rFonts w:ascii="Times New Roman" w:hAnsi="Times New Roman" w:cs="Times New Roman"/>
            <w:sz w:val="24"/>
            <w:szCs w:val="24"/>
          </w:rPr>
          <w:t xml:space="preserve">&gt;0.05). </w:t>
        </w:r>
      </w:ins>
      <w:r>
        <w:rPr>
          <w:rFonts w:ascii="Times New Roman" w:hAnsi="Times New Roman" w:cs="Times New Roman"/>
          <w:sz w:val="24"/>
          <w:szCs w:val="24"/>
        </w:rPr>
        <w:t xml:space="preserve">Of them, </w:t>
      </w:r>
      <w:commentRangeStart w:id="994"/>
      <w:r>
        <w:rPr>
          <w:rFonts w:ascii="Times New Roman" w:hAnsi="Times New Roman" w:cs="Times New Roman" w:hint="eastAsia"/>
          <w:sz w:val="24"/>
          <w:szCs w:val="24"/>
        </w:rPr>
        <w:t>1</w:t>
      </w:r>
      <w:ins w:id="995" w:author="cc" w:date="2021-04-07T19:38:00Z">
        <w:r w:rsidR="002F7614">
          <w:rPr>
            <w:rFonts w:ascii="Times New Roman" w:hAnsi="Times New Roman" w:cs="Times New Roman"/>
            <w:sz w:val="24"/>
            <w:szCs w:val="24"/>
          </w:rPr>
          <w:t>82</w:t>
        </w:r>
      </w:ins>
      <w:del w:id="996" w:author="cc" w:date="2021-04-07T19:38:00Z">
        <w:r w:rsidDel="002F7614">
          <w:rPr>
            <w:rFonts w:ascii="Times New Roman" w:hAnsi="Times New Roman" w:cs="Times New Roman" w:hint="eastAsia"/>
            <w:sz w:val="24"/>
            <w:szCs w:val="24"/>
          </w:rPr>
          <w:delText>73</w:delText>
        </w:r>
        <w:r w:rsidDel="002F7614">
          <w:rPr>
            <w:rFonts w:ascii="Times New Roman" w:hAnsi="Times New Roman" w:cs="Times New Roman"/>
            <w:sz w:val="24"/>
            <w:szCs w:val="24"/>
          </w:rPr>
          <w:delText xml:space="preserve"> </w:delText>
        </w:r>
      </w:del>
      <w:r>
        <w:rPr>
          <w:rFonts w:ascii="Times New Roman" w:hAnsi="Times New Roman" w:cs="Times New Roman"/>
          <w:sz w:val="24"/>
          <w:szCs w:val="24"/>
        </w:rPr>
        <w:t>(</w:t>
      </w:r>
      <w:del w:id="997" w:author="cc" w:date="2021-04-07T19:39:00Z">
        <w:r w:rsidDel="002F7614">
          <w:rPr>
            <w:rFonts w:ascii="Times New Roman" w:hAnsi="Times New Roman" w:cs="Times New Roman"/>
            <w:sz w:val="24"/>
            <w:szCs w:val="24"/>
          </w:rPr>
          <w:delText>67.8</w:delText>
        </w:r>
      </w:del>
      <w:ins w:id="998" w:author="cc" w:date="2021-04-07T19:39:00Z">
        <w:r w:rsidR="002F7614">
          <w:rPr>
            <w:rFonts w:ascii="Times New Roman" w:hAnsi="Times New Roman" w:cs="Times New Roman"/>
            <w:sz w:val="24"/>
            <w:szCs w:val="24"/>
          </w:rPr>
          <w:t>71.3</w:t>
        </w:r>
      </w:ins>
      <w:r>
        <w:rPr>
          <w:rFonts w:ascii="Times New Roman" w:hAnsi="Times New Roman" w:cs="Times New Roman"/>
          <w:sz w:val="24"/>
          <w:szCs w:val="24"/>
        </w:rPr>
        <w:t xml:space="preserve">%) </w:t>
      </w:r>
      <w:del w:id="999" w:author="Guobo Chen" w:date="2020-11-13T15:32:00Z">
        <w:r>
          <w:rPr>
            <w:rFonts w:ascii="Times New Roman" w:hAnsi="Times New Roman" w:cs="Times New Roman"/>
            <w:sz w:val="24"/>
            <w:szCs w:val="24"/>
          </w:rPr>
          <w:delText xml:space="preserve">were </w:delText>
        </w:r>
      </w:del>
      <w:ins w:id="1000" w:author="Guobo Chen" w:date="2020-11-13T15:32:00Z">
        <w:r>
          <w:rPr>
            <w:rFonts w:ascii="Times New Roman" w:hAnsi="Times New Roman" w:cs="Times New Roman"/>
            <w:sz w:val="24"/>
            <w:szCs w:val="24"/>
          </w:rPr>
          <w:t xml:space="preserve">and </w:t>
        </w:r>
        <w:del w:id="1001" w:author="cc" w:date="2021-04-07T19:39:00Z">
          <w:r w:rsidDel="002F7614">
            <w:rPr>
              <w:rFonts w:ascii="Times New Roman" w:hAnsi="Times New Roman" w:cs="Times New Roman"/>
              <w:sz w:val="24"/>
              <w:szCs w:val="24"/>
            </w:rPr>
            <w:delText>72</w:delText>
          </w:r>
        </w:del>
      </w:ins>
      <w:ins w:id="1002" w:author="cc" w:date="2021-04-07T19:39:00Z">
        <w:r w:rsidR="002F7614">
          <w:rPr>
            <w:rFonts w:ascii="Times New Roman" w:hAnsi="Times New Roman" w:cs="Times New Roman"/>
            <w:sz w:val="24"/>
            <w:szCs w:val="24"/>
          </w:rPr>
          <w:t>69</w:t>
        </w:r>
      </w:ins>
      <w:ins w:id="1003" w:author="Guobo Chen" w:date="2020-11-13T15:32:00Z">
        <w:r>
          <w:rPr>
            <w:rFonts w:ascii="Times New Roman" w:hAnsi="Times New Roman" w:cs="Times New Roman"/>
            <w:sz w:val="24"/>
            <w:szCs w:val="24"/>
          </w:rPr>
          <w:t xml:space="preserve"> (</w:t>
        </w:r>
        <w:del w:id="1004" w:author="cc" w:date="2021-04-07T19:39:00Z">
          <w:r w:rsidDel="002F7614">
            <w:rPr>
              <w:rFonts w:ascii="Times New Roman" w:hAnsi="Times New Roman" w:cs="Times New Roman"/>
              <w:sz w:val="24"/>
              <w:szCs w:val="24"/>
            </w:rPr>
            <w:delText>4</w:delText>
          </w:r>
        </w:del>
        <w:del w:id="1005" w:author="cc" w:date="2021-01-20T20:47:00Z">
          <w:r w:rsidDel="00584BB1">
            <w:rPr>
              <w:rFonts w:ascii="Times New Roman" w:hAnsi="Times New Roman" w:cs="Times New Roman"/>
              <w:sz w:val="24"/>
              <w:szCs w:val="24"/>
            </w:rPr>
            <w:delText>5</w:delText>
          </w:r>
        </w:del>
      </w:ins>
      <w:ins w:id="1006" w:author="cc" w:date="2021-04-07T19:39:00Z">
        <w:r w:rsidR="002F7614">
          <w:rPr>
            <w:rFonts w:ascii="Times New Roman" w:hAnsi="Times New Roman" w:cs="Times New Roman"/>
            <w:sz w:val="24"/>
            <w:szCs w:val="24"/>
          </w:rPr>
          <w:t>46.9</w:t>
        </w:r>
      </w:ins>
      <w:ins w:id="1007" w:author="Guobo Chen" w:date="2020-11-13T15:32:00Z">
        <w:r>
          <w:rPr>
            <w:rFonts w:ascii="Times New Roman" w:hAnsi="Times New Roman" w:cs="Times New Roman"/>
            <w:sz w:val="24"/>
            <w:szCs w:val="24"/>
          </w:rPr>
          <w:t xml:space="preserve">%) </w:t>
        </w:r>
      </w:ins>
      <w:commentRangeEnd w:id="994"/>
      <w:ins w:id="1008" w:author="Guobo Chen" w:date="2020-11-14T09:40:00Z">
        <w:r>
          <w:rPr>
            <w:rStyle w:val="af1"/>
          </w:rPr>
          <w:commentReference w:id="994"/>
        </w:r>
      </w:ins>
      <w:ins w:id="1009" w:author="Guobo Chen" w:date="2020-11-13T15:32:00Z">
        <w:r>
          <w:rPr>
            <w:rFonts w:ascii="Times New Roman" w:hAnsi="Times New Roman" w:cs="Times New Roman"/>
            <w:sz w:val="24"/>
            <w:szCs w:val="24"/>
          </w:rPr>
          <w:t xml:space="preserve">were </w:t>
        </w:r>
      </w:ins>
      <w:r>
        <w:rPr>
          <w:rFonts w:ascii="Times New Roman" w:hAnsi="Times New Roman" w:cs="Times New Roman"/>
          <w:sz w:val="24"/>
          <w:szCs w:val="24"/>
        </w:rPr>
        <w:lastRenderedPageBreak/>
        <w:t xml:space="preserve">males in the acute ischemic stroke group and </w:t>
      </w:r>
      <w:del w:id="1010" w:author="Guobo Chen" w:date="2020-11-13T15:33:00Z">
        <w:r>
          <w:rPr>
            <w:rFonts w:ascii="Times New Roman" w:hAnsi="Times New Roman" w:cs="Times New Roman"/>
            <w:sz w:val="24"/>
            <w:szCs w:val="24"/>
          </w:rPr>
          <w:delText xml:space="preserve">72 (45%) were males in </w:delText>
        </w:r>
      </w:del>
      <w:r>
        <w:rPr>
          <w:rFonts w:ascii="Times New Roman" w:hAnsi="Times New Roman" w:cs="Times New Roman"/>
          <w:sz w:val="24"/>
          <w:szCs w:val="24"/>
        </w:rPr>
        <w:t>the control group</w:t>
      </w:r>
      <w:ins w:id="1011" w:author="Guobo Chen" w:date="2020-11-13T15:33:00Z">
        <w:r>
          <w:rPr>
            <w:rFonts w:ascii="Times New Roman" w:hAnsi="Times New Roman" w:cs="Times New Roman"/>
            <w:sz w:val="24"/>
            <w:szCs w:val="24"/>
          </w:rPr>
          <w:t xml:space="preserve">, respectively </w:t>
        </w:r>
      </w:ins>
      <w:del w:id="1012" w:author="Guobo Chen" w:date="2020-11-13T15:33:00Z">
        <w:r>
          <w:rPr>
            <w:rFonts w:ascii="Times New Roman" w:hAnsi="Times New Roman" w:cs="Times New Roman"/>
            <w:sz w:val="24"/>
            <w:szCs w:val="24"/>
          </w:rPr>
          <w:delText xml:space="preserve">. </w:delText>
        </w:r>
        <w:commentRangeStart w:id="1013"/>
        <w:r>
          <w:rPr>
            <w:rFonts w:ascii="Times New Roman" w:hAnsi="Times New Roman" w:cs="Times New Roman"/>
            <w:sz w:val="24"/>
            <w:szCs w:val="24"/>
            <w:highlight w:val="green"/>
            <w:rPrChange w:id="1014" w:author="Guobo Chen" w:date="2020-11-12T21:30:00Z">
              <w:rPr>
                <w:rFonts w:ascii="Times New Roman" w:hAnsi="Times New Roman" w:cs="Times New Roman"/>
                <w:sz w:val="24"/>
                <w:szCs w:val="24"/>
              </w:rPr>
            </w:rPrChange>
          </w:rPr>
          <w:delText xml:space="preserve">The difference was </w:delText>
        </w:r>
      </w:del>
      <w:ins w:id="1015" w:author="Guobo Chen" w:date="2020-11-13T15:33:00Z">
        <w:r>
          <w:rPr>
            <w:rFonts w:ascii="Times New Roman" w:hAnsi="Times New Roman" w:cs="Times New Roman"/>
            <w:sz w:val="24"/>
            <w:szCs w:val="24"/>
          </w:rPr>
          <w:t>(</w:t>
        </w:r>
      </w:ins>
      <w:del w:id="1016" w:author="CYR" w:date="2021-04-09T10:12:00Z">
        <w:r w:rsidDel="00601D12">
          <w:rPr>
            <w:rFonts w:ascii="Times New Roman" w:hAnsi="Times New Roman" w:cs="Times New Roman"/>
            <w:sz w:val="24"/>
            <w:szCs w:val="24"/>
            <w:highlight w:val="green"/>
            <w:rPrChange w:id="1017" w:author="Guobo Chen" w:date="2020-11-12T21:30:00Z">
              <w:rPr>
                <w:rFonts w:ascii="Times New Roman" w:hAnsi="Times New Roman" w:cs="Times New Roman"/>
                <w:sz w:val="24"/>
                <w:szCs w:val="24"/>
              </w:rPr>
            </w:rPrChange>
          </w:rPr>
          <w:delText>statistically significant</w:delText>
        </w:r>
      </w:del>
      <w:ins w:id="1018" w:author="Guobo Chen" w:date="2020-11-13T15:33:00Z">
        <w:del w:id="1019" w:author="CYR" w:date="2021-04-09T10:12:00Z">
          <w:r w:rsidDel="00601D12">
            <w:rPr>
              <w:rFonts w:ascii="Times New Roman" w:hAnsi="Times New Roman" w:cs="Times New Roman"/>
              <w:sz w:val="24"/>
              <w:szCs w:val="24"/>
              <w:highlight w:val="green"/>
            </w:rPr>
            <w:delText>,</w:delText>
          </w:r>
        </w:del>
        <w:r>
          <w:rPr>
            <w:rFonts w:ascii="Times New Roman" w:hAnsi="Times New Roman" w:cs="Times New Roman"/>
            <w:sz w:val="24"/>
            <w:szCs w:val="24"/>
            <w:highlight w:val="green"/>
          </w:rPr>
          <w:t xml:space="preserve"> </w:t>
        </w:r>
      </w:ins>
      <w:commentRangeStart w:id="1020"/>
      <w:del w:id="1021" w:author="Guobo Chen" w:date="2020-11-13T15:33:00Z">
        <w:r>
          <w:rPr>
            <w:rFonts w:ascii="Times New Roman" w:hAnsi="Times New Roman" w:cs="Times New Roman"/>
            <w:sz w:val="24"/>
            <w:szCs w:val="24"/>
            <w:highlight w:val="green"/>
            <w:rPrChange w:id="1022" w:author="Guobo Chen" w:date="2020-11-12T21:30:00Z">
              <w:rPr>
                <w:rFonts w:ascii="Times New Roman" w:hAnsi="Times New Roman" w:cs="Times New Roman"/>
                <w:sz w:val="24"/>
                <w:szCs w:val="24"/>
              </w:rPr>
            </w:rPrChange>
          </w:rPr>
          <w:delText xml:space="preserve"> (</w:delText>
        </w:r>
      </w:del>
      <w:r>
        <w:rPr>
          <w:rFonts w:ascii="Times New Roman" w:hAnsi="Times New Roman" w:cs="Times New Roman"/>
          <w:i/>
          <w:iCs/>
          <w:sz w:val="24"/>
          <w:szCs w:val="24"/>
          <w:highlight w:val="green"/>
          <w:rPrChange w:id="1023" w:author="Guobo Chen" w:date="2020-11-12T21:30:00Z">
            <w:rPr>
              <w:rFonts w:ascii="Times New Roman" w:hAnsi="Times New Roman" w:cs="Times New Roman"/>
              <w:i/>
              <w:iCs/>
              <w:sz w:val="24"/>
              <w:szCs w:val="24"/>
            </w:rPr>
          </w:rPrChange>
        </w:rPr>
        <w:t>p</w:t>
      </w:r>
      <w:r>
        <w:rPr>
          <w:rFonts w:ascii="Times New Roman" w:hAnsi="Times New Roman" w:cs="Times New Roman"/>
          <w:sz w:val="24"/>
          <w:szCs w:val="24"/>
          <w:highlight w:val="green"/>
          <w:rPrChange w:id="1024" w:author="Guobo Chen" w:date="2020-11-12T21:30:00Z">
            <w:rPr>
              <w:rFonts w:ascii="Times New Roman" w:hAnsi="Times New Roman" w:cs="Times New Roman"/>
              <w:sz w:val="24"/>
              <w:szCs w:val="24"/>
            </w:rPr>
          </w:rPrChange>
        </w:rPr>
        <w:t>&lt;0.05</w:t>
      </w:r>
      <w:commentRangeEnd w:id="1020"/>
      <w:r>
        <w:rPr>
          <w:rStyle w:val="af1"/>
        </w:rPr>
        <w:commentReference w:id="1020"/>
      </w:r>
      <w:r>
        <w:rPr>
          <w:rFonts w:ascii="Times New Roman" w:hAnsi="Times New Roman" w:cs="Times New Roman"/>
          <w:sz w:val="24"/>
          <w:szCs w:val="24"/>
          <w:highlight w:val="green"/>
          <w:rPrChange w:id="1025" w:author="Guobo Chen" w:date="2020-11-12T21:30:00Z">
            <w:rPr>
              <w:rFonts w:ascii="Times New Roman" w:hAnsi="Times New Roman" w:cs="Times New Roman"/>
              <w:sz w:val="24"/>
              <w:szCs w:val="24"/>
            </w:rPr>
          </w:rPrChange>
        </w:rPr>
        <w:t>)</w:t>
      </w:r>
      <w:commentRangeEnd w:id="1013"/>
      <w:r>
        <w:rPr>
          <w:rStyle w:val="af1"/>
        </w:rPr>
        <w:commentReference w:id="1013"/>
      </w:r>
      <w:r>
        <w:rPr>
          <w:rFonts w:ascii="Times New Roman" w:hAnsi="Times New Roman" w:cs="Times New Roman"/>
          <w:sz w:val="24"/>
          <w:szCs w:val="24"/>
        </w:rPr>
        <w:t>.</w:t>
      </w:r>
      <w:ins w:id="1026" w:author="cc" w:date="2021-04-07T19:41:00Z">
        <w:r w:rsidR="00FF061E">
          <w:rPr>
            <w:rFonts w:ascii="Times New Roman" w:hAnsi="Times New Roman" w:cs="Times New Roman"/>
            <w:sz w:val="24"/>
            <w:szCs w:val="24"/>
          </w:rPr>
          <w:t xml:space="preserve"> </w:t>
        </w:r>
      </w:ins>
      <w:ins w:id="1027" w:author="CYR" w:date="2021-04-09T10:20:00Z">
        <w:r w:rsidR="00601D12" w:rsidRPr="00601D12">
          <w:rPr>
            <w:rFonts w:ascii="Times New Roman" w:hAnsi="Times New Roman" w:cs="Times New Roman"/>
            <w:sz w:val="24"/>
            <w:szCs w:val="24"/>
          </w:rPr>
          <w:t>The differences</w:t>
        </w:r>
        <w:r w:rsidR="00601D12" w:rsidRPr="00601D12">
          <w:rPr>
            <w:rFonts w:ascii="Times New Roman" w:hAnsi="Times New Roman" w:cs="Times New Roman"/>
            <w:bCs/>
            <w:sz w:val="24"/>
            <w:szCs w:val="24"/>
          </w:rPr>
          <w:t xml:space="preserve"> </w:t>
        </w:r>
        <w:r w:rsidR="00601D12">
          <w:rPr>
            <w:rFonts w:ascii="Times New Roman" w:hAnsi="Times New Roman" w:cs="Times New Roman"/>
            <w:bCs/>
            <w:sz w:val="24"/>
            <w:szCs w:val="24"/>
          </w:rPr>
          <w:t>immunophenotype</w:t>
        </w:r>
        <w:r w:rsidR="00601D12" w:rsidRPr="00FF061E">
          <w:rPr>
            <w:rFonts w:ascii="Times New Roman" w:hAnsi="Times New Roman" w:cs="Times New Roman"/>
            <w:sz w:val="24"/>
            <w:szCs w:val="24"/>
          </w:rPr>
          <w:t xml:space="preserve"> </w:t>
        </w:r>
        <w:r w:rsidR="00601D12">
          <w:rPr>
            <w:rFonts w:ascii="Times New Roman" w:hAnsi="Times New Roman" w:cs="Times New Roman"/>
            <w:sz w:val="24"/>
            <w:szCs w:val="24"/>
          </w:rPr>
          <w:t>indicators</w:t>
        </w:r>
        <w:r w:rsidR="00601D12" w:rsidRPr="00601D12">
          <w:rPr>
            <w:rFonts w:ascii="Times New Roman" w:hAnsi="Times New Roman" w:cs="Times New Roman"/>
            <w:sz w:val="24"/>
            <w:szCs w:val="24"/>
          </w:rPr>
          <w:t xml:space="preserve"> caused by gender are shown in </w:t>
        </w:r>
      </w:ins>
      <w:ins w:id="1028" w:author="CYR" w:date="2021-04-09T10:42:00Z">
        <w:r w:rsidR="00F01E3A" w:rsidRPr="0090445F">
          <w:rPr>
            <w:rFonts w:ascii="Times New Roman" w:eastAsia="宋体" w:hAnsi="Times New Roman" w:cs="Times New Roman"/>
            <w:b/>
            <w:bCs/>
            <w:sz w:val="24"/>
            <w:szCs w:val="24"/>
          </w:rPr>
          <w:t>Table S</w:t>
        </w:r>
        <w:r w:rsidR="00F01E3A">
          <w:rPr>
            <w:rFonts w:ascii="Times New Roman" w:eastAsia="宋体" w:hAnsi="Times New Roman" w:cs="Times New Roman"/>
            <w:b/>
            <w:bCs/>
            <w:sz w:val="24"/>
            <w:szCs w:val="24"/>
          </w:rPr>
          <w:t>2</w:t>
        </w:r>
        <w:r w:rsidR="00F01E3A">
          <w:rPr>
            <w:rFonts w:ascii="Times New Roman" w:eastAsia="宋体" w:hAnsi="Times New Roman" w:cs="Times New Roman"/>
            <w:sz w:val="24"/>
            <w:szCs w:val="24"/>
          </w:rPr>
          <w:t>.</w:t>
        </w:r>
        <w:r w:rsidR="00F01E3A">
          <w:rPr>
            <w:rFonts w:ascii="Times New Roman" w:eastAsia="宋体" w:hAnsi="Times New Roman" w:cs="Times New Roman" w:hint="eastAsia"/>
            <w:sz w:val="24"/>
            <w:szCs w:val="24"/>
          </w:rPr>
          <w:t xml:space="preserve"> </w:t>
        </w:r>
      </w:ins>
      <w:ins w:id="1029" w:author="cc" w:date="2021-04-07T19:41:00Z">
        <w:del w:id="1030" w:author="CYR" w:date="2021-04-09T10:21:00Z">
          <w:r w:rsidR="00FF061E" w:rsidDel="00601D12">
            <w:rPr>
              <w:rFonts w:ascii="Times New Roman" w:hAnsi="Times New Roman" w:cs="Times New Roman"/>
              <w:sz w:val="24"/>
              <w:szCs w:val="24"/>
            </w:rPr>
            <w:delText xml:space="preserve">Due to </w:delText>
          </w:r>
        </w:del>
      </w:ins>
      <w:ins w:id="1031" w:author="cc" w:date="2021-04-07T19:45:00Z">
        <w:del w:id="1032" w:author="CYR" w:date="2021-04-09T10:21:00Z">
          <w:r w:rsidR="00FF061E" w:rsidDel="00601D12">
            <w:rPr>
              <w:rFonts w:ascii="Times New Roman" w:hAnsi="Times New Roman" w:cs="Times New Roman"/>
              <w:sz w:val="24"/>
              <w:szCs w:val="24"/>
            </w:rPr>
            <w:delText>g</w:delText>
          </w:r>
          <w:r w:rsidR="00FF061E" w:rsidRPr="00FF061E" w:rsidDel="00601D12">
            <w:rPr>
              <w:rFonts w:ascii="Times New Roman" w:hAnsi="Times New Roman" w:cs="Times New Roman"/>
              <w:sz w:val="24"/>
              <w:szCs w:val="24"/>
            </w:rPr>
            <w:delText>ender groups</w:delText>
          </w:r>
          <w:r w:rsidR="00FF061E" w:rsidDel="00601D12">
            <w:rPr>
              <w:rFonts w:ascii="Times New Roman" w:hAnsi="Times New Roman" w:cs="Times New Roman"/>
              <w:sz w:val="24"/>
              <w:szCs w:val="24"/>
            </w:rPr>
            <w:delText xml:space="preserve"> </w:delText>
          </w:r>
        </w:del>
      </w:ins>
      <w:ins w:id="1033" w:author="cc" w:date="2021-04-07T19:43:00Z">
        <w:del w:id="1034" w:author="CYR" w:date="2021-04-09T10:21:00Z">
          <w:r w:rsidR="00FF061E" w:rsidDel="00601D12">
            <w:rPr>
              <w:rFonts w:ascii="Times New Roman" w:hAnsi="Times New Roman" w:cs="Times New Roman"/>
              <w:sz w:val="24"/>
              <w:szCs w:val="24"/>
            </w:rPr>
            <w:delText xml:space="preserve">between the acute ischemic </w:delText>
          </w:r>
        </w:del>
      </w:ins>
      <w:ins w:id="1035" w:author="cc" w:date="2021-04-07T19:44:00Z">
        <w:del w:id="1036" w:author="CYR" w:date="2021-04-09T10:21:00Z">
          <w:r w:rsidR="00FF061E" w:rsidDel="00601D12">
            <w:rPr>
              <w:rFonts w:ascii="Times New Roman" w:hAnsi="Times New Roman" w:cs="Times New Roman"/>
              <w:sz w:val="24"/>
              <w:szCs w:val="24"/>
            </w:rPr>
            <w:delText xml:space="preserve">group </w:delText>
          </w:r>
        </w:del>
      </w:ins>
      <w:ins w:id="1037" w:author="cc" w:date="2021-04-07T19:43:00Z">
        <w:del w:id="1038" w:author="CYR" w:date="2021-04-09T10:21:00Z">
          <w:r w:rsidR="00FF061E" w:rsidDel="00601D12">
            <w:rPr>
              <w:rFonts w:ascii="Times New Roman" w:hAnsi="Times New Roman" w:cs="Times New Roman"/>
              <w:sz w:val="24"/>
              <w:szCs w:val="24"/>
            </w:rPr>
            <w:delText>and</w:delText>
          </w:r>
        </w:del>
      </w:ins>
      <w:ins w:id="1039" w:author="cc" w:date="2021-04-07T19:44:00Z">
        <w:del w:id="1040" w:author="CYR" w:date="2021-04-09T10:21:00Z">
          <w:r w:rsidR="00FF061E" w:rsidDel="00601D12">
            <w:rPr>
              <w:rFonts w:ascii="Times New Roman" w:hAnsi="Times New Roman" w:cs="Times New Roman"/>
              <w:sz w:val="24"/>
              <w:szCs w:val="24"/>
            </w:rPr>
            <w:delText xml:space="preserve"> the control group </w:delText>
          </w:r>
        </w:del>
      </w:ins>
      <w:ins w:id="1041" w:author="cc" w:date="2021-04-07T19:45:00Z">
        <w:del w:id="1042" w:author="CYR" w:date="2021-04-09T10:21:00Z">
          <w:r w:rsidR="00FF061E" w:rsidDel="00601D12">
            <w:rPr>
              <w:rFonts w:ascii="Times New Roman" w:hAnsi="Times New Roman" w:cs="Times New Roman"/>
              <w:sz w:val="24"/>
              <w:szCs w:val="24"/>
            </w:rPr>
            <w:delText>were s</w:delText>
          </w:r>
          <w:r w:rsidR="00FF061E" w:rsidRPr="00FF061E" w:rsidDel="00601D12">
            <w:rPr>
              <w:rFonts w:ascii="Times New Roman" w:hAnsi="Times New Roman" w:cs="Times New Roman"/>
              <w:sz w:val="24"/>
              <w:szCs w:val="24"/>
            </w:rPr>
            <w:delText>tatistically significant</w:delText>
          </w:r>
          <w:r w:rsidR="00FF061E" w:rsidDel="00601D12">
            <w:rPr>
              <w:rFonts w:ascii="Times New Roman" w:hAnsi="Times New Roman" w:cs="Times New Roman"/>
              <w:sz w:val="24"/>
              <w:szCs w:val="24"/>
            </w:rPr>
            <w:delText xml:space="preserve"> (</w:delText>
          </w:r>
          <w:r w:rsidR="00FF061E" w:rsidRPr="00FF061E" w:rsidDel="00601D12">
            <w:rPr>
              <w:rFonts w:ascii="Times New Roman" w:hAnsi="Times New Roman" w:cs="Times New Roman"/>
              <w:i/>
              <w:iCs/>
              <w:sz w:val="24"/>
              <w:szCs w:val="24"/>
              <w:rPrChange w:id="1043" w:author="cc" w:date="2021-04-07T19:45:00Z">
                <w:rPr>
                  <w:rFonts w:ascii="Times New Roman" w:hAnsi="Times New Roman" w:cs="Times New Roman"/>
                  <w:sz w:val="24"/>
                  <w:szCs w:val="24"/>
                </w:rPr>
              </w:rPrChange>
            </w:rPr>
            <w:delText>p</w:delText>
          </w:r>
          <w:r w:rsidR="00FF061E" w:rsidDel="00601D12">
            <w:rPr>
              <w:rFonts w:ascii="Times New Roman" w:hAnsi="Times New Roman" w:cs="Times New Roman"/>
              <w:sz w:val="24"/>
              <w:szCs w:val="24"/>
            </w:rPr>
            <w:delText>&lt;0.05)</w:delText>
          </w:r>
        </w:del>
      </w:ins>
      <w:ins w:id="1044" w:author="cc" w:date="2021-04-07T19:46:00Z">
        <w:del w:id="1045" w:author="CYR" w:date="2021-04-09T10:21:00Z">
          <w:r w:rsidR="00FF061E" w:rsidDel="00601D12">
            <w:rPr>
              <w:rFonts w:ascii="Times New Roman" w:hAnsi="Times New Roman" w:cs="Times New Roman"/>
              <w:sz w:val="24"/>
              <w:szCs w:val="24"/>
            </w:rPr>
            <w:delText xml:space="preserve">. Consequently, </w:delText>
          </w:r>
        </w:del>
      </w:ins>
      <w:ins w:id="1046" w:author="cc" w:date="2021-04-08T12:32:00Z">
        <w:del w:id="1047" w:author="CYR" w:date="2021-04-09T10:21:00Z">
          <w:r w:rsidR="001258A4" w:rsidDel="00601D12">
            <w:rPr>
              <w:rFonts w:ascii="Times New Roman" w:hAnsi="Times New Roman" w:cs="Times New Roman"/>
              <w:bCs/>
              <w:sz w:val="24"/>
              <w:szCs w:val="24"/>
            </w:rPr>
            <w:delText>immunophenotype</w:delText>
          </w:r>
          <w:r w:rsidR="001258A4" w:rsidRPr="00FF061E" w:rsidDel="00601D12">
            <w:rPr>
              <w:rFonts w:ascii="Times New Roman" w:hAnsi="Times New Roman" w:cs="Times New Roman"/>
              <w:sz w:val="24"/>
              <w:szCs w:val="24"/>
            </w:rPr>
            <w:delText xml:space="preserve"> </w:delText>
          </w:r>
          <w:r w:rsidR="001258A4" w:rsidDel="00601D12">
            <w:rPr>
              <w:rFonts w:ascii="Times New Roman" w:hAnsi="Times New Roman" w:cs="Times New Roman"/>
              <w:sz w:val="24"/>
              <w:szCs w:val="24"/>
            </w:rPr>
            <w:delText xml:space="preserve">indicators </w:delText>
          </w:r>
        </w:del>
      </w:ins>
      <w:ins w:id="1048" w:author="cc" w:date="2021-04-08T12:34:00Z">
        <w:del w:id="1049" w:author="CYR" w:date="2021-04-09T10:21:00Z">
          <w:r w:rsidR="001258A4" w:rsidDel="00601D12">
            <w:rPr>
              <w:rFonts w:ascii="Times New Roman" w:hAnsi="Times New Roman" w:cs="Times New Roman"/>
              <w:sz w:val="24"/>
              <w:szCs w:val="24"/>
            </w:rPr>
            <w:delText xml:space="preserve">of the prognosis </w:delText>
          </w:r>
        </w:del>
      </w:ins>
      <w:ins w:id="1050" w:author="cc" w:date="2021-04-08T12:32:00Z">
        <w:del w:id="1051" w:author="CYR" w:date="2021-04-09T10:21:00Z">
          <w:r w:rsidR="001258A4" w:rsidDel="00601D12">
            <w:rPr>
              <w:rFonts w:ascii="Times New Roman" w:hAnsi="Times New Roman" w:cs="Times New Roman"/>
              <w:sz w:val="24"/>
              <w:szCs w:val="24"/>
            </w:rPr>
            <w:delText xml:space="preserve">should be </w:delText>
          </w:r>
        </w:del>
      </w:ins>
      <w:ins w:id="1052" w:author="cc" w:date="2021-04-08T12:33:00Z">
        <w:del w:id="1053" w:author="CYR" w:date="2021-04-09T10:21:00Z">
          <w:r w:rsidR="001258A4" w:rsidDel="00601D12">
            <w:rPr>
              <w:rFonts w:ascii="Times New Roman" w:hAnsi="Times New Roman" w:cs="Times New Roman"/>
              <w:sz w:val="24"/>
              <w:szCs w:val="24"/>
            </w:rPr>
            <w:delText>detected</w:delText>
          </w:r>
        </w:del>
      </w:ins>
      <w:ins w:id="1054" w:author="cc" w:date="2021-04-07T19:46:00Z">
        <w:del w:id="1055" w:author="CYR" w:date="2021-04-09T10:21:00Z">
          <w:r w:rsidR="00FF061E" w:rsidDel="00601D12">
            <w:rPr>
              <w:rFonts w:ascii="Times New Roman" w:hAnsi="Times New Roman" w:cs="Times New Roman"/>
              <w:sz w:val="24"/>
              <w:szCs w:val="24"/>
            </w:rPr>
            <w:delText xml:space="preserve"> </w:delText>
          </w:r>
        </w:del>
      </w:ins>
      <w:ins w:id="1056" w:author="cc" w:date="2021-04-08T12:34:00Z">
        <w:del w:id="1057" w:author="CYR" w:date="2021-04-09T10:21:00Z">
          <w:r w:rsidR="001258A4" w:rsidDel="00601D12">
            <w:rPr>
              <w:rFonts w:ascii="Times New Roman" w:hAnsi="Times New Roman" w:cs="Times New Roman"/>
              <w:sz w:val="24"/>
              <w:szCs w:val="24"/>
            </w:rPr>
            <w:delText xml:space="preserve">which required to exclude </w:delText>
          </w:r>
        </w:del>
      </w:ins>
      <w:ins w:id="1058" w:author="cc" w:date="2021-04-08T12:35:00Z">
        <w:del w:id="1059" w:author="CYR" w:date="2021-04-09T10:21:00Z">
          <w:r w:rsidR="001258A4" w:rsidDel="00601D12">
            <w:rPr>
              <w:rFonts w:ascii="Times New Roman" w:hAnsi="Times New Roman" w:cs="Times New Roman"/>
              <w:sz w:val="24"/>
              <w:szCs w:val="24"/>
            </w:rPr>
            <w:delText>t</w:delText>
          </w:r>
        </w:del>
      </w:ins>
      <w:ins w:id="1060" w:author="cc" w:date="2021-04-07T19:49:00Z">
        <w:del w:id="1061" w:author="CYR" w:date="2021-04-09T10:21:00Z">
          <w:r w:rsidR="00FF061E" w:rsidRPr="00FF061E" w:rsidDel="00601D12">
            <w:rPr>
              <w:rFonts w:ascii="Times New Roman" w:hAnsi="Times New Roman" w:cs="Times New Roman"/>
              <w:sz w:val="24"/>
              <w:szCs w:val="24"/>
            </w:rPr>
            <w:delText xml:space="preserve">he </w:delText>
          </w:r>
          <w:r w:rsidR="00FF061E" w:rsidDel="00601D12">
            <w:rPr>
              <w:rFonts w:ascii="Times New Roman" w:hAnsi="Times New Roman" w:cs="Times New Roman"/>
              <w:sz w:val="24"/>
              <w:szCs w:val="24"/>
            </w:rPr>
            <w:delText>influence</w:delText>
          </w:r>
          <w:r w:rsidR="00FF061E" w:rsidRPr="00FF061E" w:rsidDel="00601D12">
            <w:rPr>
              <w:rFonts w:ascii="Times New Roman" w:hAnsi="Times New Roman" w:cs="Times New Roman"/>
              <w:sz w:val="24"/>
              <w:szCs w:val="24"/>
            </w:rPr>
            <w:delText xml:space="preserve"> </w:delText>
          </w:r>
        </w:del>
      </w:ins>
      <w:ins w:id="1062" w:author="cc" w:date="2021-04-08T12:35:00Z">
        <w:del w:id="1063" w:author="CYR" w:date="2021-04-09T10:21:00Z">
          <w:r w:rsidR="004F3058" w:rsidDel="00601D12">
            <w:rPr>
              <w:rFonts w:ascii="Times New Roman" w:hAnsi="Times New Roman" w:cs="Times New Roman"/>
              <w:sz w:val="24"/>
              <w:szCs w:val="24"/>
            </w:rPr>
            <w:delText xml:space="preserve">factor </w:delText>
          </w:r>
        </w:del>
      </w:ins>
      <w:ins w:id="1064" w:author="cc" w:date="2021-04-07T19:49:00Z">
        <w:del w:id="1065" w:author="CYR" w:date="2021-04-09T10:21:00Z">
          <w:r w:rsidR="00FF061E" w:rsidRPr="00FF061E" w:rsidDel="00601D12">
            <w:rPr>
              <w:rFonts w:ascii="Times New Roman" w:hAnsi="Times New Roman" w:cs="Times New Roman"/>
              <w:sz w:val="24"/>
              <w:szCs w:val="24"/>
            </w:rPr>
            <w:delText xml:space="preserve">of gender </w:delText>
          </w:r>
          <w:r w:rsidR="00FF061E" w:rsidDel="00601D12">
            <w:rPr>
              <w:rFonts w:ascii="Times New Roman" w:hAnsi="Times New Roman" w:cs="Times New Roman"/>
              <w:sz w:val="24"/>
              <w:szCs w:val="24"/>
            </w:rPr>
            <w:delText>groups</w:delText>
          </w:r>
        </w:del>
      </w:ins>
      <w:ins w:id="1066" w:author="cc" w:date="2021-04-08T12:35:00Z">
        <w:del w:id="1067" w:author="CYR" w:date="2021-04-09T10:21:00Z">
          <w:r w:rsidR="004F3058" w:rsidDel="00601D12">
            <w:rPr>
              <w:rFonts w:ascii="Times New Roman" w:hAnsi="Times New Roman" w:cs="Times New Roman"/>
              <w:sz w:val="24"/>
              <w:szCs w:val="24"/>
            </w:rPr>
            <w:delText xml:space="preserve"> in the acute ischem</w:delText>
          </w:r>
        </w:del>
      </w:ins>
      <w:ins w:id="1068" w:author="cc" w:date="2021-04-08T12:36:00Z">
        <w:del w:id="1069" w:author="CYR" w:date="2021-04-09T10:21:00Z">
          <w:r w:rsidR="004F3058" w:rsidDel="00601D12">
            <w:rPr>
              <w:rFonts w:ascii="Times New Roman" w:hAnsi="Times New Roman" w:cs="Times New Roman"/>
              <w:sz w:val="24"/>
              <w:szCs w:val="24"/>
            </w:rPr>
            <w:delText>ic stroke</w:delText>
          </w:r>
        </w:del>
      </w:ins>
      <w:ins w:id="1070" w:author="cc" w:date="2021-04-07T19:51:00Z">
        <w:del w:id="1071" w:author="CYR" w:date="2021-04-09T10:13:00Z">
          <w:r w:rsidR="00AF394A" w:rsidDel="00601D12">
            <w:rPr>
              <w:rFonts w:ascii="Times New Roman" w:hAnsi="Times New Roman" w:cs="Times New Roman"/>
              <w:sz w:val="24"/>
              <w:szCs w:val="24"/>
            </w:rPr>
            <w:delText>.</w:delText>
          </w:r>
        </w:del>
      </w:ins>
      <w:ins w:id="1072" w:author="cc" w:date="2021-04-07T19:53:00Z">
        <w:del w:id="1073" w:author="CYR" w:date="2021-04-09T10:13:00Z">
          <w:r w:rsidR="0072202E" w:rsidRPr="0072202E" w:rsidDel="00601D12">
            <w:delText xml:space="preserve"> </w:delText>
          </w:r>
        </w:del>
      </w:ins>
      <w:ins w:id="1074" w:author="cc" w:date="2021-04-07T19:54:00Z">
        <w:r w:rsidR="0072202E">
          <w:rPr>
            <w:rFonts w:ascii="Times New Roman" w:hAnsi="Times New Roman" w:cs="Times New Roman"/>
            <w:sz w:val="24"/>
            <w:szCs w:val="24"/>
          </w:rPr>
          <w:t>U</w:t>
        </w:r>
      </w:ins>
      <w:ins w:id="1075" w:author="cc" w:date="2021-04-07T19:53:00Z">
        <w:r w:rsidR="0072202E" w:rsidRPr="0072202E">
          <w:rPr>
            <w:rFonts w:ascii="Times New Roman" w:hAnsi="Times New Roman" w:cs="Times New Roman"/>
            <w:sz w:val="24"/>
            <w:szCs w:val="24"/>
          </w:rPr>
          <w:t xml:space="preserve">nilateral difference analysis was used to find </w:t>
        </w:r>
      </w:ins>
      <w:ins w:id="1076" w:author="cc" w:date="2021-04-07T19:57:00Z">
        <w:r w:rsidR="0081468C">
          <w:rPr>
            <w:rFonts w:ascii="Times New Roman" w:hAnsi="Times New Roman" w:cs="Times New Roman"/>
            <w:sz w:val="24"/>
            <w:szCs w:val="24"/>
          </w:rPr>
          <w:t xml:space="preserve">42 </w:t>
        </w:r>
      </w:ins>
      <w:ins w:id="1077" w:author="cc" w:date="2021-04-07T19:53:00Z">
        <w:r w:rsidR="0072202E" w:rsidRPr="0072202E">
          <w:rPr>
            <w:rFonts w:ascii="Times New Roman" w:hAnsi="Times New Roman" w:cs="Times New Roman"/>
            <w:sz w:val="24"/>
            <w:szCs w:val="24"/>
          </w:rPr>
          <w:t>indicators with no difference</w:t>
        </w:r>
      </w:ins>
      <w:ins w:id="1078" w:author="cc" w:date="2021-04-07T19:54:00Z">
        <w:r w:rsidR="0072202E">
          <w:rPr>
            <w:rFonts w:ascii="Times New Roman" w:hAnsi="Times New Roman" w:cs="Times New Roman"/>
            <w:sz w:val="24"/>
            <w:szCs w:val="24"/>
          </w:rPr>
          <w:t xml:space="preserve"> </w:t>
        </w:r>
      </w:ins>
      <w:ins w:id="1079" w:author="cc" w:date="2021-04-07T19:55:00Z">
        <w:r w:rsidR="00DD0786">
          <w:rPr>
            <w:rFonts w:ascii="Times New Roman" w:hAnsi="Times New Roman" w:cs="Times New Roman"/>
            <w:sz w:val="24"/>
            <w:szCs w:val="24"/>
          </w:rPr>
          <w:t>regarding ge</w:t>
        </w:r>
      </w:ins>
      <w:ins w:id="1080" w:author="cc" w:date="2021-04-07T19:56:00Z">
        <w:r w:rsidR="00DD0786">
          <w:rPr>
            <w:rFonts w:ascii="Times New Roman" w:hAnsi="Times New Roman" w:cs="Times New Roman"/>
            <w:sz w:val="24"/>
            <w:szCs w:val="24"/>
          </w:rPr>
          <w:t xml:space="preserve">nder </w:t>
        </w:r>
      </w:ins>
      <w:ins w:id="1081" w:author="cc" w:date="2021-04-07T19:54:00Z">
        <w:r w:rsidR="0072202E">
          <w:rPr>
            <w:rFonts w:ascii="Times New Roman" w:hAnsi="Times New Roman" w:cs="Times New Roman"/>
            <w:sz w:val="24"/>
            <w:szCs w:val="24"/>
          </w:rPr>
          <w:t>in</w:t>
        </w:r>
        <w:r w:rsidR="0072202E" w:rsidRPr="0072202E">
          <w:rPr>
            <w:rFonts w:ascii="Times New Roman" w:hAnsi="Times New Roman" w:cs="Times New Roman"/>
            <w:sz w:val="24"/>
            <w:szCs w:val="24"/>
          </w:rPr>
          <w:t xml:space="preserve"> </w:t>
        </w:r>
        <w:r w:rsidR="0072202E">
          <w:rPr>
            <w:rFonts w:ascii="Times New Roman" w:hAnsi="Times New Roman" w:cs="Times New Roman"/>
            <w:sz w:val="24"/>
            <w:szCs w:val="24"/>
          </w:rPr>
          <w:t>o</w:t>
        </w:r>
        <w:r w:rsidR="0072202E" w:rsidRPr="00BE0E52">
          <w:rPr>
            <w:rFonts w:ascii="Times New Roman" w:hAnsi="Times New Roman" w:cs="Times New Roman"/>
            <w:sz w:val="24"/>
            <w:szCs w:val="24"/>
          </w:rPr>
          <w:t>ur</w:t>
        </w:r>
        <w:r w:rsidR="0072202E">
          <w:t xml:space="preserve"> </w:t>
        </w:r>
        <w:r w:rsidR="0072202E" w:rsidRPr="00BE0E52">
          <w:rPr>
            <w:rFonts w:ascii="Times New Roman" w:hAnsi="Times New Roman" w:cs="Times New Roman"/>
            <w:bCs/>
            <w:sz w:val="24"/>
            <w:szCs w:val="24"/>
          </w:rPr>
          <w:t>study</w:t>
        </w:r>
      </w:ins>
      <w:ins w:id="1082" w:author="cc" w:date="2021-04-07T19:56:00Z">
        <w:r w:rsidR="009247BD">
          <w:rPr>
            <w:rFonts w:ascii="Times New Roman" w:hAnsi="Times New Roman" w:cs="Times New Roman"/>
            <w:bCs/>
            <w:sz w:val="24"/>
            <w:szCs w:val="24"/>
          </w:rPr>
          <w:t xml:space="preserve">, as was shown in </w:t>
        </w:r>
        <w:r w:rsidR="009247BD" w:rsidRPr="009247BD">
          <w:rPr>
            <w:rFonts w:ascii="Times New Roman" w:hAnsi="Times New Roman" w:cs="Times New Roman"/>
            <w:b/>
            <w:sz w:val="24"/>
            <w:szCs w:val="24"/>
            <w:rPrChange w:id="1083" w:author="cc" w:date="2021-04-07T19:56:00Z">
              <w:rPr>
                <w:rFonts w:ascii="Times New Roman" w:hAnsi="Times New Roman" w:cs="Times New Roman"/>
                <w:bCs/>
                <w:sz w:val="24"/>
                <w:szCs w:val="24"/>
              </w:rPr>
            </w:rPrChange>
          </w:rPr>
          <w:t>Table 2</w:t>
        </w:r>
      </w:ins>
      <w:ins w:id="1084" w:author="CYR" w:date="2021-04-09T15:31:00Z">
        <w:r w:rsidR="00A804DC">
          <w:t xml:space="preserve">, </w:t>
        </w:r>
      </w:ins>
      <w:ins w:id="1085" w:author="cc" w:date="2021-04-07T19:56:00Z">
        <w:del w:id="1086" w:author="CYR" w:date="2021-04-09T15:31:00Z">
          <w:r w:rsidR="009247BD" w:rsidDel="00A804DC">
            <w:rPr>
              <w:rFonts w:ascii="Times New Roman" w:hAnsi="Times New Roman" w:cs="Times New Roman"/>
              <w:bCs/>
              <w:sz w:val="24"/>
              <w:szCs w:val="24"/>
            </w:rPr>
            <w:delText>.</w:delText>
          </w:r>
        </w:del>
      </w:ins>
      <w:ins w:id="1087" w:author="CYR" w:date="2021-04-09T10:30:00Z">
        <w:r w:rsidR="00EB6CEF">
          <w:rPr>
            <w:rFonts w:ascii="Times New Roman" w:hAnsi="Times New Roman" w:cs="Times New Roman"/>
            <w:bCs/>
            <w:sz w:val="24"/>
            <w:szCs w:val="24"/>
          </w:rPr>
          <w:t>22</w:t>
        </w:r>
        <w:r w:rsidR="00EB6CEF" w:rsidRPr="00EB6CEF">
          <w:rPr>
            <w:rFonts w:ascii="Times New Roman" w:hAnsi="Times New Roman" w:cs="Times New Roman"/>
            <w:bCs/>
            <w:sz w:val="24"/>
            <w:szCs w:val="24"/>
          </w:rPr>
          <w:t xml:space="preserve"> </w:t>
        </w:r>
        <w:r w:rsidR="00EB6CEF">
          <w:rPr>
            <w:rFonts w:ascii="Times New Roman" w:hAnsi="Times New Roman" w:cs="Times New Roman"/>
            <w:bCs/>
            <w:sz w:val="24"/>
            <w:szCs w:val="24"/>
          </w:rPr>
          <w:t>immunophenotype</w:t>
        </w:r>
        <w:r w:rsidR="00EB6CEF" w:rsidRPr="00FF061E">
          <w:rPr>
            <w:rFonts w:ascii="Times New Roman" w:hAnsi="Times New Roman" w:cs="Times New Roman"/>
            <w:sz w:val="24"/>
            <w:szCs w:val="24"/>
          </w:rPr>
          <w:t xml:space="preserve"> </w:t>
        </w:r>
        <w:r w:rsidR="00EB6CEF">
          <w:rPr>
            <w:rFonts w:ascii="Times New Roman" w:hAnsi="Times New Roman" w:cs="Times New Roman"/>
            <w:sz w:val="24"/>
            <w:szCs w:val="24"/>
          </w:rPr>
          <w:t>indicators</w:t>
        </w:r>
        <w:r w:rsidR="00EB6CEF" w:rsidRPr="00EB6CEF">
          <w:rPr>
            <w:rFonts w:ascii="Times New Roman" w:hAnsi="Times New Roman" w:cs="Times New Roman"/>
            <w:bCs/>
            <w:sz w:val="24"/>
            <w:szCs w:val="24"/>
          </w:rPr>
          <w:t xml:space="preserve"> were found to </w:t>
        </w:r>
      </w:ins>
      <w:ins w:id="1088" w:author="CYR" w:date="2021-04-09T10:35:00Z">
        <w:r w:rsidR="005C3392" w:rsidRPr="0072202E">
          <w:rPr>
            <w:rFonts w:ascii="Times New Roman" w:hAnsi="Times New Roman" w:cs="Times New Roman"/>
            <w:sz w:val="24"/>
            <w:szCs w:val="24"/>
          </w:rPr>
          <w:t>difference</w:t>
        </w:r>
      </w:ins>
      <w:ins w:id="1089" w:author="CYR" w:date="2021-04-09T10:30:00Z">
        <w:r w:rsidR="00EB6CEF" w:rsidRPr="00EB6CEF">
          <w:rPr>
            <w:rFonts w:ascii="Times New Roman" w:hAnsi="Times New Roman" w:cs="Times New Roman"/>
            <w:bCs/>
            <w:sz w:val="24"/>
            <w:szCs w:val="24"/>
          </w:rPr>
          <w:t xml:space="preserve"> between </w:t>
        </w:r>
      </w:ins>
      <w:ins w:id="1090" w:author="CYR" w:date="2021-04-09T10:31:00Z">
        <w:r w:rsidR="005C3392">
          <w:rPr>
            <w:rFonts w:ascii="Times New Roman" w:hAnsi="Times New Roman" w:cs="Times New Roman"/>
            <w:bCs/>
            <w:sz w:val="24"/>
            <w:szCs w:val="24"/>
          </w:rPr>
          <w:t xml:space="preserve">the </w:t>
        </w:r>
        <w:r w:rsidR="005C3392">
          <w:rPr>
            <w:rFonts w:ascii="Times New Roman" w:hAnsi="Times New Roman" w:cs="Times New Roman"/>
            <w:sz w:val="24"/>
            <w:szCs w:val="24"/>
          </w:rPr>
          <w:t>ischemic stroke group and the control group.</w:t>
        </w:r>
      </w:ins>
      <w:ins w:id="1091" w:author="CYR" w:date="2021-04-09T13:41:00Z">
        <w:r w:rsidR="004105DC" w:rsidRPr="004105DC">
          <w:t xml:space="preserve"> </w:t>
        </w:r>
        <w:r w:rsidR="004105DC" w:rsidRPr="004105DC">
          <w:rPr>
            <w:rFonts w:ascii="Times New Roman" w:hAnsi="Times New Roman" w:cs="Times New Roman"/>
            <w:sz w:val="24"/>
            <w:szCs w:val="24"/>
          </w:rPr>
          <w:t>The</w:t>
        </w:r>
      </w:ins>
      <w:ins w:id="1092" w:author="CYR" w:date="2021-04-09T15:31:00Z">
        <w:r w:rsidR="00A804DC">
          <w:rPr>
            <w:rFonts w:ascii="Times New Roman" w:hAnsi="Times New Roman" w:cs="Times New Roman"/>
            <w:sz w:val="24"/>
            <w:szCs w:val="24"/>
          </w:rPr>
          <w:t xml:space="preserve"> </w:t>
        </w:r>
      </w:ins>
      <w:ins w:id="1093" w:author="CYR" w:date="2021-04-09T13:41:00Z">
        <w:r w:rsidR="004105DC">
          <w:rPr>
            <w:rFonts w:ascii="Times New Roman" w:hAnsi="Times New Roman" w:cs="Times New Roman"/>
            <w:bCs/>
            <w:sz w:val="24"/>
            <w:szCs w:val="24"/>
          </w:rPr>
          <w:t>22</w:t>
        </w:r>
        <w:r w:rsidR="004105DC" w:rsidRPr="00EB6CEF">
          <w:rPr>
            <w:rFonts w:ascii="Times New Roman" w:hAnsi="Times New Roman" w:cs="Times New Roman"/>
            <w:bCs/>
            <w:sz w:val="24"/>
            <w:szCs w:val="24"/>
          </w:rPr>
          <w:t xml:space="preserve"> </w:t>
        </w:r>
        <w:r w:rsidR="004105DC">
          <w:rPr>
            <w:rFonts w:ascii="Times New Roman" w:hAnsi="Times New Roman" w:cs="Times New Roman"/>
            <w:bCs/>
            <w:sz w:val="24"/>
            <w:szCs w:val="24"/>
          </w:rPr>
          <w:t>immunophenotype</w:t>
        </w:r>
        <w:r w:rsidR="004105DC" w:rsidRPr="00FF061E">
          <w:rPr>
            <w:rFonts w:ascii="Times New Roman" w:hAnsi="Times New Roman" w:cs="Times New Roman"/>
            <w:sz w:val="24"/>
            <w:szCs w:val="24"/>
          </w:rPr>
          <w:t xml:space="preserve"> </w:t>
        </w:r>
        <w:r w:rsidR="004105DC">
          <w:rPr>
            <w:rFonts w:ascii="Times New Roman" w:hAnsi="Times New Roman" w:cs="Times New Roman"/>
            <w:sz w:val="24"/>
            <w:szCs w:val="24"/>
          </w:rPr>
          <w:t>indicators</w:t>
        </w:r>
        <w:r w:rsidR="004105DC" w:rsidRPr="004105DC">
          <w:rPr>
            <w:rFonts w:ascii="Times New Roman" w:hAnsi="Times New Roman" w:cs="Times New Roman"/>
            <w:sz w:val="24"/>
            <w:szCs w:val="24"/>
          </w:rPr>
          <w:t xml:space="preserve"> correlation coefficient matrix is shown in</w:t>
        </w:r>
        <w:r w:rsidR="004105DC" w:rsidRPr="004105DC">
          <w:rPr>
            <w:rFonts w:ascii="Times New Roman" w:hAnsi="Times New Roman" w:cs="Times New Roman"/>
            <w:b/>
            <w:bCs/>
            <w:sz w:val="24"/>
            <w:szCs w:val="24"/>
            <w:rPrChange w:id="1094" w:author="CYR" w:date="2021-04-09T13:41:00Z">
              <w:rPr>
                <w:rFonts w:ascii="Times New Roman" w:hAnsi="Times New Roman" w:cs="Times New Roman"/>
                <w:sz w:val="24"/>
                <w:szCs w:val="24"/>
              </w:rPr>
            </w:rPrChange>
          </w:rPr>
          <w:t xml:space="preserve"> Figure 2</w:t>
        </w:r>
      </w:ins>
      <w:ins w:id="1095" w:author="CYR" w:date="2021-04-09T15:45:00Z">
        <w:r w:rsidR="00870DB4">
          <w:rPr>
            <w:rFonts w:ascii="Times New Roman" w:hAnsi="Times New Roman" w:cs="Times New Roman" w:hint="eastAsia"/>
            <w:b/>
            <w:bCs/>
            <w:sz w:val="24"/>
            <w:szCs w:val="24"/>
          </w:rPr>
          <w:t>.</w:t>
        </w:r>
      </w:ins>
      <w:del w:id="1096" w:author="CYR" w:date="2021-04-09T10:22:00Z">
        <w:r w:rsidDel="00EB6CEF">
          <w:rPr>
            <w:rFonts w:ascii="Times New Roman" w:hAnsi="Times New Roman" w:cs="Times New Roman"/>
            <w:sz w:val="24"/>
            <w:szCs w:val="24"/>
          </w:rPr>
          <w:delText xml:space="preserve"> In addition, </w:delText>
        </w:r>
      </w:del>
      <w:ins w:id="1097" w:author="Guobo Chen" w:date="2020-11-13T15:34:00Z">
        <w:del w:id="1098" w:author="CYR" w:date="2021-04-09T10:22:00Z">
          <w:r w:rsidDel="00EB6CEF">
            <w:rPr>
              <w:rFonts w:ascii="Times New Roman" w:hAnsi="Times New Roman" w:cs="Times New Roman"/>
              <w:sz w:val="24"/>
              <w:szCs w:val="24"/>
            </w:rPr>
            <w:delText xml:space="preserve">the BMI of the </w:delText>
          </w:r>
        </w:del>
      </w:ins>
      <w:del w:id="1099" w:author="CYR" w:date="2021-04-09T10:22:00Z">
        <w:r w:rsidDel="00EB6CEF">
          <w:rPr>
            <w:rFonts w:ascii="Times New Roman" w:hAnsi="Times New Roman" w:cs="Times New Roman"/>
            <w:sz w:val="24"/>
            <w:szCs w:val="24"/>
          </w:rPr>
          <w:delText>patients who had the acute ischemic stroke group’s BMI was 23.8 ± 4.1</w:delText>
        </w:r>
      </w:del>
      <w:ins w:id="1100" w:author="wang ying" w:date="2021-01-31T15:42:00Z">
        <w:del w:id="1101" w:author="CYR" w:date="2021-04-09T10:22:00Z">
          <w:r w:rsidR="00F00CD3" w:rsidDel="00EB6CEF">
            <w:rPr>
              <w:rFonts w:ascii="Times New Roman" w:hAnsi="Times New Roman" w:cs="Times New Roman"/>
              <w:sz w:val="24"/>
              <w:szCs w:val="24"/>
            </w:rPr>
            <w:delText xml:space="preserve"> </w:delText>
          </w:r>
        </w:del>
      </w:ins>
      <w:del w:id="1102" w:author="CYR" w:date="2021-04-09T10:22:00Z">
        <w:r w:rsidDel="00EB6CEF">
          <w:rPr>
            <w:rFonts w:ascii="Times New Roman" w:hAnsi="Times New Roman" w:cs="Times New Roman"/>
            <w:sz w:val="24"/>
            <w:szCs w:val="24"/>
          </w:rPr>
          <w:delText xml:space="preserve"> </w:delText>
        </w:r>
      </w:del>
      <w:ins w:id="1103" w:author="wang ying" w:date="2021-01-31T15:42:00Z">
        <w:del w:id="1104" w:author="CYR" w:date="2021-04-09T10:22:00Z">
          <w:r w:rsidR="00F00CD3" w:rsidDel="00EB6CEF">
            <w:rPr>
              <w:rFonts w:ascii="Times New Roman" w:hAnsi="Times New Roman" w:cs="Times New Roman"/>
              <w:sz w:val="24"/>
              <w:szCs w:val="24"/>
            </w:rPr>
            <w:delText>and</w:delText>
          </w:r>
        </w:del>
      </w:ins>
      <w:ins w:id="1105" w:author="Guobo Chen" w:date="2020-11-13T15:34:00Z">
        <w:del w:id="1106" w:author="CYR" w:date="2021-04-09T10:22:00Z">
          <w:r w:rsidDel="00EB6CEF">
            <w:rPr>
              <w:rFonts w:ascii="Times New Roman" w:hAnsi="Times New Roman" w:cs="Times New Roman"/>
              <w:sz w:val="24"/>
              <w:szCs w:val="24"/>
            </w:rPr>
            <w:delText xml:space="preserve">and </w:delText>
          </w:r>
        </w:del>
      </w:ins>
      <w:del w:id="1107" w:author="CYR" w:date="2021-04-09T10:22:00Z">
        <w:r w:rsidDel="00EB6CEF">
          <w:rPr>
            <w:rFonts w:ascii="Times New Roman" w:hAnsi="Times New Roman" w:cs="Times New Roman"/>
            <w:sz w:val="24"/>
            <w:szCs w:val="24"/>
          </w:rPr>
          <w:delText>while the control group’s BMI was 22.8 ± 5.2</w:delText>
        </w:r>
      </w:del>
      <w:ins w:id="1108" w:author="wang ying" w:date="2021-01-31T15:42:00Z">
        <w:del w:id="1109" w:author="CYR" w:date="2021-04-09T10:22:00Z">
          <w:r w:rsidR="00F00CD3" w:rsidDel="00EB6CEF">
            <w:rPr>
              <w:rFonts w:ascii="Times New Roman" w:hAnsi="Times New Roman" w:cs="Times New Roman"/>
              <w:sz w:val="24"/>
              <w:szCs w:val="24"/>
            </w:rPr>
            <w:delText xml:space="preserve"> respectively</w:delText>
          </w:r>
        </w:del>
      </w:ins>
      <w:ins w:id="1110" w:author="Guobo Chen" w:date="2020-11-13T15:34:00Z">
        <w:del w:id="1111" w:author="CYR" w:date="2021-04-09T10:22:00Z">
          <w:r w:rsidDel="00EB6CEF">
            <w:rPr>
              <w:rFonts w:ascii="Times New Roman" w:hAnsi="Times New Roman" w:cs="Times New Roman"/>
              <w:sz w:val="24"/>
              <w:szCs w:val="24"/>
            </w:rPr>
            <w:delText xml:space="preserve"> (</w:delText>
          </w:r>
        </w:del>
      </w:ins>
      <w:del w:id="1112" w:author="CYR" w:date="2021-04-09T10:22:00Z">
        <w:r w:rsidDel="00EB6CEF">
          <w:rPr>
            <w:rFonts w:ascii="Times New Roman" w:hAnsi="Times New Roman" w:cs="Times New Roman"/>
            <w:sz w:val="24"/>
            <w:szCs w:val="24"/>
          </w:rPr>
          <w:delText>, the difference was not statistically significant (</w:delText>
        </w:r>
        <w:r w:rsidDel="00EB6CEF">
          <w:rPr>
            <w:rFonts w:ascii="Times New Roman" w:hAnsi="Times New Roman" w:cs="Times New Roman"/>
            <w:i/>
            <w:iCs/>
            <w:sz w:val="24"/>
            <w:szCs w:val="24"/>
          </w:rPr>
          <w:delText>p</w:delText>
        </w:r>
        <w:r w:rsidDel="00EB6CEF">
          <w:rPr>
            <w:rFonts w:ascii="Times New Roman" w:hAnsi="Times New Roman" w:cs="Times New Roman"/>
            <w:sz w:val="24"/>
            <w:szCs w:val="24"/>
          </w:rPr>
          <w:delText xml:space="preserve">&gt;0.05). And there were </w:delText>
        </w:r>
        <w:r w:rsidRPr="00F00CD3" w:rsidDel="00EB6CEF">
          <w:rPr>
            <w:rFonts w:ascii="Times New Roman" w:hAnsi="Times New Roman" w:cs="Times New Roman"/>
            <w:sz w:val="24"/>
            <w:szCs w:val="24"/>
            <w:highlight w:val="yellow"/>
            <w:rPrChange w:id="1113" w:author="wang ying" w:date="2021-01-31T15:42:00Z">
              <w:rPr>
                <w:rFonts w:ascii="Times New Roman" w:hAnsi="Times New Roman" w:cs="Times New Roman"/>
                <w:sz w:val="24"/>
                <w:szCs w:val="24"/>
              </w:rPr>
            </w:rPrChange>
          </w:rPr>
          <w:delText xml:space="preserve">significant </w:delText>
        </w:r>
        <w:commentRangeStart w:id="1114"/>
        <w:r w:rsidRPr="00F00CD3" w:rsidDel="00EB6CEF">
          <w:rPr>
            <w:rFonts w:ascii="Times New Roman" w:hAnsi="Times New Roman" w:cs="Times New Roman"/>
            <w:sz w:val="24"/>
            <w:szCs w:val="24"/>
            <w:highlight w:val="yellow"/>
            <w:rPrChange w:id="1115" w:author="wang ying" w:date="2021-01-31T15:42:00Z">
              <w:rPr>
                <w:rFonts w:ascii="Times New Roman" w:hAnsi="Times New Roman" w:cs="Times New Roman"/>
                <w:sz w:val="24"/>
                <w:szCs w:val="24"/>
              </w:rPr>
            </w:rPrChange>
          </w:rPr>
          <w:delText>difference</w:delText>
        </w:r>
        <w:r w:rsidDel="00EB6CEF">
          <w:rPr>
            <w:rFonts w:ascii="Times New Roman" w:hAnsi="Times New Roman" w:cs="Times New Roman"/>
            <w:sz w:val="24"/>
            <w:szCs w:val="24"/>
          </w:rPr>
          <w:delText>s</w:delText>
        </w:r>
        <w:commentRangeEnd w:id="1114"/>
        <w:r w:rsidR="00F00CD3" w:rsidDel="00EB6CEF">
          <w:rPr>
            <w:rStyle w:val="af1"/>
          </w:rPr>
          <w:commentReference w:id="1114"/>
        </w:r>
        <w:r w:rsidDel="00EB6CEF">
          <w:rPr>
            <w:rFonts w:ascii="Times New Roman" w:hAnsi="Times New Roman" w:cs="Times New Roman"/>
            <w:sz w:val="24"/>
            <w:szCs w:val="24"/>
          </w:rPr>
          <w:delText xml:space="preserve"> with the history of hypertension, smoking, alcohol and using antihypertension drugs and lipid-lowering drugs (</w:delText>
        </w:r>
        <w:r w:rsidDel="00EB6CEF">
          <w:rPr>
            <w:rFonts w:ascii="Times New Roman" w:hAnsi="Times New Roman" w:cs="Times New Roman"/>
            <w:i/>
            <w:iCs/>
            <w:sz w:val="24"/>
            <w:szCs w:val="24"/>
          </w:rPr>
          <w:delText>p</w:delText>
        </w:r>
        <w:r w:rsidDel="00EB6CEF">
          <w:rPr>
            <w:rFonts w:ascii="Times New Roman" w:hAnsi="Times New Roman" w:cs="Times New Roman"/>
            <w:sz w:val="24"/>
            <w:szCs w:val="24"/>
          </w:rPr>
          <w:delText>&lt;0.05).</w:delText>
        </w:r>
      </w:del>
      <w:del w:id="1116" w:author="Guobo Chen" w:date="2020-11-12T21:30:00Z">
        <w:r>
          <w:rPr>
            <w:rFonts w:ascii="Times New Roman" w:hAnsi="Times New Roman" w:cs="Times New Roman"/>
            <w:sz w:val="24"/>
            <w:szCs w:val="24"/>
          </w:rPr>
          <w:delText xml:space="preserve"> </w:delText>
        </w:r>
      </w:del>
    </w:p>
    <w:p w14:paraId="6436D44D" w14:textId="36BE5B49" w:rsidR="003F54C0" w:rsidRDefault="003C0E66">
      <w:pPr>
        <w:spacing w:line="360" w:lineRule="auto"/>
        <w:ind w:firstLineChars="200" w:firstLine="480"/>
        <w:rPr>
          <w:ins w:id="1117" w:author="CYR" w:date="2021-04-09T11:05:00Z"/>
          <w:rFonts w:ascii="Times New Roman" w:hAnsi="Times New Roman" w:cs="Times New Roman"/>
          <w:sz w:val="24"/>
          <w:szCs w:val="24"/>
        </w:rPr>
      </w:pPr>
      <w:commentRangeStart w:id="1118"/>
      <w:r>
        <w:rPr>
          <w:rFonts w:ascii="Times New Roman" w:hAnsi="Times New Roman" w:cs="Times New Roman"/>
          <w:sz w:val="24"/>
          <w:szCs w:val="24"/>
        </w:rPr>
        <w:t xml:space="preserve">As shown in the </w:t>
      </w:r>
      <w:r>
        <w:rPr>
          <w:rFonts w:ascii="Times New Roman" w:hAnsi="Times New Roman" w:cs="Times New Roman"/>
          <w:b/>
          <w:bCs/>
          <w:sz w:val="24"/>
          <w:szCs w:val="24"/>
          <w:rPrChange w:id="1119" w:author="Guobo Chen" w:date="2020-11-12T21:30:00Z">
            <w:rPr>
              <w:rFonts w:ascii="Times New Roman" w:hAnsi="Times New Roman" w:cs="Times New Roman"/>
              <w:sz w:val="24"/>
              <w:szCs w:val="24"/>
            </w:rPr>
          </w:rPrChange>
        </w:rPr>
        <w:t>Table</w:t>
      </w:r>
      <w:ins w:id="1120" w:author="Guobo Chen" w:date="2020-11-12T21:30:00Z">
        <w:r>
          <w:rPr>
            <w:rFonts w:ascii="Times New Roman" w:hAnsi="Times New Roman" w:cs="Times New Roman"/>
            <w:b/>
            <w:bCs/>
            <w:sz w:val="24"/>
            <w:szCs w:val="24"/>
            <w:rPrChange w:id="1121" w:author="Guobo Chen" w:date="2020-11-12T21:30:00Z">
              <w:rPr>
                <w:rFonts w:ascii="Times New Roman" w:hAnsi="Times New Roman" w:cs="Times New Roman"/>
                <w:sz w:val="24"/>
                <w:szCs w:val="24"/>
              </w:rPr>
            </w:rPrChange>
          </w:rPr>
          <w:t xml:space="preserve"> </w:t>
        </w:r>
      </w:ins>
      <w:ins w:id="1122" w:author="cc" w:date="2021-04-07T19:59:00Z">
        <w:r w:rsidR="00CF0E42">
          <w:rPr>
            <w:rFonts w:ascii="Times New Roman" w:hAnsi="Times New Roman" w:cs="Times New Roman"/>
            <w:b/>
            <w:bCs/>
            <w:sz w:val="24"/>
            <w:szCs w:val="24"/>
          </w:rPr>
          <w:t>3</w:t>
        </w:r>
      </w:ins>
      <w:del w:id="1123" w:author="cc" w:date="2021-04-07T19:59:00Z">
        <w:r w:rsidDel="00CF0E42">
          <w:rPr>
            <w:rFonts w:ascii="Times New Roman" w:hAnsi="Times New Roman" w:cs="Times New Roman"/>
            <w:b/>
            <w:bCs/>
            <w:sz w:val="24"/>
            <w:szCs w:val="24"/>
            <w:rPrChange w:id="1124" w:author="Guobo Chen" w:date="2020-11-12T21:30:00Z">
              <w:rPr>
                <w:rFonts w:ascii="Times New Roman" w:hAnsi="Times New Roman" w:cs="Times New Roman"/>
                <w:sz w:val="24"/>
                <w:szCs w:val="24"/>
              </w:rPr>
            </w:rPrChange>
          </w:rPr>
          <w:delText>2</w:delText>
        </w:r>
      </w:del>
      <w:r>
        <w:rPr>
          <w:rFonts w:ascii="Times New Roman" w:hAnsi="Times New Roman" w:cs="Times New Roman"/>
          <w:sz w:val="24"/>
          <w:szCs w:val="24"/>
        </w:rPr>
        <w:t>,</w:t>
      </w:r>
      <w:r>
        <w:rPr>
          <w:rFonts w:ascii="Times New Roman" w:hAnsi="Times New Roman" w:cs="Times New Roman"/>
          <w:sz w:val="24"/>
          <w:szCs w:val="24"/>
          <w:rPrChange w:id="1125" w:author="Guobo Chen" w:date="2020-11-13T15:35:00Z">
            <w:rPr>
              <w:rFonts w:ascii="Times New Roman" w:hAnsi="Times New Roman" w:cs="Times New Roman"/>
              <w:b/>
              <w:bCs/>
              <w:sz w:val="24"/>
              <w:szCs w:val="24"/>
            </w:rPr>
          </w:rPrChange>
        </w:rPr>
        <w:t xml:space="preserve"> </w:t>
      </w:r>
      <w:del w:id="1126" w:author="Guobo Chen" w:date="2020-11-13T15:42:00Z">
        <w:r>
          <w:rPr>
            <w:rFonts w:ascii="Times New Roman" w:hAnsi="Times New Roman" w:cs="Times New Roman"/>
            <w:sz w:val="24"/>
            <w:szCs w:val="24"/>
          </w:rPr>
          <w:delText xml:space="preserve">patients who had </w:delText>
        </w:r>
      </w:del>
      <w:ins w:id="1127" w:author="cc" w:date="2021-01-20T20:50:00Z">
        <w:r w:rsidR="003431A4">
          <w:rPr>
            <w:rFonts w:ascii="Times New Roman" w:hAnsi="Times New Roman" w:cs="Times New Roman"/>
            <w:sz w:val="24"/>
            <w:szCs w:val="24"/>
          </w:rPr>
          <w:t>T</w:t>
        </w:r>
      </w:ins>
      <w:del w:id="1128" w:author="cc" w:date="2021-01-20T20:50:00Z">
        <w:r w:rsidDel="003431A4">
          <w:rPr>
            <w:rFonts w:ascii="Times New Roman" w:hAnsi="Times New Roman" w:cs="Times New Roman"/>
            <w:sz w:val="24"/>
            <w:szCs w:val="24"/>
          </w:rPr>
          <w:delText>t</w:delText>
        </w:r>
      </w:del>
      <w:r>
        <w:rPr>
          <w:rFonts w:ascii="Times New Roman" w:hAnsi="Times New Roman" w:cs="Times New Roman"/>
          <w:sz w:val="24"/>
          <w:szCs w:val="24"/>
        </w:rPr>
        <w:t xml:space="preserve">he acute ischemic stroke </w:t>
      </w:r>
      <w:ins w:id="1129" w:author="Guobo Chen" w:date="2020-11-13T15:42:00Z">
        <w:r>
          <w:rPr>
            <w:rFonts w:ascii="Times New Roman" w:hAnsi="Times New Roman" w:cs="Times New Roman"/>
            <w:sz w:val="24"/>
            <w:szCs w:val="24"/>
          </w:rPr>
          <w:t xml:space="preserve">group </w:t>
        </w:r>
      </w:ins>
      <w:r>
        <w:rPr>
          <w:rFonts w:ascii="Times New Roman" w:hAnsi="Times New Roman" w:cs="Times New Roman"/>
          <w:sz w:val="24"/>
          <w:szCs w:val="24"/>
        </w:rPr>
        <w:t>had higher concent</w:t>
      </w:r>
      <w:r>
        <w:rPr>
          <w:rFonts w:ascii="Times New Roman" w:hAnsi="Times New Roman" w:cs="Times New Roman" w:hint="eastAsia"/>
          <w:sz w:val="24"/>
          <w:szCs w:val="24"/>
        </w:rPr>
        <w:t>ration</w:t>
      </w:r>
      <w:r>
        <w:rPr>
          <w:rFonts w:ascii="Times New Roman" w:hAnsi="Times New Roman" w:cs="Times New Roman"/>
          <w:sz w:val="24"/>
          <w:szCs w:val="24"/>
        </w:rPr>
        <w:t xml:space="preserve"> of ALT, AST, GLU, TBIL, DBIL, IBIL, CREA and ALP compared with the control group</w:t>
      </w:r>
      <w:ins w:id="1130" w:author="Guobo Chen" w:date="2020-11-13T15:42:00Z">
        <w:r>
          <w:rPr>
            <w:rFonts w:ascii="Times New Roman" w:hAnsi="Times New Roman" w:cs="Times New Roman"/>
            <w:sz w:val="24"/>
            <w:szCs w:val="24"/>
          </w:rPr>
          <w:t>,</w:t>
        </w:r>
      </w:ins>
      <w:r>
        <w:rPr>
          <w:rFonts w:ascii="Times New Roman" w:hAnsi="Times New Roman" w:cs="Times New Roman"/>
          <w:sz w:val="24"/>
          <w:szCs w:val="24"/>
        </w:rPr>
        <w:t xml:space="preserve"> which were statistically significant</w:t>
      </w:r>
      <w:ins w:id="1131" w:author="cc" w:date="2021-03-12T14:42:00Z">
        <w:r w:rsidR="00BE021C">
          <w:rPr>
            <w:rFonts w:ascii="Times New Roman" w:hAnsi="Times New Roman" w:cs="Times New Roman"/>
            <w:sz w:val="24"/>
            <w:szCs w:val="24"/>
          </w:rPr>
          <w:t xml:space="preserve"> (</w:t>
        </w:r>
        <w:r w:rsidR="00BE021C">
          <w:rPr>
            <w:rFonts w:ascii="Times New Roman" w:hAnsi="Times New Roman" w:cs="Times New Roman"/>
            <w:i/>
            <w:iCs/>
            <w:sz w:val="24"/>
            <w:szCs w:val="24"/>
          </w:rPr>
          <w:t>p</w:t>
        </w:r>
        <w:r w:rsidR="00BE021C">
          <w:rPr>
            <w:rFonts w:ascii="Times New Roman" w:hAnsi="Times New Roman" w:cs="Times New Roman"/>
            <w:sz w:val="24"/>
            <w:szCs w:val="24"/>
          </w:rPr>
          <w:t>&lt;0.05)</w:t>
        </w:r>
      </w:ins>
      <w:r>
        <w:rPr>
          <w:rFonts w:ascii="Times New Roman" w:hAnsi="Times New Roman" w:cs="Times New Roman"/>
          <w:sz w:val="24"/>
          <w:szCs w:val="24"/>
        </w:rPr>
        <w:t>. The acute ischemic stroke patients had lower concentration of PLT, LDL-C, HDL-C,</w:t>
      </w:r>
      <w:ins w:id="1132" w:author="wang ying" w:date="2021-01-31T15:43:00Z">
        <w:r w:rsidR="00F00CD3">
          <w:rPr>
            <w:rFonts w:ascii="Times New Roman" w:hAnsi="Times New Roman" w:cs="Times New Roman"/>
            <w:sz w:val="24"/>
            <w:szCs w:val="24"/>
          </w:rPr>
          <w:t xml:space="preserve"> </w:t>
        </w:r>
      </w:ins>
      <w:r>
        <w:rPr>
          <w:rFonts w:ascii="Times New Roman" w:hAnsi="Times New Roman" w:cs="Times New Roman"/>
          <w:sz w:val="24"/>
          <w:szCs w:val="24"/>
        </w:rPr>
        <w:t xml:space="preserve">TC, </w:t>
      </w:r>
      <w:ins w:id="1133" w:author="cc" w:date="2021-03-12T14:42:00Z">
        <w:r w:rsidR="00BE021C">
          <w:rPr>
            <w:rFonts w:ascii="Times New Roman" w:hAnsi="Times New Roman" w:cs="Times New Roman"/>
            <w:sz w:val="24"/>
            <w:szCs w:val="24"/>
          </w:rPr>
          <w:t>ALB</w:t>
        </w:r>
      </w:ins>
      <w:del w:id="1134" w:author="cc" w:date="2021-03-12T14:42:00Z">
        <w:r w:rsidDel="00BE021C">
          <w:rPr>
            <w:rFonts w:ascii="Times New Roman" w:hAnsi="Times New Roman" w:cs="Times New Roman"/>
            <w:sz w:val="24"/>
            <w:szCs w:val="24"/>
          </w:rPr>
          <w:delText>ALB</w:delText>
        </w:r>
      </w:del>
      <w:r>
        <w:rPr>
          <w:rFonts w:ascii="Times New Roman" w:hAnsi="Times New Roman" w:cs="Times New Roman"/>
          <w:sz w:val="24"/>
          <w:szCs w:val="24"/>
        </w:rPr>
        <w:t xml:space="preserve"> and triglyceride compare with the control group</w:t>
      </w:r>
      <w:del w:id="1135" w:author="cc" w:date="2021-03-12T14:42:00Z">
        <w:r w:rsidDel="00BE021C">
          <w:rPr>
            <w:rFonts w:ascii="Times New Roman" w:hAnsi="Times New Roman" w:cs="Times New Roman"/>
            <w:sz w:val="24"/>
            <w:szCs w:val="24"/>
          </w:rPr>
          <w:delText xml:space="preserve">, </w:delText>
        </w:r>
        <w:r w:rsidDel="00BE021C">
          <w:rPr>
            <w:rFonts w:ascii="Times New Roman" w:hAnsi="Times New Roman" w:cs="Times New Roman"/>
            <w:i/>
            <w:iCs/>
            <w:sz w:val="24"/>
            <w:szCs w:val="24"/>
          </w:rPr>
          <w:delText>p</w:delText>
        </w:r>
        <w:r w:rsidDel="00BE021C">
          <w:rPr>
            <w:rFonts w:ascii="Times New Roman" w:hAnsi="Times New Roman" w:cs="Times New Roman"/>
            <w:sz w:val="24"/>
            <w:szCs w:val="24"/>
          </w:rPr>
          <w:delText>-value was less than 0.05, and it</w:delText>
        </w:r>
      </w:del>
      <w:r>
        <w:rPr>
          <w:rFonts w:ascii="Times New Roman" w:hAnsi="Times New Roman" w:cs="Times New Roman"/>
          <w:sz w:val="24"/>
          <w:szCs w:val="24"/>
        </w:rPr>
        <w:t xml:space="preserve"> </w:t>
      </w:r>
      <w:ins w:id="1136" w:author="cc" w:date="2021-03-12T14:43:00Z">
        <w:r w:rsidR="00BE021C">
          <w:rPr>
            <w:rFonts w:ascii="Times New Roman" w:hAnsi="Times New Roman" w:cs="Times New Roman"/>
            <w:sz w:val="24"/>
            <w:szCs w:val="24"/>
          </w:rPr>
          <w:t xml:space="preserve">which </w:t>
        </w:r>
      </w:ins>
      <w:r>
        <w:rPr>
          <w:rFonts w:ascii="Times New Roman" w:hAnsi="Times New Roman" w:cs="Times New Roman"/>
          <w:sz w:val="24"/>
          <w:szCs w:val="24"/>
        </w:rPr>
        <w:t>was statistically significant</w:t>
      </w:r>
      <w:ins w:id="1137" w:author="cc" w:date="2021-03-12T14:43:00Z">
        <w:r w:rsidR="00BE021C">
          <w:rPr>
            <w:rFonts w:ascii="Times New Roman" w:hAnsi="Times New Roman" w:cs="Times New Roman"/>
            <w:sz w:val="24"/>
            <w:szCs w:val="24"/>
          </w:rPr>
          <w:t xml:space="preserve"> (</w:t>
        </w:r>
        <w:r w:rsidR="00BE021C">
          <w:rPr>
            <w:rFonts w:ascii="Times New Roman" w:hAnsi="Times New Roman" w:cs="Times New Roman"/>
            <w:i/>
            <w:iCs/>
            <w:sz w:val="24"/>
            <w:szCs w:val="24"/>
          </w:rPr>
          <w:t>p</w:t>
        </w:r>
        <w:r w:rsidR="00BE021C">
          <w:rPr>
            <w:rFonts w:ascii="Times New Roman" w:hAnsi="Times New Roman" w:cs="Times New Roman"/>
            <w:sz w:val="24"/>
            <w:szCs w:val="24"/>
          </w:rPr>
          <w:t>&lt;0.05)</w:t>
        </w:r>
      </w:ins>
      <w:r>
        <w:rPr>
          <w:rFonts w:ascii="Times New Roman" w:hAnsi="Times New Roman" w:cs="Times New Roman"/>
          <w:sz w:val="24"/>
          <w:szCs w:val="24"/>
        </w:rPr>
        <w:t>. However, all these laboratory indicators were within the normal reference range.</w:t>
      </w:r>
      <w:ins w:id="1138" w:author="Guobo Chen" w:date="2020-11-13T15:47:00Z">
        <w:r>
          <w:rPr>
            <w:rFonts w:ascii="Times New Roman" w:hAnsi="Times New Roman" w:cs="Times New Roman"/>
            <w:sz w:val="24"/>
            <w:szCs w:val="24"/>
          </w:rPr>
          <w:t xml:space="preserve"> </w:t>
        </w:r>
      </w:ins>
      <w:ins w:id="1139" w:author="cc" w:date="2021-03-12T14:43:00Z">
        <w:r w:rsidR="009B42FC">
          <w:rPr>
            <w:rFonts w:ascii="Times New Roman" w:hAnsi="Times New Roman" w:cs="Times New Roman"/>
            <w:sz w:val="24"/>
            <w:szCs w:val="24"/>
          </w:rPr>
          <w:t>In addition, t</w:t>
        </w:r>
      </w:ins>
      <w:ins w:id="1140" w:author="Guobo Chen" w:date="2020-11-13T15:47:00Z">
        <w:del w:id="1141" w:author="cc" w:date="2021-03-12T14:43:00Z">
          <w:r w:rsidDel="009B42FC">
            <w:rPr>
              <w:rFonts w:ascii="Times New Roman" w:hAnsi="Times New Roman" w:cs="Times New Roman"/>
              <w:sz w:val="24"/>
              <w:szCs w:val="24"/>
            </w:rPr>
            <w:delText>T</w:delText>
          </w:r>
        </w:del>
        <w:r>
          <w:rPr>
            <w:rFonts w:ascii="Times New Roman" w:hAnsi="Times New Roman" w:cs="Times New Roman"/>
            <w:sz w:val="24"/>
            <w:szCs w:val="24"/>
          </w:rPr>
          <w:t xml:space="preserve">he </w:t>
        </w:r>
        <w:r>
          <w:rPr>
            <w:rFonts w:ascii="Times New Roman" w:hAnsi="Times New Roman" w:cs="Times New Roman"/>
            <w:i/>
            <w:iCs/>
            <w:sz w:val="24"/>
            <w:szCs w:val="24"/>
          </w:rPr>
          <w:t>p</w:t>
        </w:r>
        <w:r>
          <w:rPr>
            <w:rFonts w:ascii="Times New Roman" w:hAnsi="Times New Roman" w:cs="Times New Roman"/>
            <w:sz w:val="24"/>
            <w:szCs w:val="24"/>
          </w:rPr>
          <w:t>-value of</w:t>
        </w:r>
      </w:ins>
      <w:r>
        <w:rPr>
          <w:rFonts w:ascii="Times New Roman" w:hAnsi="Times New Roman" w:cs="Times New Roman"/>
          <w:sz w:val="24"/>
          <w:szCs w:val="24"/>
        </w:rPr>
        <w:t xml:space="preserve"> RBC, WBC, Hemoglobin, Hematocrit, MCV and TP</w:t>
      </w:r>
      <w:del w:id="1142" w:author="Guobo Chen" w:date="2020-11-13T15:47:00Z">
        <w:r>
          <w:rPr>
            <w:rFonts w:ascii="Times New Roman" w:hAnsi="Times New Roman" w:cs="Times New Roman"/>
            <w:sz w:val="24"/>
            <w:szCs w:val="24"/>
          </w:rPr>
          <w:delText>’</w:delText>
        </w:r>
      </w:del>
      <w:r>
        <w:rPr>
          <w:rFonts w:ascii="Times New Roman" w:hAnsi="Times New Roman" w:cs="Times New Roman"/>
          <w:sz w:val="24"/>
          <w:szCs w:val="24"/>
        </w:rPr>
        <w:t xml:space="preserve"> </w:t>
      </w:r>
      <w:del w:id="1143" w:author="Guobo Chen" w:date="2020-11-13T15:47:00Z">
        <w:r>
          <w:rPr>
            <w:rFonts w:ascii="Times New Roman" w:hAnsi="Times New Roman" w:cs="Times New Roman"/>
            <w:i/>
            <w:iCs/>
            <w:sz w:val="24"/>
            <w:szCs w:val="24"/>
          </w:rPr>
          <w:delText>p</w:delText>
        </w:r>
        <w:r>
          <w:rPr>
            <w:rFonts w:ascii="Times New Roman" w:hAnsi="Times New Roman" w:cs="Times New Roman"/>
            <w:sz w:val="24"/>
            <w:szCs w:val="24"/>
          </w:rPr>
          <w:delText xml:space="preserve">-value </w:delText>
        </w:r>
      </w:del>
      <w:r>
        <w:rPr>
          <w:rFonts w:ascii="Times New Roman" w:hAnsi="Times New Roman" w:cs="Times New Roman"/>
          <w:sz w:val="24"/>
          <w:szCs w:val="24"/>
        </w:rPr>
        <w:t xml:space="preserve">were more than 0.05, </w:t>
      </w:r>
      <w:del w:id="1144" w:author="Guobo Chen" w:date="2020-11-13T15:47:00Z">
        <w:r>
          <w:rPr>
            <w:rFonts w:ascii="Times New Roman" w:hAnsi="Times New Roman" w:cs="Times New Roman"/>
            <w:sz w:val="24"/>
            <w:szCs w:val="24"/>
          </w:rPr>
          <w:delText>and it was</w:delText>
        </w:r>
      </w:del>
      <w:ins w:id="1145" w:author="wang ying" w:date="2021-01-31T15:43:00Z">
        <w:r w:rsidR="00F00CD3">
          <w:rPr>
            <w:rFonts w:ascii="Times New Roman" w:hAnsi="Times New Roman" w:cs="Times New Roman" w:hint="eastAsia"/>
            <w:sz w:val="24"/>
            <w:szCs w:val="24"/>
          </w:rPr>
          <w:t>with</w:t>
        </w:r>
        <w:r w:rsidR="00F00CD3">
          <w:rPr>
            <w:rFonts w:ascii="Times New Roman" w:hAnsi="Times New Roman" w:cs="Times New Roman"/>
            <w:sz w:val="24"/>
            <w:szCs w:val="24"/>
          </w:rPr>
          <w:t xml:space="preserve"> no</w:t>
        </w:r>
      </w:ins>
      <w:del w:id="1146" w:author="wang ying" w:date="2021-01-31T15:43:00Z">
        <w:r w:rsidDel="00F00CD3">
          <w:rPr>
            <w:rFonts w:ascii="Times New Roman" w:hAnsi="Times New Roman" w:cs="Times New Roman"/>
            <w:sz w:val="24"/>
            <w:szCs w:val="24"/>
          </w:rPr>
          <w:delText>n</w:delText>
        </w:r>
      </w:del>
      <w:ins w:id="1147" w:author="Guobo Chen" w:date="2020-11-12T21:31:00Z">
        <w:del w:id="1148" w:author="wang ying" w:date="2021-01-31T15:43:00Z">
          <w:r w:rsidDel="00F00CD3">
            <w:rPr>
              <w:rFonts w:ascii="Times New Roman" w:hAnsi="Times New Roman" w:cs="Times New Roman"/>
              <w:sz w:val="24"/>
              <w:szCs w:val="24"/>
            </w:rPr>
            <w:delText>o</w:delText>
          </w:r>
        </w:del>
      </w:ins>
      <w:del w:id="1149" w:author="wang ying" w:date="2021-01-31T15:43:00Z">
        <w:r w:rsidDel="00F00CD3">
          <w:rPr>
            <w:rFonts w:ascii="Times New Roman" w:hAnsi="Times New Roman" w:cs="Times New Roman"/>
            <w:sz w:val="24"/>
            <w:szCs w:val="24"/>
          </w:rPr>
          <w:delText>’t</w:delText>
        </w:r>
      </w:del>
      <w:r>
        <w:rPr>
          <w:rFonts w:ascii="Times New Roman" w:hAnsi="Times New Roman" w:cs="Times New Roman"/>
          <w:sz w:val="24"/>
          <w:szCs w:val="24"/>
        </w:rPr>
        <w:t xml:space="preserve"> statistically significant.</w:t>
      </w:r>
      <w:commentRangeEnd w:id="935"/>
      <w:r w:rsidR="00F00CD3">
        <w:rPr>
          <w:rStyle w:val="af1"/>
        </w:rPr>
        <w:commentReference w:id="935"/>
      </w:r>
      <w:commentRangeEnd w:id="1118"/>
      <w:r w:rsidR="005C3392">
        <w:rPr>
          <w:rStyle w:val="af1"/>
        </w:rPr>
        <w:commentReference w:id="1118"/>
      </w:r>
    </w:p>
    <w:p w14:paraId="3FC0C4D4" w14:textId="4918EB80" w:rsidR="005858CF" w:rsidRDefault="005858CF" w:rsidP="005858CF">
      <w:pPr>
        <w:spacing w:line="360" w:lineRule="auto"/>
        <w:rPr>
          <w:ins w:id="1150" w:author="CYR" w:date="2021-04-09T11:13:00Z"/>
          <w:rFonts w:ascii="Times New Roman" w:hAnsi="Times New Roman" w:cs="Times New Roman"/>
          <w:b/>
          <w:bCs/>
          <w:sz w:val="24"/>
          <w:szCs w:val="24"/>
        </w:rPr>
      </w:pPr>
      <w:ins w:id="1151" w:author="CYR" w:date="2021-04-09T11:05:00Z">
        <w:r w:rsidRPr="005858CF">
          <w:rPr>
            <w:rFonts w:ascii="Times New Roman" w:hAnsi="Times New Roman" w:cs="Times New Roman"/>
            <w:b/>
            <w:bCs/>
            <w:sz w:val="24"/>
            <w:szCs w:val="24"/>
            <w:rPrChange w:id="1152" w:author="CYR" w:date="2021-04-09T11:06:00Z">
              <w:rPr/>
            </w:rPrChange>
          </w:rPr>
          <w:t>Comparison of survival outcomes</w:t>
        </w:r>
      </w:ins>
    </w:p>
    <w:p w14:paraId="0FF3F5AA" w14:textId="5557A9C5" w:rsidR="005073DE" w:rsidDel="005073DE" w:rsidRDefault="005073DE">
      <w:pPr>
        <w:spacing w:line="360" w:lineRule="auto"/>
        <w:ind w:firstLineChars="200" w:firstLine="480"/>
        <w:rPr>
          <w:del w:id="1153" w:author="CYR" w:date="2021-04-09T11:16:00Z"/>
          <w:rFonts w:ascii="Times New Roman" w:hAnsi="Times New Roman" w:cs="Times New Roman"/>
          <w:sz w:val="24"/>
          <w:szCs w:val="24"/>
        </w:rPr>
        <w:pPrChange w:id="1154" w:author="CYR" w:date="2021-04-09T13:45:00Z">
          <w:pPr>
            <w:spacing w:line="360" w:lineRule="auto"/>
          </w:pPr>
        </w:pPrChange>
      </w:pPr>
      <w:ins w:id="1155" w:author="CYR" w:date="2021-04-09T11:13:00Z">
        <w:r w:rsidRPr="005073DE">
          <w:rPr>
            <w:rFonts w:ascii="Times New Roman" w:hAnsi="Times New Roman" w:cs="Times New Roman"/>
            <w:sz w:val="24"/>
            <w:szCs w:val="24"/>
            <w:rPrChange w:id="1156" w:author="CYR" w:date="2021-04-09T11:13:00Z">
              <w:rPr>
                <w:rFonts w:ascii="Times New Roman" w:hAnsi="Times New Roman" w:cs="Times New Roman"/>
                <w:b/>
                <w:bCs/>
                <w:sz w:val="24"/>
                <w:szCs w:val="24"/>
              </w:rPr>
            </w:rPrChange>
          </w:rPr>
          <w:t xml:space="preserve">Follow-up information was available for </w:t>
        </w:r>
      </w:ins>
      <w:ins w:id="1157" w:author="CYR" w:date="2021-04-09T11:15:00Z">
        <w:r>
          <w:rPr>
            <w:rFonts w:ascii="Times New Roman" w:hAnsi="Times New Roman" w:cs="Times New Roman"/>
            <w:sz w:val="24"/>
            <w:szCs w:val="24"/>
          </w:rPr>
          <w:t>acute ischemic stroke and the control group</w:t>
        </w:r>
      </w:ins>
      <w:ins w:id="1158" w:author="CYR" w:date="2021-04-09T11:16:00Z">
        <w:r>
          <w:rPr>
            <w:rFonts w:ascii="Times New Roman" w:hAnsi="Times New Roman" w:cs="Times New Roman"/>
            <w:sz w:val="24"/>
            <w:szCs w:val="24"/>
          </w:rPr>
          <w:t xml:space="preserve"> </w:t>
        </w:r>
      </w:ins>
      <w:ins w:id="1159" w:author="CYR" w:date="2021-04-09T11:13:00Z">
        <w:r w:rsidRPr="005073DE">
          <w:rPr>
            <w:rFonts w:ascii="Times New Roman" w:hAnsi="Times New Roman" w:cs="Times New Roman"/>
            <w:sz w:val="24"/>
            <w:szCs w:val="24"/>
            <w:rPrChange w:id="1160" w:author="CYR" w:date="2021-04-09T11:13:00Z">
              <w:rPr>
                <w:rFonts w:ascii="Times New Roman" w:hAnsi="Times New Roman" w:cs="Times New Roman"/>
                <w:b/>
                <w:bCs/>
                <w:sz w:val="24"/>
                <w:szCs w:val="24"/>
              </w:rPr>
            </w:rPrChange>
          </w:rPr>
          <w:t xml:space="preserve">whose </w:t>
        </w:r>
      </w:ins>
      <w:ins w:id="1161" w:author="CYR" w:date="2021-04-09T11:16:00Z">
        <w:r>
          <w:rPr>
            <w:rFonts w:ascii="Times New Roman" w:hAnsi="Times New Roman" w:cs="Times New Roman"/>
            <w:sz w:val="24"/>
            <w:szCs w:val="24"/>
          </w:rPr>
          <w:t>were followed up to 5 years</w:t>
        </w:r>
      </w:ins>
      <w:ins w:id="1162" w:author="CYR" w:date="2021-04-09T11:18:00Z">
        <w:r w:rsidRPr="005073DE">
          <w:rPr>
            <w:rFonts w:ascii="Times New Roman" w:hAnsi="Times New Roman" w:cs="Times New Roman"/>
            <w:sz w:val="24"/>
            <w:szCs w:val="24"/>
            <w:rPrChange w:id="1163" w:author="CYR" w:date="2021-04-09T11:19:00Z">
              <w:rPr/>
            </w:rPrChange>
          </w:rPr>
          <w:t>.</w:t>
        </w:r>
      </w:ins>
      <w:ins w:id="1164" w:author="CYR" w:date="2021-04-09T13:18:00Z">
        <w:r w:rsidR="003619F0">
          <w:rPr>
            <w:rFonts w:ascii="Times New Roman" w:hAnsi="Times New Roman" w:cs="Times New Roman"/>
            <w:sz w:val="24"/>
            <w:szCs w:val="24"/>
          </w:rPr>
          <w:t xml:space="preserve"> </w:t>
        </w:r>
      </w:ins>
    </w:p>
    <w:p w14:paraId="267B6C29" w14:textId="1D60F4A7" w:rsidR="003F54C0" w:rsidDel="00FE6820" w:rsidRDefault="003619F0">
      <w:pPr>
        <w:spacing w:line="360" w:lineRule="auto"/>
        <w:ind w:firstLineChars="200" w:firstLine="480"/>
        <w:rPr>
          <w:del w:id="1165" w:author="cc" w:date="2021-04-07T22:10:00Z"/>
          <w:rFonts w:ascii="Times New Roman" w:hAnsi="Times New Roman" w:cs="Times New Roman"/>
          <w:sz w:val="24"/>
          <w:szCs w:val="24"/>
        </w:rPr>
        <w:pPrChange w:id="1166" w:author="CYR" w:date="2021-04-09T13:45:00Z">
          <w:pPr>
            <w:widowControl/>
            <w:spacing w:after="100" w:line="480" w:lineRule="auto"/>
          </w:pPr>
        </w:pPrChange>
      </w:pPr>
      <w:ins w:id="1167" w:author="CYR" w:date="2021-04-09T13:17:00Z">
        <w:r>
          <w:rPr>
            <w:rFonts w:ascii="Times New Roman" w:hAnsi="Times New Roman" w:cs="Times New Roman"/>
            <w:sz w:val="24"/>
            <w:szCs w:val="24"/>
          </w:rPr>
          <w:t>T</w:t>
        </w:r>
      </w:ins>
    </w:p>
    <w:p w14:paraId="43FCB484" w14:textId="21A966F1" w:rsidR="003F54C0" w:rsidRPr="003F54C0" w:rsidDel="005858CF" w:rsidRDefault="003C0E66">
      <w:pPr>
        <w:spacing w:line="360" w:lineRule="auto"/>
        <w:ind w:firstLineChars="200" w:firstLine="480"/>
        <w:rPr>
          <w:del w:id="1168" w:author="CYR" w:date="2021-04-09T11:06:00Z"/>
          <w:rFonts w:ascii="Times New Roman" w:hAnsi="Times New Roman" w:cs="Times New Roman"/>
          <w:b/>
          <w:bCs/>
          <w:sz w:val="24"/>
          <w:szCs w:val="24"/>
          <w:rPrChange w:id="1169" w:author="Guobo Chen" w:date="2020-11-12T21:37:00Z">
            <w:rPr>
              <w:del w:id="1170" w:author="CYR" w:date="2021-04-09T11:06:00Z"/>
              <w:rFonts w:ascii="Times New Roman" w:hAnsi="Times New Roman" w:cs="Times New Roman"/>
              <w:b/>
              <w:bCs/>
              <w:sz w:val="28"/>
              <w:szCs w:val="28"/>
            </w:rPr>
          </w:rPrChange>
        </w:rPr>
        <w:pPrChange w:id="1171" w:author="CYR" w:date="2021-04-09T13:45:00Z">
          <w:pPr>
            <w:pStyle w:val="af3"/>
            <w:widowControl/>
            <w:spacing w:after="100" w:line="480" w:lineRule="auto"/>
            <w:ind w:firstLineChars="0" w:firstLine="0"/>
          </w:pPr>
        </w:pPrChange>
      </w:pPr>
      <w:del w:id="1172" w:author="CYR" w:date="2021-04-09T11:06:00Z">
        <w:r w:rsidDel="005858CF">
          <w:rPr>
            <w:rFonts w:ascii="Times New Roman" w:hAnsi="Times New Roman" w:cs="Times New Roman"/>
            <w:b/>
            <w:bCs/>
            <w:sz w:val="24"/>
            <w:szCs w:val="24"/>
            <w:rPrChange w:id="1173" w:author="Guobo Chen" w:date="2020-11-12T21:37:00Z">
              <w:rPr>
                <w:rFonts w:ascii="Times New Roman" w:hAnsi="Times New Roman" w:cs="Times New Roman"/>
                <w:b/>
                <w:bCs/>
                <w:sz w:val="28"/>
                <w:szCs w:val="28"/>
              </w:rPr>
            </w:rPrChange>
          </w:rPr>
          <w:delText xml:space="preserve">Comparison of overall survival between the acute ischemic stroke group and the control group </w:delText>
        </w:r>
      </w:del>
    </w:p>
    <w:p w14:paraId="50A60F02" w14:textId="2524DC01" w:rsidR="003F54C0" w:rsidDel="00F20340" w:rsidRDefault="00F00CD3">
      <w:pPr>
        <w:widowControl/>
        <w:spacing w:line="360" w:lineRule="auto"/>
        <w:ind w:firstLineChars="200" w:firstLine="480"/>
        <w:rPr>
          <w:del w:id="1174" w:author="CYR" w:date="2021-04-09T13:19:00Z"/>
          <w:rFonts w:ascii="Times New Roman" w:hAnsi="Times New Roman" w:cs="Times New Roman"/>
          <w:sz w:val="24"/>
          <w:szCs w:val="24"/>
        </w:rPr>
        <w:pPrChange w:id="1175" w:author="CYR" w:date="2021-04-09T13:45:00Z">
          <w:pPr>
            <w:widowControl/>
            <w:spacing w:line="360" w:lineRule="auto"/>
          </w:pPr>
        </w:pPrChange>
      </w:pPr>
      <w:ins w:id="1176" w:author="wang ying" w:date="2021-01-31T15:47:00Z">
        <w:del w:id="1177" w:author="CYR" w:date="2021-04-09T10:41:00Z">
          <w:r w:rsidDel="005C3392">
            <w:rPr>
              <w:rFonts w:ascii="Times New Roman" w:hAnsi="Times New Roman" w:cs="Times New Roman" w:hint="eastAsia"/>
              <w:sz w:val="24"/>
              <w:szCs w:val="24"/>
            </w:rPr>
            <w:delText>To</w:delText>
          </w:r>
          <w:r w:rsidDel="005C3392">
            <w:rPr>
              <w:rFonts w:ascii="Times New Roman" w:hAnsi="Times New Roman" w:cs="Times New Roman"/>
              <w:sz w:val="24"/>
              <w:szCs w:val="24"/>
            </w:rPr>
            <w:delText xml:space="preserve"> </w:delText>
          </w:r>
          <w:r w:rsidR="004F74B3" w:rsidDel="005C3392">
            <w:rPr>
              <w:rFonts w:ascii="Times New Roman" w:hAnsi="Times New Roman" w:cs="Times New Roman"/>
              <w:sz w:val="24"/>
              <w:szCs w:val="24"/>
            </w:rPr>
            <w:delText>confirm</w:delText>
          </w:r>
        </w:del>
      </w:ins>
      <w:ins w:id="1178" w:author="cc" w:date="2021-04-07T20:35:00Z">
        <w:del w:id="1179" w:author="CYR" w:date="2021-04-09T10:41:00Z">
          <w:r w:rsidR="0047525F" w:rsidDel="005C3392">
            <w:rPr>
              <w:rFonts w:ascii="Times New Roman" w:hAnsi="Times New Roman" w:cs="Times New Roman"/>
              <w:sz w:val="24"/>
              <w:szCs w:val="24"/>
            </w:rPr>
            <w:delText>compare</w:delText>
          </w:r>
        </w:del>
      </w:ins>
      <w:ins w:id="1180" w:author="wang ying" w:date="2021-01-31T15:47:00Z">
        <w:del w:id="1181" w:author="CYR" w:date="2021-04-09T10:41:00Z">
          <w:r w:rsidR="004F74B3" w:rsidDel="005C3392">
            <w:rPr>
              <w:rFonts w:ascii="Times New Roman" w:hAnsi="Times New Roman" w:cs="Times New Roman"/>
              <w:sz w:val="24"/>
              <w:szCs w:val="24"/>
            </w:rPr>
            <w:delText xml:space="preserve"> the survival probability</w:delText>
          </w:r>
        </w:del>
      </w:ins>
      <w:del w:id="1182" w:author="CYR" w:date="2021-04-09T10:41:00Z">
        <w:r w:rsidR="004F74B3" w:rsidRPr="004F74B3" w:rsidDel="005C3392">
          <w:rPr>
            <w:rFonts w:ascii="Times New Roman" w:hAnsi="Times New Roman" w:cs="Times New Roman"/>
            <w:sz w:val="24"/>
            <w:szCs w:val="24"/>
          </w:rPr>
          <w:delText xml:space="preserve"> </w:delText>
        </w:r>
        <w:r w:rsidR="004F74B3" w:rsidDel="005C3392">
          <w:rPr>
            <w:rFonts w:ascii="Times New Roman" w:hAnsi="Times New Roman" w:cs="Times New Roman"/>
            <w:sz w:val="24"/>
            <w:szCs w:val="24"/>
          </w:rPr>
          <w:delText>between the</w:delText>
        </w:r>
        <w:r w:rsidR="003C0E66" w:rsidDel="005C3392">
          <w:rPr>
            <w:rFonts w:ascii="Times New Roman" w:hAnsi="Times New Roman" w:cs="Times New Roman"/>
            <w:sz w:val="24"/>
            <w:szCs w:val="24"/>
          </w:rPr>
          <w:delText xml:space="preserve">e acute ischemic stroke and the control group, </w:delText>
        </w:r>
      </w:del>
      <w:ins w:id="1183" w:author="wang ying" w:date="2021-01-31T15:48:00Z">
        <w:del w:id="1184" w:author="CYR" w:date="2021-04-09T10:41:00Z">
          <w:r w:rsidR="004F74B3" w:rsidDel="005C3392">
            <w:rPr>
              <w:rFonts w:ascii="Times New Roman" w:hAnsi="Times New Roman" w:cs="Times New Roman"/>
              <w:sz w:val="24"/>
              <w:szCs w:val="24"/>
            </w:rPr>
            <w:delText xml:space="preserve">the volunteers </w:delText>
          </w:r>
        </w:del>
      </w:ins>
      <w:ins w:id="1185" w:author="cc" w:date="2021-04-07T20:44:00Z">
        <w:del w:id="1186" w:author="CYR" w:date="2021-04-09T10:41:00Z">
          <w:r w:rsidR="0047525F" w:rsidDel="005C3392">
            <w:rPr>
              <w:rFonts w:ascii="Times New Roman" w:hAnsi="Times New Roman" w:cs="Times New Roman"/>
              <w:sz w:val="24"/>
              <w:szCs w:val="24"/>
            </w:rPr>
            <w:delText xml:space="preserve">individuals </w:delText>
          </w:r>
        </w:del>
      </w:ins>
      <w:ins w:id="1187" w:author="wang ying" w:date="2021-01-31T15:48:00Z">
        <w:del w:id="1188" w:author="CYR" w:date="2021-04-09T10:41:00Z">
          <w:r w:rsidR="004F74B3" w:rsidDel="005C3392">
            <w:rPr>
              <w:rFonts w:ascii="Times New Roman" w:hAnsi="Times New Roman" w:cs="Times New Roman"/>
              <w:sz w:val="24"/>
              <w:szCs w:val="24"/>
            </w:rPr>
            <w:delText xml:space="preserve">were followed up to </w:delText>
          </w:r>
        </w:del>
      </w:ins>
      <w:ins w:id="1189" w:author="cc" w:date="2021-03-12T14:46:00Z">
        <w:del w:id="1190" w:author="CYR" w:date="2021-04-09T10:41:00Z">
          <w:r w:rsidR="00347B9A" w:rsidDel="005C3392">
            <w:rPr>
              <w:rFonts w:ascii="Times New Roman" w:hAnsi="Times New Roman" w:cs="Times New Roman"/>
              <w:sz w:val="24"/>
              <w:szCs w:val="24"/>
            </w:rPr>
            <w:delText>5</w:delText>
          </w:r>
        </w:del>
      </w:ins>
      <w:ins w:id="1191" w:author="wang ying" w:date="2021-01-31T15:48:00Z">
        <w:del w:id="1192" w:author="CYR" w:date="2021-04-09T10:41:00Z">
          <w:r w:rsidR="004F74B3" w:rsidRPr="00A739C9" w:rsidDel="005C3392">
            <w:rPr>
              <w:rFonts w:ascii="Times New Roman" w:hAnsi="Times New Roman" w:cs="Times New Roman"/>
              <w:sz w:val="24"/>
              <w:szCs w:val="24"/>
            </w:rPr>
            <w:delText>4</w:delText>
          </w:r>
          <w:r w:rsidR="004F74B3" w:rsidDel="005C3392">
            <w:rPr>
              <w:rFonts w:ascii="Times New Roman" w:hAnsi="Times New Roman" w:cs="Times New Roman"/>
              <w:sz w:val="24"/>
              <w:szCs w:val="24"/>
            </w:rPr>
            <w:delText xml:space="preserve"> years. </w:delText>
          </w:r>
        </w:del>
      </w:ins>
      <w:del w:id="1193" w:author="wang ying" w:date="2021-01-31T15:49:00Z">
        <w:r w:rsidR="003C0E66" w:rsidDel="004F74B3">
          <w:rPr>
            <w:rFonts w:ascii="Times New Roman" w:hAnsi="Times New Roman" w:cs="Times New Roman"/>
            <w:sz w:val="24"/>
            <w:szCs w:val="24"/>
          </w:rPr>
          <w:delText xml:space="preserve">as was shown in </w:delText>
        </w:r>
        <w:r w:rsidR="003C0E66" w:rsidDel="004F74B3">
          <w:rPr>
            <w:rFonts w:ascii="Times New Roman" w:hAnsi="Times New Roman" w:cs="Times New Roman"/>
            <w:b/>
            <w:bCs/>
            <w:sz w:val="24"/>
            <w:szCs w:val="24"/>
            <w:rPrChange w:id="1194" w:author="Guobo Chen" w:date="2020-11-12T21:39:00Z">
              <w:rPr>
                <w:rFonts w:ascii="Times New Roman" w:hAnsi="Times New Roman" w:cs="Times New Roman"/>
                <w:sz w:val="24"/>
                <w:szCs w:val="24"/>
              </w:rPr>
            </w:rPrChange>
          </w:rPr>
          <w:delText>Figure</w:delText>
        </w:r>
      </w:del>
      <w:ins w:id="1195" w:author="Guobo Chen" w:date="2020-11-12T21:39:00Z">
        <w:del w:id="1196" w:author="wang ying" w:date="2021-01-31T15:49:00Z">
          <w:r w:rsidR="003C0E66" w:rsidDel="004F74B3">
            <w:rPr>
              <w:rFonts w:ascii="Times New Roman" w:hAnsi="Times New Roman" w:cs="Times New Roman"/>
              <w:b/>
              <w:bCs/>
              <w:sz w:val="24"/>
              <w:szCs w:val="24"/>
              <w:rPrChange w:id="1197" w:author="Guobo Chen" w:date="2020-11-12T21:39:00Z">
                <w:rPr>
                  <w:rFonts w:ascii="Times New Roman" w:hAnsi="Times New Roman" w:cs="Times New Roman"/>
                  <w:sz w:val="24"/>
                  <w:szCs w:val="24"/>
                </w:rPr>
              </w:rPrChange>
            </w:rPr>
            <w:delText xml:space="preserve"> </w:delText>
          </w:r>
        </w:del>
      </w:ins>
      <w:del w:id="1198" w:author="wang ying" w:date="2021-01-31T15:49:00Z">
        <w:r w:rsidR="003C0E66" w:rsidDel="004F74B3">
          <w:rPr>
            <w:rFonts w:ascii="Times New Roman" w:hAnsi="Times New Roman" w:cs="Times New Roman"/>
            <w:b/>
            <w:bCs/>
            <w:sz w:val="24"/>
            <w:szCs w:val="24"/>
            <w:rPrChange w:id="1199" w:author="Guobo Chen" w:date="2020-11-12T21:39:00Z">
              <w:rPr>
                <w:rFonts w:ascii="Times New Roman" w:hAnsi="Times New Roman" w:cs="Times New Roman"/>
                <w:sz w:val="24"/>
                <w:szCs w:val="24"/>
              </w:rPr>
            </w:rPrChange>
          </w:rPr>
          <w:delText>2</w:delText>
        </w:r>
        <w:r w:rsidR="003C0E66" w:rsidDel="004F74B3">
          <w:rPr>
            <w:rFonts w:ascii="Times New Roman" w:hAnsi="Times New Roman" w:cs="Times New Roman"/>
            <w:sz w:val="24"/>
            <w:szCs w:val="24"/>
          </w:rPr>
          <w:delText>, whic</w:delText>
        </w:r>
      </w:del>
      <w:ins w:id="1200" w:author="wang ying" w:date="2021-01-31T15:49:00Z">
        <w:del w:id="1201" w:author="CYR" w:date="2021-04-09T13:17:00Z">
          <w:r w:rsidR="004F74B3" w:rsidDel="003619F0">
            <w:rPr>
              <w:rFonts w:ascii="Times New Roman" w:hAnsi="Times New Roman" w:cs="Times New Roman"/>
              <w:sz w:val="24"/>
              <w:szCs w:val="24"/>
            </w:rPr>
            <w:delText>No dou</w:delText>
          </w:r>
        </w:del>
      </w:ins>
      <w:ins w:id="1202" w:author="wang ying" w:date="2021-01-31T15:50:00Z">
        <w:del w:id="1203" w:author="CYR" w:date="2021-04-09T13:17:00Z">
          <w:r w:rsidR="004F74B3" w:rsidDel="003619F0">
            <w:rPr>
              <w:rFonts w:ascii="Times New Roman" w:hAnsi="Times New Roman" w:cs="Times New Roman"/>
              <w:sz w:val="24"/>
              <w:szCs w:val="24"/>
            </w:rPr>
            <w:delText>b</w:delText>
          </w:r>
        </w:del>
      </w:ins>
      <w:ins w:id="1204" w:author="wang ying" w:date="2021-01-31T15:49:00Z">
        <w:del w:id="1205" w:author="CYR" w:date="2021-04-09T13:17:00Z">
          <w:r w:rsidR="004F74B3" w:rsidDel="003619F0">
            <w:rPr>
              <w:rFonts w:ascii="Times New Roman" w:hAnsi="Times New Roman" w:cs="Times New Roman"/>
              <w:sz w:val="24"/>
              <w:szCs w:val="24"/>
            </w:rPr>
            <w:delText>t,</w:delText>
          </w:r>
        </w:del>
      </w:ins>
      <w:del w:id="1206" w:author="CYR" w:date="2021-04-09T13:17:00Z">
        <w:r w:rsidR="004F74B3" w:rsidDel="003619F0">
          <w:rPr>
            <w:rFonts w:ascii="Times New Roman" w:hAnsi="Times New Roman" w:cs="Times New Roman"/>
            <w:sz w:val="24"/>
            <w:szCs w:val="24"/>
          </w:rPr>
          <w:delText xml:space="preserve"> </w:delText>
        </w:r>
      </w:del>
      <w:ins w:id="1207" w:author="wang ying" w:date="2021-01-31T15:50:00Z">
        <w:del w:id="1208" w:author="CYR" w:date="2021-04-09T13:17:00Z">
          <w:r w:rsidR="004F74B3" w:rsidDel="003619F0">
            <w:rPr>
              <w:rFonts w:ascii="Times New Roman" w:hAnsi="Times New Roman" w:cs="Times New Roman"/>
              <w:sz w:val="24"/>
              <w:szCs w:val="24"/>
            </w:rPr>
            <w:delText>t</w:delText>
          </w:r>
        </w:del>
        <w:r w:rsidR="004F74B3">
          <w:rPr>
            <w:rFonts w:ascii="Times New Roman" w:hAnsi="Times New Roman" w:cs="Times New Roman"/>
            <w:sz w:val="24"/>
            <w:szCs w:val="24"/>
          </w:rPr>
          <w:t>he</w:t>
        </w:r>
      </w:ins>
      <w:r w:rsidR="003C0E66">
        <w:rPr>
          <w:rFonts w:ascii="Times New Roman" w:hAnsi="Times New Roman" w:cs="Times New Roman"/>
          <w:sz w:val="24"/>
          <w:szCs w:val="24"/>
        </w:rPr>
        <w:t xml:space="preserve"> </w:t>
      </w:r>
      <w:ins w:id="1209" w:author="cc" w:date="2021-04-07T21:02:00Z">
        <w:r w:rsidR="00E14195">
          <w:rPr>
            <w:rFonts w:ascii="Times New Roman" w:hAnsi="Times New Roman" w:cs="Times New Roman"/>
            <w:sz w:val="24"/>
            <w:szCs w:val="24"/>
          </w:rPr>
          <w:t xml:space="preserve">probability of </w:t>
        </w:r>
      </w:ins>
      <w:ins w:id="1210" w:author="wang ying" w:date="2021-01-31T15:50:00Z">
        <w:r w:rsidR="004F74B3">
          <w:rPr>
            <w:rFonts w:ascii="Times New Roman" w:hAnsi="Times New Roman" w:cs="Times New Roman"/>
            <w:sz w:val="24"/>
            <w:szCs w:val="24"/>
          </w:rPr>
          <w:t xml:space="preserve">overall survival of </w:t>
        </w:r>
      </w:ins>
      <w:r w:rsidR="003C0E66">
        <w:rPr>
          <w:rFonts w:ascii="Times New Roman" w:hAnsi="Times New Roman" w:cs="Times New Roman"/>
          <w:sz w:val="24"/>
          <w:szCs w:val="24"/>
        </w:rPr>
        <w:t xml:space="preserve">patients with the acute ischemic stroke </w:t>
      </w:r>
      <w:del w:id="1211" w:author="wang ying" w:date="2021-01-31T15:50:00Z">
        <w:r w:rsidR="003C0E66" w:rsidDel="004F74B3">
          <w:rPr>
            <w:rFonts w:ascii="Times New Roman" w:hAnsi="Times New Roman" w:cs="Times New Roman"/>
            <w:sz w:val="24"/>
            <w:szCs w:val="24"/>
          </w:rPr>
          <w:delText xml:space="preserve"> </w:delText>
        </w:r>
      </w:del>
      <w:r w:rsidR="003C0E66">
        <w:rPr>
          <w:rFonts w:ascii="Times New Roman" w:hAnsi="Times New Roman" w:cs="Times New Roman"/>
          <w:sz w:val="24"/>
          <w:szCs w:val="24"/>
        </w:rPr>
        <w:t xml:space="preserve">was significantly lower than that of the control group, which had </w:t>
      </w:r>
      <w:r w:rsidR="00601D12">
        <w:fldChar w:fldCharType="begin"/>
      </w:r>
      <w:r w:rsidR="00601D12">
        <w:instrText xml:space="preserve"> HYPERLINK "javascript:;" </w:instrText>
      </w:r>
      <w:r w:rsidR="00601D12">
        <w:fldChar w:fldCharType="separate"/>
      </w:r>
      <w:r w:rsidR="003C0E66">
        <w:rPr>
          <w:rFonts w:ascii="Times New Roman" w:hAnsi="Times New Roman" w:cs="Times New Roman"/>
          <w:sz w:val="24"/>
          <w:szCs w:val="24"/>
        </w:rPr>
        <w:t>distinct</w:t>
      </w:r>
      <w:r w:rsidR="00601D12">
        <w:rPr>
          <w:rFonts w:ascii="Times New Roman" w:hAnsi="Times New Roman" w:cs="Times New Roman"/>
          <w:sz w:val="24"/>
          <w:szCs w:val="24"/>
        </w:rPr>
        <w:fldChar w:fldCharType="end"/>
      </w:r>
      <w:r w:rsidR="003C0E66">
        <w:rPr>
          <w:rFonts w:ascii="Times New Roman" w:hAnsi="Times New Roman" w:cs="Times New Roman"/>
          <w:sz w:val="24"/>
          <w:szCs w:val="24"/>
        </w:rPr>
        <w:t xml:space="preserve">ly statistical significance </w:t>
      </w:r>
      <w:del w:id="1212" w:author="CYR" w:date="2021-04-09T13:21:00Z">
        <w:r w:rsidR="003C0E66" w:rsidDel="00F20340">
          <w:rPr>
            <w:rFonts w:ascii="Times New Roman" w:hAnsi="Times New Roman" w:cs="Times New Roman"/>
            <w:sz w:val="24"/>
            <w:szCs w:val="24"/>
          </w:rPr>
          <w:delText>(</w:delText>
        </w:r>
      </w:del>
      <w:ins w:id="1213" w:author="CYR" w:date="2021-04-09T13:21:00Z">
        <w:r w:rsidR="00F20340">
          <w:rPr>
            <w:rFonts w:ascii="Times New Roman" w:hAnsi="Times New Roman" w:cs="Times New Roman"/>
            <w:sz w:val="24"/>
            <w:szCs w:val="24"/>
          </w:rPr>
          <w:t>[</w:t>
        </w:r>
      </w:ins>
      <w:r w:rsidR="003C0E66">
        <w:rPr>
          <w:rFonts w:ascii="Times New Roman" w:hAnsi="Times New Roman" w:cs="Times New Roman"/>
          <w:sz w:val="24"/>
          <w:szCs w:val="24"/>
        </w:rPr>
        <w:t xml:space="preserve">log-rank test, </w:t>
      </w:r>
      <w:r w:rsidR="003C0E66" w:rsidRPr="00F20340">
        <w:rPr>
          <w:rFonts w:ascii="Times New Roman" w:hAnsi="Times New Roman" w:cs="Times New Roman"/>
          <w:sz w:val="24"/>
          <w:szCs w:val="24"/>
          <w:rPrChange w:id="1214" w:author="CYR" w:date="2021-04-09T13:21:00Z">
            <w:rPr>
              <w:rFonts w:ascii="Times New Roman" w:hAnsi="Times New Roman" w:cs="Times New Roman"/>
              <w:i/>
              <w:iCs/>
              <w:sz w:val="24"/>
              <w:szCs w:val="24"/>
            </w:rPr>
          </w:rPrChange>
        </w:rPr>
        <w:t>p</w:t>
      </w:r>
      <w:r w:rsidR="003C0E66">
        <w:rPr>
          <w:rFonts w:ascii="Times New Roman" w:hAnsi="Times New Roman" w:cs="Times New Roman"/>
          <w:sz w:val="24"/>
          <w:szCs w:val="24"/>
        </w:rPr>
        <w:t>&lt;0.0001</w:t>
      </w:r>
      <w:del w:id="1215" w:author="CYR" w:date="2021-04-09T13:21:00Z">
        <w:r w:rsidR="003C0E66" w:rsidDel="00F20340">
          <w:rPr>
            <w:rFonts w:ascii="Times New Roman" w:hAnsi="Times New Roman" w:cs="Times New Roman"/>
            <w:sz w:val="24"/>
            <w:szCs w:val="24"/>
          </w:rPr>
          <w:delText>)</w:delText>
        </w:r>
      </w:del>
      <w:ins w:id="1216" w:author="wang ying" w:date="2021-01-31T15:49:00Z">
        <w:del w:id="1217" w:author="CYR" w:date="2021-04-09T13:21:00Z">
          <w:r w:rsidR="004F74B3" w:rsidRPr="004F74B3" w:rsidDel="00F20340">
            <w:rPr>
              <w:rFonts w:ascii="Times New Roman" w:hAnsi="Times New Roman" w:cs="Times New Roman"/>
              <w:sz w:val="24"/>
              <w:szCs w:val="24"/>
            </w:rPr>
            <w:delText xml:space="preserve"> </w:delText>
          </w:r>
        </w:del>
      </w:ins>
      <w:ins w:id="1218" w:author="CYR" w:date="2021-04-09T13:21:00Z">
        <w:r w:rsidR="00F20340">
          <w:rPr>
            <w:rFonts w:ascii="Times New Roman" w:hAnsi="Times New Roman" w:cs="Times New Roman"/>
            <w:sz w:val="24"/>
            <w:szCs w:val="24"/>
          </w:rPr>
          <w:t>]</w:t>
        </w:r>
        <w:r w:rsidR="00F20340" w:rsidRPr="004F74B3">
          <w:rPr>
            <w:rFonts w:ascii="Times New Roman" w:hAnsi="Times New Roman" w:cs="Times New Roman"/>
            <w:sz w:val="24"/>
            <w:szCs w:val="24"/>
          </w:rPr>
          <w:t xml:space="preserve"> </w:t>
        </w:r>
      </w:ins>
      <w:ins w:id="1219" w:author="wang ying" w:date="2021-01-31T15:49:00Z">
        <w:r w:rsidR="004F74B3">
          <w:rPr>
            <w:rFonts w:ascii="Times New Roman" w:hAnsi="Times New Roman" w:cs="Times New Roman"/>
            <w:sz w:val="24"/>
            <w:szCs w:val="24"/>
          </w:rPr>
          <w:t>as was shown in</w:t>
        </w:r>
        <w:r w:rsidR="004F74B3" w:rsidRPr="00F20340">
          <w:rPr>
            <w:rFonts w:ascii="Times New Roman" w:hAnsi="Times New Roman" w:cs="Times New Roman"/>
            <w:b/>
            <w:bCs/>
            <w:sz w:val="24"/>
            <w:szCs w:val="24"/>
            <w:rPrChange w:id="1220" w:author="CYR" w:date="2021-04-09T13:28:00Z">
              <w:rPr>
                <w:rFonts w:ascii="Times New Roman" w:hAnsi="Times New Roman" w:cs="Times New Roman"/>
                <w:sz w:val="24"/>
                <w:szCs w:val="24"/>
              </w:rPr>
            </w:rPrChange>
          </w:rPr>
          <w:t xml:space="preserve"> </w:t>
        </w:r>
        <w:r w:rsidR="004F74B3" w:rsidRPr="00386A58">
          <w:rPr>
            <w:rFonts w:ascii="Times New Roman" w:hAnsi="Times New Roman" w:cs="Times New Roman"/>
            <w:b/>
            <w:bCs/>
            <w:sz w:val="24"/>
            <w:szCs w:val="24"/>
          </w:rPr>
          <w:t>Figure 2</w:t>
        </w:r>
        <w:r w:rsidR="004F74B3">
          <w:rPr>
            <w:rFonts w:ascii="Times New Roman" w:hAnsi="Times New Roman" w:cs="Times New Roman" w:hint="eastAsia"/>
            <w:sz w:val="24"/>
            <w:szCs w:val="24"/>
          </w:rPr>
          <w:t>.</w:t>
        </w:r>
      </w:ins>
      <w:ins w:id="1221" w:author="CYR" w:date="2021-04-09T13:19:00Z">
        <w:r w:rsidR="003619F0" w:rsidRPr="00F20340">
          <w:rPr>
            <w:rFonts w:ascii="Times New Roman" w:hAnsi="Times New Roman" w:cs="Times New Roman"/>
            <w:sz w:val="24"/>
            <w:szCs w:val="24"/>
            <w:rPrChange w:id="1222" w:author="CYR" w:date="2021-04-09T13:21:00Z">
              <w:rPr/>
            </w:rPrChange>
          </w:rPr>
          <w:t xml:space="preserve"> However,</w:t>
        </w:r>
      </w:ins>
      <w:ins w:id="1223" w:author="CYR" w:date="2021-04-09T13:22:00Z">
        <w:r w:rsidR="00F20340">
          <w:rPr>
            <w:rFonts w:ascii="Times New Roman" w:hAnsi="Times New Roman" w:cs="Times New Roman"/>
            <w:sz w:val="24"/>
            <w:szCs w:val="24"/>
          </w:rPr>
          <w:t xml:space="preserve"> </w:t>
        </w:r>
      </w:ins>
      <w:ins w:id="1224" w:author="CYR" w:date="2021-04-09T13:41:00Z">
        <w:r w:rsidR="004105DC">
          <w:rPr>
            <w:rFonts w:ascii="Times New Roman" w:hAnsi="Times New Roman" w:cs="Times New Roman"/>
            <w:sz w:val="24"/>
            <w:szCs w:val="24"/>
          </w:rPr>
          <w:t>t</w:t>
        </w:r>
      </w:ins>
      <w:ins w:id="1225" w:author="CYR" w:date="2021-04-09T13:19:00Z">
        <w:r w:rsidR="00F20340" w:rsidRPr="00F20340">
          <w:rPr>
            <w:rFonts w:ascii="Times New Roman" w:hAnsi="Times New Roman" w:cs="Times New Roman"/>
            <w:sz w:val="24"/>
            <w:szCs w:val="24"/>
            <w:rPrChange w:id="1226" w:author="CYR" w:date="2021-04-09T13:21:00Z">
              <w:rPr/>
            </w:rPrChange>
          </w:rPr>
          <w:t xml:space="preserve">he analysis of </w:t>
        </w:r>
      </w:ins>
      <w:ins w:id="1227" w:author="CYR" w:date="2021-04-09T13:20:00Z">
        <w:r w:rsidR="00F20340" w:rsidRPr="00F20340">
          <w:rPr>
            <w:rFonts w:ascii="Times New Roman" w:hAnsi="Times New Roman" w:cs="Times New Roman"/>
            <w:sz w:val="24"/>
            <w:szCs w:val="24"/>
            <w:rPrChange w:id="1228" w:author="CYR" w:date="2021-04-09T13:21:00Z">
              <w:rPr/>
            </w:rPrChange>
          </w:rPr>
          <w:t>gender</w:t>
        </w:r>
      </w:ins>
      <w:ins w:id="1229" w:author="CYR" w:date="2021-04-09T13:19:00Z">
        <w:r w:rsidR="00F20340" w:rsidRPr="00F20340">
          <w:rPr>
            <w:rFonts w:ascii="Times New Roman" w:hAnsi="Times New Roman" w:cs="Times New Roman"/>
            <w:sz w:val="24"/>
            <w:szCs w:val="24"/>
            <w:rPrChange w:id="1230" w:author="CYR" w:date="2021-04-09T13:21:00Z">
              <w:rPr/>
            </w:rPrChange>
          </w:rPr>
          <w:t xml:space="preserve"> between the two groups showed a </w:t>
        </w:r>
      </w:ins>
      <w:ins w:id="1231" w:author="CYR" w:date="2021-04-09T13:20:00Z">
        <w:r w:rsidR="00F20340" w:rsidRPr="00F20340">
          <w:rPr>
            <w:rFonts w:ascii="Times New Roman" w:hAnsi="Times New Roman" w:cs="Times New Roman"/>
            <w:sz w:val="24"/>
            <w:szCs w:val="24"/>
            <w:rPrChange w:id="1232" w:author="CYR" w:date="2021-04-09T13:21:00Z">
              <w:rPr/>
            </w:rPrChange>
          </w:rPr>
          <w:t>no</w:t>
        </w:r>
      </w:ins>
      <w:ins w:id="1233" w:author="CYR" w:date="2021-04-09T13:19:00Z">
        <w:r w:rsidR="00F20340" w:rsidRPr="00F20340">
          <w:rPr>
            <w:rFonts w:ascii="Times New Roman" w:hAnsi="Times New Roman" w:cs="Times New Roman"/>
            <w:sz w:val="24"/>
            <w:szCs w:val="24"/>
            <w:rPrChange w:id="1234" w:author="CYR" w:date="2021-04-09T13:21:00Z">
              <w:rPr/>
            </w:rPrChange>
          </w:rPr>
          <w:t xml:space="preserve"> significant difference</w:t>
        </w:r>
      </w:ins>
      <w:ins w:id="1235" w:author="CYR" w:date="2021-04-09T13:20:00Z">
        <w:r w:rsidR="00F20340" w:rsidRPr="00F20340">
          <w:rPr>
            <w:rFonts w:ascii="Times New Roman" w:hAnsi="Times New Roman" w:cs="Times New Roman"/>
            <w:sz w:val="24"/>
            <w:szCs w:val="24"/>
            <w:rPrChange w:id="1236" w:author="CYR" w:date="2021-04-09T13:21:00Z">
              <w:rPr/>
            </w:rPrChange>
          </w:rPr>
          <w:t>.</w:t>
        </w:r>
      </w:ins>
      <w:ins w:id="1237" w:author="CYR" w:date="2021-04-09T13:21:00Z">
        <w:r w:rsidR="00F20340" w:rsidRPr="00F20340">
          <w:rPr>
            <w:rFonts w:ascii="Times New Roman" w:hAnsi="Times New Roman" w:cs="Times New Roman"/>
            <w:sz w:val="24"/>
            <w:szCs w:val="24"/>
            <w:rPrChange w:id="1238" w:author="CYR" w:date="2021-04-09T13:21:00Z">
              <w:rPr/>
            </w:rPrChange>
          </w:rPr>
          <w:t xml:space="preserve"> </w:t>
        </w:r>
        <w:r w:rsidR="00F20340">
          <w:rPr>
            <w:rFonts w:ascii="Times New Roman" w:hAnsi="Times New Roman" w:cs="Times New Roman"/>
            <w:sz w:val="24"/>
            <w:szCs w:val="24"/>
          </w:rPr>
          <w:t>[</w:t>
        </w:r>
      </w:ins>
      <w:ins w:id="1239" w:author="CYR" w:date="2021-04-09T13:20:00Z">
        <w:r w:rsidR="00F20340">
          <w:rPr>
            <w:rFonts w:ascii="Times New Roman" w:hAnsi="Times New Roman" w:cs="Times New Roman"/>
            <w:sz w:val="24"/>
            <w:szCs w:val="24"/>
          </w:rPr>
          <w:t xml:space="preserve">log-rank test, </w:t>
        </w:r>
        <w:r w:rsidR="00F20340" w:rsidRPr="00F20340">
          <w:rPr>
            <w:rFonts w:ascii="Times New Roman" w:hAnsi="Times New Roman" w:cs="Times New Roman"/>
            <w:sz w:val="24"/>
            <w:szCs w:val="24"/>
            <w:rPrChange w:id="1240" w:author="CYR" w:date="2021-04-09T13:21:00Z">
              <w:rPr>
                <w:rFonts w:ascii="Times New Roman" w:hAnsi="Times New Roman" w:cs="Times New Roman"/>
                <w:i/>
                <w:iCs/>
                <w:sz w:val="24"/>
                <w:szCs w:val="24"/>
              </w:rPr>
            </w:rPrChange>
          </w:rPr>
          <w:t>p</w:t>
        </w:r>
        <w:r w:rsidR="00F20340">
          <w:rPr>
            <w:rFonts w:ascii="Times New Roman" w:hAnsi="Times New Roman" w:cs="Times New Roman"/>
            <w:sz w:val="24"/>
            <w:szCs w:val="24"/>
          </w:rPr>
          <w:t>=0.7</w:t>
        </w:r>
      </w:ins>
      <w:ins w:id="1241" w:author="CYR" w:date="2021-04-09T13:21:00Z">
        <w:r w:rsidR="00F20340">
          <w:rPr>
            <w:rFonts w:ascii="Times New Roman" w:hAnsi="Times New Roman" w:cs="Times New Roman"/>
            <w:sz w:val="24"/>
            <w:szCs w:val="24"/>
          </w:rPr>
          <w:t>] (</w:t>
        </w:r>
        <w:r w:rsidR="00F20340" w:rsidRPr="00F20340">
          <w:rPr>
            <w:rFonts w:ascii="Times New Roman" w:hAnsi="Times New Roman" w:cs="Times New Roman"/>
            <w:b/>
            <w:bCs/>
            <w:sz w:val="24"/>
            <w:szCs w:val="24"/>
            <w:rPrChange w:id="1242" w:author="CYR" w:date="2021-04-09T13:28:00Z">
              <w:rPr>
                <w:rFonts w:ascii="Times New Roman" w:hAnsi="Times New Roman" w:cs="Times New Roman"/>
                <w:sz w:val="24"/>
                <w:szCs w:val="24"/>
              </w:rPr>
            </w:rPrChange>
          </w:rPr>
          <w:t>S-figure1</w:t>
        </w:r>
        <w:r w:rsidR="00F20340">
          <w:rPr>
            <w:rFonts w:ascii="Times New Roman" w:hAnsi="Times New Roman" w:cs="Times New Roman"/>
            <w:sz w:val="24"/>
            <w:szCs w:val="24"/>
          </w:rPr>
          <w:t>).</w:t>
        </w:r>
      </w:ins>
      <w:del w:id="1243" w:author="CYR" w:date="2021-04-09T13:19:00Z">
        <w:r w:rsidR="003C0E66" w:rsidDel="00F20340">
          <w:rPr>
            <w:rFonts w:ascii="Times New Roman" w:hAnsi="Times New Roman" w:cs="Times New Roman"/>
            <w:sz w:val="24"/>
            <w:szCs w:val="24"/>
          </w:rPr>
          <w:delText xml:space="preserve">. </w:delText>
        </w:r>
      </w:del>
    </w:p>
    <w:p w14:paraId="490C5D0C" w14:textId="77777777" w:rsidR="00F20340" w:rsidRPr="00F20340" w:rsidRDefault="00F20340">
      <w:pPr>
        <w:spacing w:line="360" w:lineRule="auto"/>
        <w:ind w:firstLineChars="200" w:firstLine="480"/>
        <w:rPr>
          <w:ins w:id="1244" w:author="CYR" w:date="2021-04-09T13:20:00Z"/>
          <w:rFonts w:ascii="Times New Roman" w:hAnsi="Times New Roman" w:cs="Times New Roman"/>
          <w:sz w:val="24"/>
          <w:szCs w:val="24"/>
        </w:rPr>
        <w:pPrChange w:id="1245" w:author="CYR" w:date="2021-04-09T13:45:00Z">
          <w:pPr>
            <w:spacing w:line="360" w:lineRule="auto"/>
          </w:pPr>
        </w:pPrChange>
      </w:pPr>
    </w:p>
    <w:p w14:paraId="0D9A9E84" w14:textId="3CD23BDB" w:rsidR="003F54C0" w:rsidDel="00F20340" w:rsidRDefault="00F20340">
      <w:pPr>
        <w:widowControl/>
        <w:spacing w:line="360" w:lineRule="auto"/>
        <w:rPr>
          <w:del w:id="1246" w:author="CYR" w:date="2021-04-09T13:20:00Z"/>
          <w:rFonts w:ascii="Times New Roman" w:hAnsi="Times New Roman" w:cs="Times New Roman"/>
          <w:b/>
          <w:bCs/>
          <w:sz w:val="24"/>
          <w:szCs w:val="24"/>
        </w:rPr>
      </w:pPr>
      <w:ins w:id="1247" w:author="CYR" w:date="2021-04-09T13:24:00Z">
        <w:r w:rsidRPr="00F20340">
          <w:rPr>
            <w:rFonts w:ascii="Times New Roman" w:hAnsi="Times New Roman" w:cs="Times New Roman"/>
            <w:b/>
            <w:bCs/>
            <w:sz w:val="24"/>
            <w:szCs w:val="24"/>
            <w:rPrChange w:id="1248" w:author="CYR" w:date="2021-04-09T13:25:00Z">
              <w:rPr/>
            </w:rPrChange>
          </w:rPr>
          <w:t>Feature Selection</w:t>
        </w:r>
      </w:ins>
      <w:ins w:id="1249" w:author="CYR" w:date="2021-04-09T13:25:00Z">
        <w:r w:rsidRPr="00F20340">
          <w:rPr>
            <w:rFonts w:ascii="Times New Roman" w:hAnsi="Times New Roman" w:cs="Times New Roman"/>
            <w:b/>
            <w:bCs/>
            <w:sz w:val="24"/>
            <w:szCs w:val="24"/>
            <w:rPrChange w:id="1250" w:author="CYR" w:date="2021-04-09T13:25:00Z">
              <w:rPr/>
            </w:rPrChange>
          </w:rPr>
          <w:t xml:space="preserve"> of</w:t>
        </w:r>
        <w:r w:rsidRPr="00386A58">
          <w:rPr>
            <w:rFonts w:ascii="Times New Roman" w:hAnsi="Times New Roman" w:cs="Times New Roman"/>
            <w:b/>
            <w:bCs/>
            <w:sz w:val="24"/>
            <w:szCs w:val="24"/>
          </w:rPr>
          <w:t xml:space="preserve"> immunophenotype indicator</w:t>
        </w:r>
      </w:ins>
    </w:p>
    <w:p w14:paraId="684F1FA4" w14:textId="5F7CBD67" w:rsidR="00F20340" w:rsidRDefault="00F20340">
      <w:pPr>
        <w:spacing w:line="360" w:lineRule="auto"/>
        <w:rPr>
          <w:ins w:id="1251" w:author="CYR" w:date="2021-04-09T13:26:00Z"/>
          <w:rFonts w:ascii="Times New Roman" w:hAnsi="Times New Roman" w:cs="Times New Roman"/>
          <w:b/>
          <w:bCs/>
          <w:sz w:val="24"/>
          <w:szCs w:val="24"/>
        </w:rPr>
      </w:pPr>
    </w:p>
    <w:p w14:paraId="1D9F895C" w14:textId="1A73C5DB" w:rsidR="004D3F0F" w:rsidRPr="004105DC" w:rsidDel="00386A58" w:rsidRDefault="00F20340">
      <w:pPr>
        <w:spacing w:line="360" w:lineRule="auto"/>
        <w:ind w:firstLineChars="100" w:firstLine="240"/>
        <w:rPr>
          <w:ins w:id="1252" w:author="cc" w:date="2021-04-07T21:22:00Z"/>
          <w:del w:id="1253" w:author="CYR" w:date="2021-04-09T13:31:00Z"/>
          <w:rFonts w:ascii="Times New Roman" w:hAnsi="Times New Roman" w:cs="Times New Roman"/>
          <w:sz w:val="24"/>
          <w:szCs w:val="24"/>
          <w:rPrChange w:id="1254" w:author="CYR" w:date="2021-04-09T13:41:00Z">
            <w:rPr>
              <w:ins w:id="1255" w:author="cc" w:date="2021-04-07T21:22:00Z"/>
              <w:del w:id="1256" w:author="CYR" w:date="2021-04-09T13:31:00Z"/>
              <w:rFonts w:ascii="Times New Roman" w:hAnsi="Times New Roman" w:cs="Times New Roman"/>
              <w:b/>
              <w:bCs/>
              <w:sz w:val="24"/>
              <w:szCs w:val="24"/>
            </w:rPr>
          </w:rPrChange>
        </w:rPr>
        <w:pPrChange w:id="1257" w:author="CYR" w:date="2021-04-09T14:16:00Z">
          <w:pPr>
            <w:widowControl/>
            <w:spacing w:line="360" w:lineRule="auto"/>
          </w:pPr>
        </w:pPrChange>
      </w:pPr>
      <w:ins w:id="1258" w:author="CYR" w:date="2021-04-09T13:26:00Z">
        <w:r w:rsidRPr="00F20340">
          <w:rPr>
            <w:rFonts w:ascii="Times New Roman" w:hAnsi="Times New Roman" w:cs="Times New Roman"/>
            <w:sz w:val="24"/>
            <w:szCs w:val="24"/>
            <w:rPrChange w:id="1259" w:author="CYR" w:date="2021-04-09T13:26:00Z">
              <w:rPr/>
            </w:rPrChange>
          </w:rPr>
          <w:t xml:space="preserve">Of </w:t>
        </w:r>
        <w:r w:rsidRPr="00F20340">
          <w:rPr>
            <w:rFonts w:ascii="Times New Roman" w:hAnsi="Times New Roman" w:cs="Times New Roman"/>
            <w:sz w:val="24"/>
            <w:szCs w:val="24"/>
            <w:rPrChange w:id="1260" w:author="CYR" w:date="2021-04-09T13:26:00Z">
              <w:rPr>
                <w:rFonts w:ascii="Times New Roman" w:hAnsi="Times New Roman" w:cs="Times New Roman"/>
                <w:b/>
                <w:bCs/>
                <w:sz w:val="24"/>
                <w:szCs w:val="24"/>
              </w:rPr>
            </w:rPrChange>
          </w:rPr>
          <w:t>immunophenotype indicator</w:t>
        </w:r>
      </w:ins>
      <w:ins w:id="1261" w:author="CYR" w:date="2021-04-09T13:29:00Z">
        <w:r w:rsidR="00386A58">
          <w:rPr>
            <w:rFonts w:ascii="Times New Roman" w:hAnsi="Times New Roman" w:cs="Times New Roman"/>
            <w:sz w:val="24"/>
            <w:szCs w:val="24"/>
          </w:rPr>
          <w:t xml:space="preserve"> feature</w:t>
        </w:r>
      </w:ins>
      <w:ins w:id="1262" w:author="CYR" w:date="2021-04-09T13:26:00Z">
        <w:r w:rsidRPr="00F20340">
          <w:rPr>
            <w:rFonts w:ascii="Times New Roman" w:hAnsi="Times New Roman" w:cs="Times New Roman"/>
            <w:sz w:val="24"/>
            <w:szCs w:val="24"/>
            <w:rPrChange w:id="1263" w:author="CYR" w:date="2021-04-09T13:26:00Z">
              <w:rPr/>
            </w:rPrChange>
          </w:rPr>
          <w:t xml:space="preserve">, </w:t>
        </w:r>
        <w:r>
          <w:rPr>
            <w:rFonts w:ascii="Times New Roman" w:hAnsi="Times New Roman" w:cs="Times New Roman"/>
            <w:sz w:val="24"/>
            <w:szCs w:val="24"/>
          </w:rPr>
          <w:t>22</w:t>
        </w:r>
        <w:r w:rsidRPr="00F20340">
          <w:rPr>
            <w:rFonts w:ascii="Times New Roman" w:hAnsi="Times New Roman" w:cs="Times New Roman"/>
            <w:sz w:val="24"/>
            <w:szCs w:val="24"/>
            <w:rPrChange w:id="1264" w:author="CYR" w:date="2021-04-09T13:26:00Z">
              <w:rPr/>
            </w:rPrChange>
          </w:rPr>
          <w:t xml:space="preserve"> features were reduced to </w:t>
        </w:r>
      </w:ins>
      <w:ins w:id="1265" w:author="CYR" w:date="2021-04-09T13:50:00Z">
        <w:r w:rsidR="00494F30">
          <w:rPr>
            <w:rFonts w:ascii="Times New Roman" w:hAnsi="Times New Roman" w:cs="Times New Roman"/>
            <w:sz w:val="24"/>
            <w:szCs w:val="24"/>
          </w:rPr>
          <w:t>7</w:t>
        </w:r>
      </w:ins>
      <w:ins w:id="1266" w:author="CYR" w:date="2021-04-09T13:26:00Z">
        <w:r w:rsidRPr="00F20340">
          <w:rPr>
            <w:rFonts w:ascii="Times New Roman" w:hAnsi="Times New Roman" w:cs="Times New Roman"/>
            <w:sz w:val="24"/>
            <w:szCs w:val="24"/>
            <w:rPrChange w:id="1267" w:author="CYR" w:date="2021-04-09T13:26:00Z">
              <w:rPr/>
            </w:rPrChange>
          </w:rPr>
          <w:t xml:space="preserve"> potential predictors on the basis of </w:t>
        </w:r>
      </w:ins>
      <w:ins w:id="1268" w:author="CYR" w:date="2021-04-09T13:27:00Z">
        <w:r>
          <w:rPr>
            <w:rFonts w:ascii="Times New Roman" w:hAnsi="Times New Roman" w:cs="Times New Roman"/>
            <w:sz w:val="24"/>
            <w:szCs w:val="24"/>
          </w:rPr>
          <w:t>251</w:t>
        </w:r>
      </w:ins>
      <w:ins w:id="1269" w:author="CYR" w:date="2021-04-09T13:26:00Z">
        <w:r w:rsidRPr="00F20340">
          <w:rPr>
            <w:rFonts w:ascii="Times New Roman" w:hAnsi="Times New Roman" w:cs="Times New Roman"/>
            <w:sz w:val="24"/>
            <w:szCs w:val="24"/>
            <w:rPrChange w:id="1270" w:author="CYR" w:date="2021-04-09T13:26:00Z">
              <w:rPr/>
            </w:rPrChange>
          </w:rPr>
          <w:t xml:space="preserve"> patients in the </w:t>
        </w:r>
      </w:ins>
      <w:ins w:id="1271" w:author="CYR" w:date="2021-04-09T13:27:00Z">
        <w:r>
          <w:rPr>
            <w:rFonts w:ascii="Times New Roman" w:hAnsi="Times New Roman" w:cs="Times New Roman"/>
            <w:sz w:val="24"/>
            <w:szCs w:val="24"/>
          </w:rPr>
          <w:t>acute ischemic stroke</w:t>
        </w:r>
      </w:ins>
      <w:ins w:id="1272" w:author="CYR" w:date="2021-04-09T13:26:00Z">
        <w:r w:rsidRPr="00F20340">
          <w:rPr>
            <w:rFonts w:ascii="Times New Roman" w:hAnsi="Times New Roman" w:cs="Times New Roman"/>
            <w:sz w:val="24"/>
            <w:szCs w:val="24"/>
            <w:rPrChange w:id="1273" w:author="CYR" w:date="2021-04-09T13:26:00Z">
              <w:rPr/>
            </w:rPrChange>
          </w:rPr>
          <w:t xml:space="preserve"> cohort (</w:t>
        </w:r>
        <w:r w:rsidRPr="00F20340">
          <w:rPr>
            <w:rFonts w:ascii="Times New Roman" w:hAnsi="Times New Roman" w:cs="Times New Roman"/>
            <w:b/>
            <w:bCs/>
            <w:sz w:val="24"/>
            <w:szCs w:val="24"/>
            <w:rPrChange w:id="1274" w:author="CYR" w:date="2021-04-09T13:28:00Z">
              <w:rPr/>
            </w:rPrChange>
          </w:rPr>
          <w:t>Fi</w:t>
        </w:r>
      </w:ins>
      <w:ins w:id="1275" w:author="CYR" w:date="2021-04-09T13:28:00Z">
        <w:r w:rsidRPr="00F20340">
          <w:rPr>
            <w:rFonts w:ascii="Times New Roman" w:hAnsi="Times New Roman" w:cs="Times New Roman"/>
            <w:b/>
            <w:bCs/>
            <w:sz w:val="24"/>
            <w:szCs w:val="24"/>
            <w:rPrChange w:id="1276" w:author="CYR" w:date="2021-04-09T13:28:00Z">
              <w:rPr>
                <w:rFonts w:ascii="Times New Roman" w:hAnsi="Times New Roman" w:cs="Times New Roman"/>
                <w:sz w:val="24"/>
                <w:szCs w:val="24"/>
              </w:rPr>
            </w:rPrChange>
          </w:rPr>
          <w:t>gure 3</w:t>
        </w:r>
        <w:r>
          <w:rPr>
            <w:rFonts w:ascii="Times New Roman" w:hAnsi="Times New Roman" w:cs="Times New Roman"/>
            <w:b/>
            <w:bCs/>
            <w:sz w:val="24"/>
            <w:szCs w:val="24"/>
          </w:rPr>
          <w:t xml:space="preserve"> A and </w:t>
        </w:r>
      </w:ins>
      <w:ins w:id="1277" w:author="CYR" w:date="2021-04-09T13:29:00Z">
        <w:r>
          <w:rPr>
            <w:rFonts w:ascii="Times New Roman" w:hAnsi="Times New Roman" w:cs="Times New Roman"/>
            <w:b/>
            <w:bCs/>
            <w:sz w:val="24"/>
            <w:szCs w:val="24"/>
          </w:rPr>
          <w:t>3B</w:t>
        </w:r>
      </w:ins>
      <w:ins w:id="1278" w:author="CYR" w:date="2021-04-09T13:26:00Z">
        <w:r w:rsidRPr="00F20340">
          <w:rPr>
            <w:rFonts w:ascii="Times New Roman" w:hAnsi="Times New Roman" w:cs="Times New Roman"/>
            <w:sz w:val="24"/>
            <w:szCs w:val="24"/>
            <w:rPrChange w:id="1279" w:author="CYR" w:date="2021-04-09T13:26:00Z">
              <w:rPr/>
            </w:rPrChange>
          </w:rPr>
          <w:t xml:space="preserve">), and were features with nonzero coefficients in the LASSO </w:t>
        </w:r>
      </w:ins>
      <w:ins w:id="1280" w:author="CYR" w:date="2021-04-09T13:29:00Z">
        <w:r w:rsidR="00386A58">
          <w:rPr>
            <w:rFonts w:ascii="Times New Roman" w:hAnsi="Times New Roman" w:cs="Times New Roman"/>
            <w:sz w:val="24"/>
            <w:szCs w:val="24"/>
          </w:rPr>
          <w:t>C</w:t>
        </w:r>
      </w:ins>
      <w:ins w:id="1281" w:author="CYR" w:date="2021-04-09T16:13:00Z">
        <w:r w:rsidR="00D67E5F">
          <w:rPr>
            <w:rFonts w:ascii="Times New Roman" w:hAnsi="Times New Roman" w:cs="Times New Roman"/>
            <w:sz w:val="24"/>
            <w:szCs w:val="24"/>
          </w:rPr>
          <w:t>ox</w:t>
        </w:r>
      </w:ins>
      <w:ins w:id="1282" w:author="CYR" w:date="2021-04-09T13:26:00Z">
        <w:r w:rsidRPr="00F20340">
          <w:rPr>
            <w:rFonts w:ascii="Times New Roman" w:hAnsi="Times New Roman" w:cs="Times New Roman"/>
            <w:sz w:val="24"/>
            <w:szCs w:val="24"/>
            <w:rPrChange w:id="1283" w:author="CYR" w:date="2021-04-09T13:26:00Z">
              <w:rPr/>
            </w:rPrChange>
          </w:rPr>
          <w:t xml:space="preserve"> regression model.</w:t>
        </w:r>
      </w:ins>
      <w:ins w:id="1284" w:author="CYR" w:date="2021-04-09T13:39:00Z">
        <w:r w:rsidR="004105DC">
          <w:rPr>
            <w:rFonts w:ascii="Times New Roman" w:hAnsi="Times New Roman" w:cs="Times New Roman"/>
            <w:sz w:val="24"/>
            <w:szCs w:val="24"/>
          </w:rPr>
          <w:t xml:space="preserve"> I</w:t>
        </w:r>
      </w:ins>
      <w:ins w:id="1285" w:author="CYR" w:date="2021-04-09T13:38:00Z">
        <w:r w:rsidR="00386A58" w:rsidRPr="004105DC">
          <w:rPr>
            <w:rFonts w:ascii="Times New Roman" w:hAnsi="Times New Roman" w:cs="Times New Roman"/>
            <w:sz w:val="24"/>
            <w:szCs w:val="24"/>
            <w:rPrChange w:id="1286" w:author="CYR" w:date="2021-04-09T13:39:00Z">
              <w:rPr/>
            </w:rPrChange>
          </w:rPr>
          <w:t>ncluding</w:t>
        </w:r>
      </w:ins>
      <w:ins w:id="1287" w:author="CYR" w:date="2021-04-09T13:39:00Z">
        <w:r w:rsidR="00386A58" w:rsidRPr="00D67E5F">
          <w:rPr>
            <w:rFonts w:ascii="Times New Roman" w:hAnsi="Times New Roman" w:cs="Times New Roman"/>
            <w:sz w:val="24"/>
            <w:szCs w:val="24"/>
          </w:rPr>
          <w:t xml:space="preserve"> </w:t>
        </w:r>
      </w:ins>
      <w:ins w:id="1288" w:author="CYR" w:date="2021-04-09T13:40:00Z">
        <w:r w:rsidR="004105DC">
          <w:rPr>
            <w:rFonts w:ascii="Times New Roman" w:hAnsi="Times New Roman" w:cs="Times New Roman"/>
            <w:sz w:val="24"/>
            <w:szCs w:val="24"/>
          </w:rPr>
          <w:t>t</w:t>
        </w:r>
      </w:ins>
      <w:ins w:id="1289" w:author="CYR" w:date="2021-04-09T13:39:00Z">
        <w:r w:rsidR="00386A58">
          <w:rPr>
            <w:rFonts w:ascii="Times New Roman" w:hAnsi="Times New Roman" w:cs="Times New Roman"/>
            <w:bCs/>
            <w:sz w:val="24"/>
            <w:szCs w:val="24"/>
          </w:rPr>
          <w:t>he percentage of Cytotoxic T cells, absolute number of total Treg cells, absolute number of memory B cells, absolute number of total monocytes, absolute number of non-classical monocytes, absolute number of CD56</w:t>
        </w:r>
        <w:r w:rsidR="00386A58" w:rsidRPr="00BE0E52">
          <w:rPr>
            <w:rFonts w:ascii="Times New Roman" w:hAnsi="Times New Roman" w:cs="Times New Roman"/>
            <w:bCs/>
            <w:sz w:val="24"/>
            <w:szCs w:val="24"/>
            <w:vertAlign w:val="superscript"/>
          </w:rPr>
          <w:t>high</w:t>
        </w:r>
        <w:r w:rsidR="00386A58">
          <w:rPr>
            <w:rFonts w:ascii="Times New Roman" w:hAnsi="Times New Roman" w:cs="Times New Roman"/>
            <w:bCs/>
            <w:sz w:val="24"/>
            <w:szCs w:val="24"/>
          </w:rPr>
          <w:t xml:space="preserve"> NK cells and absolute number of CD16</w:t>
        </w:r>
        <w:r w:rsidR="00386A58" w:rsidRPr="00BE0E52">
          <w:rPr>
            <w:rFonts w:ascii="Times New Roman" w:hAnsi="Times New Roman" w:cs="Times New Roman"/>
            <w:bCs/>
            <w:sz w:val="24"/>
            <w:szCs w:val="24"/>
            <w:vertAlign w:val="superscript"/>
          </w:rPr>
          <w:t>+</w:t>
        </w:r>
        <w:r w:rsidR="00386A58">
          <w:rPr>
            <w:rFonts w:ascii="Times New Roman" w:hAnsi="Times New Roman" w:cs="Times New Roman"/>
            <w:bCs/>
            <w:sz w:val="24"/>
            <w:szCs w:val="24"/>
          </w:rPr>
          <w:t xml:space="preserve"> NK</w:t>
        </w:r>
        <w:r w:rsidR="00386A58">
          <w:rPr>
            <w:rFonts w:ascii="Times New Roman" w:hAnsi="Times New Roman" w:cs="Times New Roman" w:hint="eastAsia"/>
            <w:bCs/>
            <w:sz w:val="24"/>
            <w:szCs w:val="24"/>
          </w:rPr>
          <w:t xml:space="preserve"> </w:t>
        </w:r>
        <w:r w:rsidR="00386A58">
          <w:rPr>
            <w:rFonts w:ascii="Times New Roman" w:hAnsi="Times New Roman" w:cs="Times New Roman"/>
            <w:bCs/>
            <w:sz w:val="24"/>
            <w:szCs w:val="24"/>
          </w:rPr>
          <w:t>cells</w:t>
        </w:r>
      </w:ins>
      <w:ins w:id="1290" w:author="CYR" w:date="2021-04-09T14:32:00Z">
        <w:r w:rsidR="002F6082">
          <w:rPr>
            <w:rFonts w:ascii="Times New Roman" w:hAnsi="Times New Roman" w:cs="Times New Roman"/>
            <w:bCs/>
            <w:sz w:val="24"/>
            <w:szCs w:val="24"/>
          </w:rPr>
          <w:t>.</w:t>
        </w:r>
      </w:ins>
      <w:ins w:id="1291" w:author="CYR" w:date="2021-04-09T14:31:00Z">
        <w:r w:rsidR="002F6082">
          <w:rPr>
            <w:rFonts w:ascii="Times New Roman" w:hAnsi="Times New Roman" w:cs="Times New Roman"/>
            <w:bCs/>
            <w:sz w:val="24"/>
            <w:szCs w:val="24"/>
          </w:rPr>
          <w:t xml:space="preserve"> </w:t>
        </w:r>
        <w:r w:rsidR="002F6082" w:rsidRPr="0090445F">
          <w:rPr>
            <w:rFonts w:ascii="Times New Roman" w:hAnsi="Times New Roman" w:cs="Times New Roman"/>
            <w:sz w:val="24"/>
            <w:szCs w:val="24"/>
          </w:rPr>
          <w:t>(</w:t>
        </w:r>
        <w:r w:rsidR="002F6082" w:rsidRPr="0090445F">
          <w:rPr>
            <w:rFonts w:ascii="Times New Roman" w:hAnsi="Times New Roman" w:cs="Times New Roman"/>
            <w:b/>
            <w:bCs/>
            <w:sz w:val="24"/>
            <w:szCs w:val="24"/>
          </w:rPr>
          <w:t xml:space="preserve">Figure </w:t>
        </w:r>
        <w:r w:rsidR="002F6082">
          <w:rPr>
            <w:rFonts w:ascii="Times New Roman" w:hAnsi="Times New Roman" w:cs="Times New Roman"/>
            <w:b/>
            <w:bCs/>
            <w:sz w:val="24"/>
            <w:szCs w:val="24"/>
          </w:rPr>
          <w:t>3</w:t>
        </w:r>
        <w:bookmarkStart w:id="1292" w:name="_Hlk66995430"/>
        <w:r w:rsidR="002F6082">
          <w:rPr>
            <w:rFonts w:ascii="Times New Roman" w:hAnsi="Times New Roman" w:cs="Times New Roman"/>
            <w:b/>
            <w:bCs/>
            <w:sz w:val="24"/>
            <w:szCs w:val="24"/>
          </w:rPr>
          <w:t>C)</w:t>
        </w:r>
      </w:ins>
      <w:ins w:id="1293" w:author="cc" w:date="2021-04-07T21:22:00Z">
        <w:del w:id="1294" w:author="CYR" w:date="2021-04-09T13:24:00Z">
          <w:r w:rsidR="004D3F0F" w:rsidDel="00F20340">
            <w:rPr>
              <w:rFonts w:ascii="Times New Roman" w:hAnsi="Times New Roman" w:cs="Times New Roman"/>
              <w:b/>
              <w:bCs/>
              <w:sz w:val="24"/>
              <w:szCs w:val="24"/>
            </w:rPr>
            <w:delText>R</w:delText>
          </w:r>
          <w:r w:rsidR="004D3F0F" w:rsidRPr="004D3F0F" w:rsidDel="00F20340">
            <w:rPr>
              <w:rFonts w:ascii="Times New Roman" w:hAnsi="Times New Roman" w:cs="Times New Roman"/>
              <w:b/>
              <w:bCs/>
              <w:sz w:val="24"/>
              <w:szCs w:val="24"/>
            </w:rPr>
            <w:delText xml:space="preserve">egression </w:delText>
          </w:r>
          <w:r w:rsidR="004D3F0F" w:rsidDel="00F20340">
            <w:rPr>
              <w:rFonts w:ascii="Times New Roman" w:hAnsi="Times New Roman" w:cs="Times New Roman"/>
              <w:b/>
              <w:bCs/>
              <w:sz w:val="24"/>
              <w:szCs w:val="24"/>
            </w:rPr>
            <w:delText>C</w:delText>
          </w:r>
          <w:r w:rsidR="004D3F0F" w:rsidRPr="004D3F0F" w:rsidDel="00F20340">
            <w:rPr>
              <w:rFonts w:ascii="Times New Roman" w:hAnsi="Times New Roman" w:cs="Times New Roman"/>
              <w:b/>
              <w:bCs/>
              <w:sz w:val="24"/>
              <w:szCs w:val="24"/>
            </w:rPr>
            <w:delText>oefficient</w:delText>
          </w:r>
          <w:r w:rsidR="004D3F0F" w:rsidDel="00F20340">
            <w:rPr>
              <w:rFonts w:ascii="Times New Roman" w:hAnsi="Times New Roman" w:cs="Times New Roman"/>
              <w:b/>
              <w:bCs/>
              <w:sz w:val="24"/>
              <w:szCs w:val="24"/>
            </w:rPr>
            <w:delText xml:space="preserve"> Analysis</w:delText>
          </w:r>
        </w:del>
      </w:ins>
    </w:p>
    <w:p w14:paraId="19ADBB83" w14:textId="79CCCC18" w:rsidR="004D3F0F" w:rsidDel="00386A58" w:rsidRDefault="004D3F0F">
      <w:pPr>
        <w:widowControl/>
        <w:spacing w:line="360" w:lineRule="auto"/>
        <w:ind w:firstLineChars="100" w:firstLine="240"/>
        <w:rPr>
          <w:ins w:id="1295" w:author="cc" w:date="2021-04-07T21:32:00Z"/>
          <w:del w:id="1296" w:author="CYR" w:date="2021-04-09T13:31:00Z"/>
          <w:rFonts w:ascii="Times New Roman" w:hAnsi="Times New Roman" w:cs="Times New Roman"/>
          <w:bCs/>
          <w:sz w:val="24"/>
          <w:szCs w:val="24"/>
        </w:rPr>
      </w:pPr>
      <w:ins w:id="1297" w:author="cc" w:date="2021-04-07T21:25:00Z">
        <w:del w:id="1298" w:author="CYR" w:date="2021-04-09T13:31:00Z">
          <w:r w:rsidRPr="004D3F0F" w:rsidDel="00386A58">
            <w:rPr>
              <w:rFonts w:ascii="Times New Roman" w:hAnsi="Times New Roman" w:cs="Times New Roman"/>
              <w:sz w:val="24"/>
              <w:szCs w:val="24"/>
              <w:rPrChange w:id="1299" w:author="cc" w:date="2021-04-07T21:28:00Z">
                <w:rPr>
                  <w:rFonts w:ascii="Times New Roman" w:hAnsi="Times New Roman" w:cs="Times New Roman"/>
                  <w:b/>
                  <w:bCs/>
                  <w:sz w:val="24"/>
                  <w:szCs w:val="24"/>
                </w:rPr>
              </w:rPrChange>
            </w:rPr>
            <w:delText xml:space="preserve">As was shown in </w:delText>
          </w:r>
          <w:r w:rsidRPr="004D3F0F" w:rsidDel="00386A58">
            <w:rPr>
              <w:rFonts w:ascii="Times New Roman" w:hAnsi="Times New Roman" w:cs="Times New Roman"/>
              <w:b/>
              <w:bCs/>
              <w:sz w:val="24"/>
              <w:szCs w:val="24"/>
            </w:rPr>
            <w:delText xml:space="preserve">Figure </w:delText>
          </w:r>
        </w:del>
      </w:ins>
      <w:ins w:id="1300" w:author="cc" w:date="2021-04-07T21:36:00Z">
        <w:del w:id="1301" w:author="CYR" w:date="2021-04-09T13:31:00Z">
          <w:r w:rsidR="00977702" w:rsidDel="00386A58">
            <w:rPr>
              <w:rFonts w:ascii="Times New Roman" w:hAnsi="Times New Roman" w:cs="Times New Roman"/>
              <w:b/>
              <w:bCs/>
              <w:sz w:val="24"/>
              <w:szCs w:val="24"/>
            </w:rPr>
            <w:delText>4</w:delText>
          </w:r>
        </w:del>
      </w:ins>
      <w:ins w:id="1302" w:author="cc" w:date="2021-04-07T21:29:00Z">
        <w:del w:id="1303" w:author="CYR" w:date="2021-04-09T13:31:00Z">
          <w:r w:rsidDel="00386A58">
            <w:rPr>
              <w:rFonts w:ascii="Times New Roman" w:hAnsi="Times New Roman" w:cs="Times New Roman"/>
              <w:b/>
              <w:bCs/>
              <w:sz w:val="24"/>
              <w:szCs w:val="24"/>
            </w:rPr>
            <w:delText>C</w:delText>
          </w:r>
        </w:del>
      </w:ins>
      <w:ins w:id="1304" w:author="cc" w:date="2021-04-07T21:25:00Z">
        <w:del w:id="1305" w:author="CYR" w:date="2021-04-09T13:31:00Z">
          <w:r w:rsidRPr="004D3F0F" w:rsidDel="00386A58">
            <w:rPr>
              <w:rFonts w:ascii="Times New Roman" w:hAnsi="Times New Roman" w:cs="Times New Roman"/>
              <w:b/>
              <w:bCs/>
              <w:sz w:val="24"/>
              <w:szCs w:val="24"/>
            </w:rPr>
            <w:delText>,</w:delText>
          </w:r>
          <w:r w:rsidRPr="004D3F0F" w:rsidDel="00386A58">
            <w:rPr>
              <w:rFonts w:ascii="Times New Roman" w:hAnsi="Times New Roman" w:cs="Times New Roman"/>
              <w:sz w:val="24"/>
              <w:szCs w:val="24"/>
              <w:rPrChange w:id="1306" w:author="cc" w:date="2021-04-07T21:28:00Z">
                <w:rPr>
                  <w:rFonts w:ascii="Times New Roman" w:hAnsi="Times New Roman" w:cs="Times New Roman"/>
                  <w:b/>
                  <w:bCs/>
                  <w:sz w:val="24"/>
                  <w:szCs w:val="24"/>
                </w:rPr>
              </w:rPrChange>
            </w:rPr>
            <w:delText xml:space="preserve"> </w:delText>
          </w:r>
        </w:del>
      </w:ins>
      <w:ins w:id="1307" w:author="cc" w:date="2021-04-07T21:28:00Z">
        <w:del w:id="1308" w:author="CYR" w:date="2021-04-09T13:31:00Z">
          <w:r w:rsidRPr="004D3F0F" w:rsidDel="00386A58">
            <w:rPr>
              <w:rFonts w:ascii="Times New Roman" w:hAnsi="Times New Roman" w:cs="Times New Roman"/>
              <w:sz w:val="24"/>
              <w:szCs w:val="24"/>
              <w:rPrChange w:id="1309" w:author="cc" w:date="2021-04-07T21:28:00Z">
                <w:rPr>
                  <w:rFonts w:ascii="Times New Roman" w:hAnsi="Times New Roman" w:cs="Times New Roman"/>
                  <w:b/>
                  <w:bCs/>
                  <w:sz w:val="24"/>
                  <w:szCs w:val="24"/>
                </w:rPr>
              </w:rPrChange>
            </w:rPr>
            <w:delText xml:space="preserve">there were 7 </w:delText>
          </w:r>
          <w:r w:rsidRPr="004D3F0F" w:rsidDel="00386A58">
            <w:rPr>
              <w:rFonts w:ascii="Times New Roman" w:hAnsi="Times New Roman" w:cs="Times New Roman"/>
              <w:sz w:val="24"/>
              <w:szCs w:val="24"/>
            </w:rPr>
            <w:delText>immunophenotypes indicators</w:delText>
          </w:r>
          <w:r w:rsidRPr="004D3F0F" w:rsidDel="00386A58">
            <w:rPr>
              <w:rFonts w:ascii="Times New Roman" w:hAnsi="Times New Roman" w:cs="Times New Roman"/>
              <w:sz w:val="24"/>
              <w:szCs w:val="24"/>
              <w:rPrChange w:id="1310" w:author="cc" w:date="2021-04-07T21:28:00Z">
                <w:rPr>
                  <w:rFonts w:ascii="Times New Roman" w:hAnsi="Times New Roman" w:cs="Times New Roman"/>
                  <w:b/>
                  <w:bCs/>
                  <w:sz w:val="24"/>
                  <w:szCs w:val="24"/>
                </w:rPr>
              </w:rPrChange>
            </w:rPr>
            <w:delText xml:space="preserve"> </w:delText>
          </w:r>
          <w:r w:rsidDel="00386A58">
            <w:rPr>
              <w:rFonts w:ascii="Times New Roman" w:hAnsi="Times New Roman" w:cs="Times New Roman"/>
              <w:sz w:val="24"/>
              <w:szCs w:val="24"/>
            </w:rPr>
            <w:delText xml:space="preserve">which </w:delText>
          </w:r>
        </w:del>
      </w:ins>
      <w:ins w:id="1311" w:author="cc" w:date="2021-04-07T21:25:00Z">
        <w:del w:id="1312" w:author="CYR" w:date="2021-04-09T13:31:00Z">
          <w:r w:rsidRPr="004D3F0F" w:rsidDel="00386A58">
            <w:rPr>
              <w:rFonts w:ascii="Times New Roman" w:hAnsi="Times New Roman" w:cs="Times New Roman"/>
              <w:sz w:val="24"/>
              <w:szCs w:val="24"/>
              <w:rPrChange w:id="1313" w:author="cc" w:date="2021-04-07T21:28:00Z">
                <w:rPr>
                  <w:rFonts w:ascii="Times New Roman" w:hAnsi="Times New Roman" w:cs="Times New Roman"/>
                  <w:b/>
                  <w:bCs/>
                  <w:sz w:val="24"/>
                  <w:szCs w:val="24"/>
                </w:rPr>
              </w:rPrChange>
            </w:rPr>
            <w:delText>regression coefficient</w:delText>
          </w:r>
        </w:del>
      </w:ins>
      <w:ins w:id="1314" w:author="cc" w:date="2021-04-07T21:27:00Z">
        <w:del w:id="1315" w:author="CYR" w:date="2021-04-09T13:31:00Z">
          <w:r w:rsidRPr="004D3F0F" w:rsidDel="00386A58">
            <w:rPr>
              <w:rFonts w:ascii="Times New Roman" w:hAnsi="Times New Roman" w:cs="Times New Roman"/>
              <w:sz w:val="24"/>
              <w:szCs w:val="24"/>
              <w:rPrChange w:id="1316" w:author="cc" w:date="2021-04-07T21:28:00Z">
                <w:rPr>
                  <w:rFonts w:ascii="Times New Roman" w:hAnsi="Times New Roman" w:cs="Times New Roman"/>
                  <w:b/>
                  <w:bCs/>
                  <w:sz w:val="24"/>
                  <w:szCs w:val="24"/>
                </w:rPr>
              </w:rPrChange>
            </w:rPr>
            <w:delText xml:space="preserve"> was more than </w:delText>
          </w:r>
        </w:del>
      </w:ins>
      <w:ins w:id="1317" w:author="cc" w:date="2021-04-07T21:28:00Z">
        <w:del w:id="1318" w:author="CYR" w:date="2021-04-09T13:31:00Z">
          <w:r w:rsidDel="00386A58">
            <w:rPr>
              <w:rFonts w:ascii="Times New Roman" w:hAnsi="Times New Roman" w:cs="Times New Roman"/>
              <w:sz w:val="24"/>
              <w:szCs w:val="24"/>
            </w:rPr>
            <w:delText>zero</w:delText>
          </w:r>
        </w:del>
      </w:ins>
      <w:ins w:id="1319" w:author="cc" w:date="2021-04-07T21:30:00Z">
        <w:del w:id="1320" w:author="CYR" w:date="2021-04-09T13:31:00Z">
          <w:r w:rsidR="00DF5677" w:rsidDel="00386A58">
            <w:rPr>
              <w:rFonts w:ascii="Times New Roman" w:hAnsi="Times New Roman" w:cs="Times New Roman"/>
              <w:sz w:val="24"/>
              <w:szCs w:val="24"/>
            </w:rPr>
            <w:delText>, name</w:delText>
          </w:r>
        </w:del>
      </w:ins>
      <w:ins w:id="1321" w:author="cc" w:date="2021-04-07T21:32:00Z">
        <w:del w:id="1322" w:author="CYR" w:date="2021-04-09T13:31:00Z">
          <w:r w:rsidR="00DF5677" w:rsidDel="00386A58">
            <w:rPr>
              <w:rFonts w:ascii="Times New Roman" w:hAnsi="Times New Roman" w:cs="Times New Roman"/>
              <w:sz w:val="24"/>
              <w:szCs w:val="24"/>
            </w:rPr>
            <w:delText>d</w:delText>
          </w:r>
        </w:del>
      </w:ins>
      <w:ins w:id="1323" w:author="cc" w:date="2021-04-07T21:30:00Z">
        <w:del w:id="1324" w:author="CYR" w:date="2021-04-09T13:31:00Z">
          <w:r w:rsidR="00DF5677" w:rsidDel="00386A58">
            <w:rPr>
              <w:rFonts w:ascii="Times New Roman" w:hAnsi="Times New Roman" w:cs="Times New Roman"/>
              <w:sz w:val="24"/>
              <w:szCs w:val="24"/>
            </w:rPr>
            <w:delText xml:space="preserve"> </w:delText>
          </w:r>
        </w:del>
      </w:ins>
      <w:ins w:id="1325" w:author="cc" w:date="2021-04-07T21:32:00Z">
        <w:del w:id="1326" w:author="CYR" w:date="2021-04-09T13:31:00Z">
          <w:r w:rsidR="00DF5677" w:rsidDel="00386A58">
            <w:rPr>
              <w:rFonts w:ascii="Times New Roman" w:hAnsi="Times New Roman" w:cs="Times New Roman"/>
              <w:sz w:val="24"/>
              <w:szCs w:val="24"/>
            </w:rPr>
            <w:delText xml:space="preserve">respectively </w:delText>
          </w:r>
        </w:del>
      </w:ins>
      <w:ins w:id="1327" w:author="cc" w:date="2021-04-07T21:31:00Z">
        <w:del w:id="1328" w:author="CYR" w:date="2021-04-09T13:39:00Z">
          <w:r w:rsidR="00DF5677" w:rsidDel="00386A58">
            <w:rPr>
              <w:rFonts w:ascii="Times New Roman" w:hAnsi="Times New Roman" w:cs="Times New Roman"/>
              <w:bCs/>
              <w:sz w:val="24"/>
              <w:szCs w:val="24"/>
            </w:rPr>
            <w:delText>the percentage of Cytotoxic T cells, absolute number of total Treg cells, absolute number of memory B cells, absolute number of total monocytes, absolute number of non-classical monocytes, absolute number of CD56</w:delText>
          </w:r>
          <w:r w:rsidR="00DF5677" w:rsidRPr="00BE0E52" w:rsidDel="00386A58">
            <w:rPr>
              <w:rFonts w:ascii="Times New Roman" w:hAnsi="Times New Roman" w:cs="Times New Roman"/>
              <w:bCs/>
              <w:sz w:val="24"/>
              <w:szCs w:val="24"/>
              <w:vertAlign w:val="superscript"/>
            </w:rPr>
            <w:delText>high</w:delText>
          </w:r>
          <w:r w:rsidR="00DF5677" w:rsidDel="00386A58">
            <w:rPr>
              <w:rFonts w:ascii="Times New Roman" w:hAnsi="Times New Roman" w:cs="Times New Roman"/>
              <w:bCs/>
              <w:sz w:val="24"/>
              <w:szCs w:val="24"/>
            </w:rPr>
            <w:delText xml:space="preserve"> NK cells and absolute number of CD16</w:delText>
          </w:r>
          <w:r w:rsidR="00DF5677" w:rsidRPr="00BE0E52" w:rsidDel="00386A58">
            <w:rPr>
              <w:rFonts w:ascii="Times New Roman" w:hAnsi="Times New Roman" w:cs="Times New Roman"/>
              <w:bCs/>
              <w:sz w:val="24"/>
              <w:szCs w:val="24"/>
              <w:vertAlign w:val="superscript"/>
            </w:rPr>
            <w:delText>+</w:delText>
          </w:r>
          <w:r w:rsidR="00DF5677" w:rsidDel="00386A58">
            <w:rPr>
              <w:rFonts w:ascii="Times New Roman" w:hAnsi="Times New Roman" w:cs="Times New Roman"/>
              <w:bCs/>
              <w:sz w:val="24"/>
              <w:szCs w:val="24"/>
            </w:rPr>
            <w:delText xml:space="preserve"> NK</w:delText>
          </w:r>
          <w:r w:rsidR="00DF5677" w:rsidDel="00386A58">
            <w:rPr>
              <w:rFonts w:ascii="Times New Roman" w:hAnsi="Times New Roman" w:cs="Times New Roman" w:hint="eastAsia"/>
              <w:bCs/>
              <w:sz w:val="24"/>
              <w:szCs w:val="24"/>
            </w:rPr>
            <w:delText xml:space="preserve"> </w:delText>
          </w:r>
          <w:r w:rsidR="00DF5677" w:rsidDel="00386A58">
            <w:rPr>
              <w:rFonts w:ascii="Times New Roman" w:hAnsi="Times New Roman" w:cs="Times New Roman"/>
              <w:bCs/>
              <w:sz w:val="24"/>
              <w:szCs w:val="24"/>
            </w:rPr>
            <w:delText>cells</w:delText>
          </w:r>
        </w:del>
        <w:del w:id="1329" w:author="CYR" w:date="2021-04-09T13:31:00Z">
          <w:r w:rsidR="00DF5677" w:rsidDel="00386A58">
            <w:rPr>
              <w:rFonts w:ascii="Times New Roman" w:hAnsi="Times New Roman" w:cs="Times New Roman"/>
              <w:bCs/>
              <w:sz w:val="24"/>
              <w:szCs w:val="24"/>
            </w:rPr>
            <w:delText>.</w:delText>
          </w:r>
        </w:del>
      </w:ins>
    </w:p>
    <w:p w14:paraId="4A5E45A4" w14:textId="77777777" w:rsidR="004E119A" w:rsidRPr="004D3F0F" w:rsidRDefault="004E119A">
      <w:pPr>
        <w:widowControl/>
        <w:spacing w:line="360" w:lineRule="auto"/>
        <w:ind w:firstLineChars="100" w:firstLine="240"/>
        <w:rPr>
          <w:ins w:id="1330" w:author="cc" w:date="2021-04-07T21:20:00Z"/>
          <w:rFonts w:ascii="Times New Roman" w:hAnsi="Times New Roman" w:cs="Times New Roman"/>
          <w:sz w:val="24"/>
          <w:szCs w:val="24"/>
          <w:rPrChange w:id="1331" w:author="cc" w:date="2021-04-07T21:28:00Z">
            <w:rPr>
              <w:ins w:id="1332" w:author="cc" w:date="2021-04-07T21:20:00Z"/>
              <w:rFonts w:ascii="Times New Roman" w:hAnsi="Times New Roman" w:cs="Times New Roman"/>
              <w:b/>
              <w:bCs/>
              <w:sz w:val="24"/>
              <w:szCs w:val="24"/>
            </w:rPr>
          </w:rPrChange>
        </w:rPr>
        <w:pPrChange w:id="1333" w:author="CYR" w:date="2021-04-09T14:16:00Z">
          <w:pPr>
            <w:widowControl/>
            <w:spacing w:line="360" w:lineRule="auto"/>
          </w:pPr>
        </w:pPrChange>
      </w:pPr>
    </w:p>
    <w:p w14:paraId="74E1D677" w14:textId="3FCC1132" w:rsidR="004105DC" w:rsidRDefault="003C0E66">
      <w:pPr>
        <w:widowControl/>
        <w:spacing w:line="360" w:lineRule="auto"/>
        <w:rPr>
          <w:ins w:id="1334" w:author="CYR" w:date="2021-04-09T13:44:00Z"/>
          <w:rFonts w:ascii="Times New Roman" w:hAnsi="Times New Roman" w:cs="Times New Roman"/>
          <w:b/>
          <w:bCs/>
          <w:sz w:val="24"/>
          <w:szCs w:val="24"/>
        </w:rPr>
      </w:pPr>
      <w:r>
        <w:rPr>
          <w:rFonts w:ascii="Times New Roman" w:hAnsi="Times New Roman" w:cs="Times New Roman"/>
          <w:b/>
          <w:bCs/>
          <w:sz w:val="24"/>
          <w:szCs w:val="24"/>
          <w:rPrChange w:id="1335" w:author="Guobo Chen" w:date="2020-11-12T21:40:00Z">
            <w:rPr>
              <w:rFonts w:ascii="Times New Roman" w:hAnsi="Times New Roman" w:cs="Times New Roman"/>
              <w:b/>
              <w:bCs/>
              <w:sz w:val="28"/>
              <w:szCs w:val="28"/>
            </w:rPr>
          </w:rPrChange>
        </w:rPr>
        <w:t xml:space="preserve">Univariate </w:t>
      </w:r>
      <w:del w:id="1336" w:author="CYR" w:date="2021-04-09T13:45:00Z">
        <w:r w:rsidDel="004105DC">
          <w:rPr>
            <w:rFonts w:ascii="Times New Roman" w:hAnsi="Times New Roman" w:cs="Times New Roman"/>
            <w:b/>
            <w:bCs/>
            <w:sz w:val="24"/>
            <w:szCs w:val="24"/>
            <w:rPrChange w:id="1337" w:author="Guobo Chen" w:date="2020-11-12T21:40:00Z">
              <w:rPr>
                <w:rFonts w:ascii="Times New Roman" w:hAnsi="Times New Roman" w:cs="Times New Roman"/>
                <w:b/>
                <w:bCs/>
                <w:sz w:val="28"/>
                <w:szCs w:val="28"/>
              </w:rPr>
            </w:rPrChange>
          </w:rPr>
          <w:delText>Cox</w:delText>
        </w:r>
        <w:r w:rsidRPr="009B71B6" w:rsidDel="004105DC">
          <w:rPr>
            <w:rFonts w:ascii="Times New Roman" w:hAnsi="Times New Roman" w:cs="Times New Roman"/>
            <w:sz w:val="24"/>
            <w:szCs w:val="24"/>
            <w:rPrChange w:id="1338" w:author="cc" w:date="2021-04-07T21:51:00Z">
              <w:rPr>
                <w:rFonts w:ascii="Times New Roman" w:hAnsi="Times New Roman" w:cs="Times New Roman"/>
                <w:b/>
                <w:bCs/>
                <w:sz w:val="28"/>
                <w:szCs w:val="28"/>
              </w:rPr>
            </w:rPrChange>
          </w:rPr>
          <w:delText xml:space="preserve"> </w:delText>
        </w:r>
      </w:del>
      <w:ins w:id="1339" w:author="cc" w:date="2021-04-07T21:51:00Z">
        <w:r w:rsidR="009B71B6" w:rsidRPr="009B71B6">
          <w:rPr>
            <w:rFonts w:ascii="Times New Roman" w:hAnsi="Times New Roman" w:cs="Times New Roman"/>
            <w:b/>
            <w:bCs/>
            <w:sz w:val="24"/>
            <w:szCs w:val="24"/>
          </w:rPr>
          <w:t>a</w:t>
        </w:r>
        <w:r w:rsidR="009B71B6" w:rsidRPr="007F4CE6">
          <w:rPr>
            <w:rFonts w:ascii="Times New Roman" w:hAnsi="Times New Roman" w:cs="Times New Roman"/>
            <w:b/>
            <w:bCs/>
            <w:sz w:val="24"/>
            <w:szCs w:val="24"/>
          </w:rPr>
          <w:t>n</w:t>
        </w:r>
        <w:r w:rsidR="009B71B6" w:rsidRPr="00000ECB">
          <w:rPr>
            <w:rFonts w:ascii="Times New Roman" w:hAnsi="Times New Roman" w:cs="Times New Roman"/>
            <w:b/>
            <w:bCs/>
            <w:sz w:val="24"/>
            <w:szCs w:val="24"/>
          </w:rPr>
          <w:t xml:space="preserve">d </w:t>
        </w:r>
        <w:r w:rsidR="009B71B6" w:rsidRPr="009B71B6">
          <w:rPr>
            <w:rFonts w:ascii="Times New Roman" w:hAnsi="Times New Roman" w:cs="Times New Roman"/>
            <w:b/>
            <w:bCs/>
            <w:sz w:val="24"/>
            <w:szCs w:val="24"/>
            <w:rPrChange w:id="1340" w:author="cc" w:date="2021-04-07T21:51:00Z">
              <w:rPr>
                <w:rFonts w:ascii="Times New Roman" w:hAnsi="Times New Roman" w:cs="Times New Roman"/>
                <w:sz w:val="24"/>
                <w:szCs w:val="24"/>
              </w:rPr>
            </w:rPrChange>
          </w:rPr>
          <w:t>multivariable</w:t>
        </w:r>
      </w:ins>
      <w:ins w:id="1341" w:author="CYR" w:date="2021-04-09T13:45:00Z">
        <w:r w:rsidR="004105DC" w:rsidRPr="004105DC">
          <w:rPr>
            <w:rFonts w:ascii="Times New Roman" w:hAnsi="Times New Roman" w:cs="Times New Roman"/>
            <w:b/>
            <w:bCs/>
            <w:sz w:val="24"/>
            <w:szCs w:val="24"/>
          </w:rPr>
          <w:t xml:space="preserve"> </w:t>
        </w:r>
        <w:r w:rsidR="004105DC" w:rsidRPr="0090445F">
          <w:rPr>
            <w:rFonts w:ascii="Times New Roman" w:hAnsi="Times New Roman" w:cs="Times New Roman"/>
            <w:b/>
            <w:bCs/>
            <w:sz w:val="24"/>
            <w:szCs w:val="24"/>
          </w:rPr>
          <w:t>Cox</w:t>
        </w:r>
      </w:ins>
      <w:ins w:id="1342" w:author="cc" w:date="2021-04-07T21:51:00Z">
        <w:r w:rsidR="009B71B6" w:rsidRPr="009B71B6">
          <w:rPr>
            <w:rFonts w:ascii="Times New Roman" w:hAnsi="Times New Roman" w:cs="Times New Roman"/>
            <w:sz w:val="24"/>
            <w:szCs w:val="24"/>
            <w:rPrChange w:id="1343" w:author="cc" w:date="2021-04-07T21:51:00Z">
              <w:rPr>
                <w:rFonts w:ascii="Times New Roman" w:hAnsi="Times New Roman" w:cs="Times New Roman"/>
                <w:b/>
                <w:bCs/>
                <w:sz w:val="24"/>
                <w:szCs w:val="24"/>
              </w:rPr>
            </w:rPrChange>
          </w:rPr>
          <w:t xml:space="preserve"> </w:t>
        </w:r>
      </w:ins>
      <w:ins w:id="1344" w:author="CYR" w:date="2021-04-09T14:15:00Z">
        <w:r w:rsidR="00DB19EE" w:rsidRPr="0090445F">
          <w:rPr>
            <w:rFonts w:ascii="Times New Roman" w:hAnsi="Times New Roman" w:cs="Times New Roman"/>
            <w:b/>
            <w:bCs/>
            <w:sz w:val="24"/>
            <w:szCs w:val="24"/>
          </w:rPr>
          <w:t>regression analysis</w:t>
        </w:r>
        <w:r w:rsidR="00DB19EE" w:rsidDel="00DB19EE">
          <w:rPr>
            <w:rFonts w:ascii="Times New Roman" w:hAnsi="Times New Roman" w:cs="Times New Roman"/>
            <w:b/>
            <w:bCs/>
            <w:sz w:val="24"/>
            <w:szCs w:val="24"/>
          </w:rPr>
          <w:t xml:space="preserve"> </w:t>
        </w:r>
      </w:ins>
      <w:del w:id="1345" w:author="CYR" w:date="2021-04-09T14:15:00Z">
        <w:r w:rsidDel="00DB19EE">
          <w:rPr>
            <w:rFonts w:ascii="Times New Roman" w:hAnsi="Times New Roman" w:cs="Times New Roman"/>
            <w:b/>
            <w:bCs/>
            <w:sz w:val="24"/>
            <w:szCs w:val="24"/>
            <w:rPrChange w:id="1346" w:author="Guobo Chen" w:date="2020-11-12T21:40:00Z">
              <w:rPr>
                <w:rFonts w:ascii="Times New Roman" w:hAnsi="Times New Roman" w:cs="Times New Roman"/>
                <w:b/>
                <w:bCs/>
                <w:sz w:val="28"/>
                <w:szCs w:val="28"/>
              </w:rPr>
            </w:rPrChange>
          </w:rPr>
          <w:delText>survival analysis</w:delText>
        </w:r>
      </w:del>
      <w:r>
        <w:rPr>
          <w:rFonts w:ascii="Times New Roman" w:hAnsi="Times New Roman" w:cs="Times New Roman"/>
          <w:b/>
          <w:bCs/>
          <w:sz w:val="24"/>
          <w:szCs w:val="24"/>
          <w:rPrChange w:id="1347" w:author="Guobo Chen" w:date="2020-11-12T21:40:00Z">
            <w:rPr>
              <w:rFonts w:ascii="Times New Roman" w:hAnsi="Times New Roman" w:cs="Times New Roman"/>
              <w:b/>
              <w:bCs/>
              <w:sz w:val="28"/>
              <w:szCs w:val="28"/>
            </w:rPr>
          </w:rPrChange>
        </w:rPr>
        <w:t xml:space="preserve"> </w:t>
      </w:r>
      <w:del w:id="1348" w:author="CYR" w:date="2021-04-09T13:42:00Z">
        <w:r w:rsidDel="004105DC">
          <w:rPr>
            <w:rFonts w:ascii="Times New Roman" w:hAnsi="Times New Roman" w:cs="Times New Roman"/>
            <w:b/>
            <w:bCs/>
            <w:sz w:val="24"/>
            <w:szCs w:val="24"/>
            <w:rPrChange w:id="1349" w:author="Guobo Chen" w:date="2020-11-12T21:40:00Z">
              <w:rPr>
                <w:rFonts w:ascii="Times New Roman" w:hAnsi="Times New Roman" w:cs="Times New Roman"/>
                <w:b/>
                <w:bCs/>
                <w:sz w:val="28"/>
                <w:szCs w:val="28"/>
              </w:rPr>
            </w:rPrChange>
          </w:rPr>
          <w:delText>with the acute ischemic stroke</w:delText>
        </w:r>
      </w:del>
    </w:p>
    <w:p w14:paraId="02F28064" w14:textId="6A82D446" w:rsidR="004105DC" w:rsidRPr="00494F30" w:rsidDel="004105DC" w:rsidRDefault="004105DC">
      <w:pPr>
        <w:widowControl/>
        <w:spacing w:line="360" w:lineRule="auto"/>
        <w:rPr>
          <w:del w:id="1350" w:author="CYR" w:date="2021-04-09T13:49:00Z"/>
          <w:rFonts w:ascii="Times New Roman" w:hAnsi="Times New Roman" w:cs="Times New Roman"/>
          <w:bCs/>
          <w:sz w:val="24"/>
          <w:szCs w:val="24"/>
          <w:rPrChange w:id="1351" w:author="CYR" w:date="2021-04-09T13:55:00Z">
            <w:rPr>
              <w:del w:id="1352" w:author="CYR" w:date="2021-04-09T13:49:00Z"/>
            </w:rPr>
          </w:rPrChange>
        </w:rPr>
      </w:pPr>
      <w:ins w:id="1353" w:author="CYR" w:date="2021-04-09T13:45:00Z">
        <w:r>
          <w:rPr>
            <w:rFonts w:ascii="Times New Roman" w:hAnsi="Times New Roman" w:cs="Times New Roman" w:hint="eastAsia"/>
            <w:b/>
            <w:bCs/>
            <w:sz w:val="24"/>
            <w:szCs w:val="24"/>
          </w:rPr>
          <w:t xml:space="preserve"> </w:t>
        </w:r>
        <w:r w:rsidRPr="00494F30">
          <w:rPr>
            <w:rFonts w:ascii="Times New Roman" w:hAnsi="Times New Roman" w:cs="Times New Roman"/>
            <w:bCs/>
            <w:sz w:val="24"/>
            <w:szCs w:val="24"/>
            <w:rPrChange w:id="1354" w:author="CYR" w:date="2021-04-09T13:52:00Z">
              <w:rPr>
                <w:rFonts w:ascii="Times New Roman" w:hAnsi="Times New Roman" w:cs="Times New Roman"/>
                <w:b/>
                <w:bCs/>
                <w:sz w:val="24"/>
                <w:szCs w:val="24"/>
              </w:rPr>
            </w:rPrChange>
          </w:rPr>
          <w:t xml:space="preserve"> </w:t>
        </w:r>
      </w:ins>
      <w:ins w:id="1355" w:author="CYR" w:date="2021-04-09T14:16:00Z">
        <w:r w:rsidR="00DB19EE">
          <w:rPr>
            <w:rFonts w:ascii="Times New Roman" w:hAnsi="Times New Roman" w:cs="Times New Roman"/>
            <w:bCs/>
            <w:sz w:val="24"/>
            <w:szCs w:val="24"/>
          </w:rPr>
          <w:t xml:space="preserve"> </w:t>
        </w:r>
      </w:ins>
      <w:ins w:id="1356" w:author="CYR" w:date="2021-04-09T13:49:00Z">
        <w:r w:rsidRPr="004105DC">
          <w:rPr>
            <w:rFonts w:ascii="Times New Roman" w:hAnsi="Times New Roman" w:cs="Times New Roman"/>
            <w:bCs/>
            <w:sz w:val="24"/>
            <w:szCs w:val="24"/>
            <w:rPrChange w:id="1357" w:author="CYR" w:date="2021-04-09T13:49:00Z">
              <w:rPr/>
            </w:rPrChange>
          </w:rPr>
          <w:t xml:space="preserve">The results of univariate analysis are shown in </w:t>
        </w:r>
      </w:ins>
      <w:ins w:id="1358" w:author="CYR" w:date="2021-04-09T13:53:00Z">
        <w:r w:rsidR="00494F30" w:rsidRPr="00494F30">
          <w:rPr>
            <w:rFonts w:ascii="Times New Roman" w:hAnsi="Times New Roman" w:cs="Times New Roman"/>
            <w:bCs/>
            <w:sz w:val="24"/>
            <w:szCs w:val="24"/>
          </w:rPr>
          <w:t xml:space="preserve">Figure </w:t>
        </w:r>
      </w:ins>
    </w:p>
    <w:p w14:paraId="40FAD208" w14:textId="107D6DE5" w:rsidR="00DB19EE" w:rsidRDefault="004105DC" w:rsidP="00DB19EE">
      <w:pPr>
        <w:spacing w:line="360" w:lineRule="auto"/>
        <w:rPr>
          <w:ins w:id="1359" w:author="CYR" w:date="2021-04-09T14:27:00Z"/>
          <w:rFonts w:ascii="Times New Roman" w:hAnsi="Times New Roman" w:cs="Times New Roman"/>
          <w:bCs/>
          <w:sz w:val="24"/>
          <w:szCs w:val="24"/>
        </w:rPr>
      </w:pPr>
      <w:ins w:id="1360" w:author="CYR" w:date="2021-04-09T13:49:00Z">
        <w:r w:rsidRPr="00494F30">
          <w:rPr>
            <w:rFonts w:ascii="Times New Roman" w:hAnsi="Times New Roman" w:cs="Times New Roman"/>
            <w:bCs/>
            <w:sz w:val="24"/>
            <w:szCs w:val="24"/>
            <w:rPrChange w:id="1361" w:author="CYR" w:date="2021-04-09T13:55:00Z">
              <w:rPr/>
            </w:rPrChange>
          </w:rPr>
          <w:t>4</w:t>
        </w:r>
        <w:r w:rsidR="00494F30">
          <w:rPr>
            <w:rFonts w:ascii="Times New Roman" w:hAnsi="Times New Roman" w:cs="Times New Roman"/>
            <w:bCs/>
            <w:sz w:val="24"/>
            <w:szCs w:val="24"/>
          </w:rPr>
          <w:t xml:space="preserve"> and </w:t>
        </w:r>
      </w:ins>
      <w:ins w:id="1362" w:author="CYR" w:date="2021-04-09T13:50:00Z">
        <w:r w:rsidR="00494F30" w:rsidRPr="00494F30">
          <w:rPr>
            <w:rFonts w:ascii="Times New Roman" w:hAnsi="Times New Roman" w:cs="Times New Roman"/>
            <w:bCs/>
            <w:sz w:val="24"/>
            <w:szCs w:val="24"/>
            <w:rPrChange w:id="1363" w:author="CYR" w:date="2021-04-09T13:52:00Z">
              <w:rPr/>
            </w:rPrChange>
          </w:rPr>
          <w:t xml:space="preserve">showed that </w:t>
        </w:r>
        <w:r w:rsidR="00494F30" w:rsidRPr="00494F30">
          <w:rPr>
            <w:rFonts w:ascii="Times New Roman" w:hAnsi="Times New Roman" w:cs="Times New Roman"/>
            <w:bCs/>
            <w:sz w:val="24"/>
            <w:szCs w:val="24"/>
            <w:rPrChange w:id="1364" w:author="CYR" w:date="2021-04-09T13:52:00Z">
              <w:rPr>
                <w:rFonts w:ascii="Times New Roman" w:hAnsi="Times New Roman" w:cs="Times New Roman"/>
                <w:b/>
                <w:bCs/>
                <w:sz w:val="24"/>
                <w:szCs w:val="24"/>
              </w:rPr>
            </w:rPrChange>
          </w:rPr>
          <w:t xml:space="preserve">immunophenotype </w:t>
        </w:r>
        <w:r w:rsidR="00494F30" w:rsidRPr="00494F30">
          <w:rPr>
            <w:rFonts w:ascii="Times New Roman" w:hAnsi="Times New Roman" w:cs="Times New Roman"/>
            <w:bCs/>
            <w:sz w:val="24"/>
            <w:szCs w:val="24"/>
            <w:rPrChange w:id="1365" w:author="CYR" w:date="2021-04-09T13:52:00Z">
              <w:rPr>
                <w:rFonts w:ascii="Times New Roman" w:hAnsi="Times New Roman" w:cs="Times New Roman"/>
                <w:b/>
                <w:bCs/>
                <w:sz w:val="24"/>
                <w:szCs w:val="24"/>
              </w:rPr>
            </w:rPrChange>
          </w:rPr>
          <w:lastRenderedPageBreak/>
          <w:t xml:space="preserve">indicator </w:t>
        </w:r>
      </w:ins>
      <w:ins w:id="1366" w:author="CYR" w:date="2021-04-09T13:51:00Z">
        <w:r w:rsidR="00494F30" w:rsidRPr="00494F30">
          <w:rPr>
            <w:rFonts w:ascii="Times New Roman" w:hAnsi="Times New Roman" w:cs="Times New Roman"/>
            <w:bCs/>
            <w:sz w:val="24"/>
            <w:szCs w:val="24"/>
            <w:rPrChange w:id="1367" w:author="CYR" w:date="2021-04-09T13:52:00Z">
              <w:rPr/>
            </w:rPrChange>
          </w:rPr>
          <w:t>including</w:t>
        </w:r>
        <w:r w:rsidR="00494F30" w:rsidRPr="00D67E5F">
          <w:rPr>
            <w:rFonts w:ascii="Times New Roman" w:hAnsi="Times New Roman" w:cs="Times New Roman"/>
            <w:bCs/>
            <w:sz w:val="24"/>
            <w:szCs w:val="24"/>
          </w:rPr>
          <w:t xml:space="preserve"> t</w:t>
        </w:r>
        <w:r w:rsidR="00494F30">
          <w:rPr>
            <w:rFonts w:ascii="Times New Roman" w:hAnsi="Times New Roman" w:cs="Times New Roman"/>
            <w:bCs/>
            <w:sz w:val="24"/>
            <w:szCs w:val="24"/>
          </w:rPr>
          <w:t>he percentage of Cytotoxic T cells</w:t>
        </w:r>
      </w:ins>
      <w:ins w:id="1368" w:author="CYR" w:date="2021-04-09T13:52:00Z">
        <w:r w:rsidR="00494F30">
          <w:rPr>
            <w:rFonts w:ascii="Times New Roman" w:hAnsi="Times New Roman" w:cs="Times New Roman"/>
            <w:bCs/>
            <w:sz w:val="24"/>
            <w:szCs w:val="24"/>
          </w:rPr>
          <w:t>,</w:t>
        </w:r>
        <w:r w:rsidR="00494F30" w:rsidRPr="00494F30">
          <w:rPr>
            <w:rFonts w:ascii="Times New Roman" w:hAnsi="Times New Roman" w:cs="Times New Roman"/>
            <w:bCs/>
            <w:sz w:val="24"/>
            <w:szCs w:val="24"/>
          </w:rPr>
          <w:t xml:space="preserve"> </w:t>
        </w:r>
        <w:r w:rsidR="00494F30">
          <w:rPr>
            <w:rFonts w:ascii="Times New Roman" w:hAnsi="Times New Roman" w:cs="Times New Roman"/>
            <w:bCs/>
            <w:sz w:val="24"/>
            <w:szCs w:val="24"/>
          </w:rPr>
          <w:t>absolute number of total monocytes,</w:t>
        </w:r>
        <w:r w:rsidR="00494F30" w:rsidRPr="00494F30">
          <w:rPr>
            <w:rFonts w:ascii="Times New Roman" w:hAnsi="Times New Roman" w:cs="Times New Roman"/>
            <w:bCs/>
            <w:sz w:val="24"/>
            <w:szCs w:val="24"/>
          </w:rPr>
          <w:t xml:space="preserve"> </w:t>
        </w:r>
        <w:r w:rsidR="00494F30">
          <w:rPr>
            <w:rFonts w:ascii="Times New Roman" w:hAnsi="Times New Roman" w:cs="Times New Roman"/>
            <w:bCs/>
            <w:sz w:val="24"/>
            <w:szCs w:val="24"/>
          </w:rPr>
          <w:t>absolute number of CD16</w:t>
        </w:r>
        <w:r w:rsidR="00494F30" w:rsidRPr="00494F30">
          <w:rPr>
            <w:rFonts w:ascii="Times New Roman" w:hAnsi="Times New Roman" w:cs="Times New Roman"/>
            <w:bCs/>
            <w:sz w:val="24"/>
            <w:szCs w:val="24"/>
            <w:rPrChange w:id="1369" w:author="CYR" w:date="2021-04-09T13:55:00Z">
              <w:rPr>
                <w:rFonts w:ascii="Times New Roman" w:hAnsi="Times New Roman" w:cs="Times New Roman"/>
                <w:bCs/>
                <w:sz w:val="24"/>
                <w:szCs w:val="24"/>
                <w:vertAlign w:val="superscript"/>
              </w:rPr>
            </w:rPrChange>
          </w:rPr>
          <w:t>+</w:t>
        </w:r>
        <w:r w:rsidR="00494F30">
          <w:rPr>
            <w:rFonts w:ascii="Times New Roman" w:hAnsi="Times New Roman" w:cs="Times New Roman"/>
            <w:bCs/>
            <w:sz w:val="24"/>
            <w:szCs w:val="24"/>
          </w:rPr>
          <w:t xml:space="preserve"> NK</w:t>
        </w:r>
        <w:r w:rsidR="00494F30">
          <w:rPr>
            <w:rFonts w:ascii="Times New Roman" w:hAnsi="Times New Roman" w:cs="Times New Roman" w:hint="eastAsia"/>
            <w:bCs/>
            <w:sz w:val="24"/>
            <w:szCs w:val="24"/>
          </w:rPr>
          <w:t xml:space="preserve"> </w:t>
        </w:r>
        <w:r w:rsidR="00494F30">
          <w:rPr>
            <w:rFonts w:ascii="Times New Roman" w:hAnsi="Times New Roman" w:cs="Times New Roman"/>
            <w:bCs/>
            <w:sz w:val="24"/>
            <w:szCs w:val="24"/>
          </w:rPr>
          <w:t>cells,</w:t>
        </w:r>
      </w:ins>
      <w:ins w:id="1370" w:author="CYR" w:date="2021-04-09T13:53:00Z">
        <w:r w:rsidR="00494F30" w:rsidRPr="00494F30">
          <w:rPr>
            <w:rFonts w:ascii="Times New Roman" w:hAnsi="Times New Roman" w:cs="Times New Roman"/>
            <w:bCs/>
            <w:sz w:val="24"/>
            <w:szCs w:val="24"/>
          </w:rPr>
          <w:t xml:space="preserve"> </w:t>
        </w:r>
        <w:r w:rsidR="00494F30">
          <w:rPr>
            <w:rFonts w:ascii="Times New Roman" w:hAnsi="Times New Roman" w:cs="Times New Roman"/>
            <w:bCs/>
            <w:sz w:val="24"/>
            <w:szCs w:val="24"/>
          </w:rPr>
          <w:t>absolute number of non-classical monocytes and absolute number of CD56</w:t>
        </w:r>
        <w:r w:rsidR="00494F30" w:rsidRPr="00494F30">
          <w:rPr>
            <w:rFonts w:ascii="Times New Roman" w:hAnsi="Times New Roman" w:cs="Times New Roman"/>
            <w:bCs/>
            <w:sz w:val="24"/>
            <w:szCs w:val="24"/>
            <w:vertAlign w:val="superscript"/>
          </w:rPr>
          <w:t>high</w:t>
        </w:r>
        <w:r w:rsidR="00494F30">
          <w:rPr>
            <w:rFonts w:ascii="Times New Roman" w:hAnsi="Times New Roman" w:cs="Times New Roman"/>
            <w:bCs/>
            <w:sz w:val="24"/>
            <w:szCs w:val="24"/>
          </w:rPr>
          <w:t xml:space="preserve"> NK cells</w:t>
        </w:r>
      </w:ins>
      <w:ins w:id="1371" w:author="CYR" w:date="2021-04-09T13:54:00Z">
        <w:r w:rsidR="00494F30" w:rsidRPr="00494F30">
          <w:rPr>
            <w:rFonts w:ascii="Times New Roman" w:hAnsi="Times New Roman" w:cs="Times New Roman"/>
            <w:bCs/>
            <w:sz w:val="24"/>
            <w:szCs w:val="24"/>
            <w:rPrChange w:id="1372" w:author="CYR" w:date="2021-04-09T13:55:00Z">
              <w:rPr/>
            </w:rPrChange>
          </w:rPr>
          <w:t xml:space="preserve"> were contribute to </w:t>
        </w:r>
      </w:ins>
      <w:ins w:id="1373" w:author="CYR" w:date="2021-04-09T14:14:00Z">
        <w:r w:rsidR="00DB19EE">
          <w:rPr>
            <w:rFonts w:ascii="Times New Roman" w:hAnsi="Times New Roman" w:cs="Times New Roman"/>
            <w:bCs/>
            <w:sz w:val="24"/>
            <w:szCs w:val="24"/>
          </w:rPr>
          <w:t>i</w:t>
        </w:r>
      </w:ins>
      <w:ins w:id="1374" w:author="CYR" w:date="2021-04-09T14:13:00Z">
        <w:r w:rsidR="00DB19EE">
          <w:rPr>
            <w:rFonts w:ascii="Times New Roman" w:hAnsi="Times New Roman" w:cs="Times New Roman"/>
            <w:sz w:val="24"/>
            <w:szCs w:val="24"/>
          </w:rPr>
          <w:t>ncrease the survival risk</w:t>
        </w:r>
      </w:ins>
      <w:ins w:id="1375" w:author="CYR" w:date="2021-04-09T13:56:00Z">
        <w:r w:rsidR="00494F30" w:rsidRPr="00D67E5F">
          <w:rPr>
            <w:rFonts w:ascii="Times New Roman" w:hAnsi="Times New Roman" w:cs="Times New Roman"/>
            <w:bCs/>
            <w:sz w:val="24"/>
            <w:szCs w:val="24"/>
          </w:rPr>
          <w:t xml:space="preserve"> [Hazard ratio&gt;1,</w:t>
        </w:r>
      </w:ins>
      <w:ins w:id="1376" w:author="CYR" w:date="2021-04-09T13:57:00Z">
        <w:r w:rsidR="00494F30">
          <w:rPr>
            <w:rFonts w:ascii="Times New Roman" w:hAnsi="Times New Roman" w:cs="Times New Roman"/>
            <w:bCs/>
            <w:sz w:val="24"/>
            <w:szCs w:val="24"/>
          </w:rPr>
          <w:t xml:space="preserve"> </w:t>
        </w:r>
        <w:r w:rsidR="00494F30" w:rsidRPr="00494F30">
          <w:rPr>
            <w:rFonts w:ascii="Times New Roman" w:hAnsi="Times New Roman" w:cs="Times New Roman"/>
            <w:bCs/>
            <w:i/>
            <w:iCs/>
            <w:sz w:val="24"/>
            <w:szCs w:val="24"/>
            <w:rPrChange w:id="1377" w:author="CYR" w:date="2021-04-09T13:57:00Z">
              <w:rPr>
                <w:rFonts w:ascii="Times New Roman" w:hAnsi="Times New Roman" w:cs="Times New Roman"/>
                <w:sz w:val="24"/>
                <w:szCs w:val="24"/>
              </w:rPr>
            </w:rPrChange>
          </w:rPr>
          <w:t>p</w:t>
        </w:r>
        <w:r w:rsidR="00494F30" w:rsidRPr="00D67E5F">
          <w:rPr>
            <w:rFonts w:ascii="Times New Roman" w:hAnsi="Times New Roman" w:cs="Times New Roman"/>
            <w:bCs/>
            <w:sz w:val="24"/>
            <w:szCs w:val="24"/>
          </w:rPr>
          <w:t>&lt;0.05</w:t>
        </w:r>
      </w:ins>
      <w:ins w:id="1378" w:author="CYR" w:date="2021-04-09T13:56:00Z">
        <w:r w:rsidR="00494F30" w:rsidRPr="00494F30">
          <w:rPr>
            <w:rFonts w:ascii="Times New Roman" w:hAnsi="Times New Roman" w:cs="Times New Roman"/>
            <w:bCs/>
            <w:sz w:val="24"/>
            <w:szCs w:val="24"/>
            <w:rPrChange w:id="1379" w:author="CYR" w:date="2021-04-09T13:57:00Z">
              <w:rPr>
                <w:rFonts w:ascii="Times New Roman" w:hAnsi="Times New Roman" w:cs="Times New Roman"/>
                <w:sz w:val="24"/>
                <w:szCs w:val="24"/>
              </w:rPr>
            </w:rPrChange>
          </w:rPr>
          <w:t>]</w:t>
        </w:r>
      </w:ins>
      <w:ins w:id="1380" w:author="CYR" w:date="2021-04-09T13:55:00Z">
        <w:r w:rsidR="00494F30">
          <w:rPr>
            <w:rFonts w:ascii="Times New Roman" w:hAnsi="Times New Roman" w:cs="Times New Roman"/>
            <w:bCs/>
            <w:sz w:val="24"/>
            <w:szCs w:val="24"/>
          </w:rPr>
          <w:t>.</w:t>
        </w:r>
      </w:ins>
      <w:ins w:id="1381" w:author="CYR" w:date="2021-04-09T13:59:00Z">
        <w:r w:rsidR="00494F30" w:rsidRPr="00494F30">
          <w:t xml:space="preserve"> </w:t>
        </w:r>
        <w:r w:rsidR="00494F30" w:rsidRPr="00494F30">
          <w:rPr>
            <w:rFonts w:ascii="Times New Roman" w:hAnsi="Times New Roman" w:cs="Times New Roman"/>
            <w:bCs/>
            <w:sz w:val="24"/>
            <w:szCs w:val="24"/>
            <w:rPrChange w:id="1382" w:author="CYR" w:date="2021-04-09T13:59:00Z">
              <w:rPr/>
            </w:rPrChange>
          </w:rPr>
          <w:t>The results of multivariate analysis are shown in Figure 5</w:t>
        </w:r>
      </w:ins>
      <w:ins w:id="1383" w:author="CYR" w:date="2021-04-09T14:00:00Z">
        <w:r w:rsidR="009C5EEF">
          <w:rPr>
            <w:rFonts w:ascii="Times New Roman" w:hAnsi="Times New Roman" w:cs="Times New Roman"/>
            <w:bCs/>
            <w:sz w:val="24"/>
            <w:szCs w:val="24"/>
          </w:rPr>
          <w:t>.</w:t>
        </w:r>
        <w:r w:rsidR="009C5EEF" w:rsidRPr="009C5EEF">
          <w:rPr>
            <w:rFonts w:ascii="Times New Roman" w:hAnsi="Times New Roman" w:cs="Times New Roman"/>
            <w:bCs/>
            <w:sz w:val="24"/>
            <w:szCs w:val="24"/>
            <w:rPrChange w:id="1384" w:author="CYR" w:date="2021-04-09T14:02:00Z">
              <w:rPr/>
            </w:rPrChange>
          </w:rPr>
          <w:t xml:space="preserve"> </w:t>
        </w:r>
      </w:ins>
      <w:ins w:id="1385" w:author="CYR" w:date="2021-04-09T14:02:00Z">
        <w:r w:rsidR="009C5EEF" w:rsidRPr="009C5EEF">
          <w:rPr>
            <w:rFonts w:ascii="Times New Roman" w:hAnsi="Times New Roman" w:cs="Times New Roman"/>
            <w:bCs/>
            <w:sz w:val="24"/>
            <w:szCs w:val="24"/>
            <w:rPrChange w:id="1386" w:author="CYR" w:date="2021-04-09T14:02:00Z">
              <w:rPr/>
            </w:rPrChange>
          </w:rPr>
          <w:t xml:space="preserve">The results showed that there were statistically significant differences in </w:t>
        </w:r>
        <w:r w:rsidR="009C5EEF" w:rsidRPr="00D67E5F">
          <w:rPr>
            <w:rFonts w:ascii="Times New Roman" w:hAnsi="Times New Roman" w:cs="Times New Roman"/>
            <w:bCs/>
            <w:sz w:val="24"/>
            <w:szCs w:val="24"/>
          </w:rPr>
          <w:t>7</w:t>
        </w:r>
        <w:r w:rsidR="009C5EEF" w:rsidRPr="009C5EEF">
          <w:rPr>
            <w:rFonts w:ascii="Times New Roman" w:hAnsi="Times New Roman" w:cs="Times New Roman"/>
            <w:bCs/>
            <w:sz w:val="24"/>
            <w:szCs w:val="24"/>
            <w:rPrChange w:id="1387" w:author="CYR" w:date="2021-04-09T14:02:00Z">
              <w:rPr>
                <w:rFonts w:ascii="Times New Roman" w:hAnsi="Times New Roman" w:cs="Times New Roman"/>
                <w:b/>
                <w:bCs/>
                <w:sz w:val="24"/>
                <w:szCs w:val="24"/>
              </w:rPr>
            </w:rPrChange>
          </w:rPr>
          <w:t xml:space="preserve"> immunophenotype indicator</w:t>
        </w:r>
      </w:ins>
      <w:ins w:id="1388" w:author="CYR" w:date="2021-04-09T14:03:00Z">
        <w:r w:rsidR="009C5EEF">
          <w:rPr>
            <w:rFonts w:ascii="Times New Roman" w:hAnsi="Times New Roman" w:cs="Times New Roman"/>
            <w:bCs/>
            <w:sz w:val="24"/>
            <w:szCs w:val="24"/>
          </w:rPr>
          <w:t>(</w:t>
        </w:r>
        <w:r w:rsidR="009C5EEF" w:rsidRPr="009C5EEF">
          <w:rPr>
            <w:rFonts w:ascii="Times New Roman" w:hAnsi="Times New Roman" w:cs="Times New Roman"/>
            <w:bCs/>
            <w:i/>
            <w:iCs/>
            <w:sz w:val="24"/>
            <w:szCs w:val="24"/>
            <w:rPrChange w:id="1389" w:author="CYR" w:date="2021-04-09T14:03:00Z">
              <w:rPr>
                <w:rFonts w:ascii="Times New Roman" w:hAnsi="Times New Roman" w:cs="Times New Roman"/>
                <w:bCs/>
                <w:sz w:val="24"/>
                <w:szCs w:val="24"/>
              </w:rPr>
            </w:rPrChange>
          </w:rPr>
          <w:t>p</w:t>
        </w:r>
        <w:r w:rsidR="009C5EEF">
          <w:rPr>
            <w:rFonts w:ascii="Times New Roman" w:hAnsi="Times New Roman" w:cs="Times New Roman"/>
            <w:bCs/>
            <w:sz w:val="24"/>
            <w:szCs w:val="24"/>
          </w:rPr>
          <w:t>&lt;0.05).</w:t>
        </w:r>
      </w:ins>
      <w:bookmarkEnd w:id="1292"/>
      <w:ins w:id="1390" w:author="CYR" w:date="2021-04-09T14:16:00Z">
        <w:r w:rsidR="00DB19EE">
          <w:rPr>
            <w:rFonts w:ascii="Times New Roman" w:hAnsi="Times New Roman" w:cs="Times New Roman"/>
            <w:bCs/>
            <w:sz w:val="24"/>
            <w:szCs w:val="24"/>
          </w:rPr>
          <w:t xml:space="preserve"> </w:t>
        </w:r>
      </w:ins>
      <w:ins w:id="1391" w:author="CYR" w:date="2021-04-09T14:05:00Z">
        <w:r w:rsidR="009C5EEF" w:rsidRPr="009C5EEF">
          <w:rPr>
            <w:rFonts w:ascii="Times New Roman" w:hAnsi="Times New Roman" w:cs="Times New Roman"/>
            <w:bCs/>
            <w:sz w:val="24"/>
            <w:szCs w:val="24"/>
            <w:rPrChange w:id="1392" w:author="CYR" w:date="2021-04-09T14:05:00Z">
              <w:rPr/>
            </w:rPrChange>
          </w:rPr>
          <w:t>These</w:t>
        </w:r>
        <w:r w:rsidR="009C5EEF" w:rsidRPr="0090445F">
          <w:rPr>
            <w:rFonts w:ascii="Times New Roman" w:hAnsi="Times New Roman" w:cs="Times New Roman"/>
            <w:bCs/>
            <w:sz w:val="24"/>
            <w:szCs w:val="24"/>
          </w:rPr>
          <w:t xml:space="preserve"> </w:t>
        </w:r>
      </w:ins>
      <w:ins w:id="1393" w:author="CYR" w:date="2021-04-09T14:04:00Z">
        <w:r w:rsidR="009C5EEF" w:rsidRPr="0090445F">
          <w:rPr>
            <w:rFonts w:ascii="Times New Roman" w:hAnsi="Times New Roman" w:cs="Times New Roman"/>
            <w:bCs/>
            <w:sz w:val="24"/>
            <w:szCs w:val="24"/>
          </w:rPr>
          <w:t>were contribute</w:t>
        </w:r>
      </w:ins>
      <w:ins w:id="1394" w:author="CYR" w:date="2021-04-09T14:06:00Z">
        <w:r w:rsidR="009C5EEF">
          <w:rPr>
            <w:rFonts w:ascii="Times New Roman" w:hAnsi="Times New Roman" w:cs="Times New Roman"/>
            <w:bCs/>
            <w:sz w:val="24"/>
            <w:szCs w:val="24"/>
          </w:rPr>
          <w:t xml:space="preserve"> </w:t>
        </w:r>
      </w:ins>
      <w:ins w:id="1395" w:author="CYR" w:date="2021-04-09T14:04:00Z">
        <w:r w:rsidR="009C5EEF" w:rsidRPr="0090445F">
          <w:rPr>
            <w:rFonts w:ascii="Times New Roman" w:hAnsi="Times New Roman" w:cs="Times New Roman"/>
            <w:bCs/>
            <w:sz w:val="24"/>
            <w:szCs w:val="24"/>
          </w:rPr>
          <w:t xml:space="preserve">to </w:t>
        </w:r>
      </w:ins>
      <w:ins w:id="1396" w:author="CYR" w:date="2021-04-09T14:12:00Z">
        <w:r w:rsidR="00DB19EE">
          <w:rPr>
            <w:rFonts w:ascii="Times New Roman" w:hAnsi="Times New Roman" w:cs="Times New Roman"/>
            <w:sz w:val="24"/>
            <w:szCs w:val="24"/>
          </w:rPr>
          <w:t>increase the survival risk</w:t>
        </w:r>
      </w:ins>
      <w:ins w:id="1397" w:author="CYR" w:date="2021-04-09T14:05:00Z">
        <w:r w:rsidR="009C5EEF">
          <w:rPr>
            <w:rFonts w:ascii="Times New Roman" w:hAnsi="Times New Roman" w:cs="Times New Roman"/>
            <w:bCs/>
            <w:sz w:val="24"/>
            <w:szCs w:val="24"/>
          </w:rPr>
          <w:t xml:space="preserve"> </w:t>
        </w:r>
        <w:r w:rsidR="009C5EEF" w:rsidRPr="009C5EEF">
          <w:rPr>
            <w:rFonts w:ascii="Times New Roman" w:hAnsi="Times New Roman" w:cs="Times New Roman"/>
            <w:bCs/>
            <w:sz w:val="24"/>
            <w:szCs w:val="24"/>
            <w:rPrChange w:id="1398" w:author="CYR" w:date="2021-04-09T14:06:00Z">
              <w:rPr/>
            </w:rPrChange>
          </w:rPr>
          <w:t>included</w:t>
        </w:r>
      </w:ins>
      <w:ins w:id="1399" w:author="CYR" w:date="2021-04-09T14:04:00Z">
        <w:r w:rsidR="009C5EEF" w:rsidRPr="00D67E5F">
          <w:rPr>
            <w:rFonts w:ascii="Times New Roman" w:hAnsi="Times New Roman" w:cs="Times New Roman"/>
            <w:bCs/>
            <w:sz w:val="24"/>
            <w:szCs w:val="24"/>
          </w:rPr>
          <w:t xml:space="preserve"> </w:t>
        </w:r>
      </w:ins>
      <w:ins w:id="1400" w:author="CYR" w:date="2021-04-09T14:06:00Z">
        <w:r w:rsidR="009C5EEF" w:rsidRPr="0090445F">
          <w:rPr>
            <w:rFonts w:ascii="Times New Roman" w:hAnsi="Times New Roman" w:cs="Times New Roman"/>
            <w:bCs/>
            <w:sz w:val="24"/>
            <w:szCs w:val="24"/>
          </w:rPr>
          <w:t>t</w:t>
        </w:r>
        <w:r w:rsidR="009C5EEF">
          <w:rPr>
            <w:rFonts w:ascii="Times New Roman" w:hAnsi="Times New Roman" w:cs="Times New Roman"/>
            <w:bCs/>
            <w:sz w:val="24"/>
            <w:szCs w:val="24"/>
          </w:rPr>
          <w:t>he percentage of Cytotoxic T cells</w:t>
        </w:r>
      </w:ins>
      <w:ins w:id="1401" w:author="CYR" w:date="2021-04-09T14:14:00Z">
        <w:r w:rsidR="00DB19EE">
          <w:rPr>
            <w:rFonts w:ascii="Times New Roman" w:hAnsi="Times New Roman" w:cs="Times New Roman"/>
            <w:bCs/>
            <w:sz w:val="24"/>
            <w:szCs w:val="24"/>
          </w:rPr>
          <w:t xml:space="preserve"> </w:t>
        </w:r>
      </w:ins>
      <w:ins w:id="1402" w:author="CYR" w:date="2021-04-09T14:06:00Z">
        <w:r w:rsidR="009C5EEF">
          <w:rPr>
            <w:rFonts w:ascii="Times New Roman" w:hAnsi="Times New Roman" w:cs="Times New Roman"/>
            <w:bCs/>
            <w:sz w:val="24"/>
            <w:szCs w:val="24"/>
          </w:rPr>
          <w:t>[</w:t>
        </w:r>
      </w:ins>
      <w:ins w:id="1403" w:author="CYR" w:date="2021-04-09T14:07:00Z">
        <w:r w:rsidR="009C5EEF">
          <w:rPr>
            <w:rFonts w:ascii="Times New Roman" w:hAnsi="Times New Roman" w:cs="Times New Roman"/>
            <w:bCs/>
            <w:sz w:val="24"/>
            <w:szCs w:val="24"/>
          </w:rPr>
          <w:t>H</w:t>
        </w:r>
      </w:ins>
      <w:ins w:id="1404" w:author="CYR" w:date="2021-04-09T14:06:00Z">
        <w:r w:rsidR="009C5EEF">
          <w:rPr>
            <w:rFonts w:ascii="Times New Roman" w:hAnsi="Times New Roman" w:cs="Times New Roman"/>
            <w:bCs/>
            <w:sz w:val="24"/>
            <w:szCs w:val="24"/>
          </w:rPr>
          <w:t>R</w:t>
        </w:r>
      </w:ins>
      <w:ins w:id="1405" w:author="CYR" w:date="2021-04-09T14:07:00Z">
        <w:r w:rsidR="009C5EEF">
          <w:rPr>
            <w:rFonts w:ascii="Times New Roman" w:hAnsi="Times New Roman" w:cs="Times New Roman"/>
            <w:bCs/>
            <w:sz w:val="24"/>
            <w:szCs w:val="24"/>
          </w:rPr>
          <w:t>:1.18</w:t>
        </w:r>
        <w:r w:rsidR="009C5EEF" w:rsidRPr="009C5EEF">
          <w:rPr>
            <w:rFonts w:ascii="Times New Roman" w:hAnsi="Times New Roman" w:cs="Times New Roman"/>
            <w:bCs/>
            <w:sz w:val="24"/>
            <w:szCs w:val="24"/>
            <w:rPrChange w:id="1406" w:author="CYR" w:date="2021-04-09T14:07:00Z">
              <w:rPr/>
            </w:rPrChange>
          </w:rPr>
          <w:t>;95%CI:1.03-1.33</w:t>
        </w:r>
      </w:ins>
      <w:ins w:id="1407" w:author="CYR" w:date="2021-04-09T14:06:00Z">
        <w:r w:rsidR="009C5EEF">
          <w:rPr>
            <w:rFonts w:ascii="Times New Roman" w:hAnsi="Times New Roman" w:cs="Times New Roman"/>
            <w:bCs/>
            <w:sz w:val="24"/>
            <w:szCs w:val="24"/>
          </w:rPr>
          <w:t>]</w:t>
        </w:r>
      </w:ins>
      <w:ins w:id="1408" w:author="CYR" w:date="2021-04-09T14:07:00Z">
        <w:r w:rsidR="009C5EEF">
          <w:rPr>
            <w:rFonts w:ascii="Times New Roman" w:hAnsi="Times New Roman" w:cs="Times New Roman"/>
            <w:bCs/>
            <w:sz w:val="24"/>
            <w:szCs w:val="24"/>
          </w:rPr>
          <w:t>,</w:t>
        </w:r>
      </w:ins>
      <w:ins w:id="1409" w:author="CYR" w:date="2021-04-09T14:08:00Z">
        <w:r w:rsidR="009C5EEF" w:rsidRPr="009C5EEF">
          <w:rPr>
            <w:rFonts w:ascii="Times New Roman" w:hAnsi="Times New Roman" w:cs="Times New Roman"/>
            <w:bCs/>
            <w:sz w:val="24"/>
            <w:szCs w:val="24"/>
          </w:rPr>
          <w:t xml:space="preserve"> </w:t>
        </w:r>
        <w:r w:rsidR="009C5EEF">
          <w:rPr>
            <w:rFonts w:ascii="Times New Roman" w:hAnsi="Times New Roman" w:cs="Times New Roman"/>
            <w:bCs/>
            <w:sz w:val="24"/>
            <w:szCs w:val="24"/>
          </w:rPr>
          <w:t>absolute number of total monocytes [HR:1.13</w:t>
        </w:r>
        <w:r w:rsidR="009C5EEF" w:rsidRPr="0090445F">
          <w:rPr>
            <w:rFonts w:ascii="Times New Roman" w:hAnsi="Times New Roman" w:cs="Times New Roman"/>
            <w:bCs/>
            <w:sz w:val="24"/>
            <w:szCs w:val="24"/>
          </w:rPr>
          <w:t>;95%CI:1.0</w:t>
        </w:r>
      </w:ins>
      <w:ins w:id="1410" w:author="CYR" w:date="2021-04-09T14:09:00Z">
        <w:r w:rsidR="009C5EEF">
          <w:rPr>
            <w:rFonts w:ascii="Times New Roman" w:hAnsi="Times New Roman" w:cs="Times New Roman"/>
            <w:bCs/>
            <w:sz w:val="24"/>
            <w:szCs w:val="24"/>
          </w:rPr>
          <w:t>5</w:t>
        </w:r>
      </w:ins>
      <w:ins w:id="1411" w:author="CYR" w:date="2021-04-09T14:08:00Z">
        <w:r w:rsidR="009C5EEF" w:rsidRPr="0090445F">
          <w:rPr>
            <w:rFonts w:ascii="Times New Roman" w:hAnsi="Times New Roman" w:cs="Times New Roman"/>
            <w:bCs/>
            <w:sz w:val="24"/>
            <w:szCs w:val="24"/>
          </w:rPr>
          <w:t>-1.3</w:t>
        </w:r>
      </w:ins>
      <w:ins w:id="1412" w:author="CYR" w:date="2021-04-09T14:09:00Z">
        <w:r w:rsidR="009C5EEF">
          <w:rPr>
            <w:rFonts w:ascii="Times New Roman" w:hAnsi="Times New Roman" w:cs="Times New Roman"/>
            <w:bCs/>
            <w:sz w:val="24"/>
            <w:szCs w:val="24"/>
          </w:rPr>
          <w:t>2</w:t>
        </w:r>
      </w:ins>
      <w:ins w:id="1413" w:author="CYR" w:date="2021-04-09T14:08:00Z">
        <w:r w:rsidR="009C5EEF">
          <w:rPr>
            <w:rFonts w:ascii="Times New Roman" w:hAnsi="Times New Roman" w:cs="Times New Roman"/>
            <w:bCs/>
            <w:sz w:val="24"/>
            <w:szCs w:val="24"/>
          </w:rPr>
          <w:t>]</w:t>
        </w:r>
      </w:ins>
      <w:ins w:id="1414" w:author="CYR" w:date="2021-04-09T14:09:00Z">
        <w:r w:rsidR="009C5EEF">
          <w:rPr>
            <w:rFonts w:ascii="Times New Roman" w:hAnsi="Times New Roman" w:cs="Times New Roman"/>
            <w:bCs/>
            <w:sz w:val="24"/>
            <w:szCs w:val="24"/>
          </w:rPr>
          <w:t>,</w:t>
        </w:r>
        <w:r w:rsidR="009C5EEF" w:rsidRPr="009C5EEF">
          <w:rPr>
            <w:rFonts w:ascii="Times New Roman" w:hAnsi="Times New Roman" w:cs="Times New Roman"/>
            <w:bCs/>
            <w:sz w:val="24"/>
            <w:szCs w:val="24"/>
          </w:rPr>
          <w:t xml:space="preserve"> </w:t>
        </w:r>
        <w:r w:rsidR="009C5EEF">
          <w:rPr>
            <w:rFonts w:ascii="Times New Roman" w:hAnsi="Times New Roman" w:cs="Times New Roman"/>
            <w:bCs/>
            <w:sz w:val="24"/>
            <w:szCs w:val="24"/>
          </w:rPr>
          <w:t>absolute number of non-classical monocytes</w:t>
        </w:r>
      </w:ins>
      <w:ins w:id="1415" w:author="CYR" w:date="2021-04-09T14:10:00Z">
        <w:r w:rsidR="00DB19EE">
          <w:rPr>
            <w:rFonts w:ascii="Times New Roman" w:hAnsi="Times New Roman" w:cs="Times New Roman"/>
            <w:bCs/>
            <w:sz w:val="24"/>
            <w:szCs w:val="24"/>
          </w:rPr>
          <w:t xml:space="preserve"> [HR:1.09</w:t>
        </w:r>
        <w:r w:rsidR="00DB19EE" w:rsidRPr="0090445F">
          <w:rPr>
            <w:rFonts w:ascii="Times New Roman" w:hAnsi="Times New Roman" w:cs="Times New Roman"/>
            <w:bCs/>
            <w:sz w:val="24"/>
            <w:szCs w:val="24"/>
          </w:rPr>
          <w:t>;95%CI:1.0</w:t>
        </w:r>
        <w:r w:rsidR="00DB19EE">
          <w:rPr>
            <w:rFonts w:ascii="Times New Roman" w:hAnsi="Times New Roman" w:cs="Times New Roman"/>
            <w:bCs/>
            <w:sz w:val="24"/>
            <w:szCs w:val="24"/>
          </w:rPr>
          <w:t>2</w:t>
        </w:r>
        <w:r w:rsidR="00DB19EE" w:rsidRPr="0090445F">
          <w:rPr>
            <w:rFonts w:ascii="Times New Roman" w:hAnsi="Times New Roman" w:cs="Times New Roman"/>
            <w:bCs/>
            <w:sz w:val="24"/>
            <w:szCs w:val="24"/>
          </w:rPr>
          <w:t>-1.</w:t>
        </w:r>
        <w:r w:rsidR="00DB19EE">
          <w:rPr>
            <w:rFonts w:ascii="Times New Roman" w:hAnsi="Times New Roman" w:cs="Times New Roman"/>
            <w:bCs/>
            <w:sz w:val="24"/>
            <w:szCs w:val="24"/>
          </w:rPr>
          <w:t>16]</w:t>
        </w:r>
      </w:ins>
      <w:ins w:id="1416" w:author="CYR" w:date="2021-04-09T14:11:00Z">
        <w:r w:rsidR="00DB19EE">
          <w:rPr>
            <w:rFonts w:ascii="Times New Roman" w:hAnsi="Times New Roman" w:cs="Times New Roman"/>
            <w:bCs/>
            <w:sz w:val="24"/>
            <w:szCs w:val="24"/>
          </w:rPr>
          <w:t xml:space="preserve"> and absolute number of CD16</w:t>
        </w:r>
        <w:r w:rsidR="00DB19EE" w:rsidRPr="00BE0E52">
          <w:rPr>
            <w:rFonts w:ascii="Times New Roman" w:hAnsi="Times New Roman" w:cs="Times New Roman"/>
            <w:bCs/>
            <w:sz w:val="24"/>
            <w:szCs w:val="24"/>
            <w:vertAlign w:val="superscript"/>
          </w:rPr>
          <w:t>+</w:t>
        </w:r>
        <w:r w:rsidR="00DB19EE">
          <w:rPr>
            <w:rFonts w:ascii="Times New Roman" w:hAnsi="Times New Roman" w:cs="Times New Roman"/>
            <w:bCs/>
            <w:sz w:val="24"/>
            <w:szCs w:val="24"/>
          </w:rPr>
          <w:t xml:space="preserve"> NK</w:t>
        </w:r>
        <w:r w:rsidR="00DB19EE">
          <w:rPr>
            <w:rFonts w:ascii="Times New Roman" w:hAnsi="Times New Roman" w:cs="Times New Roman" w:hint="eastAsia"/>
            <w:bCs/>
            <w:sz w:val="24"/>
            <w:szCs w:val="24"/>
          </w:rPr>
          <w:t xml:space="preserve"> </w:t>
        </w:r>
        <w:r w:rsidR="00DB19EE">
          <w:rPr>
            <w:rFonts w:ascii="Times New Roman" w:hAnsi="Times New Roman" w:cs="Times New Roman"/>
            <w:bCs/>
            <w:sz w:val="24"/>
            <w:szCs w:val="24"/>
          </w:rPr>
          <w:t>cells [HR:1.13</w:t>
        </w:r>
        <w:r w:rsidR="00DB19EE" w:rsidRPr="0090445F">
          <w:rPr>
            <w:rFonts w:ascii="Times New Roman" w:hAnsi="Times New Roman" w:cs="Times New Roman"/>
            <w:bCs/>
            <w:sz w:val="24"/>
            <w:szCs w:val="24"/>
          </w:rPr>
          <w:t>;95%CI:1.0</w:t>
        </w:r>
        <w:r w:rsidR="00DB19EE">
          <w:rPr>
            <w:rFonts w:ascii="Times New Roman" w:hAnsi="Times New Roman" w:cs="Times New Roman"/>
            <w:bCs/>
            <w:sz w:val="24"/>
            <w:szCs w:val="24"/>
          </w:rPr>
          <w:t>5</w:t>
        </w:r>
        <w:r w:rsidR="00DB19EE" w:rsidRPr="0090445F">
          <w:rPr>
            <w:rFonts w:ascii="Times New Roman" w:hAnsi="Times New Roman" w:cs="Times New Roman"/>
            <w:bCs/>
            <w:sz w:val="24"/>
            <w:szCs w:val="24"/>
          </w:rPr>
          <w:t>-1.</w:t>
        </w:r>
        <w:r w:rsidR="00DB19EE">
          <w:rPr>
            <w:rFonts w:ascii="Times New Roman" w:hAnsi="Times New Roman" w:cs="Times New Roman"/>
            <w:bCs/>
            <w:sz w:val="24"/>
            <w:szCs w:val="24"/>
          </w:rPr>
          <w:t>21].</w:t>
        </w:r>
      </w:ins>
    </w:p>
    <w:p w14:paraId="503FEAAE" w14:textId="3BA89038" w:rsidR="002F6082" w:rsidRPr="002F6082" w:rsidRDefault="002F6082" w:rsidP="00DB19EE">
      <w:pPr>
        <w:spacing w:line="360" w:lineRule="auto"/>
        <w:rPr>
          <w:ins w:id="1417" w:author="CYR" w:date="2021-04-09T14:28:00Z"/>
          <w:rFonts w:ascii="Times New Roman" w:hAnsi="Times New Roman" w:cs="Times New Roman"/>
          <w:b/>
          <w:bCs/>
          <w:sz w:val="24"/>
          <w:szCs w:val="24"/>
          <w:rPrChange w:id="1418" w:author="CYR" w:date="2021-04-09T14:29:00Z">
            <w:rPr>
              <w:ins w:id="1419" w:author="CYR" w:date="2021-04-09T14:28:00Z"/>
              <w:rFonts w:ascii="Times New Roman" w:hAnsi="Times New Roman" w:cs="Times New Roman"/>
              <w:sz w:val="24"/>
              <w:szCs w:val="24"/>
            </w:rPr>
          </w:rPrChange>
        </w:rPr>
      </w:pPr>
      <w:ins w:id="1420" w:author="CYR" w:date="2021-04-09T14:29:00Z">
        <w:r w:rsidRPr="002F6082">
          <w:rPr>
            <w:rFonts w:ascii="Times New Roman" w:hAnsi="Times New Roman" w:cs="Times New Roman"/>
            <w:b/>
            <w:bCs/>
            <w:sz w:val="24"/>
            <w:szCs w:val="24"/>
            <w:rPrChange w:id="1421" w:author="CYR" w:date="2021-04-09T14:29:00Z">
              <w:rPr/>
            </w:rPrChange>
          </w:rPr>
          <w:t>E</w:t>
        </w:r>
      </w:ins>
      <w:ins w:id="1422" w:author="CYR" w:date="2021-04-09T14:28:00Z">
        <w:r w:rsidRPr="002F6082">
          <w:rPr>
            <w:rFonts w:ascii="Times New Roman" w:hAnsi="Times New Roman" w:cs="Times New Roman"/>
            <w:b/>
            <w:bCs/>
            <w:sz w:val="24"/>
            <w:szCs w:val="24"/>
            <w:rPrChange w:id="1423" w:author="CYR" w:date="2021-04-09T14:29:00Z">
              <w:rPr/>
            </w:rPrChange>
          </w:rPr>
          <w:t xml:space="preserve">valuate the </w:t>
        </w:r>
        <w:r w:rsidRPr="002F6082">
          <w:rPr>
            <w:rFonts w:ascii="Times New Roman" w:hAnsi="Times New Roman" w:cs="Times New Roman"/>
            <w:b/>
            <w:bCs/>
            <w:sz w:val="24"/>
            <w:szCs w:val="24"/>
            <w:rPrChange w:id="1424" w:author="CYR" w:date="2021-04-09T14:29:00Z">
              <w:rPr>
                <w:rFonts w:ascii="Times New Roman" w:hAnsi="Times New Roman" w:cs="Times New Roman"/>
                <w:sz w:val="24"/>
                <w:szCs w:val="24"/>
              </w:rPr>
            </w:rPrChange>
          </w:rPr>
          <w:t>selection</w:t>
        </w:r>
        <w:r w:rsidRPr="002F6082">
          <w:rPr>
            <w:rFonts w:ascii="Times New Roman" w:hAnsi="Times New Roman" w:cs="Times New Roman"/>
            <w:b/>
            <w:bCs/>
            <w:sz w:val="24"/>
            <w:szCs w:val="24"/>
            <w:rPrChange w:id="1425" w:author="CYR" w:date="2021-04-09T14:29:00Z">
              <w:rPr/>
            </w:rPrChange>
          </w:rPr>
          <w:t xml:space="preserve"> accuracy of </w:t>
        </w:r>
      </w:ins>
      <w:ins w:id="1426" w:author="CYR" w:date="2021-04-09T14:29:00Z">
        <w:r w:rsidRPr="002F6082">
          <w:rPr>
            <w:rFonts w:ascii="Times New Roman" w:hAnsi="Times New Roman" w:cs="Times New Roman"/>
            <w:b/>
            <w:bCs/>
            <w:sz w:val="24"/>
            <w:szCs w:val="24"/>
          </w:rPr>
          <w:t>immunophenotype indicator</w:t>
        </w:r>
      </w:ins>
    </w:p>
    <w:p w14:paraId="5AF9188C" w14:textId="6B8DDAA2" w:rsidR="00942A9F" w:rsidRPr="00D67E5F" w:rsidRDefault="002F6082">
      <w:pPr>
        <w:spacing w:line="360" w:lineRule="auto"/>
        <w:ind w:firstLineChars="200" w:firstLine="480"/>
        <w:rPr>
          <w:ins w:id="1427" w:author="CYR" w:date="2021-04-09T14:56:00Z"/>
          <w:rFonts w:ascii="Times New Roman" w:hAnsi="Times New Roman" w:cs="Times New Roman"/>
          <w:sz w:val="24"/>
          <w:szCs w:val="24"/>
        </w:rPr>
        <w:pPrChange w:id="1428" w:author="CYR" w:date="2021-04-09T16:00:00Z">
          <w:pPr>
            <w:spacing w:line="360" w:lineRule="auto"/>
            <w:ind w:firstLineChars="200" w:firstLine="420"/>
          </w:pPr>
        </w:pPrChange>
      </w:pPr>
      <w:ins w:id="1429" w:author="CYR" w:date="2021-04-09T14:26:00Z">
        <w:r w:rsidRPr="00207BB7">
          <w:rPr>
            <w:rFonts w:ascii="Times New Roman" w:hAnsi="Times New Roman" w:cs="Times New Roman"/>
            <w:bCs/>
            <w:sz w:val="24"/>
            <w:szCs w:val="24"/>
            <w:rPrChange w:id="1430" w:author="CYR" w:date="2021-04-09T14:41:00Z">
              <w:rPr/>
            </w:rPrChange>
          </w:rPr>
          <w:t>The examined</w:t>
        </w:r>
      </w:ins>
      <w:ins w:id="1431" w:author="CYR" w:date="2021-04-09T14:38:00Z">
        <w:r w:rsidR="00207BB7" w:rsidRPr="00207BB7">
          <w:rPr>
            <w:rFonts w:ascii="Times New Roman" w:hAnsi="Times New Roman" w:cs="Times New Roman"/>
            <w:bCs/>
            <w:sz w:val="24"/>
            <w:szCs w:val="24"/>
            <w:rPrChange w:id="1432" w:author="CYR" w:date="2021-04-09T14:41:00Z">
              <w:rPr>
                <w:rFonts w:ascii="Times New Roman" w:hAnsi="Times New Roman" w:cs="Times New Roman"/>
                <w:b/>
                <w:bCs/>
                <w:sz w:val="24"/>
                <w:szCs w:val="24"/>
              </w:rPr>
            </w:rPrChange>
          </w:rPr>
          <w:t xml:space="preserve"> </w:t>
        </w:r>
      </w:ins>
      <w:ins w:id="1433" w:author="CYR" w:date="2021-04-09T14:39:00Z">
        <w:r w:rsidR="00207BB7" w:rsidRPr="00207BB7">
          <w:rPr>
            <w:rFonts w:ascii="Times New Roman" w:hAnsi="Times New Roman" w:cs="Times New Roman"/>
            <w:bCs/>
            <w:sz w:val="24"/>
            <w:szCs w:val="24"/>
            <w:rPrChange w:id="1434" w:author="CYR" w:date="2021-04-09T14:41:00Z">
              <w:rPr>
                <w:rFonts w:ascii="Times New Roman" w:hAnsi="Times New Roman" w:cs="Times New Roman"/>
                <w:b/>
                <w:bCs/>
                <w:sz w:val="24"/>
                <w:szCs w:val="24"/>
              </w:rPr>
            </w:rPrChange>
          </w:rPr>
          <w:t xml:space="preserve">7 </w:t>
        </w:r>
      </w:ins>
      <w:ins w:id="1435" w:author="CYR" w:date="2021-04-09T14:38:00Z">
        <w:r w:rsidR="00207BB7" w:rsidRPr="00207BB7">
          <w:rPr>
            <w:rFonts w:ascii="Times New Roman" w:hAnsi="Times New Roman" w:cs="Times New Roman"/>
            <w:bCs/>
            <w:sz w:val="24"/>
            <w:szCs w:val="24"/>
            <w:rPrChange w:id="1436" w:author="CYR" w:date="2021-04-09T14:41:00Z">
              <w:rPr>
                <w:rFonts w:ascii="Times New Roman" w:hAnsi="Times New Roman" w:cs="Times New Roman"/>
                <w:b/>
                <w:bCs/>
                <w:sz w:val="24"/>
                <w:szCs w:val="24"/>
              </w:rPr>
            </w:rPrChange>
          </w:rPr>
          <w:t>immunophenotype indicator</w:t>
        </w:r>
      </w:ins>
      <w:ins w:id="1437" w:author="CYR" w:date="2021-04-09T14:26:00Z">
        <w:r w:rsidRPr="00207BB7">
          <w:rPr>
            <w:rFonts w:ascii="Times New Roman" w:hAnsi="Times New Roman" w:cs="Times New Roman"/>
            <w:bCs/>
            <w:sz w:val="24"/>
            <w:szCs w:val="24"/>
            <w:rPrChange w:id="1438" w:author="CYR" w:date="2021-04-09T14:41:00Z">
              <w:rPr/>
            </w:rPrChange>
          </w:rPr>
          <w:t xml:space="preserve"> were able to identify with good </w:t>
        </w:r>
      </w:ins>
      <w:ins w:id="1439" w:author="CYR" w:date="2021-04-09T14:40:00Z">
        <w:r w:rsidR="00207BB7" w:rsidRPr="00207BB7">
          <w:rPr>
            <w:rFonts w:ascii="Times New Roman" w:hAnsi="Times New Roman" w:cs="Times New Roman"/>
            <w:bCs/>
            <w:sz w:val="24"/>
            <w:szCs w:val="24"/>
            <w:rPrChange w:id="1440" w:author="CYR" w:date="2021-04-09T14:41:00Z">
              <w:rPr/>
            </w:rPrChange>
          </w:rPr>
          <w:t xml:space="preserve">accuracy of prediction </w:t>
        </w:r>
      </w:ins>
      <w:ins w:id="1441" w:author="CYR" w:date="2021-04-09T14:26:00Z">
        <w:r w:rsidRPr="00207BB7">
          <w:rPr>
            <w:rFonts w:ascii="Times New Roman" w:hAnsi="Times New Roman" w:cs="Times New Roman"/>
            <w:bCs/>
            <w:sz w:val="24"/>
            <w:szCs w:val="24"/>
            <w:rPrChange w:id="1442" w:author="CYR" w:date="2021-04-09T14:41:00Z">
              <w:rPr/>
            </w:rPrChange>
          </w:rPr>
          <w:t xml:space="preserve">in </w:t>
        </w:r>
      </w:ins>
      <w:ins w:id="1443" w:author="CYR" w:date="2021-04-09T14:40:00Z">
        <w:r w:rsidR="00207BB7" w:rsidRPr="00D67E5F">
          <w:rPr>
            <w:rFonts w:ascii="Times New Roman" w:hAnsi="Times New Roman" w:cs="Times New Roman"/>
            <w:bCs/>
            <w:sz w:val="24"/>
            <w:szCs w:val="24"/>
          </w:rPr>
          <w:t>survival risk for</w:t>
        </w:r>
      </w:ins>
      <w:ins w:id="1444" w:author="CYR" w:date="2021-04-09T14:41:00Z">
        <w:r w:rsidR="00207BB7" w:rsidRPr="00207BB7">
          <w:rPr>
            <w:rFonts w:ascii="Times New Roman" w:hAnsi="Times New Roman" w:cs="Times New Roman"/>
            <w:bCs/>
            <w:sz w:val="24"/>
            <w:szCs w:val="24"/>
            <w:rPrChange w:id="1445" w:author="CYR" w:date="2021-04-09T14:41:00Z">
              <w:rPr>
                <w:rFonts w:ascii="Times New Roman" w:hAnsi="Times New Roman" w:cs="Times New Roman"/>
                <w:sz w:val="24"/>
                <w:szCs w:val="24"/>
              </w:rPr>
            </w:rPrChange>
          </w:rPr>
          <w:t xml:space="preserve"> acute ischemic stroke</w:t>
        </w:r>
        <w:r w:rsidR="00207BB7" w:rsidRPr="0090445F">
          <w:rPr>
            <w:rFonts w:ascii="Times New Roman" w:hAnsi="Times New Roman" w:cs="Times New Roman"/>
            <w:bCs/>
            <w:sz w:val="24"/>
            <w:szCs w:val="24"/>
          </w:rPr>
          <w:t xml:space="preserve"> patients</w:t>
        </w:r>
      </w:ins>
      <w:ins w:id="1446" w:author="CYR" w:date="2021-04-09T14:40:00Z">
        <w:r w:rsidR="00207BB7" w:rsidRPr="00D67E5F">
          <w:rPr>
            <w:rFonts w:ascii="Times New Roman" w:hAnsi="Times New Roman" w:cs="Times New Roman"/>
            <w:bCs/>
            <w:sz w:val="24"/>
            <w:szCs w:val="24"/>
          </w:rPr>
          <w:t xml:space="preserve"> </w:t>
        </w:r>
      </w:ins>
      <w:ins w:id="1447" w:author="CYR" w:date="2021-04-09T14:41:00Z">
        <w:r w:rsidR="00207BB7" w:rsidRPr="0090445F">
          <w:rPr>
            <w:rFonts w:ascii="Times New Roman" w:hAnsi="Times New Roman" w:cs="Times New Roman"/>
            <w:sz w:val="24"/>
            <w:szCs w:val="24"/>
          </w:rPr>
          <w:t>(</w:t>
        </w:r>
        <w:r w:rsidR="00207BB7" w:rsidRPr="0090445F">
          <w:rPr>
            <w:rFonts w:ascii="Times New Roman" w:hAnsi="Times New Roman" w:cs="Times New Roman"/>
            <w:b/>
            <w:bCs/>
            <w:sz w:val="24"/>
            <w:szCs w:val="24"/>
          </w:rPr>
          <w:t xml:space="preserve">Figure </w:t>
        </w:r>
        <w:r w:rsidR="00207BB7">
          <w:rPr>
            <w:rFonts w:ascii="Times New Roman" w:hAnsi="Times New Roman" w:cs="Times New Roman"/>
            <w:b/>
            <w:bCs/>
            <w:sz w:val="24"/>
            <w:szCs w:val="24"/>
          </w:rPr>
          <w:t>6)</w:t>
        </w:r>
      </w:ins>
      <w:ins w:id="1448" w:author="CYR" w:date="2021-04-09T14:26:00Z">
        <w:r w:rsidRPr="00207BB7">
          <w:rPr>
            <w:rFonts w:ascii="Times New Roman" w:hAnsi="Times New Roman" w:cs="Times New Roman"/>
            <w:bCs/>
            <w:sz w:val="24"/>
            <w:szCs w:val="24"/>
            <w:rPrChange w:id="1449" w:author="CYR" w:date="2021-04-09T14:41:00Z">
              <w:rPr/>
            </w:rPrChange>
          </w:rPr>
          <w:t xml:space="preserve">. </w:t>
        </w:r>
        <w:r w:rsidRPr="00942A9F">
          <w:rPr>
            <w:rFonts w:ascii="Times New Roman" w:hAnsi="Times New Roman" w:cs="Times New Roman"/>
            <w:bCs/>
            <w:sz w:val="24"/>
            <w:szCs w:val="24"/>
            <w:rPrChange w:id="1450" w:author="CYR" w:date="2021-04-09T14:55:00Z">
              <w:rPr/>
            </w:rPrChange>
          </w:rPr>
          <w:t xml:space="preserve">The </w:t>
        </w:r>
      </w:ins>
      <w:ins w:id="1451" w:author="CYR" w:date="2021-04-09T14:44:00Z">
        <w:r w:rsidR="00841724" w:rsidRPr="00942A9F">
          <w:rPr>
            <w:rFonts w:ascii="Times New Roman" w:hAnsi="Times New Roman" w:cs="Times New Roman"/>
            <w:bCs/>
            <w:sz w:val="24"/>
            <w:szCs w:val="24"/>
            <w:rPrChange w:id="1452" w:author="CYR" w:date="2021-04-09T14:55:00Z">
              <w:rPr/>
            </w:rPrChange>
          </w:rPr>
          <w:t>AUC</w:t>
        </w:r>
      </w:ins>
      <w:ins w:id="1453" w:author="CYR" w:date="2021-04-09T14:26:00Z">
        <w:r w:rsidRPr="00942A9F">
          <w:rPr>
            <w:rFonts w:ascii="Times New Roman" w:hAnsi="Times New Roman" w:cs="Times New Roman"/>
            <w:bCs/>
            <w:sz w:val="24"/>
            <w:szCs w:val="24"/>
            <w:rPrChange w:id="1454" w:author="CYR" w:date="2021-04-09T14:55:00Z">
              <w:rPr/>
            </w:rPrChange>
          </w:rPr>
          <w:t xml:space="preserve"> for </w:t>
        </w:r>
      </w:ins>
      <w:ins w:id="1455" w:author="CYR" w:date="2021-04-09T14:49:00Z">
        <w:r w:rsidR="00841724" w:rsidRPr="0090445F">
          <w:rPr>
            <w:rFonts w:ascii="Times New Roman" w:hAnsi="Times New Roman" w:cs="Times New Roman"/>
            <w:bCs/>
            <w:sz w:val="24"/>
            <w:szCs w:val="24"/>
          </w:rPr>
          <w:t>t</w:t>
        </w:r>
        <w:r w:rsidR="00841724">
          <w:rPr>
            <w:rFonts w:ascii="Times New Roman" w:hAnsi="Times New Roman" w:cs="Times New Roman"/>
            <w:bCs/>
            <w:sz w:val="24"/>
            <w:szCs w:val="24"/>
          </w:rPr>
          <w:t>he percentage of Cytotoxic T cells</w:t>
        </w:r>
      </w:ins>
      <w:ins w:id="1456" w:author="CYR" w:date="2021-04-09T14:26:00Z">
        <w:r w:rsidRPr="00942A9F">
          <w:rPr>
            <w:rFonts w:ascii="Times New Roman" w:hAnsi="Times New Roman" w:cs="Times New Roman"/>
            <w:bCs/>
            <w:sz w:val="24"/>
            <w:szCs w:val="24"/>
            <w:rPrChange w:id="1457" w:author="CYR" w:date="2021-04-09T14:55:00Z">
              <w:rPr/>
            </w:rPrChange>
          </w:rPr>
          <w:t xml:space="preserve"> was 0.8</w:t>
        </w:r>
      </w:ins>
      <w:ins w:id="1458" w:author="CYR" w:date="2021-04-09T14:49:00Z">
        <w:r w:rsidR="00841724" w:rsidRPr="00942A9F">
          <w:rPr>
            <w:rFonts w:ascii="Times New Roman" w:hAnsi="Times New Roman" w:cs="Times New Roman"/>
            <w:bCs/>
            <w:sz w:val="24"/>
            <w:szCs w:val="24"/>
            <w:rPrChange w:id="1459" w:author="CYR" w:date="2021-04-09T14:55:00Z">
              <w:rPr/>
            </w:rPrChange>
          </w:rPr>
          <w:t>46</w:t>
        </w:r>
      </w:ins>
      <w:ins w:id="1460" w:author="CYR" w:date="2021-04-09T14:26:00Z">
        <w:r w:rsidRPr="00942A9F">
          <w:rPr>
            <w:rFonts w:ascii="Times New Roman" w:hAnsi="Times New Roman" w:cs="Times New Roman"/>
            <w:bCs/>
            <w:sz w:val="24"/>
            <w:szCs w:val="24"/>
            <w:rPrChange w:id="1461" w:author="CYR" w:date="2021-04-09T14:55:00Z">
              <w:rPr/>
            </w:rPrChange>
          </w:rPr>
          <w:t xml:space="preserve"> </w:t>
        </w:r>
      </w:ins>
      <w:ins w:id="1462" w:author="CYR" w:date="2021-04-09T15:11:00Z">
        <w:r w:rsidR="00F85207">
          <w:rPr>
            <w:rFonts w:ascii="Times New Roman" w:hAnsi="Times New Roman" w:cs="Times New Roman"/>
            <w:bCs/>
            <w:sz w:val="24"/>
            <w:szCs w:val="24"/>
          </w:rPr>
          <w:t>[</w:t>
        </w:r>
      </w:ins>
      <w:ins w:id="1463" w:author="CYR" w:date="2021-04-09T14:26:00Z">
        <w:r w:rsidRPr="00942A9F">
          <w:rPr>
            <w:rFonts w:ascii="Times New Roman" w:hAnsi="Times New Roman" w:cs="Times New Roman"/>
            <w:bCs/>
            <w:sz w:val="24"/>
            <w:szCs w:val="24"/>
            <w:rPrChange w:id="1464" w:author="CYR" w:date="2021-04-09T14:55:00Z">
              <w:rPr/>
            </w:rPrChange>
          </w:rPr>
          <w:t>95% CI, 0.</w:t>
        </w:r>
      </w:ins>
      <w:ins w:id="1465" w:author="CYR" w:date="2021-04-09T14:49:00Z">
        <w:r w:rsidR="00841724" w:rsidRPr="00942A9F">
          <w:rPr>
            <w:rFonts w:ascii="Times New Roman" w:hAnsi="Times New Roman" w:cs="Times New Roman"/>
            <w:bCs/>
            <w:sz w:val="24"/>
            <w:szCs w:val="24"/>
            <w:rPrChange w:id="1466" w:author="CYR" w:date="2021-04-09T14:55:00Z">
              <w:rPr/>
            </w:rPrChange>
          </w:rPr>
          <w:t>78</w:t>
        </w:r>
      </w:ins>
      <w:ins w:id="1467" w:author="CYR" w:date="2021-04-09T14:57:00Z">
        <w:r w:rsidR="00942A9F">
          <w:rPr>
            <w:rFonts w:ascii="Times New Roman" w:hAnsi="Times New Roman" w:cs="Times New Roman"/>
            <w:bCs/>
            <w:sz w:val="24"/>
            <w:szCs w:val="24"/>
          </w:rPr>
          <w:t>1</w:t>
        </w:r>
      </w:ins>
      <w:ins w:id="1468" w:author="CYR" w:date="2021-04-09T14:26:00Z">
        <w:r w:rsidRPr="00942A9F">
          <w:rPr>
            <w:rFonts w:ascii="Times New Roman" w:hAnsi="Times New Roman" w:cs="Times New Roman"/>
            <w:bCs/>
            <w:sz w:val="24"/>
            <w:szCs w:val="24"/>
            <w:rPrChange w:id="1469" w:author="CYR" w:date="2021-04-09T14:55:00Z">
              <w:rPr/>
            </w:rPrChange>
          </w:rPr>
          <w:t xml:space="preserve"> to 0.</w:t>
        </w:r>
      </w:ins>
      <w:ins w:id="1470" w:author="CYR" w:date="2021-04-09T14:50:00Z">
        <w:r w:rsidR="00841724" w:rsidRPr="00942A9F">
          <w:rPr>
            <w:rFonts w:ascii="Times New Roman" w:hAnsi="Times New Roman" w:cs="Times New Roman"/>
            <w:bCs/>
            <w:sz w:val="24"/>
            <w:szCs w:val="24"/>
            <w:rPrChange w:id="1471" w:author="CYR" w:date="2021-04-09T14:55:00Z">
              <w:rPr/>
            </w:rPrChange>
          </w:rPr>
          <w:t>85</w:t>
        </w:r>
      </w:ins>
      <w:ins w:id="1472" w:author="CYR" w:date="2021-04-09T14:57:00Z">
        <w:r w:rsidR="00942A9F">
          <w:rPr>
            <w:rFonts w:ascii="Times New Roman" w:hAnsi="Times New Roman" w:cs="Times New Roman"/>
            <w:bCs/>
            <w:sz w:val="24"/>
            <w:szCs w:val="24"/>
          </w:rPr>
          <w:t>4</w:t>
        </w:r>
      </w:ins>
      <w:ins w:id="1473" w:author="CYR" w:date="2021-04-09T14:26:00Z">
        <w:r w:rsidRPr="00942A9F">
          <w:rPr>
            <w:rFonts w:ascii="Times New Roman" w:hAnsi="Times New Roman" w:cs="Times New Roman"/>
            <w:bCs/>
            <w:sz w:val="24"/>
            <w:szCs w:val="24"/>
            <w:rPrChange w:id="1474" w:author="CYR" w:date="2021-04-09T14:55:00Z">
              <w:rPr/>
            </w:rPrChange>
          </w:rPr>
          <w:t xml:space="preserve">; best cut-off </w:t>
        </w:r>
      </w:ins>
      <w:ins w:id="1475" w:author="CYR" w:date="2021-04-09T14:55:00Z">
        <w:r w:rsidR="00942A9F" w:rsidRPr="00942A9F">
          <w:rPr>
            <w:rFonts w:ascii="Times New Roman" w:hAnsi="Times New Roman" w:cs="Times New Roman"/>
            <w:bCs/>
            <w:sz w:val="24"/>
            <w:szCs w:val="24"/>
            <w:rPrChange w:id="1476" w:author="CYR" w:date="2021-04-09T14:55:00Z">
              <w:rPr/>
            </w:rPrChange>
          </w:rPr>
          <w:t>333.95</w:t>
        </w:r>
      </w:ins>
      <w:ins w:id="1477" w:author="CYR" w:date="2021-04-09T15:11:00Z">
        <w:r w:rsidR="00F85207">
          <w:rPr>
            <w:rFonts w:ascii="Times New Roman" w:hAnsi="Times New Roman" w:cs="Times New Roman"/>
            <w:bCs/>
            <w:sz w:val="24"/>
            <w:szCs w:val="24"/>
          </w:rPr>
          <w:t>]</w:t>
        </w:r>
      </w:ins>
      <w:ins w:id="1478" w:author="CYR" w:date="2021-04-09T14:55:00Z">
        <w:r w:rsidR="00942A9F">
          <w:rPr>
            <w:rFonts w:ascii="Times New Roman" w:hAnsi="Times New Roman" w:cs="Times New Roman"/>
            <w:bCs/>
            <w:sz w:val="24"/>
            <w:szCs w:val="24"/>
          </w:rPr>
          <w:t>,</w:t>
        </w:r>
      </w:ins>
      <w:ins w:id="1479" w:author="CYR" w:date="2021-04-09T14:56:00Z">
        <w:r w:rsidR="00942A9F">
          <w:rPr>
            <w:rFonts w:ascii="Times New Roman" w:hAnsi="Times New Roman" w:cs="Times New Roman"/>
            <w:bCs/>
            <w:sz w:val="24"/>
            <w:szCs w:val="24"/>
          </w:rPr>
          <w:t xml:space="preserve"> Absolute number of total </w:t>
        </w:r>
      </w:ins>
      <w:ins w:id="1480" w:author="CYR" w:date="2021-04-09T14:57:00Z">
        <w:r w:rsidR="00942A9F">
          <w:rPr>
            <w:rFonts w:ascii="Times New Roman" w:hAnsi="Times New Roman" w:cs="Times New Roman"/>
            <w:bCs/>
            <w:sz w:val="24"/>
            <w:szCs w:val="24"/>
          </w:rPr>
          <w:t xml:space="preserve">Treg cells </w:t>
        </w:r>
        <w:r w:rsidR="00942A9F">
          <w:rPr>
            <w:rFonts w:ascii="Times New Roman" w:hAnsi="Times New Roman" w:cs="Times New Roman" w:hint="eastAsia"/>
            <w:bCs/>
            <w:sz w:val="24"/>
            <w:szCs w:val="24"/>
          </w:rPr>
          <w:t>was</w:t>
        </w:r>
        <w:r w:rsidR="00942A9F" w:rsidRPr="0090445F">
          <w:rPr>
            <w:rFonts w:ascii="Times New Roman" w:hAnsi="Times New Roman" w:cs="Times New Roman"/>
            <w:bCs/>
            <w:sz w:val="24"/>
            <w:szCs w:val="24"/>
          </w:rPr>
          <w:t xml:space="preserve"> 0.84</w:t>
        </w:r>
        <w:r w:rsidR="00942A9F">
          <w:rPr>
            <w:rFonts w:ascii="Times New Roman" w:hAnsi="Times New Roman" w:cs="Times New Roman"/>
            <w:bCs/>
            <w:sz w:val="24"/>
            <w:szCs w:val="24"/>
          </w:rPr>
          <w:t>3</w:t>
        </w:r>
        <w:r w:rsidR="00942A9F" w:rsidRPr="0090445F">
          <w:rPr>
            <w:rFonts w:ascii="Times New Roman" w:hAnsi="Times New Roman" w:cs="Times New Roman"/>
            <w:bCs/>
            <w:sz w:val="24"/>
            <w:szCs w:val="24"/>
          </w:rPr>
          <w:t xml:space="preserve"> </w:t>
        </w:r>
      </w:ins>
      <w:ins w:id="1481" w:author="CYR" w:date="2021-04-09T15:11:00Z">
        <w:r w:rsidR="00F85207">
          <w:rPr>
            <w:rFonts w:ascii="Times New Roman" w:hAnsi="Times New Roman" w:cs="Times New Roman"/>
            <w:bCs/>
            <w:sz w:val="24"/>
            <w:szCs w:val="24"/>
          </w:rPr>
          <w:t>[</w:t>
        </w:r>
      </w:ins>
      <w:ins w:id="1482" w:author="CYR" w:date="2021-04-09T14:57:00Z">
        <w:r w:rsidR="00942A9F" w:rsidRPr="0090445F">
          <w:rPr>
            <w:rFonts w:ascii="Times New Roman" w:hAnsi="Times New Roman" w:cs="Times New Roman"/>
            <w:bCs/>
            <w:sz w:val="24"/>
            <w:szCs w:val="24"/>
          </w:rPr>
          <w:t>95% CI, 0.7</w:t>
        </w:r>
        <w:r w:rsidR="00942A9F">
          <w:rPr>
            <w:rFonts w:ascii="Times New Roman" w:hAnsi="Times New Roman" w:cs="Times New Roman"/>
            <w:bCs/>
            <w:sz w:val="24"/>
            <w:szCs w:val="24"/>
          </w:rPr>
          <w:t>74</w:t>
        </w:r>
        <w:r w:rsidR="00942A9F" w:rsidRPr="0090445F">
          <w:rPr>
            <w:rFonts w:ascii="Times New Roman" w:hAnsi="Times New Roman" w:cs="Times New Roman"/>
            <w:bCs/>
            <w:sz w:val="24"/>
            <w:szCs w:val="24"/>
          </w:rPr>
          <w:t xml:space="preserve"> to 0.8</w:t>
        </w:r>
      </w:ins>
      <w:ins w:id="1483" w:author="CYR" w:date="2021-04-09T14:58:00Z">
        <w:r w:rsidR="00942A9F">
          <w:rPr>
            <w:rFonts w:ascii="Times New Roman" w:hAnsi="Times New Roman" w:cs="Times New Roman"/>
            <w:bCs/>
            <w:sz w:val="24"/>
            <w:szCs w:val="24"/>
          </w:rPr>
          <w:t>9</w:t>
        </w:r>
      </w:ins>
      <w:ins w:id="1484" w:author="CYR" w:date="2021-04-09T14:57:00Z">
        <w:r w:rsidR="00942A9F">
          <w:rPr>
            <w:rFonts w:ascii="Times New Roman" w:hAnsi="Times New Roman" w:cs="Times New Roman"/>
            <w:bCs/>
            <w:sz w:val="24"/>
            <w:szCs w:val="24"/>
          </w:rPr>
          <w:t>4</w:t>
        </w:r>
        <w:r w:rsidR="00942A9F" w:rsidRPr="0090445F">
          <w:rPr>
            <w:rFonts w:ascii="Times New Roman" w:hAnsi="Times New Roman" w:cs="Times New Roman"/>
            <w:bCs/>
            <w:sz w:val="24"/>
            <w:szCs w:val="24"/>
          </w:rPr>
          <w:t>; best cut-off 3</w:t>
        </w:r>
      </w:ins>
      <w:ins w:id="1485" w:author="CYR" w:date="2021-04-09T14:59:00Z">
        <w:r w:rsidR="00942A9F">
          <w:rPr>
            <w:rFonts w:ascii="Times New Roman" w:hAnsi="Times New Roman" w:cs="Times New Roman"/>
            <w:bCs/>
            <w:sz w:val="24"/>
            <w:szCs w:val="24"/>
          </w:rPr>
          <w:t>82</w:t>
        </w:r>
      </w:ins>
      <w:ins w:id="1486" w:author="CYR" w:date="2021-04-09T14:57:00Z">
        <w:r w:rsidR="00942A9F" w:rsidRPr="0090445F">
          <w:rPr>
            <w:rFonts w:ascii="Times New Roman" w:hAnsi="Times New Roman" w:cs="Times New Roman"/>
            <w:bCs/>
            <w:sz w:val="24"/>
            <w:szCs w:val="24"/>
          </w:rPr>
          <w:t>.</w:t>
        </w:r>
      </w:ins>
      <w:ins w:id="1487" w:author="CYR" w:date="2021-04-09T14:59:00Z">
        <w:r w:rsidR="00942A9F">
          <w:rPr>
            <w:rFonts w:ascii="Times New Roman" w:hAnsi="Times New Roman" w:cs="Times New Roman"/>
            <w:bCs/>
            <w:sz w:val="24"/>
            <w:szCs w:val="24"/>
          </w:rPr>
          <w:t>38</w:t>
        </w:r>
      </w:ins>
      <w:ins w:id="1488" w:author="CYR" w:date="2021-04-09T15:12:00Z">
        <w:r w:rsidR="00F85207">
          <w:rPr>
            <w:rFonts w:ascii="Times New Roman" w:hAnsi="Times New Roman" w:cs="Times New Roman"/>
            <w:bCs/>
            <w:sz w:val="24"/>
            <w:szCs w:val="24"/>
          </w:rPr>
          <w:t>]</w:t>
        </w:r>
      </w:ins>
      <w:ins w:id="1489" w:author="CYR" w:date="2021-04-09T14:59:00Z">
        <w:r w:rsidR="00942A9F">
          <w:rPr>
            <w:rFonts w:ascii="Times New Roman" w:hAnsi="Times New Roman" w:cs="Times New Roman"/>
            <w:bCs/>
            <w:sz w:val="24"/>
            <w:szCs w:val="24"/>
          </w:rPr>
          <w:t>,</w:t>
        </w:r>
      </w:ins>
      <w:ins w:id="1490" w:author="CYR" w:date="2021-04-09T15:00:00Z">
        <w:r w:rsidR="00942A9F">
          <w:rPr>
            <w:rFonts w:ascii="Times New Roman" w:hAnsi="Times New Roman" w:cs="Times New Roman"/>
            <w:bCs/>
            <w:sz w:val="24"/>
            <w:szCs w:val="24"/>
          </w:rPr>
          <w:t xml:space="preserve"> </w:t>
        </w:r>
      </w:ins>
      <w:ins w:id="1491" w:author="CYR" w:date="2021-04-09T14:59:00Z">
        <w:r w:rsidR="00942A9F">
          <w:rPr>
            <w:rFonts w:ascii="Times New Roman" w:hAnsi="Times New Roman" w:cs="Times New Roman"/>
            <w:bCs/>
            <w:sz w:val="24"/>
            <w:szCs w:val="24"/>
          </w:rPr>
          <w:t>Absolute number of non-classical</w:t>
        </w:r>
      </w:ins>
      <w:ins w:id="1492" w:author="CYR" w:date="2021-04-09T15:00:00Z">
        <w:r w:rsidR="00942A9F" w:rsidRPr="00942A9F">
          <w:rPr>
            <w:rFonts w:ascii="Times New Roman" w:hAnsi="Times New Roman" w:cs="Times New Roman"/>
            <w:bCs/>
            <w:sz w:val="24"/>
            <w:szCs w:val="24"/>
          </w:rPr>
          <w:t xml:space="preserve"> </w:t>
        </w:r>
        <w:r w:rsidR="00942A9F">
          <w:rPr>
            <w:rFonts w:ascii="Times New Roman" w:hAnsi="Times New Roman" w:cs="Times New Roman"/>
            <w:bCs/>
            <w:sz w:val="24"/>
            <w:szCs w:val="24"/>
          </w:rPr>
          <w:t xml:space="preserve">cells </w:t>
        </w:r>
        <w:r w:rsidR="00942A9F">
          <w:rPr>
            <w:rFonts w:ascii="Times New Roman" w:hAnsi="Times New Roman" w:cs="Times New Roman" w:hint="eastAsia"/>
            <w:bCs/>
            <w:sz w:val="24"/>
            <w:szCs w:val="24"/>
          </w:rPr>
          <w:t>was</w:t>
        </w:r>
        <w:r w:rsidR="00942A9F" w:rsidRPr="0090445F">
          <w:rPr>
            <w:rFonts w:ascii="Times New Roman" w:hAnsi="Times New Roman" w:cs="Times New Roman"/>
            <w:bCs/>
            <w:sz w:val="24"/>
            <w:szCs w:val="24"/>
          </w:rPr>
          <w:t xml:space="preserve"> 0.8</w:t>
        </w:r>
        <w:r w:rsidR="00942A9F">
          <w:rPr>
            <w:rFonts w:ascii="Times New Roman" w:hAnsi="Times New Roman" w:cs="Times New Roman"/>
            <w:bCs/>
            <w:sz w:val="24"/>
            <w:szCs w:val="24"/>
          </w:rPr>
          <w:t>54</w:t>
        </w:r>
        <w:r w:rsidR="00942A9F" w:rsidRPr="0090445F">
          <w:rPr>
            <w:rFonts w:ascii="Times New Roman" w:hAnsi="Times New Roman" w:cs="Times New Roman"/>
            <w:bCs/>
            <w:sz w:val="24"/>
            <w:szCs w:val="24"/>
          </w:rPr>
          <w:t xml:space="preserve"> </w:t>
        </w:r>
      </w:ins>
      <w:ins w:id="1493" w:author="CYR" w:date="2021-04-09T15:12:00Z">
        <w:r w:rsidR="00F85207">
          <w:rPr>
            <w:rFonts w:ascii="Times New Roman" w:hAnsi="Times New Roman" w:cs="Times New Roman"/>
            <w:bCs/>
            <w:sz w:val="24"/>
            <w:szCs w:val="24"/>
          </w:rPr>
          <w:t>[</w:t>
        </w:r>
      </w:ins>
      <w:ins w:id="1494" w:author="CYR" w:date="2021-04-09T15:00:00Z">
        <w:r w:rsidR="00942A9F" w:rsidRPr="0090445F">
          <w:rPr>
            <w:rFonts w:ascii="Times New Roman" w:hAnsi="Times New Roman" w:cs="Times New Roman"/>
            <w:bCs/>
            <w:sz w:val="24"/>
            <w:szCs w:val="24"/>
          </w:rPr>
          <w:t>95% CI, 0.</w:t>
        </w:r>
        <w:r w:rsidR="00942A9F">
          <w:rPr>
            <w:rFonts w:ascii="Times New Roman" w:hAnsi="Times New Roman" w:cs="Times New Roman"/>
            <w:bCs/>
            <w:sz w:val="24"/>
            <w:szCs w:val="24"/>
          </w:rPr>
          <w:t>801</w:t>
        </w:r>
        <w:r w:rsidR="00942A9F" w:rsidRPr="0090445F">
          <w:rPr>
            <w:rFonts w:ascii="Times New Roman" w:hAnsi="Times New Roman" w:cs="Times New Roman"/>
            <w:bCs/>
            <w:sz w:val="24"/>
            <w:szCs w:val="24"/>
          </w:rPr>
          <w:t xml:space="preserve"> to 0.</w:t>
        </w:r>
        <w:r w:rsidR="00942A9F">
          <w:rPr>
            <w:rFonts w:ascii="Times New Roman" w:hAnsi="Times New Roman" w:cs="Times New Roman"/>
            <w:bCs/>
            <w:sz w:val="24"/>
            <w:szCs w:val="24"/>
          </w:rPr>
          <w:t>914</w:t>
        </w:r>
        <w:r w:rsidR="00942A9F" w:rsidRPr="0090445F">
          <w:rPr>
            <w:rFonts w:ascii="Times New Roman" w:hAnsi="Times New Roman" w:cs="Times New Roman"/>
            <w:bCs/>
            <w:sz w:val="24"/>
            <w:szCs w:val="24"/>
          </w:rPr>
          <w:t xml:space="preserve">; best cut-off </w:t>
        </w:r>
      </w:ins>
      <w:ins w:id="1495" w:author="CYR" w:date="2021-04-09T15:01:00Z">
        <w:r w:rsidR="00942A9F">
          <w:rPr>
            <w:rFonts w:ascii="Times New Roman" w:hAnsi="Times New Roman" w:cs="Times New Roman"/>
            <w:bCs/>
            <w:sz w:val="24"/>
            <w:szCs w:val="24"/>
          </w:rPr>
          <w:t>421.26</w:t>
        </w:r>
      </w:ins>
      <w:ins w:id="1496" w:author="CYR" w:date="2021-04-09T15:12:00Z">
        <w:r w:rsidR="00F85207">
          <w:rPr>
            <w:rFonts w:ascii="Times New Roman" w:hAnsi="Times New Roman" w:cs="Times New Roman"/>
            <w:bCs/>
            <w:sz w:val="24"/>
            <w:szCs w:val="24"/>
          </w:rPr>
          <w:t>]</w:t>
        </w:r>
      </w:ins>
      <w:ins w:id="1497" w:author="CYR" w:date="2021-04-09T15:01:00Z">
        <w:r w:rsidR="00942A9F">
          <w:rPr>
            <w:rFonts w:ascii="Times New Roman" w:hAnsi="Times New Roman" w:cs="Times New Roman"/>
            <w:bCs/>
            <w:sz w:val="24"/>
            <w:szCs w:val="24"/>
          </w:rPr>
          <w:t>,</w:t>
        </w:r>
        <w:r w:rsidR="00942A9F" w:rsidRPr="00942A9F">
          <w:rPr>
            <w:rFonts w:ascii="Times New Roman" w:hAnsi="Times New Roman" w:cs="Times New Roman"/>
            <w:bCs/>
            <w:sz w:val="24"/>
            <w:szCs w:val="24"/>
          </w:rPr>
          <w:t xml:space="preserve"> </w:t>
        </w:r>
        <w:r w:rsidR="00942A9F">
          <w:rPr>
            <w:rFonts w:ascii="Times New Roman" w:hAnsi="Times New Roman" w:cs="Times New Roman"/>
            <w:bCs/>
            <w:sz w:val="24"/>
            <w:szCs w:val="24"/>
          </w:rPr>
          <w:t>Absolute number of Memory</w:t>
        </w:r>
      </w:ins>
      <w:ins w:id="1498" w:author="CYR" w:date="2021-04-09T15:02:00Z">
        <w:r w:rsidR="00942A9F">
          <w:rPr>
            <w:rFonts w:ascii="Times New Roman" w:hAnsi="Times New Roman" w:cs="Times New Roman"/>
            <w:bCs/>
            <w:sz w:val="24"/>
            <w:szCs w:val="24"/>
          </w:rPr>
          <w:t xml:space="preserve"> B cells was </w:t>
        </w:r>
      </w:ins>
      <w:ins w:id="1499" w:author="CYR" w:date="2021-04-09T15:03:00Z">
        <w:r w:rsidR="00942A9F">
          <w:rPr>
            <w:rFonts w:ascii="Times New Roman" w:hAnsi="Times New Roman" w:cs="Times New Roman"/>
            <w:bCs/>
            <w:sz w:val="24"/>
            <w:szCs w:val="24"/>
          </w:rPr>
          <w:t>0.879</w:t>
        </w:r>
        <w:r w:rsidR="00942A9F" w:rsidRPr="0090445F">
          <w:rPr>
            <w:rFonts w:ascii="Times New Roman" w:hAnsi="Times New Roman" w:cs="Times New Roman"/>
            <w:bCs/>
            <w:sz w:val="24"/>
            <w:szCs w:val="24"/>
          </w:rPr>
          <w:t xml:space="preserve"> </w:t>
        </w:r>
      </w:ins>
      <w:ins w:id="1500" w:author="CYR" w:date="2021-04-09T15:12:00Z">
        <w:r w:rsidR="00F85207">
          <w:rPr>
            <w:rFonts w:ascii="Times New Roman" w:hAnsi="Times New Roman" w:cs="Times New Roman"/>
            <w:bCs/>
            <w:sz w:val="24"/>
            <w:szCs w:val="24"/>
          </w:rPr>
          <w:t>[</w:t>
        </w:r>
      </w:ins>
      <w:ins w:id="1501" w:author="CYR" w:date="2021-04-09T15:03:00Z">
        <w:r w:rsidR="00942A9F" w:rsidRPr="0090445F">
          <w:rPr>
            <w:rFonts w:ascii="Times New Roman" w:hAnsi="Times New Roman" w:cs="Times New Roman"/>
            <w:bCs/>
            <w:sz w:val="24"/>
            <w:szCs w:val="24"/>
          </w:rPr>
          <w:t>95% CI, 0.</w:t>
        </w:r>
        <w:r w:rsidR="00942A9F">
          <w:rPr>
            <w:rFonts w:ascii="Times New Roman" w:hAnsi="Times New Roman" w:cs="Times New Roman"/>
            <w:bCs/>
            <w:sz w:val="24"/>
            <w:szCs w:val="24"/>
          </w:rPr>
          <w:t>834</w:t>
        </w:r>
        <w:r w:rsidR="00942A9F" w:rsidRPr="0090445F">
          <w:rPr>
            <w:rFonts w:ascii="Times New Roman" w:hAnsi="Times New Roman" w:cs="Times New Roman"/>
            <w:bCs/>
            <w:sz w:val="24"/>
            <w:szCs w:val="24"/>
          </w:rPr>
          <w:t xml:space="preserve"> to 0.</w:t>
        </w:r>
        <w:r w:rsidR="00942A9F">
          <w:rPr>
            <w:rFonts w:ascii="Times New Roman" w:hAnsi="Times New Roman" w:cs="Times New Roman"/>
            <w:bCs/>
            <w:sz w:val="24"/>
            <w:szCs w:val="24"/>
          </w:rPr>
          <w:t>934</w:t>
        </w:r>
        <w:r w:rsidR="00942A9F" w:rsidRPr="0090445F">
          <w:rPr>
            <w:rFonts w:ascii="Times New Roman" w:hAnsi="Times New Roman" w:cs="Times New Roman"/>
            <w:bCs/>
            <w:sz w:val="24"/>
            <w:szCs w:val="24"/>
          </w:rPr>
          <w:t xml:space="preserve">; best cut-off </w:t>
        </w:r>
        <w:r w:rsidR="00942A9F">
          <w:rPr>
            <w:rFonts w:ascii="Times New Roman" w:hAnsi="Times New Roman" w:cs="Times New Roman"/>
            <w:bCs/>
            <w:sz w:val="24"/>
            <w:szCs w:val="24"/>
          </w:rPr>
          <w:t>192.49</w:t>
        </w:r>
      </w:ins>
      <w:ins w:id="1502" w:author="CYR" w:date="2021-04-09T15:12:00Z">
        <w:r w:rsidR="00F85207">
          <w:rPr>
            <w:rFonts w:ascii="Times New Roman" w:hAnsi="Times New Roman" w:cs="Times New Roman"/>
            <w:bCs/>
            <w:sz w:val="24"/>
            <w:szCs w:val="24"/>
          </w:rPr>
          <w:t>]</w:t>
        </w:r>
      </w:ins>
      <w:ins w:id="1503" w:author="CYR" w:date="2021-04-09T15:03:00Z">
        <w:r w:rsidR="00942A9F">
          <w:rPr>
            <w:rFonts w:ascii="Times New Roman" w:hAnsi="Times New Roman" w:cs="Times New Roman"/>
            <w:bCs/>
            <w:sz w:val="24"/>
            <w:szCs w:val="24"/>
          </w:rPr>
          <w:t>,</w:t>
        </w:r>
      </w:ins>
      <w:ins w:id="1504" w:author="CYR" w:date="2021-04-09T15:04:00Z">
        <w:r w:rsidR="00942A9F">
          <w:rPr>
            <w:rFonts w:ascii="Times New Roman" w:hAnsi="Times New Roman" w:cs="Times New Roman"/>
            <w:bCs/>
            <w:sz w:val="24"/>
            <w:szCs w:val="24"/>
          </w:rPr>
          <w:t xml:space="preserve"> Absolute number</w:t>
        </w:r>
      </w:ins>
      <w:ins w:id="1505" w:author="CYR" w:date="2021-04-09T15:05:00Z">
        <w:r w:rsidR="00F85207">
          <w:rPr>
            <w:rFonts w:ascii="Times New Roman" w:hAnsi="Times New Roman" w:cs="Times New Roman"/>
            <w:bCs/>
            <w:sz w:val="24"/>
            <w:szCs w:val="24"/>
          </w:rPr>
          <w:t xml:space="preserve"> of total monocytes</w:t>
        </w:r>
      </w:ins>
      <w:ins w:id="1506" w:author="CYR" w:date="2021-04-09T15:06:00Z">
        <w:r w:rsidR="00F85207">
          <w:rPr>
            <w:rFonts w:ascii="Times New Roman" w:hAnsi="Times New Roman" w:cs="Times New Roman"/>
            <w:bCs/>
            <w:sz w:val="24"/>
            <w:szCs w:val="24"/>
          </w:rPr>
          <w:t xml:space="preserve"> cells was</w:t>
        </w:r>
      </w:ins>
      <w:ins w:id="1507" w:author="CYR" w:date="2021-04-09T15:07:00Z">
        <w:r w:rsidR="00F85207">
          <w:rPr>
            <w:rFonts w:ascii="Times New Roman" w:hAnsi="Times New Roman" w:cs="Times New Roman"/>
            <w:bCs/>
            <w:sz w:val="24"/>
            <w:szCs w:val="24"/>
          </w:rPr>
          <w:t xml:space="preserve"> 0.820</w:t>
        </w:r>
      </w:ins>
      <w:ins w:id="1508" w:author="CYR" w:date="2021-04-09T15:12:00Z">
        <w:r w:rsidR="00F85207">
          <w:rPr>
            <w:rFonts w:ascii="Times New Roman" w:hAnsi="Times New Roman" w:cs="Times New Roman"/>
            <w:bCs/>
            <w:sz w:val="24"/>
            <w:szCs w:val="24"/>
          </w:rPr>
          <w:t xml:space="preserve"> [</w:t>
        </w:r>
      </w:ins>
      <w:ins w:id="1509" w:author="CYR" w:date="2021-04-09T15:07:00Z">
        <w:r w:rsidR="00F85207" w:rsidRPr="0090445F">
          <w:rPr>
            <w:rFonts w:ascii="Times New Roman" w:hAnsi="Times New Roman" w:cs="Times New Roman"/>
            <w:bCs/>
            <w:sz w:val="24"/>
            <w:szCs w:val="24"/>
          </w:rPr>
          <w:t>95% CI, 0.</w:t>
        </w:r>
        <w:r w:rsidR="00F85207">
          <w:rPr>
            <w:rFonts w:ascii="Times New Roman" w:hAnsi="Times New Roman" w:cs="Times New Roman"/>
            <w:bCs/>
            <w:sz w:val="24"/>
            <w:szCs w:val="24"/>
          </w:rPr>
          <w:t>734</w:t>
        </w:r>
        <w:r w:rsidR="00F85207" w:rsidRPr="0090445F">
          <w:rPr>
            <w:rFonts w:ascii="Times New Roman" w:hAnsi="Times New Roman" w:cs="Times New Roman"/>
            <w:bCs/>
            <w:sz w:val="24"/>
            <w:szCs w:val="24"/>
          </w:rPr>
          <w:t xml:space="preserve"> to 0.</w:t>
        </w:r>
        <w:r w:rsidR="00F85207">
          <w:rPr>
            <w:rFonts w:ascii="Times New Roman" w:hAnsi="Times New Roman" w:cs="Times New Roman"/>
            <w:bCs/>
            <w:sz w:val="24"/>
            <w:szCs w:val="24"/>
          </w:rPr>
          <w:t>854</w:t>
        </w:r>
        <w:r w:rsidR="00F85207" w:rsidRPr="0090445F">
          <w:rPr>
            <w:rFonts w:ascii="Times New Roman" w:hAnsi="Times New Roman" w:cs="Times New Roman"/>
            <w:bCs/>
            <w:sz w:val="24"/>
            <w:szCs w:val="24"/>
          </w:rPr>
          <w:t xml:space="preserve">; best cut-off </w:t>
        </w:r>
        <w:r w:rsidR="00F85207">
          <w:rPr>
            <w:rFonts w:ascii="Times New Roman" w:hAnsi="Times New Roman" w:cs="Times New Roman"/>
            <w:bCs/>
            <w:sz w:val="24"/>
            <w:szCs w:val="24"/>
          </w:rPr>
          <w:t>706.37</w:t>
        </w:r>
      </w:ins>
      <w:ins w:id="1510" w:author="CYR" w:date="2021-04-09T15:12:00Z">
        <w:r w:rsidR="00F85207">
          <w:rPr>
            <w:rFonts w:ascii="Times New Roman" w:hAnsi="Times New Roman" w:cs="Times New Roman"/>
            <w:bCs/>
            <w:sz w:val="24"/>
            <w:szCs w:val="24"/>
          </w:rPr>
          <w:t>]</w:t>
        </w:r>
      </w:ins>
      <w:ins w:id="1511" w:author="CYR" w:date="2021-04-09T15:07:00Z">
        <w:r w:rsidR="00F85207">
          <w:rPr>
            <w:rFonts w:ascii="Times New Roman" w:hAnsi="Times New Roman" w:cs="Times New Roman"/>
            <w:bCs/>
            <w:sz w:val="24"/>
            <w:szCs w:val="24"/>
          </w:rPr>
          <w:t>,</w:t>
        </w:r>
      </w:ins>
      <w:ins w:id="1512" w:author="CYR" w:date="2021-04-09T15:08:00Z">
        <w:r w:rsidR="00F85207" w:rsidRPr="00F85207">
          <w:rPr>
            <w:rFonts w:ascii="Times New Roman" w:hAnsi="Times New Roman" w:cs="Times New Roman"/>
            <w:bCs/>
            <w:sz w:val="24"/>
            <w:szCs w:val="24"/>
          </w:rPr>
          <w:t xml:space="preserve"> </w:t>
        </w:r>
        <w:r w:rsidR="00F85207">
          <w:rPr>
            <w:rFonts w:ascii="Times New Roman" w:hAnsi="Times New Roman" w:cs="Times New Roman"/>
            <w:bCs/>
            <w:sz w:val="24"/>
            <w:szCs w:val="24"/>
          </w:rPr>
          <w:t>absolute number of CD56</w:t>
        </w:r>
        <w:r w:rsidR="00F85207" w:rsidRPr="0090445F">
          <w:rPr>
            <w:rFonts w:ascii="Times New Roman" w:hAnsi="Times New Roman" w:cs="Times New Roman"/>
            <w:bCs/>
            <w:sz w:val="24"/>
            <w:szCs w:val="24"/>
            <w:vertAlign w:val="superscript"/>
          </w:rPr>
          <w:t>high</w:t>
        </w:r>
        <w:r w:rsidR="00F85207">
          <w:rPr>
            <w:rFonts w:ascii="Times New Roman" w:hAnsi="Times New Roman" w:cs="Times New Roman"/>
            <w:bCs/>
            <w:sz w:val="24"/>
            <w:szCs w:val="24"/>
          </w:rPr>
          <w:t xml:space="preserve"> NK cells was</w:t>
        </w:r>
      </w:ins>
      <w:ins w:id="1513" w:author="CYR" w:date="2021-04-09T15:10:00Z">
        <w:r w:rsidR="00F85207">
          <w:rPr>
            <w:rFonts w:ascii="Times New Roman" w:hAnsi="Times New Roman" w:cs="Times New Roman"/>
            <w:bCs/>
            <w:sz w:val="24"/>
            <w:szCs w:val="24"/>
          </w:rPr>
          <w:t xml:space="preserve"> 0.912</w:t>
        </w:r>
      </w:ins>
      <w:ins w:id="1514" w:author="CYR" w:date="2021-04-09T15:08:00Z">
        <w:r w:rsidR="00F85207">
          <w:rPr>
            <w:rFonts w:ascii="Times New Roman" w:hAnsi="Times New Roman" w:cs="Times New Roman"/>
            <w:bCs/>
            <w:sz w:val="24"/>
            <w:szCs w:val="24"/>
          </w:rPr>
          <w:t xml:space="preserve"> </w:t>
        </w:r>
      </w:ins>
      <w:ins w:id="1515" w:author="CYR" w:date="2021-04-09T15:12:00Z">
        <w:r w:rsidR="00F85207">
          <w:rPr>
            <w:rFonts w:ascii="Times New Roman" w:hAnsi="Times New Roman" w:cs="Times New Roman"/>
            <w:bCs/>
            <w:sz w:val="24"/>
            <w:szCs w:val="24"/>
          </w:rPr>
          <w:t>[</w:t>
        </w:r>
      </w:ins>
      <w:ins w:id="1516" w:author="CYR" w:date="2021-04-09T15:10:00Z">
        <w:r w:rsidR="00F85207" w:rsidRPr="0090445F">
          <w:rPr>
            <w:rFonts w:ascii="Times New Roman" w:hAnsi="Times New Roman" w:cs="Times New Roman"/>
            <w:bCs/>
            <w:sz w:val="24"/>
            <w:szCs w:val="24"/>
          </w:rPr>
          <w:t>95% CI, 0</w:t>
        </w:r>
        <w:r w:rsidR="00F85207">
          <w:rPr>
            <w:rFonts w:ascii="Times New Roman" w:hAnsi="Times New Roman" w:cs="Times New Roman"/>
            <w:bCs/>
            <w:sz w:val="24"/>
            <w:szCs w:val="24"/>
          </w:rPr>
          <w:t>844</w:t>
        </w:r>
        <w:r w:rsidR="00F85207" w:rsidRPr="0090445F">
          <w:rPr>
            <w:rFonts w:ascii="Times New Roman" w:hAnsi="Times New Roman" w:cs="Times New Roman"/>
            <w:bCs/>
            <w:sz w:val="24"/>
            <w:szCs w:val="24"/>
          </w:rPr>
          <w:t xml:space="preserve"> to 0.</w:t>
        </w:r>
        <w:r w:rsidR="00F85207">
          <w:rPr>
            <w:rFonts w:ascii="Times New Roman" w:hAnsi="Times New Roman" w:cs="Times New Roman"/>
            <w:bCs/>
            <w:sz w:val="24"/>
            <w:szCs w:val="24"/>
          </w:rPr>
          <w:t>954</w:t>
        </w:r>
        <w:r w:rsidR="00F85207" w:rsidRPr="0090445F">
          <w:rPr>
            <w:rFonts w:ascii="Times New Roman" w:hAnsi="Times New Roman" w:cs="Times New Roman"/>
            <w:bCs/>
            <w:sz w:val="24"/>
            <w:szCs w:val="24"/>
          </w:rPr>
          <w:t xml:space="preserve">; best cut-off </w:t>
        </w:r>
      </w:ins>
      <w:ins w:id="1517" w:author="CYR" w:date="2021-04-09T15:11:00Z">
        <w:r w:rsidR="00F85207">
          <w:rPr>
            <w:rFonts w:ascii="Times New Roman" w:hAnsi="Times New Roman" w:cs="Times New Roman"/>
            <w:bCs/>
            <w:sz w:val="24"/>
            <w:szCs w:val="24"/>
          </w:rPr>
          <w:t>603</w:t>
        </w:r>
      </w:ins>
      <w:ins w:id="1518" w:author="CYR" w:date="2021-04-09T15:10:00Z">
        <w:r w:rsidR="00F85207">
          <w:rPr>
            <w:rFonts w:ascii="Times New Roman" w:hAnsi="Times New Roman" w:cs="Times New Roman"/>
            <w:bCs/>
            <w:sz w:val="24"/>
            <w:szCs w:val="24"/>
          </w:rPr>
          <w:t>.37</w:t>
        </w:r>
      </w:ins>
      <w:ins w:id="1519" w:author="CYR" w:date="2021-04-09T15:12:00Z">
        <w:r w:rsidR="00F85207">
          <w:rPr>
            <w:rFonts w:ascii="Times New Roman" w:hAnsi="Times New Roman" w:cs="Times New Roman"/>
            <w:bCs/>
            <w:sz w:val="24"/>
            <w:szCs w:val="24"/>
          </w:rPr>
          <w:t>]</w:t>
        </w:r>
      </w:ins>
      <w:ins w:id="1520" w:author="CYR" w:date="2021-04-09T15:11:00Z">
        <w:r w:rsidR="00F85207">
          <w:rPr>
            <w:rFonts w:ascii="Times New Roman" w:hAnsi="Times New Roman" w:cs="Times New Roman"/>
            <w:bCs/>
            <w:sz w:val="24"/>
            <w:szCs w:val="24"/>
          </w:rPr>
          <w:t xml:space="preserve"> and absolute number of CD16</w:t>
        </w:r>
        <w:r w:rsidR="00F85207" w:rsidRPr="00BE0E52">
          <w:rPr>
            <w:rFonts w:ascii="Times New Roman" w:hAnsi="Times New Roman" w:cs="Times New Roman"/>
            <w:bCs/>
            <w:sz w:val="24"/>
            <w:szCs w:val="24"/>
            <w:vertAlign w:val="superscript"/>
          </w:rPr>
          <w:t>+</w:t>
        </w:r>
        <w:r w:rsidR="00F85207">
          <w:rPr>
            <w:rFonts w:ascii="Times New Roman" w:hAnsi="Times New Roman" w:cs="Times New Roman"/>
            <w:bCs/>
            <w:sz w:val="24"/>
            <w:szCs w:val="24"/>
          </w:rPr>
          <w:t xml:space="preserve"> NK</w:t>
        </w:r>
        <w:r w:rsidR="00F85207">
          <w:rPr>
            <w:rFonts w:ascii="Times New Roman" w:hAnsi="Times New Roman" w:cs="Times New Roman" w:hint="eastAsia"/>
            <w:bCs/>
            <w:sz w:val="24"/>
            <w:szCs w:val="24"/>
          </w:rPr>
          <w:t xml:space="preserve"> </w:t>
        </w:r>
        <w:r w:rsidR="00F85207">
          <w:rPr>
            <w:rFonts w:ascii="Times New Roman" w:hAnsi="Times New Roman" w:cs="Times New Roman"/>
            <w:bCs/>
            <w:sz w:val="24"/>
            <w:szCs w:val="24"/>
          </w:rPr>
          <w:t>cells was 0.72</w:t>
        </w:r>
      </w:ins>
      <w:ins w:id="1521" w:author="CYR" w:date="2021-04-09T15:12:00Z">
        <w:r w:rsidR="00F85207">
          <w:rPr>
            <w:rFonts w:ascii="Times New Roman" w:hAnsi="Times New Roman" w:cs="Times New Roman"/>
            <w:bCs/>
            <w:sz w:val="24"/>
            <w:szCs w:val="24"/>
          </w:rPr>
          <w:t>[</w:t>
        </w:r>
      </w:ins>
      <w:ins w:id="1522" w:author="CYR" w:date="2021-04-09T15:11:00Z">
        <w:r w:rsidR="00F85207" w:rsidRPr="0090445F">
          <w:rPr>
            <w:rFonts w:ascii="Times New Roman" w:hAnsi="Times New Roman" w:cs="Times New Roman"/>
            <w:bCs/>
            <w:sz w:val="24"/>
            <w:szCs w:val="24"/>
          </w:rPr>
          <w:t>95% CI, 0</w:t>
        </w:r>
        <w:r w:rsidR="00F85207">
          <w:rPr>
            <w:rFonts w:ascii="Times New Roman" w:hAnsi="Times New Roman" w:cs="Times New Roman"/>
            <w:bCs/>
            <w:sz w:val="24"/>
            <w:szCs w:val="24"/>
          </w:rPr>
          <w:t>844</w:t>
        </w:r>
        <w:r w:rsidR="00F85207" w:rsidRPr="0090445F">
          <w:rPr>
            <w:rFonts w:ascii="Times New Roman" w:hAnsi="Times New Roman" w:cs="Times New Roman"/>
            <w:bCs/>
            <w:sz w:val="24"/>
            <w:szCs w:val="24"/>
          </w:rPr>
          <w:t xml:space="preserve"> to 0.</w:t>
        </w:r>
        <w:r w:rsidR="00F85207">
          <w:rPr>
            <w:rFonts w:ascii="Times New Roman" w:hAnsi="Times New Roman" w:cs="Times New Roman"/>
            <w:bCs/>
            <w:sz w:val="24"/>
            <w:szCs w:val="24"/>
          </w:rPr>
          <w:t>954</w:t>
        </w:r>
        <w:r w:rsidR="00F85207" w:rsidRPr="0090445F">
          <w:rPr>
            <w:rFonts w:ascii="Times New Roman" w:hAnsi="Times New Roman" w:cs="Times New Roman"/>
            <w:bCs/>
            <w:sz w:val="24"/>
            <w:szCs w:val="24"/>
          </w:rPr>
          <w:t xml:space="preserve">; best cut-off </w:t>
        </w:r>
      </w:ins>
      <w:ins w:id="1523" w:author="CYR" w:date="2021-04-09T15:13:00Z">
        <w:r w:rsidR="00F85207">
          <w:rPr>
            <w:rFonts w:ascii="Times New Roman" w:hAnsi="Times New Roman" w:cs="Times New Roman"/>
            <w:bCs/>
            <w:sz w:val="24"/>
            <w:szCs w:val="24"/>
          </w:rPr>
          <w:t>13</w:t>
        </w:r>
      </w:ins>
      <w:ins w:id="1524" w:author="CYR" w:date="2021-04-09T15:11:00Z">
        <w:r w:rsidR="00F85207">
          <w:rPr>
            <w:rFonts w:ascii="Times New Roman" w:hAnsi="Times New Roman" w:cs="Times New Roman"/>
            <w:bCs/>
            <w:sz w:val="24"/>
            <w:szCs w:val="24"/>
          </w:rPr>
          <w:t>.37</w:t>
        </w:r>
      </w:ins>
      <w:ins w:id="1525" w:author="CYR" w:date="2021-04-09T15:12:00Z">
        <w:r w:rsidR="00F85207">
          <w:rPr>
            <w:rFonts w:ascii="Times New Roman" w:hAnsi="Times New Roman" w:cs="Times New Roman"/>
            <w:bCs/>
            <w:sz w:val="24"/>
            <w:szCs w:val="24"/>
          </w:rPr>
          <w:t>]</w:t>
        </w:r>
      </w:ins>
      <w:ins w:id="1526" w:author="CYR" w:date="2021-04-09T15:14:00Z">
        <w:r w:rsidR="00F85207">
          <w:rPr>
            <w:rFonts w:ascii="Times New Roman" w:hAnsi="Times New Roman" w:cs="Times New Roman"/>
            <w:bCs/>
            <w:sz w:val="24"/>
            <w:szCs w:val="24"/>
          </w:rPr>
          <w:t>.</w:t>
        </w:r>
      </w:ins>
      <w:ins w:id="1527" w:author="CYR" w:date="2021-04-09T15:15:00Z">
        <w:r w:rsidR="003F0F3D" w:rsidRPr="003F0F3D">
          <w:rPr>
            <w:rFonts w:ascii="Times New Roman" w:hAnsi="Times New Roman" w:cs="Times New Roman"/>
            <w:sz w:val="24"/>
            <w:szCs w:val="24"/>
          </w:rPr>
          <w:t xml:space="preserve"> </w:t>
        </w:r>
        <w:r w:rsidR="003F0F3D">
          <w:rPr>
            <w:rFonts w:ascii="Times New Roman" w:hAnsi="Times New Roman" w:cs="Times New Roman"/>
            <w:sz w:val="24"/>
            <w:szCs w:val="24"/>
          </w:rPr>
          <w:t>T</w:t>
        </w:r>
        <w:r w:rsidR="003F0F3D" w:rsidRPr="0090445F">
          <w:rPr>
            <w:rFonts w:ascii="Times New Roman" w:hAnsi="Times New Roman" w:cs="Times New Roman"/>
            <w:sz w:val="24"/>
            <w:szCs w:val="24"/>
          </w:rPr>
          <w:t xml:space="preserve">he analysis of </w:t>
        </w:r>
        <w:r w:rsidR="003F0F3D" w:rsidRPr="0090445F">
          <w:rPr>
            <w:rFonts w:ascii="Times New Roman" w:hAnsi="Times New Roman" w:cs="Times New Roman"/>
            <w:bCs/>
            <w:sz w:val="24"/>
            <w:szCs w:val="24"/>
          </w:rPr>
          <w:t>7 immunophenotype indicato</w:t>
        </w:r>
        <w:r w:rsidR="003F0F3D">
          <w:rPr>
            <w:rFonts w:ascii="Times New Roman" w:hAnsi="Times New Roman" w:cs="Times New Roman"/>
            <w:sz w:val="24"/>
            <w:szCs w:val="24"/>
          </w:rPr>
          <w:t>r</w:t>
        </w:r>
        <w:r w:rsidR="003F0F3D" w:rsidRPr="0090445F">
          <w:rPr>
            <w:rFonts w:ascii="Times New Roman" w:hAnsi="Times New Roman" w:cs="Times New Roman"/>
            <w:sz w:val="24"/>
            <w:szCs w:val="24"/>
          </w:rPr>
          <w:t xml:space="preserve"> between the two groups</w:t>
        </w:r>
      </w:ins>
      <w:ins w:id="1528" w:author="CYR" w:date="2021-04-09T15:16:00Z">
        <w:r w:rsidR="003F0F3D">
          <w:rPr>
            <w:rFonts w:ascii="Times New Roman" w:hAnsi="Times New Roman" w:cs="Times New Roman"/>
            <w:sz w:val="24"/>
            <w:szCs w:val="24"/>
          </w:rPr>
          <w:t xml:space="preserve"> based on best cut-off </w:t>
        </w:r>
      </w:ins>
      <w:ins w:id="1529" w:author="CYR" w:date="2021-04-09T15:15:00Z">
        <w:r w:rsidR="003F0F3D" w:rsidRPr="0090445F">
          <w:rPr>
            <w:rFonts w:ascii="Times New Roman" w:hAnsi="Times New Roman" w:cs="Times New Roman"/>
            <w:sz w:val="24"/>
            <w:szCs w:val="24"/>
          </w:rPr>
          <w:t xml:space="preserve">showed a </w:t>
        </w:r>
      </w:ins>
      <w:ins w:id="1530" w:author="CYR" w:date="2021-04-09T16:00:00Z">
        <w:r w:rsidR="000020E3">
          <w:rPr>
            <w:rFonts w:ascii="Times New Roman" w:hAnsi="Times New Roman" w:cs="Times New Roman"/>
            <w:sz w:val="24"/>
            <w:szCs w:val="24"/>
          </w:rPr>
          <w:t xml:space="preserve">probability of overall survival </w:t>
        </w:r>
      </w:ins>
      <w:ins w:id="1531" w:author="CYR" w:date="2021-04-09T16:01:00Z">
        <w:r w:rsidR="000020E3">
          <w:rPr>
            <w:rFonts w:ascii="Times New Roman" w:hAnsi="Times New Roman" w:cs="Times New Roman"/>
            <w:sz w:val="24"/>
            <w:szCs w:val="24"/>
          </w:rPr>
          <w:t>is</w:t>
        </w:r>
      </w:ins>
      <w:ins w:id="1532" w:author="CYR" w:date="2021-04-09T16:00:00Z">
        <w:r w:rsidR="000020E3" w:rsidRPr="0090445F">
          <w:rPr>
            <w:rFonts w:ascii="Times New Roman" w:hAnsi="Times New Roman" w:cs="Times New Roman"/>
            <w:sz w:val="24"/>
            <w:szCs w:val="24"/>
          </w:rPr>
          <w:t xml:space="preserve"> </w:t>
        </w:r>
      </w:ins>
      <w:ins w:id="1533" w:author="CYR" w:date="2021-04-09T15:15:00Z">
        <w:r w:rsidR="003F0F3D" w:rsidRPr="0090445F">
          <w:rPr>
            <w:rFonts w:ascii="Times New Roman" w:hAnsi="Times New Roman" w:cs="Times New Roman"/>
            <w:sz w:val="24"/>
            <w:szCs w:val="24"/>
          </w:rPr>
          <w:t xml:space="preserve">significant difference. </w:t>
        </w:r>
        <w:r w:rsidR="003F0F3D">
          <w:rPr>
            <w:rFonts w:ascii="Times New Roman" w:hAnsi="Times New Roman" w:cs="Times New Roman"/>
            <w:sz w:val="24"/>
            <w:szCs w:val="24"/>
          </w:rPr>
          <w:t xml:space="preserve">[log-rank test, </w:t>
        </w:r>
      </w:ins>
      <w:ins w:id="1534" w:author="CYR" w:date="2021-04-09T15:17:00Z">
        <w:r w:rsidR="003F0F3D" w:rsidRPr="003F0F3D">
          <w:rPr>
            <w:rFonts w:ascii="Times New Roman" w:hAnsi="Times New Roman" w:cs="Times New Roman"/>
            <w:i/>
            <w:iCs/>
            <w:sz w:val="24"/>
            <w:szCs w:val="24"/>
            <w:rPrChange w:id="1535" w:author="CYR" w:date="2021-04-09T15:17:00Z">
              <w:rPr>
                <w:rFonts w:ascii="Times New Roman" w:hAnsi="Times New Roman" w:cs="Times New Roman"/>
                <w:sz w:val="24"/>
                <w:szCs w:val="24"/>
              </w:rPr>
            </w:rPrChange>
          </w:rPr>
          <w:t>p</w:t>
        </w:r>
      </w:ins>
      <w:ins w:id="1536" w:author="CYR" w:date="2021-04-09T15:16:00Z">
        <w:r w:rsidR="003F0F3D">
          <w:rPr>
            <w:rFonts w:ascii="Times New Roman" w:hAnsi="Times New Roman" w:cs="Times New Roman"/>
            <w:sz w:val="24"/>
            <w:szCs w:val="24"/>
          </w:rPr>
          <w:t>&lt;0.05</w:t>
        </w:r>
      </w:ins>
      <w:ins w:id="1537" w:author="CYR" w:date="2021-04-09T15:15:00Z">
        <w:r w:rsidR="003F0F3D">
          <w:rPr>
            <w:rFonts w:ascii="Times New Roman" w:hAnsi="Times New Roman" w:cs="Times New Roman"/>
            <w:sz w:val="24"/>
            <w:szCs w:val="24"/>
          </w:rPr>
          <w:t>] (</w:t>
        </w:r>
        <w:r w:rsidR="003F0F3D" w:rsidRPr="0090445F">
          <w:rPr>
            <w:rFonts w:ascii="Times New Roman" w:hAnsi="Times New Roman" w:cs="Times New Roman"/>
            <w:b/>
            <w:bCs/>
            <w:sz w:val="24"/>
            <w:szCs w:val="24"/>
          </w:rPr>
          <w:t>S-figure</w:t>
        </w:r>
      </w:ins>
      <w:ins w:id="1538" w:author="CYR" w:date="2021-04-09T15:17:00Z">
        <w:r w:rsidR="003F0F3D">
          <w:rPr>
            <w:rFonts w:ascii="Times New Roman" w:hAnsi="Times New Roman" w:cs="Times New Roman"/>
            <w:b/>
            <w:bCs/>
            <w:sz w:val="24"/>
            <w:szCs w:val="24"/>
          </w:rPr>
          <w:t>2</w:t>
        </w:r>
      </w:ins>
      <w:ins w:id="1539" w:author="CYR" w:date="2021-04-09T15:15:00Z">
        <w:r w:rsidR="003F0F3D">
          <w:rPr>
            <w:rFonts w:ascii="Times New Roman" w:hAnsi="Times New Roman" w:cs="Times New Roman"/>
            <w:sz w:val="24"/>
            <w:szCs w:val="24"/>
          </w:rPr>
          <w:t>).</w:t>
        </w:r>
      </w:ins>
    </w:p>
    <w:p w14:paraId="51476207" w14:textId="17987C59" w:rsidR="00E736D1" w:rsidDel="00DB19EE" w:rsidRDefault="003C0E66" w:rsidP="004105DC">
      <w:pPr>
        <w:widowControl/>
        <w:spacing w:line="360" w:lineRule="auto"/>
        <w:rPr>
          <w:ins w:id="1540" w:author="cc" w:date="2021-04-07T21:48:00Z"/>
          <w:del w:id="1541" w:author="CYR" w:date="2021-04-09T14:14:00Z"/>
          <w:rFonts w:ascii="Times New Roman" w:hAnsi="Times New Roman" w:cs="Times New Roman"/>
          <w:sz w:val="24"/>
          <w:szCs w:val="24"/>
        </w:rPr>
      </w:pPr>
      <w:del w:id="1542" w:author="CYR" w:date="2021-04-09T14:14:00Z">
        <w:r w:rsidDel="00DB19EE">
          <w:rPr>
            <w:rFonts w:ascii="Times New Roman" w:hAnsi="Times New Roman" w:cs="Times New Roman"/>
            <w:sz w:val="24"/>
            <w:szCs w:val="24"/>
          </w:rPr>
          <w:delText xml:space="preserve">As was shown in </w:delText>
        </w:r>
      </w:del>
      <w:ins w:id="1543" w:author="Guobo Chen" w:date="2020-11-12T21:40:00Z">
        <w:del w:id="1544" w:author="CYR" w:date="2021-04-09T14:14:00Z">
          <w:r w:rsidDel="00DB19EE">
            <w:rPr>
              <w:rFonts w:ascii="Times New Roman" w:hAnsi="Times New Roman" w:cs="Times New Roman"/>
              <w:b/>
              <w:bCs/>
              <w:sz w:val="24"/>
              <w:szCs w:val="24"/>
              <w:rPrChange w:id="1545" w:author="Guobo Chen" w:date="2020-11-12T21:40:00Z">
                <w:rPr>
                  <w:rFonts w:ascii="Times New Roman" w:hAnsi="Times New Roman" w:cs="Times New Roman"/>
                  <w:sz w:val="24"/>
                  <w:szCs w:val="24"/>
                </w:rPr>
              </w:rPrChange>
            </w:rPr>
            <w:delText xml:space="preserve">Figure </w:delText>
          </w:r>
        </w:del>
      </w:ins>
      <w:ins w:id="1546" w:author="cc" w:date="2021-04-07T21:37:00Z">
        <w:del w:id="1547" w:author="CYR" w:date="2021-04-09T14:14:00Z">
          <w:r w:rsidR="00977702" w:rsidDel="00DB19EE">
            <w:rPr>
              <w:rFonts w:ascii="Times New Roman" w:hAnsi="Times New Roman" w:cs="Times New Roman"/>
              <w:b/>
              <w:bCs/>
              <w:sz w:val="24"/>
              <w:szCs w:val="24"/>
            </w:rPr>
            <w:delText>5</w:delText>
          </w:r>
        </w:del>
      </w:ins>
      <w:del w:id="1548" w:author="CYR" w:date="2021-04-09T14:14:00Z">
        <w:r w:rsidDel="00DB19EE">
          <w:rPr>
            <w:rFonts w:ascii="Times New Roman" w:hAnsi="Times New Roman" w:cs="Times New Roman"/>
            <w:sz w:val="24"/>
            <w:szCs w:val="24"/>
          </w:rPr>
          <w:delText xml:space="preserve">, by analyzing of </w:delText>
        </w:r>
      </w:del>
      <w:ins w:id="1549" w:author="cc" w:date="2021-04-07T21:37:00Z">
        <w:del w:id="1550" w:author="CYR" w:date="2021-04-09T14:14:00Z">
          <w:r w:rsidR="00977702" w:rsidDel="00DB19EE">
            <w:rPr>
              <w:rFonts w:ascii="Times New Roman" w:hAnsi="Times New Roman" w:cs="Times New Roman"/>
              <w:sz w:val="24"/>
              <w:szCs w:val="24"/>
            </w:rPr>
            <w:delText>7</w:delText>
          </w:r>
        </w:del>
      </w:ins>
      <w:del w:id="1551" w:author="CYR" w:date="2021-04-09T14:14:00Z">
        <w:r w:rsidR="00977702" w:rsidDel="00DB19EE">
          <w:rPr>
            <w:rFonts w:ascii="Times New Roman" w:hAnsi="Times New Roman" w:cs="Times New Roman"/>
            <w:sz w:val="24"/>
            <w:szCs w:val="24"/>
          </w:rPr>
          <w:delText xml:space="preserve"> </w:delText>
        </w:r>
        <w:r w:rsidDel="00DB19EE">
          <w:rPr>
            <w:rFonts w:ascii="Times New Roman" w:hAnsi="Times New Roman" w:cs="Times New Roman"/>
            <w:sz w:val="24"/>
            <w:szCs w:val="24"/>
          </w:rPr>
          <w:delText xml:space="preserve">different immunophenotypes indicators of the acute ischemic stroke group, using univariate survival analysis to seek relationship between some typical immunophenotypes indicators </w:delText>
        </w:r>
      </w:del>
      <w:ins w:id="1552" w:author="cc" w:date="2021-01-20T21:33:00Z">
        <w:del w:id="1553" w:author="CYR" w:date="2021-04-09T14:14:00Z">
          <w:r w:rsidR="008374BA" w:rsidDel="00DB19EE">
            <w:rPr>
              <w:rFonts w:ascii="Times New Roman" w:hAnsi="Times New Roman" w:cs="Times New Roman"/>
              <w:sz w:val="24"/>
              <w:szCs w:val="24"/>
            </w:rPr>
            <w:delText>with</w:delText>
          </w:r>
        </w:del>
      </w:ins>
      <w:del w:id="1554" w:author="CYR" w:date="2021-04-09T14:14:00Z">
        <w:r w:rsidDel="00DB19EE">
          <w:rPr>
            <w:rFonts w:ascii="Times New Roman" w:hAnsi="Times New Roman" w:cs="Times New Roman"/>
            <w:sz w:val="24"/>
            <w:szCs w:val="24"/>
          </w:rPr>
          <w:delText>of clinical significance and survival conditions</w:delText>
        </w:r>
      </w:del>
      <w:ins w:id="1555" w:author="cc" w:date="2021-01-20T21:35:00Z">
        <w:del w:id="1556" w:author="CYR" w:date="2021-04-09T14:14:00Z">
          <w:r w:rsidR="008374BA" w:rsidDel="00DB19EE">
            <w:rPr>
              <w:rFonts w:ascii="Times New Roman" w:hAnsi="Times New Roman" w:cs="Times New Roman"/>
              <w:sz w:val="24"/>
              <w:szCs w:val="24"/>
            </w:rPr>
            <w:delText xml:space="preserve">by </w:delText>
          </w:r>
        </w:del>
      </w:ins>
      <w:ins w:id="1557" w:author="cc" w:date="2021-01-20T21:32:00Z">
        <w:del w:id="1558" w:author="CYR" w:date="2021-04-09T14:14:00Z">
          <w:r w:rsidR="008374BA" w:rsidDel="00DB19EE">
            <w:rPr>
              <w:rFonts w:ascii="Times New Roman" w:hAnsi="Times New Roman" w:cs="Times New Roman"/>
              <w:sz w:val="24"/>
              <w:szCs w:val="24"/>
            </w:rPr>
            <w:delText>using univariate survival analysis</w:delText>
          </w:r>
        </w:del>
      </w:ins>
      <w:del w:id="1559" w:author="CYR" w:date="2021-04-09T14:14:00Z">
        <w:r w:rsidDel="00DB19EE">
          <w:rPr>
            <w:rFonts w:ascii="Times New Roman" w:hAnsi="Times New Roman" w:cs="Times New Roman"/>
            <w:sz w:val="24"/>
            <w:szCs w:val="24"/>
          </w:rPr>
          <w:delText xml:space="preserve">. </w:delText>
        </w:r>
      </w:del>
      <w:ins w:id="1560" w:author="cc" w:date="2021-04-07T21:44:00Z">
        <w:del w:id="1561" w:author="CYR" w:date="2021-04-09T14:14:00Z">
          <w:r w:rsidR="00995966" w:rsidDel="00DB19EE">
            <w:rPr>
              <w:rFonts w:ascii="Times New Roman" w:hAnsi="Times New Roman" w:cs="Times New Roman"/>
              <w:sz w:val="24"/>
              <w:szCs w:val="24"/>
            </w:rPr>
            <w:delText>5</w:delText>
          </w:r>
          <w:r w:rsidR="00995966" w:rsidRPr="003A2CF1" w:rsidDel="00DB19EE">
            <w:rPr>
              <w:rFonts w:ascii="Times New Roman" w:hAnsi="Times New Roman" w:cs="Times New Roman"/>
              <w:sz w:val="24"/>
              <w:szCs w:val="24"/>
            </w:rPr>
            <w:delText xml:space="preserve"> </w:delText>
          </w:r>
          <w:r w:rsidR="00995966" w:rsidRPr="00EF75E2" w:rsidDel="00DB19EE">
            <w:rPr>
              <w:rFonts w:ascii="Times New Roman" w:hAnsi="Times New Roman" w:cs="Times New Roman"/>
              <w:sz w:val="24"/>
              <w:szCs w:val="24"/>
            </w:rPr>
            <w:delText>immunophenotype indicators</w:delText>
          </w:r>
          <w:r w:rsidR="00995966" w:rsidRPr="003A2CF1" w:rsidDel="00DB19EE">
            <w:rPr>
              <w:rFonts w:ascii="Times New Roman" w:hAnsi="Times New Roman" w:cs="Times New Roman"/>
              <w:sz w:val="24"/>
              <w:szCs w:val="24"/>
            </w:rPr>
            <w:delText xml:space="preserve"> that </w:delText>
          </w:r>
        </w:del>
      </w:ins>
      <w:ins w:id="1562" w:author="cc" w:date="2021-04-07T21:46:00Z">
        <w:del w:id="1563" w:author="CYR" w:date="2021-04-09T14:14:00Z">
          <w:r w:rsidR="00995966" w:rsidDel="00DB19EE">
            <w:rPr>
              <w:rFonts w:ascii="Times New Roman" w:hAnsi="Times New Roman" w:cs="Times New Roman"/>
              <w:sz w:val="24"/>
              <w:szCs w:val="24"/>
            </w:rPr>
            <w:delText>in</w:delText>
          </w:r>
        </w:del>
      </w:ins>
      <w:ins w:id="1564" w:author="cc" w:date="2021-04-07T21:45:00Z">
        <w:del w:id="1565" w:author="CYR" w:date="2021-04-09T14:14:00Z">
          <w:r w:rsidR="00995966" w:rsidDel="00DB19EE">
            <w:rPr>
              <w:rFonts w:ascii="Times New Roman" w:hAnsi="Times New Roman" w:cs="Times New Roman"/>
              <w:sz w:val="24"/>
              <w:szCs w:val="24"/>
            </w:rPr>
            <w:delText>cr</w:delText>
          </w:r>
          <w:r w:rsidR="00995966" w:rsidRPr="00995966" w:rsidDel="00DB19EE">
            <w:rPr>
              <w:rFonts w:ascii="Times New Roman" w:hAnsi="Times New Roman" w:cs="Times New Roman"/>
              <w:sz w:val="24"/>
              <w:szCs w:val="24"/>
            </w:rPr>
            <w:delText>e</w:delText>
          </w:r>
          <w:r w:rsidR="00995966" w:rsidDel="00DB19EE">
            <w:rPr>
              <w:rFonts w:ascii="Times New Roman" w:hAnsi="Times New Roman" w:cs="Times New Roman"/>
              <w:sz w:val="24"/>
              <w:szCs w:val="24"/>
            </w:rPr>
            <w:delText xml:space="preserve">ase </w:delText>
          </w:r>
          <w:r w:rsidR="00995966" w:rsidRPr="00995966" w:rsidDel="00DB19EE">
            <w:rPr>
              <w:rFonts w:ascii="Times New Roman" w:hAnsi="Times New Roman" w:cs="Times New Roman"/>
              <w:sz w:val="24"/>
              <w:szCs w:val="24"/>
            </w:rPr>
            <w:delText xml:space="preserve">the survival </w:delText>
          </w:r>
          <w:r w:rsidR="00995966" w:rsidDel="00DB19EE">
            <w:rPr>
              <w:rFonts w:ascii="Times New Roman" w:hAnsi="Times New Roman" w:cs="Times New Roman"/>
              <w:sz w:val="24"/>
              <w:szCs w:val="24"/>
            </w:rPr>
            <w:delText>proba</w:delText>
          </w:r>
        </w:del>
      </w:ins>
      <w:ins w:id="1566" w:author="cc" w:date="2021-04-07T21:46:00Z">
        <w:del w:id="1567" w:author="CYR" w:date="2021-04-09T14:14:00Z">
          <w:r w:rsidR="00995966" w:rsidDel="00DB19EE">
            <w:rPr>
              <w:rFonts w:ascii="Times New Roman" w:hAnsi="Times New Roman" w:cs="Times New Roman"/>
              <w:sz w:val="24"/>
              <w:szCs w:val="24"/>
            </w:rPr>
            <w:delText>b</w:delText>
          </w:r>
        </w:del>
      </w:ins>
      <w:ins w:id="1568" w:author="cc" w:date="2021-04-07T21:45:00Z">
        <w:del w:id="1569" w:author="CYR" w:date="2021-04-09T14:14:00Z">
          <w:r w:rsidR="00995966" w:rsidDel="00DB19EE">
            <w:rPr>
              <w:rFonts w:ascii="Times New Roman" w:hAnsi="Times New Roman" w:cs="Times New Roman"/>
              <w:sz w:val="24"/>
              <w:szCs w:val="24"/>
            </w:rPr>
            <w:delText>i</w:delText>
          </w:r>
        </w:del>
      </w:ins>
      <w:ins w:id="1570" w:author="cc" w:date="2021-04-07T21:46:00Z">
        <w:del w:id="1571" w:author="CYR" w:date="2021-04-09T14:14:00Z">
          <w:r w:rsidR="00995966" w:rsidDel="00DB19EE">
            <w:rPr>
              <w:rFonts w:ascii="Times New Roman" w:hAnsi="Times New Roman" w:cs="Times New Roman"/>
              <w:sz w:val="24"/>
              <w:szCs w:val="24"/>
            </w:rPr>
            <w:delText>l</w:delText>
          </w:r>
        </w:del>
      </w:ins>
      <w:ins w:id="1572" w:author="cc" w:date="2021-04-07T21:45:00Z">
        <w:del w:id="1573" w:author="CYR" w:date="2021-04-09T14:14:00Z">
          <w:r w:rsidR="00995966" w:rsidDel="00DB19EE">
            <w:rPr>
              <w:rFonts w:ascii="Times New Roman" w:hAnsi="Times New Roman" w:cs="Times New Roman"/>
              <w:sz w:val="24"/>
              <w:szCs w:val="24"/>
            </w:rPr>
            <w:delText>ity</w:delText>
          </w:r>
        </w:del>
      </w:ins>
      <w:ins w:id="1574" w:author="cc" w:date="2021-04-07T21:46:00Z">
        <w:del w:id="1575" w:author="CYR" w:date="2021-04-09T14:14:00Z">
          <w:r w:rsidR="00995966" w:rsidDel="00DB19EE">
            <w:rPr>
              <w:rFonts w:ascii="Times New Roman" w:hAnsi="Times New Roman" w:cs="Times New Roman"/>
              <w:sz w:val="24"/>
              <w:szCs w:val="24"/>
            </w:rPr>
            <w:delText xml:space="preserve"> and 2 </w:delText>
          </w:r>
          <w:r w:rsidR="00995966" w:rsidRPr="00EF75E2" w:rsidDel="00DB19EE">
            <w:rPr>
              <w:rFonts w:ascii="Times New Roman" w:hAnsi="Times New Roman" w:cs="Times New Roman"/>
              <w:sz w:val="24"/>
              <w:szCs w:val="24"/>
            </w:rPr>
            <w:delText>immunophenotype indicators</w:delText>
          </w:r>
          <w:r w:rsidR="00995966" w:rsidRPr="003A2CF1" w:rsidDel="00DB19EE">
            <w:rPr>
              <w:rFonts w:ascii="Times New Roman" w:hAnsi="Times New Roman" w:cs="Times New Roman"/>
              <w:sz w:val="24"/>
              <w:szCs w:val="24"/>
            </w:rPr>
            <w:delText xml:space="preserve"> that </w:delText>
          </w:r>
          <w:r w:rsidR="00995966" w:rsidDel="00DB19EE">
            <w:rPr>
              <w:rFonts w:ascii="Times New Roman" w:hAnsi="Times New Roman" w:cs="Times New Roman"/>
              <w:sz w:val="24"/>
              <w:szCs w:val="24"/>
            </w:rPr>
            <w:delText>decr</w:delText>
          </w:r>
          <w:r w:rsidR="00995966" w:rsidRPr="00995966" w:rsidDel="00DB19EE">
            <w:rPr>
              <w:rFonts w:ascii="Times New Roman" w:hAnsi="Times New Roman" w:cs="Times New Roman"/>
              <w:sz w:val="24"/>
              <w:szCs w:val="24"/>
            </w:rPr>
            <w:delText>e</w:delText>
          </w:r>
          <w:r w:rsidR="00995966" w:rsidDel="00DB19EE">
            <w:rPr>
              <w:rFonts w:ascii="Times New Roman" w:hAnsi="Times New Roman" w:cs="Times New Roman"/>
              <w:sz w:val="24"/>
              <w:szCs w:val="24"/>
            </w:rPr>
            <w:delText xml:space="preserve">ase </w:delText>
          </w:r>
          <w:r w:rsidR="00995966" w:rsidRPr="00995966" w:rsidDel="00DB19EE">
            <w:rPr>
              <w:rFonts w:ascii="Times New Roman" w:hAnsi="Times New Roman" w:cs="Times New Roman"/>
              <w:sz w:val="24"/>
              <w:szCs w:val="24"/>
            </w:rPr>
            <w:delText xml:space="preserve">the survival </w:delText>
          </w:r>
          <w:r w:rsidR="00995966" w:rsidDel="00DB19EE">
            <w:rPr>
              <w:rFonts w:ascii="Times New Roman" w:hAnsi="Times New Roman" w:cs="Times New Roman"/>
              <w:sz w:val="24"/>
              <w:szCs w:val="24"/>
            </w:rPr>
            <w:delText>probability in the acute ischemic stroke.</w:delText>
          </w:r>
        </w:del>
      </w:ins>
    </w:p>
    <w:p w14:paraId="7EF10C38" w14:textId="0384F0DE" w:rsidR="00995966" w:rsidDel="00DB19EE" w:rsidRDefault="00995966">
      <w:pPr>
        <w:pStyle w:val="af3"/>
        <w:spacing w:line="360" w:lineRule="auto"/>
        <w:ind w:firstLine="480"/>
        <w:rPr>
          <w:ins w:id="1576" w:author="cc" w:date="2021-01-21T15:40:00Z"/>
          <w:del w:id="1577" w:author="CYR" w:date="2021-04-09T14:14:00Z"/>
          <w:rFonts w:ascii="Times New Roman" w:hAnsi="Times New Roman" w:cs="Times New Roman"/>
          <w:sz w:val="24"/>
          <w:szCs w:val="24"/>
        </w:rPr>
      </w:pPr>
      <w:ins w:id="1578" w:author="cc" w:date="2021-04-07T21:49:00Z">
        <w:del w:id="1579" w:author="CYR" w:date="2021-04-09T14:14:00Z">
          <w:r w:rsidDel="00DB19EE">
            <w:rPr>
              <w:rFonts w:ascii="Times New Roman" w:hAnsi="Times New Roman" w:cs="Times New Roman"/>
              <w:sz w:val="24"/>
              <w:szCs w:val="24"/>
            </w:rPr>
            <w:delText xml:space="preserve">To further analyze the different </w:delText>
          </w:r>
        </w:del>
      </w:ins>
      <w:ins w:id="1580" w:author="cc" w:date="2021-04-07T21:50:00Z">
        <w:del w:id="1581" w:author="CYR" w:date="2021-04-09T14:14:00Z">
          <w:r w:rsidRPr="00EF75E2" w:rsidDel="00DB19EE">
            <w:rPr>
              <w:rFonts w:ascii="Times New Roman" w:hAnsi="Times New Roman" w:cs="Times New Roman"/>
              <w:sz w:val="24"/>
              <w:szCs w:val="24"/>
            </w:rPr>
            <w:delText>immunophenotype</w:delText>
          </w:r>
          <w:r w:rsidDel="00DB19EE">
            <w:rPr>
              <w:rFonts w:ascii="Times New Roman" w:hAnsi="Times New Roman" w:cs="Times New Roman"/>
              <w:sz w:val="24"/>
              <w:szCs w:val="24"/>
            </w:rPr>
            <w:delText xml:space="preserve"> prognosis markers in the acute ischemic stroke </w:delText>
          </w:r>
        </w:del>
      </w:ins>
      <w:ins w:id="1582" w:author="cc" w:date="2021-04-07T21:51:00Z">
        <w:del w:id="1583" w:author="CYR" w:date="2021-04-09T14:14:00Z">
          <w:r w:rsidDel="00DB19EE">
            <w:rPr>
              <w:rFonts w:ascii="Times New Roman" w:hAnsi="Times New Roman" w:cs="Times New Roman"/>
              <w:sz w:val="24"/>
              <w:szCs w:val="24"/>
            </w:rPr>
            <w:delText xml:space="preserve">that </w:delText>
          </w:r>
        </w:del>
      </w:ins>
      <w:ins w:id="1584" w:author="cc" w:date="2021-04-07T21:50:00Z">
        <w:del w:id="1585" w:author="CYR" w:date="2021-04-09T14:14:00Z">
          <w:r w:rsidDel="00DB19EE">
            <w:rPr>
              <w:rFonts w:ascii="Times New Roman" w:hAnsi="Times New Roman" w:cs="Times New Roman"/>
              <w:sz w:val="24"/>
              <w:szCs w:val="24"/>
            </w:rPr>
            <w:delText>m</w:delText>
          </w:r>
        </w:del>
      </w:ins>
      <w:ins w:id="1586" w:author="cc" w:date="2021-04-07T21:48:00Z">
        <w:del w:id="1587" w:author="CYR" w:date="2021-04-09T14:14:00Z">
          <w:r w:rsidDel="00DB19EE">
            <w:rPr>
              <w:rFonts w:ascii="Times New Roman" w:hAnsi="Times New Roman" w:cs="Times New Roman"/>
              <w:sz w:val="24"/>
              <w:szCs w:val="24"/>
            </w:rPr>
            <w:delText xml:space="preserve">ultivariable analyses of overall survival </w:delText>
          </w:r>
        </w:del>
      </w:ins>
      <w:ins w:id="1588" w:author="cc" w:date="2021-04-07T21:50:00Z">
        <w:del w:id="1589" w:author="CYR" w:date="2021-04-09T14:14:00Z">
          <w:r w:rsidDel="00DB19EE">
            <w:rPr>
              <w:rFonts w:ascii="Times New Roman" w:hAnsi="Times New Roman" w:cs="Times New Roman"/>
              <w:sz w:val="24"/>
              <w:szCs w:val="24"/>
            </w:rPr>
            <w:delText xml:space="preserve">were </w:delText>
          </w:r>
        </w:del>
      </w:ins>
      <w:ins w:id="1590" w:author="cc" w:date="2021-04-07T21:51:00Z">
        <w:del w:id="1591" w:author="CYR" w:date="2021-04-09T14:14:00Z">
          <w:r w:rsidDel="00DB19EE">
            <w:rPr>
              <w:rFonts w:ascii="Times New Roman" w:hAnsi="Times New Roman" w:cs="Times New Roman"/>
              <w:sz w:val="24"/>
              <w:szCs w:val="24"/>
            </w:rPr>
            <w:delText>adopted.</w:delText>
          </w:r>
        </w:del>
      </w:ins>
      <w:ins w:id="1592" w:author="cc" w:date="2021-04-07T21:58:00Z">
        <w:del w:id="1593" w:author="CYR" w:date="2021-04-09T14:14:00Z">
          <w:r w:rsidR="009E2CFE" w:rsidDel="00DB19EE">
            <w:rPr>
              <w:rFonts w:ascii="Times New Roman" w:hAnsi="Times New Roman" w:cs="Times New Roman"/>
              <w:sz w:val="24"/>
              <w:szCs w:val="24"/>
            </w:rPr>
            <w:delText xml:space="preserve"> In which there were 4 </w:delText>
          </w:r>
          <w:r w:rsidR="009E2CFE" w:rsidRPr="00EF75E2" w:rsidDel="00DB19EE">
            <w:rPr>
              <w:rFonts w:ascii="Times New Roman" w:hAnsi="Times New Roman" w:cs="Times New Roman"/>
              <w:sz w:val="24"/>
              <w:szCs w:val="24"/>
            </w:rPr>
            <w:delText>immunophenotype</w:delText>
          </w:r>
          <w:r w:rsidR="009E2CFE" w:rsidDel="00DB19EE">
            <w:rPr>
              <w:rFonts w:ascii="Times New Roman" w:hAnsi="Times New Roman" w:cs="Times New Roman"/>
              <w:sz w:val="24"/>
              <w:szCs w:val="24"/>
            </w:rPr>
            <w:delText xml:space="preserve"> indicators </w:delText>
          </w:r>
        </w:del>
      </w:ins>
      <w:ins w:id="1594" w:author="cc" w:date="2021-04-07T22:06:00Z">
        <w:del w:id="1595" w:author="CYR" w:date="2021-04-09T14:14:00Z">
          <w:r w:rsidR="00CE443C" w:rsidDel="00DB19EE">
            <w:rPr>
              <w:rFonts w:ascii="Times New Roman" w:hAnsi="Times New Roman" w:cs="Times New Roman"/>
              <w:sz w:val="24"/>
              <w:szCs w:val="24"/>
            </w:rPr>
            <w:delText>which could increase the survival risk</w:delText>
          </w:r>
        </w:del>
      </w:ins>
      <w:ins w:id="1596" w:author="cc" w:date="2021-04-07T21:59:00Z">
        <w:del w:id="1597" w:author="CYR" w:date="2021-04-09T14:14:00Z">
          <w:r w:rsidR="009E2CFE" w:rsidDel="00DB19EE">
            <w:rPr>
              <w:rFonts w:ascii="Times New Roman" w:hAnsi="Times New Roman" w:cs="Times New Roman"/>
              <w:sz w:val="24"/>
              <w:szCs w:val="24"/>
            </w:rPr>
            <w:delText xml:space="preserve">, named </w:delText>
          </w:r>
        </w:del>
      </w:ins>
      <w:ins w:id="1598" w:author="cc" w:date="2021-04-07T22:00:00Z">
        <w:del w:id="1599" w:author="CYR" w:date="2021-04-09T14:14:00Z">
          <w:r w:rsidR="009E2CFE" w:rsidRPr="009E2CFE" w:rsidDel="00DB19EE">
            <w:rPr>
              <w:rFonts w:ascii="Times New Roman" w:hAnsi="Times New Roman" w:cs="Times New Roman"/>
              <w:sz w:val="24"/>
              <w:szCs w:val="24"/>
            </w:rPr>
            <w:delText>separately</w:delText>
          </w:r>
          <w:r w:rsidR="009E2CFE" w:rsidDel="00DB19EE">
            <w:rPr>
              <w:rFonts w:ascii="Times New Roman" w:hAnsi="Times New Roman" w:cs="Times New Roman"/>
              <w:sz w:val="24"/>
              <w:szCs w:val="24"/>
            </w:rPr>
            <w:delText xml:space="preserve"> </w:delText>
          </w:r>
        </w:del>
      </w:ins>
    </w:p>
    <w:p w14:paraId="7DED7980" w14:textId="74C0F08D" w:rsidR="003F54C0" w:rsidDel="00B30769" w:rsidRDefault="003A391A" w:rsidP="003A391A">
      <w:pPr>
        <w:pStyle w:val="af3"/>
        <w:spacing w:line="360" w:lineRule="auto"/>
        <w:ind w:firstLineChars="0" w:firstLine="0"/>
        <w:rPr>
          <w:del w:id="1600" w:author="cc" w:date="2021-04-07T21:47:00Z"/>
          <w:rFonts w:ascii="Times New Roman" w:hAnsi="Times New Roman" w:cs="Times New Roman"/>
          <w:bCs/>
          <w:sz w:val="24"/>
          <w:szCs w:val="24"/>
        </w:rPr>
      </w:pPr>
      <w:ins w:id="1601" w:author="cc" w:date="2021-04-07T22:01:00Z">
        <w:del w:id="1602" w:author="CYR" w:date="2021-04-09T14:14:00Z">
          <w:r w:rsidDel="00DB19EE">
            <w:rPr>
              <w:rFonts w:ascii="Times New Roman" w:hAnsi="Times New Roman" w:cs="Times New Roman"/>
              <w:bCs/>
              <w:sz w:val="24"/>
              <w:szCs w:val="24"/>
            </w:rPr>
            <w:delText>the percentage of Cytotoxic T cells, absolute number of total monocytes, absolute number of non-classical monocytes</w:delText>
          </w:r>
          <w:r w:rsidRPr="00801CC4" w:rsidDel="00DB19EE">
            <w:rPr>
              <w:rFonts w:ascii="Times New Roman" w:hAnsi="Times New Roman" w:cs="Times New Roman"/>
              <w:bCs/>
              <w:sz w:val="24"/>
              <w:szCs w:val="24"/>
            </w:rPr>
            <w:delText xml:space="preserve"> </w:delText>
          </w:r>
          <w:r w:rsidDel="00DB19EE">
            <w:rPr>
              <w:rFonts w:ascii="Times New Roman" w:hAnsi="Times New Roman" w:cs="Times New Roman"/>
              <w:bCs/>
              <w:sz w:val="24"/>
              <w:szCs w:val="24"/>
            </w:rPr>
            <w:delText>and absolute number of CD56</w:delText>
          </w:r>
          <w:r w:rsidRPr="00BE0E52" w:rsidDel="00DB19EE">
            <w:rPr>
              <w:rFonts w:ascii="Times New Roman" w:hAnsi="Times New Roman" w:cs="Times New Roman"/>
              <w:bCs/>
              <w:sz w:val="24"/>
              <w:szCs w:val="24"/>
              <w:vertAlign w:val="superscript"/>
            </w:rPr>
            <w:delText>high</w:delText>
          </w:r>
          <w:r w:rsidDel="00DB19EE">
            <w:rPr>
              <w:rFonts w:ascii="Times New Roman" w:hAnsi="Times New Roman" w:cs="Times New Roman"/>
              <w:bCs/>
              <w:sz w:val="24"/>
              <w:szCs w:val="24"/>
            </w:rPr>
            <w:delText xml:space="preserve"> NK</w:delText>
          </w:r>
        </w:del>
      </w:ins>
      <w:ins w:id="1603" w:author="cc" w:date="2021-04-07T22:02:00Z">
        <w:del w:id="1604" w:author="CYR" w:date="2021-04-09T14:14:00Z">
          <w:r w:rsidDel="00DB19EE">
            <w:rPr>
              <w:rFonts w:ascii="Times New Roman" w:hAnsi="Times New Roman" w:cs="Times New Roman"/>
              <w:bCs/>
              <w:sz w:val="24"/>
              <w:szCs w:val="24"/>
            </w:rPr>
            <w:delText xml:space="preserve"> cells.</w:delText>
          </w:r>
          <w:r w:rsidR="00B364AC" w:rsidDel="00DB19EE">
            <w:rPr>
              <w:rFonts w:ascii="Times New Roman" w:hAnsi="Times New Roman" w:cs="Times New Roman"/>
              <w:bCs/>
              <w:sz w:val="24"/>
              <w:szCs w:val="24"/>
            </w:rPr>
            <w:delText xml:space="preserve"> In contrast, 3 </w:delText>
          </w:r>
          <w:r w:rsidR="00B364AC" w:rsidRPr="00EF75E2" w:rsidDel="00DB19EE">
            <w:rPr>
              <w:rFonts w:ascii="Times New Roman" w:hAnsi="Times New Roman" w:cs="Times New Roman"/>
              <w:sz w:val="24"/>
              <w:szCs w:val="24"/>
            </w:rPr>
            <w:delText>immunophenotype</w:delText>
          </w:r>
          <w:r w:rsidR="00B364AC" w:rsidDel="00DB19EE">
            <w:rPr>
              <w:rFonts w:ascii="Times New Roman" w:hAnsi="Times New Roman" w:cs="Times New Roman"/>
              <w:sz w:val="24"/>
              <w:szCs w:val="24"/>
            </w:rPr>
            <w:delText xml:space="preserve"> indi</w:delText>
          </w:r>
        </w:del>
      </w:ins>
      <w:ins w:id="1605" w:author="cc" w:date="2021-04-07T22:05:00Z">
        <w:del w:id="1606" w:author="CYR" w:date="2021-04-09T14:14:00Z">
          <w:r w:rsidR="00CE443C" w:rsidDel="00DB19EE">
            <w:rPr>
              <w:rFonts w:ascii="Times New Roman" w:hAnsi="Times New Roman" w:cs="Times New Roman"/>
              <w:sz w:val="24"/>
              <w:szCs w:val="24"/>
            </w:rPr>
            <w:delText>ca</w:delText>
          </w:r>
        </w:del>
      </w:ins>
      <w:ins w:id="1607" w:author="cc" w:date="2021-04-07T22:02:00Z">
        <w:del w:id="1608" w:author="CYR" w:date="2021-04-09T14:14:00Z">
          <w:r w:rsidR="00B364AC" w:rsidDel="00DB19EE">
            <w:rPr>
              <w:rFonts w:ascii="Times New Roman" w:hAnsi="Times New Roman" w:cs="Times New Roman"/>
              <w:sz w:val="24"/>
              <w:szCs w:val="24"/>
            </w:rPr>
            <w:delText>tor</w:delText>
          </w:r>
        </w:del>
      </w:ins>
      <w:ins w:id="1609" w:author="cc" w:date="2021-04-07T22:03:00Z">
        <w:del w:id="1610" w:author="CYR" w:date="2021-04-09T14:14:00Z">
          <w:r w:rsidR="00E6515A" w:rsidDel="00DB19EE">
            <w:rPr>
              <w:rFonts w:ascii="Times New Roman" w:hAnsi="Times New Roman" w:cs="Times New Roman"/>
              <w:sz w:val="24"/>
              <w:szCs w:val="24"/>
            </w:rPr>
            <w:delText>s</w:delText>
          </w:r>
        </w:del>
      </w:ins>
      <w:ins w:id="1611" w:author="cc" w:date="2021-04-07T22:05:00Z">
        <w:del w:id="1612" w:author="CYR" w:date="2021-04-09T14:14:00Z">
          <w:r w:rsidR="00CE443C" w:rsidDel="00DB19EE">
            <w:rPr>
              <w:rFonts w:ascii="Times New Roman" w:hAnsi="Times New Roman" w:cs="Times New Roman"/>
              <w:sz w:val="24"/>
              <w:szCs w:val="24"/>
            </w:rPr>
            <w:delText xml:space="preserve"> </w:delText>
          </w:r>
        </w:del>
      </w:ins>
      <w:ins w:id="1613" w:author="cc" w:date="2021-04-07T22:06:00Z">
        <w:del w:id="1614" w:author="CYR" w:date="2021-04-09T14:14:00Z">
          <w:r w:rsidR="00CE443C" w:rsidDel="00DB19EE">
            <w:rPr>
              <w:rFonts w:ascii="Times New Roman" w:hAnsi="Times New Roman" w:cs="Times New Roman"/>
              <w:sz w:val="24"/>
              <w:szCs w:val="24"/>
            </w:rPr>
            <w:delText xml:space="preserve">which could decrease the survival risk, named </w:delText>
          </w:r>
          <w:r w:rsidR="00CE443C" w:rsidRPr="009E2CFE" w:rsidDel="00DB19EE">
            <w:rPr>
              <w:rFonts w:ascii="Times New Roman" w:hAnsi="Times New Roman" w:cs="Times New Roman"/>
              <w:sz w:val="24"/>
              <w:szCs w:val="24"/>
            </w:rPr>
            <w:delText>separately</w:delText>
          </w:r>
        </w:del>
      </w:ins>
      <w:ins w:id="1615" w:author="cc" w:date="2021-04-07T22:07:00Z">
        <w:del w:id="1616" w:author="CYR" w:date="2021-04-09T14:14:00Z">
          <w:r w:rsidR="00A51D68" w:rsidRPr="00A51D68" w:rsidDel="00DB19EE">
            <w:rPr>
              <w:rFonts w:ascii="Times New Roman" w:hAnsi="Times New Roman" w:cs="Times New Roman"/>
              <w:bCs/>
              <w:sz w:val="24"/>
              <w:szCs w:val="24"/>
            </w:rPr>
            <w:delText xml:space="preserve"> </w:delText>
          </w:r>
          <w:r w:rsidR="00A51D68" w:rsidDel="00DB19EE">
            <w:rPr>
              <w:rFonts w:ascii="Times New Roman" w:hAnsi="Times New Roman" w:cs="Times New Roman"/>
              <w:bCs/>
              <w:sz w:val="24"/>
              <w:szCs w:val="24"/>
            </w:rPr>
            <w:delText>absolute number of total Treg cells, absolute number of memory B cells and absolute number of CD16</w:delText>
          </w:r>
          <w:r w:rsidR="00A51D68" w:rsidRPr="00BE0E52" w:rsidDel="00DB19EE">
            <w:rPr>
              <w:rFonts w:ascii="Times New Roman" w:hAnsi="Times New Roman" w:cs="Times New Roman"/>
              <w:bCs/>
              <w:sz w:val="24"/>
              <w:szCs w:val="24"/>
              <w:vertAlign w:val="superscript"/>
            </w:rPr>
            <w:delText>+</w:delText>
          </w:r>
          <w:r w:rsidR="00A51D68" w:rsidDel="00DB19EE">
            <w:rPr>
              <w:rFonts w:ascii="Times New Roman" w:hAnsi="Times New Roman" w:cs="Times New Roman"/>
              <w:bCs/>
              <w:sz w:val="24"/>
              <w:szCs w:val="24"/>
            </w:rPr>
            <w:delText xml:space="preserve"> NK</w:delText>
          </w:r>
          <w:r w:rsidR="00A51D68" w:rsidDel="00DB19EE">
            <w:rPr>
              <w:rFonts w:ascii="Times New Roman" w:hAnsi="Times New Roman" w:cs="Times New Roman" w:hint="eastAsia"/>
              <w:bCs/>
              <w:sz w:val="24"/>
              <w:szCs w:val="24"/>
            </w:rPr>
            <w:delText xml:space="preserve"> </w:delText>
          </w:r>
          <w:r w:rsidR="00A51D68" w:rsidDel="00DB19EE">
            <w:rPr>
              <w:rFonts w:ascii="Times New Roman" w:hAnsi="Times New Roman" w:cs="Times New Roman"/>
              <w:bCs/>
              <w:sz w:val="24"/>
              <w:szCs w:val="24"/>
            </w:rPr>
            <w:delText>cells</w:delText>
          </w:r>
        </w:del>
        <w:del w:id="1617" w:author="CYR" w:date="2021-04-09T16:00:00Z">
          <w:r w:rsidR="00A51D68" w:rsidDel="000020E3">
            <w:rPr>
              <w:rFonts w:ascii="Times New Roman" w:hAnsi="Times New Roman" w:cs="Times New Roman"/>
              <w:bCs/>
              <w:sz w:val="24"/>
              <w:szCs w:val="24"/>
            </w:rPr>
            <w:delText>.</w:delText>
          </w:r>
        </w:del>
      </w:ins>
    </w:p>
    <w:p w14:paraId="5F782A98" w14:textId="218F04BD" w:rsidR="00B30769" w:rsidRDefault="00B30769" w:rsidP="003A391A">
      <w:pPr>
        <w:pStyle w:val="af3"/>
        <w:spacing w:line="360" w:lineRule="auto"/>
        <w:ind w:firstLineChars="0" w:firstLine="0"/>
        <w:rPr>
          <w:ins w:id="1618" w:author="cc" w:date="2021-04-07T22:10:00Z"/>
          <w:rFonts w:ascii="Times New Roman" w:hAnsi="Times New Roman" w:cs="Times New Roman"/>
          <w:sz w:val="24"/>
          <w:szCs w:val="24"/>
        </w:rPr>
      </w:pPr>
    </w:p>
    <w:p w14:paraId="06B59304" w14:textId="3E57772E" w:rsidR="00CF73AC" w:rsidRPr="00CF73AC" w:rsidDel="00F85207" w:rsidRDefault="00CF73AC" w:rsidP="003A391A">
      <w:pPr>
        <w:pStyle w:val="af3"/>
        <w:spacing w:line="360" w:lineRule="auto"/>
        <w:ind w:firstLineChars="0" w:firstLine="0"/>
        <w:rPr>
          <w:ins w:id="1619" w:author="cc" w:date="2021-04-07T22:07:00Z"/>
          <w:del w:id="1620" w:author="CYR" w:date="2021-04-09T15:14:00Z"/>
          <w:rFonts w:ascii="Times New Roman" w:hAnsi="Times New Roman" w:cs="Times New Roman"/>
          <w:b/>
          <w:bCs/>
          <w:sz w:val="24"/>
          <w:szCs w:val="24"/>
          <w:rPrChange w:id="1621" w:author="cc" w:date="2021-04-07T22:11:00Z">
            <w:rPr>
              <w:ins w:id="1622" w:author="cc" w:date="2021-04-07T22:07:00Z"/>
              <w:del w:id="1623" w:author="CYR" w:date="2021-04-09T15:14:00Z"/>
            </w:rPr>
          </w:rPrChange>
        </w:rPr>
      </w:pPr>
      <w:ins w:id="1624" w:author="cc" w:date="2021-04-07T22:11:00Z">
        <w:del w:id="1625" w:author="CYR" w:date="2021-04-09T15:14:00Z">
          <w:r w:rsidRPr="00CF73AC" w:rsidDel="00F85207">
            <w:rPr>
              <w:rFonts w:ascii="Times New Roman" w:hAnsi="Times New Roman" w:cs="Times New Roman"/>
              <w:b/>
              <w:bCs/>
              <w:sz w:val="24"/>
              <w:szCs w:val="24"/>
              <w:rPrChange w:id="1626" w:author="cc" w:date="2021-04-07T22:11:00Z">
                <w:rPr>
                  <w:rFonts w:ascii="Times New Roman" w:hAnsi="Times New Roman" w:cs="Times New Roman"/>
                  <w:sz w:val="24"/>
                  <w:szCs w:val="24"/>
                </w:rPr>
              </w:rPrChange>
            </w:rPr>
            <w:delText>AUC</w:delText>
          </w:r>
        </w:del>
      </w:ins>
    </w:p>
    <w:p w14:paraId="376F6B60" w14:textId="736A9CAB" w:rsidR="003F54C0" w:rsidDel="00F85207" w:rsidRDefault="004F74B3">
      <w:pPr>
        <w:pStyle w:val="af3"/>
        <w:spacing w:line="360" w:lineRule="auto"/>
        <w:ind w:firstLineChars="100" w:firstLine="240"/>
        <w:rPr>
          <w:del w:id="1627" w:author="CYR" w:date="2021-04-09T15:14:00Z"/>
          <w:rFonts w:ascii="Times New Roman" w:hAnsi="Times New Roman" w:cs="Times New Roman"/>
          <w:sz w:val="24"/>
          <w:szCs w:val="24"/>
        </w:rPr>
        <w:pPrChange w:id="1628" w:author="cc" w:date="2021-04-07T22:11:00Z">
          <w:pPr>
            <w:pStyle w:val="af3"/>
            <w:spacing w:line="360" w:lineRule="auto"/>
            <w:ind w:firstLine="480"/>
          </w:pPr>
        </w:pPrChange>
      </w:pPr>
      <w:del w:id="1629" w:author="CYR" w:date="2021-04-09T15:14:00Z">
        <w:r w:rsidRPr="00000ECB" w:rsidDel="00F85207">
          <w:rPr>
            <w:rFonts w:ascii="Times New Roman" w:hAnsi="Times New Roman" w:cs="Times New Roman"/>
            <w:sz w:val="24"/>
            <w:szCs w:val="24"/>
            <w:highlight w:val="yellow"/>
            <w:rPrChange w:id="1630" w:author="cc" w:date="2021-04-07T21:57:00Z">
              <w:rPr>
                <w:rFonts w:ascii="Times New Roman" w:hAnsi="Times New Roman" w:cs="Times New Roman"/>
                <w:sz w:val="24"/>
                <w:szCs w:val="24"/>
              </w:rPr>
            </w:rPrChange>
          </w:rPr>
          <w:delText>T</w:delText>
        </w:r>
      </w:del>
      <w:ins w:id="1631" w:author="cc" w:date="2021-04-07T22:03:00Z">
        <w:del w:id="1632" w:author="CYR" w:date="2021-04-09T15:14:00Z">
          <w:r w:rsidR="0077790F" w:rsidDel="00F85207">
            <w:rPr>
              <w:rFonts w:ascii="Times New Roman" w:hAnsi="Times New Roman" w:cs="Times New Roman"/>
              <w:sz w:val="24"/>
              <w:szCs w:val="24"/>
              <w:highlight w:val="yellow"/>
            </w:rPr>
            <w:delText xml:space="preserve">o </w:delText>
          </w:r>
        </w:del>
      </w:ins>
      <w:del w:id="1633" w:author="CYR" w:date="2021-04-09T15:14:00Z">
        <w:r w:rsidRPr="00000ECB" w:rsidDel="00F85207">
          <w:rPr>
            <w:rFonts w:ascii="Times New Roman" w:hAnsi="Times New Roman" w:cs="Times New Roman"/>
            <w:sz w:val="24"/>
            <w:szCs w:val="24"/>
            <w:highlight w:val="yellow"/>
            <w:rPrChange w:id="1634" w:author="cc" w:date="2021-04-07T21:57:00Z">
              <w:rPr>
                <w:rFonts w:ascii="Times New Roman" w:hAnsi="Times New Roman" w:cs="Times New Roman"/>
                <w:sz w:val="24"/>
                <w:szCs w:val="24"/>
              </w:rPr>
            </w:rPrChange>
          </w:rPr>
          <w:delText xml:space="preserve">further analyze </w:delText>
        </w:r>
        <w:r w:rsidR="003F3F42" w:rsidRPr="00000ECB" w:rsidDel="00F85207">
          <w:rPr>
            <w:rFonts w:ascii="Times New Roman" w:hAnsi="Times New Roman" w:cs="Times New Roman"/>
            <w:sz w:val="24"/>
            <w:szCs w:val="24"/>
            <w:highlight w:val="yellow"/>
            <w:rPrChange w:id="1635" w:author="cc" w:date="2021-04-07T21:57:00Z">
              <w:rPr>
                <w:rFonts w:ascii="Times New Roman" w:hAnsi="Times New Roman" w:cs="Times New Roman"/>
                <w:sz w:val="24"/>
                <w:szCs w:val="24"/>
              </w:rPr>
            </w:rPrChange>
          </w:rPr>
          <w:delText>,</w:delText>
        </w:r>
        <w:r w:rsidR="003C0E66" w:rsidRPr="00000ECB" w:rsidDel="00F85207">
          <w:rPr>
            <w:rFonts w:ascii="Times New Roman" w:hAnsi="Times New Roman" w:cs="Times New Roman"/>
            <w:sz w:val="24"/>
            <w:szCs w:val="24"/>
            <w:highlight w:val="yellow"/>
            <w:rPrChange w:id="1636" w:author="cc" w:date="2021-04-07T21:57:00Z">
              <w:rPr>
                <w:rFonts w:ascii="Times New Roman" w:hAnsi="Times New Roman" w:cs="Times New Roman"/>
                <w:sz w:val="24"/>
                <w:szCs w:val="24"/>
              </w:rPr>
            </w:rPrChange>
          </w:rPr>
          <w:delText>54 immunophenotypes indicators were divided into high</w:delText>
        </w:r>
      </w:del>
      <w:ins w:id="1637" w:author="Guobo Chen" w:date="2020-11-13T16:11:00Z">
        <w:del w:id="1638" w:author="CYR" w:date="2021-04-09T15:14:00Z">
          <w:r w:rsidR="003C0E66" w:rsidRPr="00000ECB" w:rsidDel="00F85207">
            <w:rPr>
              <w:rFonts w:ascii="Times New Roman" w:hAnsi="Times New Roman" w:cs="Times New Roman"/>
              <w:sz w:val="24"/>
              <w:szCs w:val="24"/>
              <w:highlight w:val="yellow"/>
              <w:rPrChange w:id="1639" w:author="cc" w:date="2021-04-07T21:57:00Z">
                <w:rPr>
                  <w:rFonts w:ascii="Times New Roman" w:hAnsi="Times New Roman" w:cs="Times New Roman"/>
                  <w:sz w:val="24"/>
                  <w:szCs w:val="24"/>
                </w:rPr>
              </w:rPrChange>
            </w:rPr>
            <w:delText>-</w:delText>
          </w:r>
        </w:del>
      </w:ins>
      <w:del w:id="1640" w:author="CYR" w:date="2021-04-09T15:14:00Z">
        <w:r w:rsidR="003C0E66" w:rsidRPr="00000ECB" w:rsidDel="00F85207">
          <w:rPr>
            <w:rFonts w:ascii="Times New Roman" w:hAnsi="Times New Roman" w:cs="Times New Roman"/>
            <w:sz w:val="24"/>
            <w:szCs w:val="24"/>
            <w:highlight w:val="yellow"/>
            <w:rPrChange w:id="1641" w:author="cc" w:date="2021-04-07T21:57:00Z">
              <w:rPr>
                <w:rFonts w:ascii="Times New Roman" w:hAnsi="Times New Roman" w:cs="Times New Roman"/>
                <w:sz w:val="24"/>
                <w:szCs w:val="24"/>
              </w:rPr>
            </w:rPrChange>
          </w:rPr>
          <w:delText xml:space="preserve"> value and low</w:delText>
        </w:r>
      </w:del>
      <w:ins w:id="1642" w:author="Guobo Chen" w:date="2020-11-13T16:11:00Z">
        <w:del w:id="1643" w:author="CYR" w:date="2021-04-09T15:14:00Z">
          <w:r w:rsidR="003C0E66" w:rsidRPr="00000ECB" w:rsidDel="00F85207">
            <w:rPr>
              <w:rFonts w:ascii="Times New Roman" w:hAnsi="Times New Roman" w:cs="Times New Roman"/>
              <w:sz w:val="24"/>
              <w:szCs w:val="24"/>
              <w:highlight w:val="yellow"/>
              <w:rPrChange w:id="1644" w:author="cc" w:date="2021-04-07T21:57:00Z">
                <w:rPr>
                  <w:rFonts w:ascii="Times New Roman" w:hAnsi="Times New Roman" w:cs="Times New Roman"/>
                  <w:sz w:val="24"/>
                  <w:szCs w:val="24"/>
                </w:rPr>
              </w:rPrChange>
            </w:rPr>
            <w:delText>-</w:delText>
          </w:r>
        </w:del>
      </w:ins>
      <w:del w:id="1645" w:author="CYR" w:date="2021-04-09T15:14:00Z">
        <w:r w:rsidR="003C0E66" w:rsidRPr="00000ECB" w:rsidDel="00F85207">
          <w:rPr>
            <w:rFonts w:ascii="Times New Roman" w:hAnsi="Times New Roman" w:cs="Times New Roman"/>
            <w:sz w:val="24"/>
            <w:szCs w:val="24"/>
            <w:highlight w:val="yellow"/>
            <w:rPrChange w:id="1646" w:author="cc" w:date="2021-04-07T21:57:00Z">
              <w:rPr>
                <w:rFonts w:ascii="Times New Roman" w:hAnsi="Times New Roman" w:cs="Times New Roman"/>
                <w:sz w:val="24"/>
                <w:szCs w:val="24"/>
              </w:rPr>
            </w:rPrChange>
          </w:rPr>
          <w:delText xml:space="preserve"> value </w:delText>
        </w:r>
      </w:del>
      <w:ins w:id="1647" w:author="wang ying" w:date="2021-01-31T15:54:00Z">
        <w:del w:id="1648" w:author="CYR" w:date="2021-04-09T15:14:00Z">
          <w:r w:rsidRPr="00000ECB" w:rsidDel="00F85207">
            <w:rPr>
              <w:rFonts w:ascii="Times New Roman" w:hAnsi="Times New Roman" w:cs="Times New Roman"/>
              <w:sz w:val="24"/>
              <w:szCs w:val="24"/>
              <w:highlight w:val="yellow"/>
              <w:rPrChange w:id="1649" w:author="cc" w:date="2021-04-07T21:57:00Z">
                <w:rPr>
                  <w:rFonts w:ascii="Times New Roman" w:hAnsi="Times New Roman" w:cs="Times New Roman"/>
                  <w:sz w:val="24"/>
                  <w:szCs w:val="24"/>
                </w:rPr>
              </w:rPrChange>
            </w:rPr>
            <w:delText xml:space="preserve">subgroup </w:delText>
          </w:r>
        </w:del>
      </w:ins>
      <w:del w:id="1650" w:author="CYR" w:date="2021-04-09T15:14:00Z">
        <w:r w:rsidR="003C0E66" w:rsidRPr="00000ECB" w:rsidDel="00F85207">
          <w:rPr>
            <w:rFonts w:ascii="Times New Roman" w:hAnsi="Times New Roman" w:cs="Times New Roman"/>
            <w:sz w:val="24"/>
            <w:szCs w:val="24"/>
            <w:highlight w:val="yellow"/>
            <w:rPrChange w:id="1651" w:author="cc" w:date="2021-04-07T21:57:00Z">
              <w:rPr>
                <w:rFonts w:ascii="Times New Roman" w:hAnsi="Times New Roman" w:cs="Times New Roman"/>
                <w:sz w:val="24"/>
                <w:szCs w:val="24"/>
              </w:rPr>
            </w:rPrChange>
          </w:rPr>
          <w:delText xml:space="preserve">according to the average in the acute ischemic stroke group </w:delText>
        </w:r>
      </w:del>
      <w:ins w:id="1652" w:author="wang ying" w:date="2021-01-31T15:54:00Z">
        <w:del w:id="1653" w:author="CYR" w:date="2021-04-09T15:14:00Z">
          <w:r w:rsidRPr="00000ECB" w:rsidDel="00F85207">
            <w:rPr>
              <w:rFonts w:ascii="Times New Roman" w:hAnsi="Times New Roman" w:cs="Times New Roman"/>
              <w:sz w:val="24"/>
              <w:szCs w:val="24"/>
              <w:highlight w:val="yellow"/>
              <w:rPrChange w:id="1654" w:author="cc" w:date="2021-04-07T21:57:00Z">
                <w:rPr>
                  <w:rFonts w:ascii="Times New Roman" w:hAnsi="Times New Roman" w:cs="Times New Roman"/>
                  <w:sz w:val="24"/>
                  <w:szCs w:val="24"/>
                </w:rPr>
              </w:rPrChange>
            </w:rPr>
            <w:delText>respectively;</w:delText>
          </w:r>
          <w:r w:rsidDel="00F85207">
            <w:rPr>
              <w:rFonts w:ascii="Times New Roman" w:hAnsi="Times New Roman" w:cs="Times New Roman"/>
              <w:sz w:val="24"/>
              <w:szCs w:val="24"/>
            </w:rPr>
            <w:delText xml:space="preserve"> </w:delText>
          </w:r>
        </w:del>
      </w:ins>
      <w:ins w:id="1655" w:author="wang ying" w:date="2021-01-31T15:55:00Z">
        <w:del w:id="1656" w:author="CYR" w:date="2021-04-09T15:14:00Z">
          <w:r w:rsidDel="00F85207">
            <w:rPr>
              <w:rFonts w:ascii="Times New Roman" w:hAnsi="Times New Roman" w:cs="Times New Roman"/>
              <w:sz w:val="24"/>
              <w:szCs w:val="24"/>
            </w:rPr>
            <w:delText>then the volunteers were followed</w:delText>
          </w:r>
        </w:del>
      </w:ins>
      <w:ins w:id="1657" w:author="wang ying" w:date="2021-01-31T15:56:00Z">
        <w:del w:id="1658" w:author="CYR" w:date="2021-04-09T15:14:00Z">
          <w:r w:rsidDel="00F85207">
            <w:rPr>
              <w:rFonts w:ascii="Times New Roman" w:hAnsi="Times New Roman" w:cs="Times New Roman"/>
              <w:sz w:val="24"/>
              <w:szCs w:val="24"/>
            </w:rPr>
            <w:delText xml:space="preserve">. As shown in </w:delText>
          </w:r>
          <w:r w:rsidRPr="004F74B3" w:rsidDel="00F85207">
            <w:rPr>
              <w:rFonts w:ascii="Times New Roman" w:hAnsi="Times New Roman" w:cs="Times New Roman"/>
              <w:b/>
              <w:bCs/>
              <w:sz w:val="24"/>
              <w:szCs w:val="24"/>
              <w:rPrChange w:id="1659" w:author="wang ying" w:date="2021-01-31T15:56:00Z">
                <w:rPr>
                  <w:rFonts w:ascii="Times New Roman" w:hAnsi="Times New Roman" w:cs="Times New Roman"/>
                  <w:sz w:val="24"/>
                  <w:szCs w:val="24"/>
                </w:rPr>
              </w:rPrChange>
            </w:rPr>
            <w:delText>Figure</w:delText>
          </w:r>
        </w:del>
      </w:ins>
      <w:ins w:id="1660" w:author="cc" w:date="2021-04-07T22:12:00Z">
        <w:del w:id="1661" w:author="CYR" w:date="2021-04-09T15:14:00Z">
          <w:r w:rsidR="006F76CA" w:rsidDel="00F85207">
            <w:rPr>
              <w:rFonts w:ascii="Times New Roman" w:hAnsi="Times New Roman" w:cs="Times New Roman"/>
              <w:b/>
              <w:bCs/>
              <w:sz w:val="24"/>
              <w:szCs w:val="24"/>
            </w:rPr>
            <w:delText>6</w:delText>
          </w:r>
        </w:del>
      </w:ins>
      <w:ins w:id="1662" w:author="wang ying" w:date="2021-01-31T15:56:00Z">
        <w:del w:id="1663" w:author="CYR" w:date="2021-04-09T15:14:00Z">
          <w:r w:rsidDel="00F85207">
            <w:rPr>
              <w:rFonts w:ascii="Times New Roman" w:hAnsi="Times New Roman" w:cs="Times New Roman"/>
              <w:sz w:val="24"/>
              <w:szCs w:val="24"/>
            </w:rPr>
            <w:delText xml:space="preserve">, </w:delText>
          </w:r>
        </w:del>
      </w:ins>
      <w:del w:id="1664" w:author="CYR" w:date="2021-04-09T15:14:00Z">
        <w:r w:rsidR="003C0E66" w:rsidDel="00F85207">
          <w:rPr>
            <w:rFonts w:ascii="Times New Roman" w:hAnsi="Times New Roman" w:cs="Times New Roman"/>
            <w:sz w:val="24"/>
            <w:szCs w:val="24"/>
          </w:rPr>
          <w:delText xml:space="preserve">which concluded that 11 immunophenotypes indicators were statistically significant (log-rank test, </w:delText>
        </w:r>
        <w:r w:rsidR="003C0E66" w:rsidDel="00F85207">
          <w:rPr>
            <w:rFonts w:ascii="Times New Roman" w:hAnsi="Times New Roman" w:cs="Times New Roman"/>
            <w:i/>
            <w:iCs/>
            <w:sz w:val="24"/>
            <w:szCs w:val="24"/>
          </w:rPr>
          <w:delText>p</w:delText>
        </w:r>
        <w:r w:rsidR="003C0E66" w:rsidDel="00F85207">
          <w:rPr>
            <w:rFonts w:ascii="Times New Roman" w:hAnsi="Times New Roman" w:cs="Times New Roman"/>
            <w:sz w:val="24"/>
            <w:szCs w:val="24"/>
          </w:rPr>
          <w:delText>&lt;0.05) by using univariate survival analysis (</w:delText>
        </w:r>
        <w:r w:rsidR="003C0E66" w:rsidDel="00F85207">
          <w:rPr>
            <w:rFonts w:ascii="Times New Roman" w:hAnsi="Times New Roman" w:cs="Times New Roman"/>
            <w:b/>
            <w:bCs/>
            <w:sz w:val="24"/>
            <w:szCs w:val="24"/>
            <w:rPrChange w:id="1665" w:author="Guobo Chen" w:date="2020-11-12T21:41:00Z">
              <w:rPr>
                <w:rFonts w:ascii="Times New Roman" w:hAnsi="Times New Roman" w:cs="Times New Roman"/>
                <w:sz w:val="24"/>
                <w:szCs w:val="24"/>
              </w:rPr>
            </w:rPrChange>
          </w:rPr>
          <w:delText>supplementary</w:delText>
        </w:r>
        <w:r w:rsidR="003C0E66" w:rsidDel="00F85207">
          <w:rPr>
            <w:rFonts w:ascii="Times New Roman" w:hAnsi="Times New Roman" w:cs="Times New Roman"/>
            <w:sz w:val="24"/>
            <w:szCs w:val="24"/>
          </w:rPr>
          <w:delText xml:space="preserve"> </w:delText>
        </w:r>
        <w:r w:rsidR="003C0E66" w:rsidDel="00F85207">
          <w:rPr>
            <w:rFonts w:ascii="Times New Roman" w:hAnsi="Times New Roman" w:cs="Times New Roman"/>
            <w:b/>
            <w:bCs/>
            <w:sz w:val="24"/>
            <w:szCs w:val="24"/>
            <w:rPrChange w:id="1666" w:author="Guobo Chen" w:date="2020-11-12T21:41:00Z">
              <w:rPr>
                <w:rFonts w:ascii="Times New Roman" w:hAnsi="Times New Roman" w:cs="Times New Roman"/>
                <w:sz w:val="24"/>
                <w:szCs w:val="24"/>
              </w:rPr>
            </w:rPrChange>
          </w:rPr>
          <w:delText xml:space="preserve">figure </w:delText>
        </w:r>
      </w:del>
      <w:ins w:id="1667" w:author="Guobo Chen" w:date="2020-11-12T21:41:00Z">
        <w:del w:id="1668" w:author="CYR" w:date="2021-04-09T15:14:00Z">
          <w:r w:rsidR="003C0E66" w:rsidDel="00F85207">
            <w:rPr>
              <w:rFonts w:ascii="Times New Roman" w:hAnsi="Times New Roman" w:cs="Times New Roman"/>
              <w:b/>
              <w:bCs/>
              <w:sz w:val="24"/>
              <w:szCs w:val="24"/>
              <w:rPrChange w:id="1669" w:author="Guobo Chen" w:date="2020-11-12T21:41:00Z">
                <w:rPr>
                  <w:rFonts w:ascii="Times New Roman" w:hAnsi="Times New Roman" w:cs="Times New Roman"/>
                  <w:sz w:val="24"/>
                  <w:szCs w:val="24"/>
                </w:rPr>
              </w:rPrChange>
            </w:rPr>
            <w:delText xml:space="preserve">Figure </w:delText>
          </w:r>
        </w:del>
      </w:ins>
      <w:ins w:id="1670" w:author="Guobo Chen" w:date="2020-11-14T09:41:00Z">
        <w:del w:id="1671" w:author="CYR" w:date="2021-04-09T15:14:00Z">
          <w:r w:rsidR="003C0E66" w:rsidDel="00F85207">
            <w:rPr>
              <w:rFonts w:ascii="Times New Roman" w:hAnsi="Times New Roman" w:cs="Times New Roman" w:hint="eastAsia"/>
              <w:b/>
              <w:bCs/>
              <w:sz w:val="24"/>
              <w:szCs w:val="24"/>
            </w:rPr>
            <w:delText>S</w:delText>
          </w:r>
        </w:del>
      </w:ins>
      <w:del w:id="1672" w:author="CYR" w:date="2021-04-09T15:14:00Z">
        <w:r w:rsidR="003C0E66" w:rsidDel="00F85207">
          <w:rPr>
            <w:rFonts w:ascii="Times New Roman" w:hAnsi="Times New Roman" w:cs="Times New Roman"/>
            <w:b/>
            <w:bCs/>
            <w:sz w:val="24"/>
            <w:szCs w:val="24"/>
            <w:rPrChange w:id="1673" w:author="Guobo Chen" w:date="2020-11-12T21:41:00Z">
              <w:rPr>
                <w:rFonts w:ascii="Times New Roman" w:hAnsi="Times New Roman" w:cs="Times New Roman"/>
                <w:sz w:val="24"/>
                <w:szCs w:val="24"/>
              </w:rPr>
            </w:rPrChange>
          </w:rPr>
          <w:delText>4</w:delText>
        </w:r>
        <w:r w:rsidR="003C0E66" w:rsidDel="00F85207">
          <w:rPr>
            <w:rFonts w:ascii="Times New Roman" w:hAnsi="Times New Roman" w:cs="Times New Roman"/>
            <w:sz w:val="24"/>
            <w:szCs w:val="24"/>
          </w:rPr>
          <w:delText>).</w:delText>
        </w:r>
      </w:del>
      <w:ins w:id="1674" w:author="wang ying" w:date="2021-01-31T15:56:00Z">
        <w:del w:id="1675" w:author="CYR" w:date="2021-04-09T15:14:00Z">
          <w:r w:rsidDel="00F85207">
            <w:rPr>
              <w:rFonts w:ascii="Times New Roman" w:hAnsi="Times New Roman" w:cs="Times New Roman"/>
              <w:sz w:val="24"/>
              <w:szCs w:val="24"/>
            </w:rPr>
            <w:delText xml:space="preserve"> </w:delText>
          </w:r>
        </w:del>
      </w:ins>
      <w:del w:id="1676" w:author="CYR" w:date="2021-04-09T15:14:00Z">
        <w:r w:rsidR="003C0E66" w:rsidDel="00F85207">
          <w:rPr>
            <w:rFonts w:ascii="Times New Roman" w:hAnsi="Times New Roman" w:cs="Times New Roman"/>
            <w:sz w:val="24"/>
            <w:szCs w:val="24"/>
          </w:rPr>
          <w:delText>As shown in</w:delText>
        </w:r>
        <w:r w:rsidR="003C0E66" w:rsidDel="00F85207">
          <w:rPr>
            <w:rFonts w:ascii="Times New Roman" w:hAnsi="Times New Roman" w:cs="Times New Roman"/>
            <w:b/>
            <w:bCs/>
            <w:sz w:val="24"/>
            <w:szCs w:val="24"/>
          </w:rPr>
          <w:delText xml:space="preserve"> </w:delText>
        </w:r>
        <w:r w:rsidR="003C0E66" w:rsidDel="00F85207">
          <w:rPr>
            <w:rFonts w:ascii="Times New Roman" w:hAnsi="Times New Roman" w:cs="Times New Roman"/>
            <w:b/>
            <w:bCs/>
            <w:sz w:val="24"/>
            <w:szCs w:val="24"/>
            <w:rPrChange w:id="1677" w:author="Guobo Chen" w:date="2020-11-12T21:41:00Z">
              <w:rPr>
                <w:rFonts w:ascii="Times New Roman" w:hAnsi="Times New Roman" w:cs="Times New Roman"/>
                <w:sz w:val="24"/>
                <w:szCs w:val="24"/>
              </w:rPr>
            </w:rPrChange>
          </w:rPr>
          <w:delText>Figure</w:delText>
        </w:r>
      </w:del>
      <w:ins w:id="1678" w:author="Guobo Chen" w:date="2020-11-12T21:41:00Z">
        <w:del w:id="1679" w:author="CYR" w:date="2021-04-09T15:14:00Z">
          <w:r w:rsidR="003C0E66" w:rsidDel="00F85207">
            <w:rPr>
              <w:rFonts w:ascii="Times New Roman" w:hAnsi="Times New Roman" w:cs="Times New Roman"/>
              <w:b/>
              <w:bCs/>
              <w:sz w:val="24"/>
              <w:szCs w:val="24"/>
              <w:rPrChange w:id="1680" w:author="Guobo Chen" w:date="2020-11-12T21:41:00Z">
                <w:rPr>
                  <w:rFonts w:ascii="Times New Roman" w:hAnsi="Times New Roman" w:cs="Times New Roman"/>
                  <w:sz w:val="24"/>
                  <w:szCs w:val="24"/>
                </w:rPr>
              </w:rPrChange>
            </w:rPr>
            <w:delText xml:space="preserve"> </w:delText>
          </w:r>
        </w:del>
      </w:ins>
      <w:del w:id="1681" w:author="CYR" w:date="2021-04-09T15:14:00Z">
        <w:r w:rsidR="003C0E66" w:rsidDel="00F85207">
          <w:rPr>
            <w:rFonts w:ascii="Times New Roman" w:hAnsi="Times New Roman" w:cs="Times New Roman"/>
            <w:b/>
            <w:bCs/>
            <w:sz w:val="24"/>
            <w:szCs w:val="24"/>
            <w:rPrChange w:id="1682" w:author="Guobo Chen" w:date="2020-11-12T21:41:00Z">
              <w:rPr>
                <w:rFonts w:ascii="Times New Roman" w:hAnsi="Times New Roman" w:cs="Times New Roman"/>
                <w:sz w:val="24"/>
                <w:szCs w:val="24"/>
              </w:rPr>
            </w:rPrChange>
          </w:rPr>
          <w:delText>4</w:delText>
        </w:r>
        <w:r w:rsidR="003C0E66" w:rsidDel="00F85207">
          <w:rPr>
            <w:rFonts w:ascii="Times New Roman" w:hAnsi="Times New Roman" w:cs="Times New Roman"/>
            <w:sz w:val="24"/>
            <w:szCs w:val="24"/>
          </w:rPr>
          <w:delText>, our study demonstrated that the high</w:delText>
        </w:r>
      </w:del>
      <w:ins w:id="1683" w:author="wang ying" w:date="2021-01-31T15:57:00Z">
        <w:del w:id="1684" w:author="CYR" w:date="2021-04-09T15:14:00Z">
          <w:r w:rsidDel="00F85207">
            <w:rPr>
              <w:rFonts w:ascii="Times New Roman" w:hAnsi="Times New Roman" w:cs="Times New Roman" w:hint="eastAsia"/>
              <w:sz w:val="24"/>
              <w:szCs w:val="24"/>
            </w:rPr>
            <w:delText>er</w:delText>
          </w:r>
        </w:del>
      </w:ins>
      <w:del w:id="1685" w:author="CYR" w:date="2021-04-09T15:14:00Z">
        <w:r w:rsidR="003C0E66" w:rsidDel="00F85207">
          <w:rPr>
            <w:rFonts w:ascii="Times New Roman" w:hAnsi="Times New Roman" w:cs="Times New Roman"/>
            <w:sz w:val="24"/>
            <w:szCs w:val="24"/>
          </w:rPr>
          <w:delText xml:space="preserve"> expression of 5 immunophenotypes indicators </w:delText>
        </w:r>
      </w:del>
      <w:ins w:id="1686" w:author="wang ying" w:date="2021-01-31T15:57:00Z">
        <w:del w:id="1687" w:author="CYR" w:date="2021-04-09T15:14:00Z">
          <w:r w:rsidDel="00F85207">
            <w:rPr>
              <w:rFonts w:ascii="Times New Roman" w:hAnsi="Times New Roman" w:cs="Times New Roman"/>
              <w:sz w:val="24"/>
              <w:szCs w:val="24"/>
            </w:rPr>
            <w:delText>which are absolute number of Th cell</w:delText>
          </w:r>
        </w:del>
      </w:ins>
      <w:ins w:id="1688" w:author="cc" w:date="2021-03-19T16:04:00Z">
        <w:del w:id="1689" w:author="CYR" w:date="2021-04-09T15:14:00Z">
          <w:r w:rsidR="007338F8" w:rsidDel="00F85207">
            <w:rPr>
              <w:rFonts w:ascii="Times New Roman" w:hAnsi="Times New Roman" w:cs="Times New Roman"/>
              <w:sz w:val="24"/>
              <w:szCs w:val="24"/>
            </w:rPr>
            <w:delText xml:space="preserve"> (8.3y vs 4.2y, </w:delText>
          </w:r>
        </w:del>
      </w:ins>
      <w:ins w:id="1690" w:author="cc" w:date="2021-03-19T16:05:00Z">
        <w:del w:id="1691" w:author="CYR" w:date="2021-04-09T15:14:00Z">
          <w:r w:rsidR="007338F8" w:rsidRPr="001B45E8" w:rsidDel="00F85207">
            <w:rPr>
              <w:rFonts w:ascii="Times New Roman" w:hAnsi="Times New Roman" w:cs="Times New Roman"/>
              <w:i/>
              <w:iCs/>
              <w:sz w:val="24"/>
              <w:szCs w:val="24"/>
              <w:rPrChange w:id="1692" w:author="cc" w:date="2021-03-19T20:53:00Z">
                <w:rPr>
                  <w:rFonts w:ascii="Times New Roman" w:hAnsi="Times New Roman" w:cs="Times New Roman"/>
                  <w:sz w:val="24"/>
                  <w:szCs w:val="24"/>
                </w:rPr>
              </w:rPrChange>
            </w:rPr>
            <w:delText>p</w:delText>
          </w:r>
          <w:r w:rsidR="007338F8" w:rsidDel="00F85207">
            <w:rPr>
              <w:rFonts w:ascii="Times New Roman" w:hAnsi="Times New Roman" w:cs="Times New Roman"/>
              <w:sz w:val="24"/>
              <w:szCs w:val="24"/>
            </w:rPr>
            <w:delText>=0.049</w:delText>
          </w:r>
        </w:del>
      </w:ins>
      <w:ins w:id="1693" w:author="cc" w:date="2021-03-19T16:04:00Z">
        <w:del w:id="1694" w:author="CYR" w:date="2021-04-09T15:14:00Z">
          <w:r w:rsidR="007338F8" w:rsidDel="00F85207">
            <w:rPr>
              <w:rFonts w:ascii="Times New Roman" w:hAnsi="Times New Roman" w:cs="Times New Roman"/>
              <w:sz w:val="24"/>
              <w:szCs w:val="24"/>
            </w:rPr>
            <w:delText>)</w:delText>
          </w:r>
        </w:del>
      </w:ins>
      <w:ins w:id="1695" w:author="wang ying" w:date="2021-01-31T15:57:00Z">
        <w:del w:id="1696" w:author="CYR" w:date="2021-04-09T15:14:00Z">
          <w:r w:rsidDel="00F85207">
            <w:rPr>
              <w:rFonts w:ascii="Times New Roman" w:hAnsi="Times New Roman" w:cs="Times New Roman"/>
              <w:sz w:val="24"/>
              <w:szCs w:val="24"/>
            </w:rPr>
            <w:delText>, absolute number of total Treg cell</w:delText>
          </w:r>
        </w:del>
      </w:ins>
      <w:ins w:id="1697" w:author="cc" w:date="2021-03-19T20:44:00Z">
        <w:del w:id="1698" w:author="CYR" w:date="2021-04-09T15:14:00Z">
          <w:r w:rsidR="000345BB" w:rsidDel="00F85207">
            <w:rPr>
              <w:rFonts w:ascii="Times New Roman" w:hAnsi="Times New Roman" w:cs="Times New Roman"/>
              <w:sz w:val="24"/>
              <w:szCs w:val="24"/>
            </w:rPr>
            <w:delText xml:space="preserve"> </w:delText>
          </w:r>
        </w:del>
      </w:ins>
      <w:ins w:id="1699" w:author="cc" w:date="2021-03-19T20:50:00Z">
        <w:del w:id="1700" w:author="CYR" w:date="2021-04-09T15:14:00Z">
          <w:r w:rsidR="000345BB" w:rsidDel="00F85207">
            <w:rPr>
              <w:rFonts w:ascii="Times New Roman" w:hAnsi="Times New Roman" w:cs="Times New Roman"/>
              <w:sz w:val="24"/>
              <w:szCs w:val="24"/>
            </w:rPr>
            <w:delText>(</w:delText>
          </w:r>
        </w:del>
      </w:ins>
      <w:ins w:id="1701" w:author="cc" w:date="2021-03-19T20:51:00Z">
        <w:del w:id="1702" w:author="CYR" w:date="2021-04-09T15:14:00Z">
          <w:r w:rsidR="000345BB" w:rsidDel="00F85207">
            <w:rPr>
              <w:rFonts w:ascii="Times New Roman" w:hAnsi="Times New Roman" w:cs="Times New Roman"/>
              <w:sz w:val="24"/>
              <w:szCs w:val="24"/>
            </w:rPr>
            <w:delText>9.1y vs 4.2y,</w:delText>
          </w:r>
          <w:r w:rsidR="000345BB" w:rsidRPr="001B45E8" w:rsidDel="00F85207">
            <w:rPr>
              <w:rFonts w:ascii="Times New Roman" w:hAnsi="Times New Roman" w:cs="Times New Roman"/>
              <w:i/>
              <w:iCs/>
              <w:sz w:val="24"/>
              <w:szCs w:val="24"/>
              <w:rPrChange w:id="1703" w:author="cc" w:date="2021-03-19T20:52:00Z">
                <w:rPr>
                  <w:rFonts w:ascii="Times New Roman" w:hAnsi="Times New Roman" w:cs="Times New Roman"/>
                  <w:sz w:val="24"/>
                  <w:szCs w:val="24"/>
                </w:rPr>
              </w:rPrChange>
            </w:rPr>
            <w:delText xml:space="preserve"> p</w:delText>
          </w:r>
          <w:r w:rsidR="000345BB" w:rsidDel="00F85207">
            <w:rPr>
              <w:rFonts w:ascii="Times New Roman" w:hAnsi="Times New Roman" w:cs="Times New Roman"/>
              <w:sz w:val="24"/>
              <w:szCs w:val="24"/>
            </w:rPr>
            <w:delText>=</w:delText>
          </w:r>
        </w:del>
      </w:ins>
      <w:ins w:id="1704" w:author="cc" w:date="2021-03-19T20:52:00Z">
        <w:del w:id="1705" w:author="CYR" w:date="2021-04-09T15:14:00Z">
          <w:r w:rsidR="000345BB" w:rsidDel="00F85207">
            <w:rPr>
              <w:rFonts w:ascii="Times New Roman" w:hAnsi="Times New Roman" w:cs="Times New Roman"/>
              <w:sz w:val="24"/>
              <w:szCs w:val="24"/>
            </w:rPr>
            <w:delText>0.026</w:delText>
          </w:r>
        </w:del>
      </w:ins>
      <w:ins w:id="1706" w:author="cc" w:date="2021-03-19T20:50:00Z">
        <w:del w:id="1707" w:author="CYR" w:date="2021-04-09T15:14:00Z">
          <w:r w:rsidR="000345BB" w:rsidDel="00F85207">
            <w:rPr>
              <w:rFonts w:ascii="Times New Roman" w:hAnsi="Times New Roman" w:cs="Times New Roman"/>
              <w:sz w:val="24"/>
              <w:szCs w:val="24"/>
            </w:rPr>
            <w:delText>)</w:delText>
          </w:r>
        </w:del>
      </w:ins>
      <w:ins w:id="1708" w:author="wang ying" w:date="2021-01-31T15:57:00Z">
        <w:del w:id="1709" w:author="CYR" w:date="2021-04-09T15:14:00Z">
          <w:r w:rsidDel="00F85207">
            <w:rPr>
              <w:rFonts w:ascii="Times New Roman" w:hAnsi="Times New Roman" w:cs="Times New Roman"/>
              <w:sz w:val="24"/>
              <w:szCs w:val="24"/>
            </w:rPr>
            <w:delText>, absolute number of Th1 cell</w:delText>
          </w:r>
        </w:del>
      </w:ins>
      <w:ins w:id="1710" w:author="cc" w:date="2021-03-19T20:52:00Z">
        <w:del w:id="1711" w:author="CYR" w:date="2021-04-09T15:14:00Z">
          <w:r w:rsidR="000345BB" w:rsidDel="00F85207">
            <w:rPr>
              <w:rFonts w:ascii="Times New Roman" w:hAnsi="Times New Roman" w:cs="Times New Roman"/>
              <w:sz w:val="24"/>
              <w:szCs w:val="24"/>
            </w:rPr>
            <w:delText xml:space="preserve"> (10y vs </w:delText>
          </w:r>
          <w:r w:rsidR="001B45E8" w:rsidDel="00F85207">
            <w:rPr>
              <w:rFonts w:ascii="Times New Roman" w:hAnsi="Times New Roman" w:cs="Times New Roman"/>
              <w:sz w:val="24"/>
              <w:szCs w:val="24"/>
            </w:rPr>
            <w:delText>4.1y,</w:delText>
          </w:r>
        </w:del>
      </w:ins>
      <w:ins w:id="1712" w:author="cc" w:date="2021-03-19T20:53:00Z">
        <w:del w:id="1713" w:author="CYR" w:date="2021-04-09T15:14:00Z">
          <w:r w:rsidR="001B45E8" w:rsidDel="00F85207">
            <w:rPr>
              <w:rFonts w:ascii="Times New Roman" w:hAnsi="Times New Roman" w:cs="Times New Roman"/>
              <w:sz w:val="24"/>
              <w:szCs w:val="24"/>
            </w:rPr>
            <w:delText xml:space="preserve"> </w:delText>
          </w:r>
          <w:r w:rsidR="001B45E8" w:rsidDel="00F85207">
            <w:rPr>
              <w:rFonts w:ascii="Times New Roman" w:hAnsi="Times New Roman" w:cs="Times New Roman"/>
              <w:i/>
              <w:iCs/>
              <w:sz w:val="24"/>
              <w:szCs w:val="24"/>
            </w:rPr>
            <w:delText>p</w:delText>
          </w:r>
        </w:del>
      </w:ins>
      <w:ins w:id="1714" w:author="cc" w:date="2021-03-19T20:52:00Z">
        <w:del w:id="1715" w:author="CYR" w:date="2021-04-09T15:14:00Z">
          <w:r w:rsidR="001B45E8" w:rsidDel="00F85207">
            <w:rPr>
              <w:rFonts w:ascii="Times New Roman" w:hAnsi="Times New Roman" w:cs="Times New Roman"/>
              <w:sz w:val="24"/>
              <w:szCs w:val="24"/>
            </w:rPr>
            <w:delText>=</w:delText>
          </w:r>
        </w:del>
      </w:ins>
      <w:ins w:id="1716" w:author="cc" w:date="2021-03-19T20:53:00Z">
        <w:del w:id="1717" w:author="CYR" w:date="2021-04-09T15:14:00Z">
          <w:r w:rsidR="001B45E8" w:rsidDel="00F85207">
            <w:rPr>
              <w:rFonts w:ascii="Times New Roman" w:hAnsi="Times New Roman" w:cs="Times New Roman"/>
              <w:sz w:val="24"/>
              <w:szCs w:val="24"/>
            </w:rPr>
            <w:delText>0.029</w:delText>
          </w:r>
        </w:del>
      </w:ins>
      <w:ins w:id="1718" w:author="cc" w:date="2021-03-19T20:52:00Z">
        <w:del w:id="1719" w:author="CYR" w:date="2021-04-09T15:14:00Z">
          <w:r w:rsidR="000345BB" w:rsidDel="00F85207">
            <w:rPr>
              <w:rFonts w:ascii="Times New Roman" w:hAnsi="Times New Roman" w:cs="Times New Roman"/>
              <w:sz w:val="24"/>
              <w:szCs w:val="24"/>
            </w:rPr>
            <w:delText>)</w:delText>
          </w:r>
        </w:del>
      </w:ins>
      <w:ins w:id="1720" w:author="wang ying" w:date="2021-01-31T15:57:00Z">
        <w:del w:id="1721" w:author="CYR" w:date="2021-04-09T15:14:00Z">
          <w:r w:rsidDel="00F85207">
            <w:rPr>
              <w:rFonts w:ascii="Times New Roman" w:hAnsi="Times New Roman" w:cs="Times New Roman"/>
              <w:sz w:val="24"/>
              <w:szCs w:val="24"/>
            </w:rPr>
            <w:delText xml:space="preserve">, absolute number of central </w:delText>
          </w:r>
        </w:del>
      </w:ins>
      <w:ins w:id="1722" w:author="cc" w:date="2021-03-19T20:53:00Z">
        <w:del w:id="1723" w:author="CYR" w:date="2021-04-09T15:14:00Z">
          <w:r w:rsidR="001B45E8" w:rsidDel="00F85207">
            <w:rPr>
              <w:rFonts w:ascii="Times New Roman" w:hAnsi="Times New Roman" w:cs="Times New Roman"/>
              <w:sz w:val="24"/>
              <w:szCs w:val="24"/>
            </w:rPr>
            <w:delText xml:space="preserve">memory </w:delText>
          </w:r>
        </w:del>
      </w:ins>
      <w:ins w:id="1724" w:author="wang ying" w:date="2021-01-31T15:57:00Z">
        <w:del w:id="1725" w:author="CYR" w:date="2021-04-09T15:14:00Z">
          <w:r w:rsidDel="00F85207">
            <w:rPr>
              <w:rFonts w:ascii="Times New Roman" w:hAnsi="Times New Roman" w:cs="Times New Roman"/>
              <w:sz w:val="24"/>
              <w:szCs w:val="24"/>
            </w:rPr>
            <w:delText>CD4</w:delText>
          </w:r>
          <w:r w:rsidDel="00F85207">
            <w:rPr>
              <w:rFonts w:ascii="Times New Roman" w:hAnsi="Times New Roman" w:cs="Times New Roman"/>
              <w:sz w:val="24"/>
              <w:szCs w:val="24"/>
              <w:vertAlign w:val="superscript"/>
            </w:rPr>
            <w:delText>+</w:delText>
          </w:r>
          <w:r w:rsidDel="00F85207">
            <w:rPr>
              <w:rFonts w:ascii="Times New Roman" w:hAnsi="Times New Roman" w:cs="Times New Roman"/>
              <w:sz w:val="24"/>
              <w:szCs w:val="24"/>
            </w:rPr>
            <w:delText xml:space="preserve"> T cell </w:delText>
          </w:r>
        </w:del>
      </w:ins>
      <w:ins w:id="1726" w:author="cc" w:date="2021-03-19T20:53:00Z">
        <w:del w:id="1727" w:author="CYR" w:date="2021-04-09T15:14:00Z">
          <w:r w:rsidR="001B45E8" w:rsidDel="00F85207">
            <w:rPr>
              <w:rFonts w:ascii="Times New Roman" w:hAnsi="Times New Roman" w:cs="Times New Roman"/>
              <w:sz w:val="24"/>
              <w:szCs w:val="24"/>
            </w:rPr>
            <w:delText>(</w:delText>
          </w:r>
        </w:del>
      </w:ins>
      <w:ins w:id="1728" w:author="cc" w:date="2021-03-19T20:54:00Z">
        <w:del w:id="1729" w:author="CYR" w:date="2021-04-09T15:14:00Z">
          <w:r w:rsidR="001B45E8" w:rsidDel="00F85207">
            <w:rPr>
              <w:rFonts w:ascii="Times New Roman" w:hAnsi="Times New Roman" w:cs="Times New Roman"/>
              <w:sz w:val="24"/>
              <w:szCs w:val="24"/>
            </w:rPr>
            <w:delText xml:space="preserve">9.1y vs 4.2y, </w:delText>
          </w:r>
          <w:r w:rsidR="001B45E8" w:rsidRPr="001B45E8" w:rsidDel="00F85207">
            <w:rPr>
              <w:rFonts w:ascii="Times New Roman" w:hAnsi="Times New Roman" w:cs="Times New Roman"/>
              <w:i/>
              <w:iCs/>
              <w:sz w:val="24"/>
              <w:szCs w:val="24"/>
              <w:rPrChange w:id="1730" w:author="cc" w:date="2021-03-19T20:54:00Z">
                <w:rPr>
                  <w:rFonts w:ascii="Times New Roman" w:hAnsi="Times New Roman" w:cs="Times New Roman"/>
                  <w:sz w:val="24"/>
                  <w:szCs w:val="24"/>
                </w:rPr>
              </w:rPrChange>
            </w:rPr>
            <w:delText>p</w:delText>
          </w:r>
          <w:r w:rsidR="001B45E8" w:rsidDel="00F85207">
            <w:rPr>
              <w:rFonts w:ascii="Times New Roman" w:hAnsi="Times New Roman" w:cs="Times New Roman"/>
              <w:sz w:val="24"/>
              <w:szCs w:val="24"/>
            </w:rPr>
            <w:delText>=0.015</w:delText>
          </w:r>
        </w:del>
      </w:ins>
      <w:ins w:id="1731" w:author="cc" w:date="2021-03-19T20:53:00Z">
        <w:del w:id="1732" w:author="CYR" w:date="2021-04-09T15:14:00Z">
          <w:r w:rsidR="001B45E8" w:rsidDel="00F85207">
            <w:rPr>
              <w:rFonts w:ascii="Times New Roman" w:hAnsi="Times New Roman" w:cs="Times New Roman"/>
              <w:sz w:val="24"/>
              <w:szCs w:val="24"/>
            </w:rPr>
            <w:delText>)</w:delText>
          </w:r>
        </w:del>
      </w:ins>
      <w:ins w:id="1733" w:author="wang ying" w:date="2021-01-31T15:57:00Z">
        <w:del w:id="1734" w:author="CYR" w:date="2021-04-09T15:14:00Z">
          <w:r w:rsidDel="00F85207">
            <w:rPr>
              <w:rFonts w:ascii="Times New Roman" w:hAnsi="Times New Roman" w:cs="Times New Roman"/>
              <w:sz w:val="24"/>
              <w:szCs w:val="24"/>
            </w:rPr>
            <w:delText xml:space="preserve">and absolute number of naive CD8 </w:delText>
          </w:r>
          <w:r w:rsidDel="00F85207">
            <w:rPr>
              <w:rFonts w:ascii="Times New Roman" w:hAnsi="Times New Roman" w:cs="Times New Roman"/>
              <w:sz w:val="24"/>
              <w:szCs w:val="24"/>
              <w:vertAlign w:val="superscript"/>
            </w:rPr>
            <w:delText>+</w:delText>
          </w:r>
          <w:r w:rsidDel="00F85207">
            <w:rPr>
              <w:rFonts w:ascii="Times New Roman" w:hAnsi="Times New Roman" w:cs="Times New Roman"/>
              <w:sz w:val="24"/>
              <w:szCs w:val="24"/>
            </w:rPr>
            <w:delText xml:space="preserve"> T cell</w:delText>
          </w:r>
        </w:del>
      </w:ins>
      <w:ins w:id="1735" w:author="cc" w:date="2021-03-19T20:54:00Z">
        <w:del w:id="1736" w:author="CYR" w:date="2021-04-09T15:14:00Z">
          <w:r w:rsidR="001B45E8" w:rsidDel="00F85207">
            <w:rPr>
              <w:rFonts w:ascii="Times New Roman" w:hAnsi="Times New Roman" w:cs="Times New Roman"/>
              <w:sz w:val="24"/>
              <w:szCs w:val="24"/>
            </w:rPr>
            <w:delText xml:space="preserve"> (</w:delText>
          </w:r>
        </w:del>
      </w:ins>
      <w:ins w:id="1737" w:author="cc" w:date="2021-03-19T20:57:00Z">
        <w:del w:id="1738" w:author="CYR" w:date="2021-04-09T15:14:00Z">
          <w:r w:rsidR="001B45E8" w:rsidDel="00F85207">
            <w:rPr>
              <w:rFonts w:ascii="Times New Roman" w:hAnsi="Times New Roman" w:cs="Times New Roman"/>
              <w:sz w:val="24"/>
              <w:szCs w:val="24"/>
            </w:rPr>
            <w:delText xml:space="preserve">9.1y vs 5.1y, </w:delText>
          </w:r>
          <w:r w:rsidR="001B45E8" w:rsidRPr="001B45E8" w:rsidDel="00F85207">
            <w:rPr>
              <w:rFonts w:ascii="Times New Roman" w:hAnsi="Times New Roman" w:cs="Times New Roman"/>
              <w:i/>
              <w:iCs/>
              <w:sz w:val="24"/>
              <w:szCs w:val="24"/>
              <w:rPrChange w:id="1739" w:author="cc" w:date="2021-03-19T20:57:00Z">
                <w:rPr>
                  <w:rFonts w:ascii="Times New Roman" w:hAnsi="Times New Roman" w:cs="Times New Roman"/>
                  <w:sz w:val="24"/>
                  <w:szCs w:val="24"/>
                </w:rPr>
              </w:rPrChange>
            </w:rPr>
            <w:delText>p</w:delText>
          </w:r>
          <w:r w:rsidR="001B45E8" w:rsidDel="00F85207">
            <w:rPr>
              <w:rFonts w:ascii="Times New Roman" w:hAnsi="Times New Roman" w:cs="Times New Roman"/>
              <w:sz w:val="24"/>
              <w:szCs w:val="24"/>
            </w:rPr>
            <w:delText>=0.009</w:delText>
          </w:r>
        </w:del>
      </w:ins>
      <w:ins w:id="1740" w:author="cc" w:date="2021-03-19T20:54:00Z">
        <w:del w:id="1741" w:author="CYR" w:date="2021-04-09T15:14:00Z">
          <w:r w:rsidR="001B45E8" w:rsidDel="00F85207">
            <w:rPr>
              <w:rFonts w:ascii="Times New Roman" w:hAnsi="Times New Roman" w:cs="Times New Roman"/>
              <w:sz w:val="24"/>
              <w:szCs w:val="24"/>
            </w:rPr>
            <w:delText>)</w:delText>
          </w:r>
        </w:del>
      </w:ins>
      <w:ins w:id="1742" w:author="wang ying" w:date="2021-01-31T15:57:00Z">
        <w:del w:id="1743" w:author="CYR" w:date="2021-04-09T15:14:00Z">
          <w:r w:rsidDel="00F85207">
            <w:rPr>
              <w:rFonts w:ascii="Times New Roman" w:hAnsi="Times New Roman" w:cs="Times New Roman"/>
              <w:sz w:val="24"/>
              <w:szCs w:val="24"/>
            </w:rPr>
            <w:delText xml:space="preserve">, </w:delText>
          </w:r>
        </w:del>
      </w:ins>
      <w:del w:id="1744" w:author="CYR" w:date="2021-04-09T15:14:00Z">
        <w:r w:rsidR="003C0E66" w:rsidDel="00F85207">
          <w:rPr>
            <w:rFonts w:ascii="Times New Roman" w:hAnsi="Times New Roman" w:cs="Times New Roman"/>
            <w:sz w:val="24"/>
            <w:szCs w:val="24"/>
          </w:rPr>
          <w:delText xml:space="preserve">could </w:delText>
        </w:r>
      </w:del>
      <w:ins w:id="1745" w:author="wang ying" w:date="2021-01-31T15:57:00Z">
        <w:del w:id="1746" w:author="CYR" w:date="2021-04-09T15:14:00Z">
          <w:r w:rsidDel="00F85207">
            <w:rPr>
              <w:rFonts w:ascii="Times New Roman" w:hAnsi="Times New Roman" w:cs="Times New Roman"/>
              <w:sz w:val="24"/>
              <w:szCs w:val="24"/>
            </w:rPr>
            <w:delText xml:space="preserve">showed </w:delText>
          </w:r>
        </w:del>
      </w:ins>
      <w:del w:id="1747" w:author="CYR" w:date="2021-04-09T15:14:00Z">
        <w:r w:rsidR="003C0E66" w:rsidDel="00F85207">
          <w:rPr>
            <w:rFonts w:ascii="Times New Roman" w:hAnsi="Times New Roman" w:cs="Times New Roman"/>
            <w:sz w:val="24"/>
            <w:szCs w:val="24"/>
          </w:rPr>
          <w:delText>reduce the survival risk and increase the survival probability. The 5 immunophenotypes indicators were separately absolute number of Th cell, absolute number of total Treg cell, absolute number of Th1 cell, absolute number of central CD4</w:delText>
        </w:r>
        <w:r w:rsidR="003C0E66" w:rsidDel="00F85207">
          <w:rPr>
            <w:rFonts w:ascii="Times New Roman" w:hAnsi="Times New Roman" w:cs="Times New Roman"/>
            <w:sz w:val="24"/>
            <w:szCs w:val="24"/>
            <w:vertAlign w:val="superscript"/>
          </w:rPr>
          <w:delText>+</w:delText>
        </w:r>
        <w:r w:rsidR="003C0E66" w:rsidDel="00F85207">
          <w:rPr>
            <w:rFonts w:ascii="Times New Roman" w:hAnsi="Times New Roman" w:cs="Times New Roman"/>
            <w:sz w:val="24"/>
            <w:szCs w:val="24"/>
          </w:rPr>
          <w:delText xml:space="preserve"> T cell and absolute number of naive CD8 </w:delText>
        </w:r>
        <w:r w:rsidR="003C0E66" w:rsidDel="00F85207">
          <w:rPr>
            <w:rFonts w:ascii="Times New Roman" w:hAnsi="Times New Roman" w:cs="Times New Roman"/>
            <w:sz w:val="24"/>
            <w:szCs w:val="24"/>
            <w:vertAlign w:val="superscript"/>
          </w:rPr>
          <w:delText>+</w:delText>
        </w:r>
        <w:r w:rsidR="003C0E66" w:rsidDel="00F85207">
          <w:rPr>
            <w:rFonts w:ascii="Times New Roman" w:hAnsi="Times New Roman" w:cs="Times New Roman"/>
            <w:sz w:val="24"/>
            <w:szCs w:val="24"/>
          </w:rPr>
          <w:delText xml:space="preserve"> T cell. I</w:delText>
        </w:r>
        <w:commentRangeStart w:id="1748"/>
        <w:r w:rsidR="003C0E66" w:rsidDel="00F85207">
          <w:rPr>
            <w:rFonts w:ascii="Times New Roman" w:hAnsi="Times New Roman" w:cs="Times New Roman"/>
            <w:sz w:val="24"/>
            <w:szCs w:val="24"/>
          </w:rPr>
          <w:delText>n contrast, it was found that</w:delText>
        </w:r>
      </w:del>
      <w:ins w:id="1749" w:author="wang ying" w:date="2021-01-31T15:59:00Z">
        <w:del w:id="1750" w:author="CYR" w:date="2021-04-09T15:14:00Z">
          <w:r w:rsidR="005375C0" w:rsidDel="00F85207">
            <w:rPr>
              <w:rFonts w:ascii="Times New Roman" w:hAnsi="Times New Roman" w:cs="Times New Roman"/>
              <w:sz w:val="24"/>
              <w:szCs w:val="24"/>
            </w:rPr>
            <w:delText>the</w:delText>
          </w:r>
        </w:del>
      </w:ins>
      <w:del w:id="1751" w:author="CYR" w:date="2021-04-09T15:14:00Z">
        <w:r w:rsidR="003C0E66" w:rsidDel="00F85207">
          <w:rPr>
            <w:rFonts w:ascii="Times New Roman" w:hAnsi="Times New Roman" w:cs="Times New Roman"/>
            <w:sz w:val="24"/>
            <w:szCs w:val="24"/>
          </w:rPr>
          <w:delText xml:space="preserve"> high</w:delText>
        </w:r>
      </w:del>
      <w:ins w:id="1752" w:author="wang ying" w:date="2021-01-31T15:59:00Z">
        <w:del w:id="1753" w:author="CYR" w:date="2021-04-09T15:14:00Z">
          <w:r w:rsidR="005375C0" w:rsidDel="00F85207">
            <w:rPr>
              <w:rFonts w:ascii="Times New Roman" w:hAnsi="Times New Roman" w:cs="Times New Roman"/>
              <w:sz w:val="24"/>
              <w:szCs w:val="24"/>
            </w:rPr>
            <w:delText>er</w:delText>
          </w:r>
        </w:del>
      </w:ins>
      <w:del w:id="1754" w:author="CYR" w:date="2021-04-09T15:14:00Z">
        <w:r w:rsidR="003C0E66" w:rsidDel="00F85207">
          <w:rPr>
            <w:rFonts w:ascii="Times New Roman" w:hAnsi="Times New Roman" w:cs="Times New Roman"/>
            <w:sz w:val="24"/>
            <w:szCs w:val="24"/>
          </w:rPr>
          <w:delText xml:space="preserve"> expression levels of 6 immunophenotypes indicators would increase survival risk and reduce survival probability.</w:delText>
        </w:r>
        <w:commentRangeEnd w:id="1748"/>
        <w:r w:rsidR="005375C0" w:rsidDel="00F85207">
          <w:rPr>
            <w:rStyle w:val="af1"/>
          </w:rPr>
          <w:commentReference w:id="1748"/>
        </w:r>
        <w:r w:rsidR="003C0E66" w:rsidDel="00F85207">
          <w:rPr>
            <w:rFonts w:ascii="Times New Roman" w:hAnsi="Times New Roman" w:cs="Times New Roman"/>
            <w:sz w:val="24"/>
            <w:szCs w:val="24"/>
          </w:rPr>
          <w:delText xml:space="preserve"> The 6 indicators were separately the percentage of effector memory CD4</w:delText>
        </w:r>
        <w:r w:rsidR="003C0E66" w:rsidDel="00F85207">
          <w:rPr>
            <w:rFonts w:ascii="Times New Roman" w:hAnsi="Times New Roman" w:cs="Times New Roman"/>
            <w:sz w:val="24"/>
            <w:szCs w:val="24"/>
            <w:vertAlign w:val="superscript"/>
          </w:rPr>
          <w:delText>+</w:delText>
        </w:r>
        <w:r w:rsidR="003C0E66" w:rsidDel="00F85207">
          <w:rPr>
            <w:rFonts w:ascii="Times New Roman" w:hAnsi="Times New Roman" w:cs="Times New Roman"/>
            <w:sz w:val="24"/>
            <w:szCs w:val="24"/>
          </w:rPr>
          <w:delText xml:space="preserve"> T cell</w:delText>
        </w:r>
      </w:del>
      <w:ins w:id="1755" w:author="cc" w:date="2021-03-19T20:58:00Z">
        <w:del w:id="1756" w:author="CYR" w:date="2021-04-09T15:14:00Z">
          <w:r w:rsidR="001B45E8" w:rsidDel="00F85207">
            <w:rPr>
              <w:rFonts w:ascii="Times New Roman" w:hAnsi="Times New Roman" w:cs="Times New Roman"/>
              <w:sz w:val="24"/>
              <w:szCs w:val="24"/>
            </w:rPr>
            <w:delText xml:space="preserve"> (</w:delText>
          </w:r>
        </w:del>
      </w:ins>
      <w:ins w:id="1757" w:author="cc" w:date="2021-03-19T20:59:00Z">
        <w:del w:id="1758" w:author="CYR" w:date="2021-04-09T15:14:00Z">
          <w:r w:rsidR="001B45E8" w:rsidDel="00F85207">
            <w:rPr>
              <w:rFonts w:ascii="Times New Roman" w:hAnsi="Times New Roman" w:cs="Times New Roman"/>
              <w:sz w:val="24"/>
              <w:szCs w:val="24"/>
            </w:rPr>
            <w:delText>5.8y</w:delText>
          </w:r>
        </w:del>
      </w:ins>
      <w:ins w:id="1759" w:author="cc" w:date="2021-03-19T21:42:00Z">
        <w:del w:id="1760" w:author="CYR" w:date="2021-04-09T15:14:00Z">
          <w:r w:rsidR="00712436" w:rsidRPr="00712436" w:rsidDel="00F85207">
            <w:rPr>
              <w:rFonts w:ascii="Times New Roman" w:hAnsi="Times New Roman" w:cs="Times New Roman"/>
              <w:sz w:val="24"/>
              <w:szCs w:val="24"/>
            </w:rPr>
            <w:delText xml:space="preserve"> </w:delText>
          </w:r>
          <w:r w:rsidR="00712436" w:rsidDel="00F85207">
            <w:rPr>
              <w:rFonts w:ascii="Times New Roman" w:hAnsi="Times New Roman" w:cs="Times New Roman"/>
              <w:sz w:val="24"/>
              <w:szCs w:val="24"/>
            </w:rPr>
            <w:delText>vs 7.5y</w:delText>
          </w:r>
        </w:del>
      </w:ins>
      <w:ins w:id="1761" w:author="cc" w:date="2021-03-19T20:59:00Z">
        <w:del w:id="1762" w:author="CYR" w:date="2021-04-09T15:14:00Z">
          <w:r w:rsidR="001B45E8" w:rsidDel="00F85207">
            <w:rPr>
              <w:rFonts w:ascii="Times New Roman" w:hAnsi="Times New Roman" w:cs="Times New Roman"/>
              <w:sz w:val="24"/>
              <w:szCs w:val="24"/>
            </w:rPr>
            <w:delText xml:space="preserve">, </w:delText>
          </w:r>
          <w:r w:rsidR="001B45E8" w:rsidRPr="001B45E8" w:rsidDel="00F85207">
            <w:rPr>
              <w:rFonts w:ascii="Times New Roman" w:hAnsi="Times New Roman" w:cs="Times New Roman"/>
              <w:i/>
              <w:iCs/>
              <w:sz w:val="24"/>
              <w:szCs w:val="24"/>
              <w:rPrChange w:id="1763" w:author="cc" w:date="2021-03-19T20:59:00Z">
                <w:rPr>
                  <w:rFonts w:ascii="Times New Roman" w:hAnsi="Times New Roman" w:cs="Times New Roman"/>
                  <w:sz w:val="24"/>
                  <w:szCs w:val="24"/>
                </w:rPr>
              </w:rPrChange>
            </w:rPr>
            <w:delText>p</w:delText>
          </w:r>
          <w:r w:rsidR="001B45E8" w:rsidDel="00F85207">
            <w:rPr>
              <w:rFonts w:ascii="Times New Roman" w:hAnsi="Times New Roman" w:cs="Times New Roman"/>
              <w:sz w:val="24"/>
              <w:szCs w:val="24"/>
            </w:rPr>
            <w:delText>=0.033</w:delText>
          </w:r>
        </w:del>
      </w:ins>
      <w:ins w:id="1764" w:author="cc" w:date="2021-03-19T20:58:00Z">
        <w:del w:id="1765" w:author="CYR" w:date="2021-04-09T15:14:00Z">
          <w:r w:rsidR="001B45E8" w:rsidDel="00F85207">
            <w:rPr>
              <w:rFonts w:ascii="Times New Roman" w:hAnsi="Times New Roman" w:cs="Times New Roman"/>
              <w:sz w:val="24"/>
              <w:szCs w:val="24"/>
            </w:rPr>
            <w:delText>)</w:delText>
          </w:r>
        </w:del>
      </w:ins>
      <w:del w:id="1766" w:author="CYR" w:date="2021-04-09T15:14:00Z">
        <w:r w:rsidR="003C0E66" w:rsidDel="00F85207">
          <w:rPr>
            <w:rFonts w:ascii="Times New Roman" w:hAnsi="Times New Roman" w:cs="Times New Roman"/>
            <w:sz w:val="24"/>
            <w:szCs w:val="24"/>
          </w:rPr>
          <w:delText>, absolute number of effector CD8</w:delText>
        </w:r>
        <w:r w:rsidR="003C0E66" w:rsidDel="00F85207">
          <w:rPr>
            <w:rFonts w:ascii="Times New Roman" w:hAnsi="Times New Roman" w:cs="Times New Roman"/>
            <w:sz w:val="24"/>
            <w:szCs w:val="24"/>
            <w:vertAlign w:val="superscript"/>
          </w:rPr>
          <w:delText>+</w:delText>
        </w:r>
        <w:r w:rsidR="003C0E66" w:rsidDel="00F85207">
          <w:rPr>
            <w:rFonts w:ascii="Times New Roman" w:hAnsi="Times New Roman" w:cs="Times New Roman"/>
            <w:sz w:val="24"/>
            <w:szCs w:val="24"/>
          </w:rPr>
          <w:delText xml:space="preserve"> T cell</w:delText>
        </w:r>
      </w:del>
      <w:ins w:id="1767" w:author="cc" w:date="2021-03-19T21:02:00Z">
        <w:del w:id="1768" w:author="CYR" w:date="2021-04-09T15:14:00Z">
          <w:r w:rsidR="001B45E8" w:rsidDel="00F85207">
            <w:rPr>
              <w:rFonts w:ascii="Times New Roman" w:hAnsi="Times New Roman" w:cs="Times New Roman"/>
              <w:sz w:val="24"/>
              <w:szCs w:val="24"/>
            </w:rPr>
            <w:delText xml:space="preserve"> </w:delText>
          </w:r>
        </w:del>
      </w:ins>
      <w:ins w:id="1769" w:author="cc" w:date="2021-03-19T21:42:00Z">
        <w:del w:id="1770" w:author="CYR" w:date="2021-04-09T15:14:00Z">
          <w:r w:rsidR="00712436" w:rsidDel="00F85207">
            <w:rPr>
              <w:rFonts w:ascii="Times New Roman" w:hAnsi="Times New Roman" w:cs="Times New Roman"/>
              <w:sz w:val="24"/>
              <w:szCs w:val="24"/>
            </w:rPr>
            <w:delText>(</w:delText>
          </w:r>
        </w:del>
      </w:ins>
      <w:ins w:id="1771" w:author="cc" w:date="2021-03-19T21:03:00Z">
        <w:del w:id="1772" w:author="CYR" w:date="2021-04-09T15:14:00Z">
          <w:r w:rsidR="0072591B" w:rsidDel="00F85207">
            <w:rPr>
              <w:rFonts w:ascii="Times New Roman" w:hAnsi="Times New Roman" w:cs="Times New Roman"/>
              <w:sz w:val="24"/>
              <w:szCs w:val="24"/>
            </w:rPr>
            <w:delText>9.0y</w:delText>
          </w:r>
        </w:del>
      </w:ins>
      <w:ins w:id="1773" w:author="cc" w:date="2021-03-19T21:42:00Z">
        <w:del w:id="1774" w:author="CYR" w:date="2021-04-09T15:14:00Z">
          <w:r w:rsidR="00712436" w:rsidDel="00F85207">
            <w:rPr>
              <w:rFonts w:ascii="Times New Roman" w:hAnsi="Times New Roman" w:cs="Times New Roman"/>
              <w:sz w:val="24"/>
              <w:szCs w:val="24"/>
            </w:rPr>
            <w:delText xml:space="preserve"> vs 9.1y</w:delText>
          </w:r>
        </w:del>
      </w:ins>
      <w:ins w:id="1775" w:author="cc" w:date="2021-03-19T21:03:00Z">
        <w:del w:id="1776" w:author="CYR" w:date="2021-04-09T15:14:00Z">
          <w:r w:rsidR="0072591B" w:rsidDel="00F85207">
            <w:rPr>
              <w:rFonts w:ascii="Times New Roman" w:hAnsi="Times New Roman" w:cs="Times New Roman"/>
              <w:sz w:val="24"/>
              <w:szCs w:val="24"/>
            </w:rPr>
            <w:delText xml:space="preserve">, </w:delText>
          </w:r>
          <w:r w:rsidR="0072591B" w:rsidRPr="0072591B" w:rsidDel="00F85207">
            <w:rPr>
              <w:rFonts w:ascii="Times New Roman" w:hAnsi="Times New Roman" w:cs="Times New Roman"/>
              <w:i/>
              <w:iCs/>
              <w:sz w:val="24"/>
              <w:szCs w:val="24"/>
              <w:rPrChange w:id="1777" w:author="cc" w:date="2021-03-19T21:03:00Z">
                <w:rPr>
                  <w:rFonts w:ascii="Times New Roman" w:hAnsi="Times New Roman" w:cs="Times New Roman"/>
                  <w:sz w:val="24"/>
                  <w:szCs w:val="24"/>
                </w:rPr>
              </w:rPrChange>
            </w:rPr>
            <w:delText>p</w:delText>
          </w:r>
          <w:r w:rsidR="0072591B" w:rsidDel="00F85207">
            <w:rPr>
              <w:rFonts w:ascii="Times New Roman" w:hAnsi="Times New Roman" w:cs="Times New Roman"/>
              <w:sz w:val="24"/>
              <w:szCs w:val="24"/>
            </w:rPr>
            <w:delText>=0.007</w:delText>
          </w:r>
        </w:del>
      </w:ins>
      <w:ins w:id="1778" w:author="cc" w:date="2021-03-19T21:02:00Z">
        <w:del w:id="1779" w:author="CYR" w:date="2021-04-09T15:14:00Z">
          <w:r w:rsidR="001B45E8" w:rsidDel="00F85207">
            <w:rPr>
              <w:rFonts w:ascii="Times New Roman" w:hAnsi="Times New Roman" w:cs="Times New Roman"/>
              <w:sz w:val="24"/>
              <w:szCs w:val="24"/>
            </w:rPr>
            <w:delText>)</w:delText>
          </w:r>
        </w:del>
      </w:ins>
      <w:del w:id="1780" w:author="CYR" w:date="2021-04-09T15:14:00Z">
        <w:r w:rsidR="003C0E66" w:rsidDel="00F85207">
          <w:rPr>
            <w:rFonts w:ascii="Times New Roman" w:hAnsi="Times New Roman" w:cs="Times New Roman"/>
            <w:sz w:val="24"/>
            <w:szCs w:val="24"/>
          </w:rPr>
          <w:delText>, the percentage of activated CD8</w:delText>
        </w:r>
        <w:r w:rsidR="003C0E66" w:rsidDel="00F85207">
          <w:rPr>
            <w:rFonts w:ascii="Times New Roman" w:hAnsi="Times New Roman" w:cs="Times New Roman"/>
            <w:sz w:val="24"/>
            <w:szCs w:val="24"/>
            <w:vertAlign w:val="superscript"/>
          </w:rPr>
          <w:delText xml:space="preserve">+ </w:delText>
        </w:r>
        <w:r w:rsidR="003C0E66" w:rsidDel="00F85207">
          <w:rPr>
            <w:rFonts w:ascii="Times New Roman" w:hAnsi="Times New Roman" w:cs="Times New Roman"/>
            <w:sz w:val="24"/>
            <w:szCs w:val="24"/>
          </w:rPr>
          <w:delText>T</w:delText>
        </w:r>
        <w:r w:rsidR="003C0E66" w:rsidDel="00F85207">
          <w:rPr>
            <w:rFonts w:ascii="Times New Roman" w:hAnsi="Times New Roman" w:cs="Times New Roman"/>
            <w:sz w:val="24"/>
            <w:szCs w:val="24"/>
            <w:vertAlign w:val="superscript"/>
          </w:rPr>
          <w:delText xml:space="preserve"> </w:delText>
        </w:r>
        <w:r w:rsidR="003C0E66" w:rsidDel="00F85207">
          <w:rPr>
            <w:rFonts w:ascii="Times New Roman" w:hAnsi="Times New Roman" w:cs="Times New Roman"/>
            <w:sz w:val="24"/>
            <w:szCs w:val="24"/>
          </w:rPr>
          <w:delText>cells</w:delText>
        </w:r>
      </w:del>
      <w:ins w:id="1781" w:author="cc" w:date="2021-03-19T21:20:00Z">
        <w:del w:id="1782" w:author="CYR" w:date="2021-04-09T15:14:00Z">
          <w:r w:rsidR="00F81641" w:rsidDel="00F85207">
            <w:rPr>
              <w:rFonts w:ascii="Times New Roman" w:hAnsi="Times New Roman" w:cs="Times New Roman"/>
              <w:sz w:val="24"/>
              <w:szCs w:val="24"/>
            </w:rPr>
            <w:delText xml:space="preserve"> (</w:delText>
          </w:r>
        </w:del>
      </w:ins>
      <w:ins w:id="1783" w:author="cc" w:date="2021-03-19T21:24:00Z">
        <w:del w:id="1784" w:author="CYR" w:date="2021-04-09T15:14:00Z">
          <w:r w:rsidR="00E230B4" w:rsidDel="00F85207">
            <w:rPr>
              <w:rFonts w:ascii="Times New Roman" w:hAnsi="Times New Roman" w:cs="Times New Roman"/>
              <w:sz w:val="24"/>
              <w:szCs w:val="24"/>
            </w:rPr>
            <w:delText xml:space="preserve">6.7y vs </w:delText>
          </w:r>
        </w:del>
      </w:ins>
      <w:ins w:id="1785" w:author="cc" w:date="2021-03-19T21:42:00Z">
        <w:del w:id="1786" w:author="CYR" w:date="2021-04-09T15:14:00Z">
          <w:r w:rsidR="00712436" w:rsidDel="00F85207">
            <w:rPr>
              <w:rFonts w:ascii="Times New Roman" w:hAnsi="Times New Roman" w:cs="Times New Roman"/>
              <w:sz w:val="24"/>
              <w:szCs w:val="24"/>
            </w:rPr>
            <w:delText>9</w:delText>
          </w:r>
        </w:del>
      </w:ins>
      <w:ins w:id="1787" w:author="cc" w:date="2021-03-19T21:24:00Z">
        <w:del w:id="1788" w:author="CYR" w:date="2021-04-09T15:14:00Z">
          <w:r w:rsidR="00E230B4" w:rsidDel="00F85207">
            <w:rPr>
              <w:rFonts w:ascii="Times New Roman" w:hAnsi="Times New Roman" w:cs="Times New Roman"/>
              <w:sz w:val="24"/>
              <w:szCs w:val="24"/>
            </w:rPr>
            <w:delText xml:space="preserve">.1y, </w:delText>
          </w:r>
          <w:r w:rsidR="00E230B4" w:rsidRPr="00E230B4" w:rsidDel="00F85207">
            <w:rPr>
              <w:rFonts w:ascii="Times New Roman" w:hAnsi="Times New Roman" w:cs="Times New Roman"/>
              <w:i/>
              <w:iCs/>
              <w:sz w:val="24"/>
              <w:szCs w:val="24"/>
              <w:rPrChange w:id="1789" w:author="cc" w:date="2021-03-19T21:25:00Z">
                <w:rPr>
                  <w:rFonts w:ascii="Times New Roman" w:hAnsi="Times New Roman" w:cs="Times New Roman"/>
                  <w:sz w:val="24"/>
                  <w:szCs w:val="24"/>
                </w:rPr>
              </w:rPrChange>
            </w:rPr>
            <w:delText>p</w:delText>
          </w:r>
          <w:r w:rsidR="00E230B4" w:rsidDel="00F85207">
            <w:rPr>
              <w:rFonts w:ascii="Times New Roman" w:hAnsi="Times New Roman" w:cs="Times New Roman"/>
              <w:sz w:val="24"/>
              <w:szCs w:val="24"/>
            </w:rPr>
            <w:delText>=</w:delText>
          </w:r>
        </w:del>
      </w:ins>
      <w:ins w:id="1790" w:author="cc" w:date="2021-03-19T21:25:00Z">
        <w:del w:id="1791" w:author="CYR" w:date="2021-04-09T15:14:00Z">
          <w:r w:rsidR="00E230B4" w:rsidDel="00F85207">
            <w:rPr>
              <w:rFonts w:ascii="Times New Roman" w:hAnsi="Times New Roman" w:cs="Times New Roman"/>
              <w:sz w:val="24"/>
              <w:szCs w:val="24"/>
            </w:rPr>
            <w:delText>0.006</w:delText>
          </w:r>
        </w:del>
      </w:ins>
      <w:del w:id="1792" w:author="CYR" w:date="2021-04-09T15:14:00Z">
        <w:r w:rsidR="003C0E66" w:rsidDel="00F85207">
          <w:rPr>
            <w:rFonts w:ascii="Times New Roman" w:hAnsi="Times New Roman" w:cs="Times New Roman"/>
            <w:sz w:val="24"/>
            <w:szCs w:val="24"/>
          </w:rPr>
          <w:delText>, absolute number of activated CD8</w:delText>
        </w:r>
        <w:r w:rsidR="003C0E66" w:rsidDel="00F85207">
          <w:rPr>
            <w:rFonts w:ascii="Times New Roman" w:hAnsi="Times New Roman" w:cs="Times New Roman"/>
            <w:sz w:val="24"/>
            <w:szCs w:val="24"/>
            <w:vertAlign w:val="superscript"/>
          </w:rPr>
          <w:delText>+</w:delText>
        </w:r>
        <w:r w:rsidR="003C0E66" w:rsidDel="00F85207">
          <w:rPr>
            <w:rFonts w:ascii="Times New Roman" w:hAnsi="Times New Roman" w:cs="Times New Roman"/>
            <w:sz w:val="24"/>
            <w:szCs w:val="24"/>
          </w:rPr>
          <w:delText xml:space="preserve"> T cells</w:delText>
        </w:r>
      </w:del>
      <w:ins w:id="1793" w:author="cc" w:date="2021-03-19T21:21:00Z">
        <w:del w:id="1794" w:author="CYR" w:date="2021-04-09T15:14:00Z">
          <w:r w:rsidR="00F81641" w:rsidDel="00F85207">
            <w:rPr>
              <w:rFonts w:ascii="Times New Roman" w:hAnsi="Times New Roman" w:cs="Times New Roman"/>
              <w:sz w:val="24"/>
              <w:szCs w:val="24"/>
            </w:rPr>
            <w:delText xml:space="preserve"> (8.9y</w:delText>
          </w:r>
        </w:del>
      </w:ins>
      <w:ins w:id="1795" w:author="cc" w:date="2021-03-19T21:43:00Z">
        <w:del w:id="1796" w:author="CYR" w:date="2021-04-09T15:14:00Z">
          <w:r w:rsidR="00712436" w:rsidDel="00F85207">
            <w:rPr>
              <w:rFonts w:ascii="Times New Roman" w:hAnsi="Times New Roman" w:cs="Times New Roman"/>
              <w:sz w:val="24"/>
              <w:szCs w:val="24"/>
            </w:rPr>
            <w:delText xml:space="preserve"> vs</w:delText>
          </w:r>
          <w:r w:rsidR="00712436" w:rsidRPr="00712436" w:rsidDel="00F85207">
            <w:rPr>
              <w:rFonts w:ascii="Times New Roman" w:hAnsi="Times New Roman" w:cs="Times New Roman"/>
              <w:sz w:val="24"/>
              <w:szCs w:val="24"/>
            </w:rPr>
            <w:delText xml:space="preserve"> </w:delText>
          </w:r>
          <w:r w:rsidR="00712436" w:rsidDel="00F85207">
            <w:rPr>
              <w:rFonts w:ascii="Times New Roman" w:hAnsi="Times New Roman" w:cs="Times New Roman"/>
              <w:sz w:val="24"/>
              <w:szCs w:val="24"/>
            </w:rPr>
            <w:delText>9.1y,</w:delText>
          </w:r>
        </w:del>
      </w:ins>
      <w:ins w:id="1797" w:author="cc" w:date="2021-03-19T21:21:00Z">
        <w:del w:id="1798" w:author="CYR" w:date="2021-04-09T15:14:00Z">
          <w:r w:rsidR="00F81641" w:rsidDel="00F85207">
            <w:rPr>
              <w:rFonts w:ascii="Times New Roman" w:hAnsi="Times New Roman" w:cs="Times New Roman"/>
              <w:sz w:val="24"/>
              <w:szCs w:val="24"/>
            </w:rPr>
            <w:delText xml:space="preserve"> </w:delText>
          </w:r>
          <w:r w:rsidR="00F81641" w:rsidRPr="00712436" w:rsidDel="00F85207">
            <w:rPr>
              <w:rFonts w:ascii="Times New Roman" w:hAnsi="Times New Roman" w:cs="Times New Roman"/>
              <w:i/>
              <w:iCs/>
              <w:sz w:val="24"/>
              <w:szCs w:val="24"/>
              <w:rPrChange w:id="1799" w:author="cc" w:date="2021-03-19T21:43:00Z">
                <w:rPr>
                  <w:rFonts w:ascii="Times New Roman" w:hAnsi="Times New Roman" w:cs="Times New Roman"/>
                  <w:sz w:val="24"/>
                  <w:szCs w:val="24"/>
                </w:rPr>
              </w:rPrChange>
            </w:rPr>
            <w:delText>p</w:delText>
          </w:r>
          <w:r w:rsidR="00F81641" w:rsidDel="00F85207">
            <w:rPr>
              <w:rFonts w:ascii="Times New Roman" w:hAnsi="Times New Roman" w:cs="Times New Roman"/>
              <w:sz w:val="24"/>
              <w:szCs w:val="24"/>
            </w:rPr>
            <w:delText>=0.035)</w:delText>
          </w:r>
        </w:del>
      </w:ins>
      <w:del w:id="1800" w:author="CYR" w:date="2021-04-09T15:14:00Z">
        <w:r w:rsidR="003C0E66" w:rsidDel="00F85207">
          <w:rPr>
            <w:rFonts w:ascii="Times New Roman" w:hAnsi="Times New Roman" w:cs="Times New Roman"/>
            <w:sz w:val="24"/>
            <w:szCs w:val="24"/>
          </w:rPr>
          <w:delText>, the percentage of total monocyte</w:delText>
        </w:r>
      </w:del>
      <w:ins w:id="1801" w:author="cc" w:date="2021-03-19T21:26:00Z">
        <w:del w:id="1802" w:author="CYR" w:date="2021-04-09T15:14:00Z">
          <w:r w:rsidR="00E230B4" w:rsidDel="00F85207">
            <w:rPr>
              <w:rFonts w:ascii="Times New Roman" w:hAnsi="Times New Roman" w:cs="Times New Roman"/>
              <w:sz w:val="24"/>
              <w:szCs w:val="24"/>
            </w:rPr>
            <w:delText xml:space="preserve">(6.25y vs 9.1y, </w:delText>
          </w:r>
          <w:r w:rsidR="00E230B4" w:rsidRPr="00E230B4" w:rsidDel="00F85207">
            <w:rPr>
              <w:rFonts w:ascii="Times New Roman" w:hAnsi="Times New Roman" w:cs="Times New Roman"/>
              <w:i/>
              <w:iCs/>
              <w:sz w:val="24"/>
              <w:szCs w:val="24"/>
              <w:rPrChange w:id="1803" w:author="cc" w:date="2021-03-19T21:26:00Z">
                <w:rPr>
                  <w:rFonts w:ascii="Times New Roman" w:hAnsi="Times New Roman" w:cs="Times New Roman"/>
                  <w:sz w:val="24"/>
                  <w:szCs w:val="24"/>
                </w:rPr>
              </w:rPrChange>
            </w:rPr>
            <w:delText>p</w:delText>
          </w:r>
          <w:r w:rsidR="00E230B4" w:rsidDel="00F85207">
            <w:rPr>
              <w:rFonts w:ascii="Times New Roman" w:hAnsi="Times New Roman" w:cs="Times New Roman"/>
              <w:sz w:val="24"/>
              <w:szCs w:val="24"/>
            </w:rPr>
            <w:delText>=0.024)</w:delText>
          </w:r>
        </w:del>
      </w:ins>
      <w:del w:id="1804" w:author="CYR" w:date="2021-04-09T15:14:00Z">
        <w:r w:rsidR="003C0E66" w:rsidDel="00F85207">
          <w:rPr>
            <w:rFonts w:ascii="Times New Roman" w:hAnsi="Times New Roman" w:cs="Times New Roman"/>
            <w:sz w:val="24"/>
            <w:szCs w:val="24"/>
          </w:rPr>
          <w:delText xml:space="preserve"> and the percentage of classical monocyte</w:delText>
        </w:r>
      </w:del>
      <w:ins w:id="1805" w:author="cc" w:date="2021-03-19T21:27:00Z">
        <w:del w:id="1806" w:author="CYR" w:date="2021-04-09T15:14:00Z">
          <w:r w:rsidR="00E230B4" w:rsidDel="00F85207">
            <w:rPr>
              <w:rFonts w:ascii="Times New Roman" w:hAnsi="Times New Roman" w:cs="Times New Roman"/>
              <w:sz w:val="24"/>
              <w:szCs w:val="24"/>
            </w:rPr>
            <w:delText>(5y</w:delText>
          </w:r>
        </w:del>
      </w:ins>
      <w:ins w:id="1807" w:author="cc" w:date="2021-03-19T21:43:00Z">
        <w:del w:id="1808" w:author="CYR" w:date="2021-04-09T15:14:00Z">
          <w:r w:rsidR="00712436" w:rsidRPr="00712436" w:rsidDel="00F85207">
            <w:rPr>
              <w:rFonts w:ascii="Times New Roman" w:hAnsi="Times New Roman" w:cs="Times New Roman"/>
              <w:sz w:val="24"/>
              <w:szCs w:val="24"/>
            </w:rPr>
            <w:delText xml:space="preserve"> </w:delText>
          </w:r>
          <w:r w:rsidR="00712436" w:rsidDel="00F85207">
            <w:rPr>
              <w:rFonts w:ascii="Times New Roman" w:hAnsi="Times New Roman" w:cs="Times New Roman"/>
              <w:sz w:val="24"/>
              <w:szCs w:val="24"/>
            </w:rPr>
            <w:delText>vs 8.75y</w:delText>
          </w:r>
        </w:del>
      </w:ins>
      <w:ins w:id="1809" w:author="cc" w:date="2021-03-19T21:27:00Z">
        <w:del w:id="1810" w:author="CYR" w:date="2021-04-09T15:14:00Z">
          <w:r w:rsidR="00E230B4" w:rsidDel="00F85207">
            <w:rPr>
              <w:rFonts w:ascii="Times New Roman" w:hAnsi="Times New Roman" w:cs="Times New Roman"/>
              <w:sz w:val="24"/>
              <w:szCs w:val="24"/>
            </w:rPr>
            <w:delText xml:space="preserve">, </w:delText>
          </w:r>
          <w:r w:rsidR="00E230B4" w:rsidRPr="00E230B4" w:rsidDel="00F85207">
            <w:rPr>
              <w:rFonts w:ascii="Times New Roman" w:hAnsi="Times New Roman" w:cs="Times New Roman"/>
              <w:i/>
              <w:iCs/>
              <w:sz w:val="24"/>
              <w:szCs w:val="24"/>
              <w:rPrChange w:id="1811" w:author="cc" w:date="2021-03-19T21:28:00Z">
                <w:rPr>
                  <w:rFonts w:ascii="Times New Roman" w:hAnsi="Times New Roman" w:cs="Times New Roman"/>
                  <w:sz w:val="24"/>
                  <w:szCs w:val="24"/>
                </w:rPr>
              </w:rPrChange>
            </w:rPr>
            <w:delText>p</w:delText>
          </w:r>
          <w:r w:rsidR="00E230B4" w:rsidDel="00F85207">
            <w:rPr>
              <w:rFonts w:ascii="Times New Roman" w:hAnsi="Times New Roman" w:cs="Times New Roman"/>
              <w:sz w:val="24"/>
              <w:szCs w:val="24"/>
            </w:rPr>
            <w:delText>=0.026)</w:delText>
          </w:r>
        </w:del>
      </w:ins>
      <w:del w:id="1812" w:author="CYR" w:date="2020-12-10T09:36:00Z">
        <w:r w:rsidR="003C0E66">
          <w:rPr>
            <w:rFonts w:ascii="Times New Roman" w:hAnsi="Times New Roman" w:cs="Times New Roman"/>
            <w:sz w:val="24"/>
            <w:szCs w:val="24"/>
          </w:rPr>
          <w:delText>.</w:delText>
        </w:r>
        <w:r w:rsidR="003C0E66">
          <w:delText xml:space="preserve"> </w:delText>
        </w:r>
        <w:r w:rsidR="003C0E66">
          <w:rPr>
            <w:rFonts w:ascii="Times New Roman" w:hAnsi="Times New Roman" w:cs="Times New Roman"/>
            <w:sz w:val="24"/>
            <w:szCs w:val="24"/>
          </w:rPr>
          <w:delText>All the indicators were statistically significant (</w:delText>
        </w:r>
        <w:r w:rsidR="003C0E66">
          <w:rPr>
            <w:rFonts w:ascii="Times New Roman" w:hAnsi="Times New Roman" w:cs="Times New Roman"/>
            <w:i/>
            <w:iCs/>
            <w:sz w:val="24"/>
            <w:szCs w:val="24"/>
          </w:rPr>
          <w:delText>p</w:delText>
        </w:r>
        <w:r w:rsidR="003C0E66">
          <w:rPr>
            <w:rFonts w:ascii="Times New Roman" w:hAnsi="Times New Roman" w:cs="Times New Roman"/>
            <w:sz w:val="24"/>
            <w:szCs w:val="24"/>
          </w:rPr>
          <w:delText>&lt;0.05).</w:delText>
        </w:r>
      </w:del>
    </w:p>
    <w:p w14:paraId="487725D4" w14:textId="77777777" w:rsidR="003F54C0" w:rsidRDefault="003F54C0">
      <w:pPr>
        <w:widowControl/>
        <w:spacing w:line="360" w:lineRule="auto"/>
        <w:rPr>
          <w:rFonts w:ascii="Times New Roman" w:hAnsi="Times New Roman" w:cs="Times New Roman"/>
          <w:sz w:val="24"/>
          <w:szCs w:val="24"/>
        </w:rPr>
        <w:pPrChange w:id="1813" w:author="Guobo Chen" w:date="2020-11-12T21:42:00Z">
          <w:pPr>
            <w:widowControl/>
            <w:spacing w:after="100" w:line="480" w:lineRule="auto"/>
          </w:pPr>
        </w:pPrChange>
      </w:pPr>
    </w:p>
    <w:p w14:paraId="4AE6FAB7" w14:textId="77777777" w:rsidR="00DB19EE" w:rsidRDefault="00DB19EE">
      <w:pPr>
        <w:widowControl/>
        <w:jc w:val="left"/>
        <w:rPr>
          <w:ins w:id="1814" w:author="CYR" w:date="2021-04-09T14:16:00Z"/>
          <w:rFonts w:ascii="Times New Roman" w:hAnsi="Times New Roman" w:cs="Times New Roman"/>
          <w:b/>
          <w:bCs/>
          <w:sz w:val="24"/>
          <w:szCs w:val="24"/>
        </w:rPr>
      </w:pPr>
      <w:ins w:id="1815" w:author="CYR" w:date="2021-04-09T14:16:00Z">
        <w:r>
          <w:rPr>
            <w:rFonts w:ascii="Times New Roman" w:hAnsi="Times New Roman" w:cs="Times New Roman"/>
            <w:b/>
            <w:bCs/>
            <w:sz w:val="24"/>
            <w:szCs w:val="24"/>
          </w:rPr>
          <w:br w:type="page"/>
        </w:r>
      </w:ins>
    </w:p>
    <w:p w14:paraId="1DF31BB2" w14:textId="16836C85" w:rsidR="003F54C0" w:rsidRPr="003F54C0" w:rsidDel="00DB19EE" w:rsidRDefault="003C0E66">
      <w:pPr>
        <w:widowControl/>
        <w:spacing w:line="360" w:lineRule="auto"/>
        <w:rPr>
          <w:del w:id="1816" w:author="CYR" w:date="2021-04-09T14:16:00Z"/>
          <w:rFonts w:ascii="Times New Roman" w:hAnsi="Times New Roman" w:cs="Times New Roman"/>
          <w:b/>
          <w:bCs/>
          <w:sz w:val="24"/>
          <w:szCs w:val="24"/>
          <w:rPrChange w:id="1817" w:author="Guobo Chen" w:date="2020-11-12T21:43:00Z">
            <w:rPr>
              <w:del w:id="1818" w:author="CYR" w:date="2021-04-09T14:16:00Z"/>
              <w:rFonts w:ascii="Times New Roman" w:hAnsi="Times New Roman" w:cs="Times New Roman"/>
              <w:b/>
              <w:bCs/>
              <w:sz w:val="28"/>
              <w:szCs w:val="28"/>
            </w:rPr>
          </w:rPrChange>
        </w:rPr>
        <w:pPrChange w:id="1819" w:author="Guobo Chen" w:date="2020-11-12T21:42:00Z">
          <w:pPr>
            <w:widowControl/>
            <w:spacing w:after="100" w:line="480" w:lineRule="auto"/>
          </w:pPr>
        </w:pPrChange>
      </w:pPr>
      <w:del w:id="1820" w:author="CYR" w:date="2021-04-09T14:16:00Z">
        <w:r w:rsidDel="00DB19EE">
          <w:rPr>
            <w:rFonts w:ascii="Times New Roman" w:hAnsi="Times New Roman" w:cs="Times New Roman"/>
            <w:b/>
            <w:bCs/>
            <w:sz w:val="24"/>
            <w:szCs w:val="24"/>
            <w:rPrChange w:id="1821" w:author="Guobo Chen" w:date="2020-11-12T21:43:00Z">
              <w:rPr>
                <w:rFonts w:ascii="Times New Roman" w:hAnsi="Times New Roman" w:cs="Times New Roman"/>
                <w:b/>
                <w:bCs/>
                <w:sz w:val="28"/>
                <w:szCs w:val="28"/>
              </w:rPr>
            </w:rPrChange>
          </w:rPr>
          <w:lastRenderedPageBreak/>
          <w:delText>Multivariable Cox regression analysis of overall survival of the acute ischemic stroke</w:delText>
        </w:r>
      </w:del>
    </w:p>
    <w:p w14:paraId="127A41CD" w14:textId="0B36D9A4" w:rsidR="003F54C0" w:rsidDel="00DB19EE" w:rsidRDefault="0094134F" w:rsidP="009D3CFA">
      <w:pPr>
        <w:pStyle w:val="af3"/>
        <w:spacing w:line="360" w:lineRule="auto"/>
        <w:ind w:firstLine="480"/>
        <w:rPr>
          <w:del w:id="1822" w:author="CYR" w:date="2021-04-09T14:16:00Z"/>
          <w:rFonts w:ascii="Times New Roman" w:hAnsi="Times New Roman" w:cs="Times New Roman"/>
          <w:sz w:val="24"/>
          <w:szCs w:val="24"/>
        </w:rPr>
      </w:pPr>
      <w:ins w:id="1823" w:author="cc" w:date="2021-03-12T14:51:00Z">
        <w:del w:id="1824" w:author="CYR" w:date="2021-04-09T14:16:00Z">
          <w:r w:rsidDel="00DB19EE">
            <w:rPr>
              <w:rFonts w:ascii="Times New Roman" w:hAnsi="Times New Roman" w:cs="Times New Roman"/>
              <w:sz w:val="24"/>
              <w:szCs w:val="24"/>
            </w:rPr>
            <w:delText>As shown in Figure 5,</w:delText>
          </w:r>
        </w:del>
      </w:ins>
      <w:commentRangeStart w:id="1825"/>
      <w:del w:id="1826" w:author="CYR" w:date="2021-04-09T14:16:00Z">
        <w:r w:rsidR="003C0E66" w:rsidDel="00DB19EE">
          <w:rPr>
            <w:rFonts w:ascii="Times New Roman" w:hAnsi="Times New Roman" w:cs="Times New Roman"/>
            <w:sz w:val="24"/>
            <w:szCs w:val="24"/>
          </w:rPr>
          <w:delText xml:space="preserve">Results of the multivariable analyses of overall survival of the acute ischemic stroke were shown in </w:delText>
        </w:r>
        <w:r w:rsidR="003C0E66" w:rsidRPr="0060413E" w:rsidDel="00DB19EE">
          <w:rPr>
            <w:rFonts w:ascii="Times New Roman" w:hAnsi="Times New Roman" w:cs="Times New Roman"/>
            <w:sz w:val="24"/>
            <w:szCs w:val="24"/>
          </w:rPr>
          <w:delText>Table4.</w:delText>
        </w:r>
        <w:r w:rsidR="003C0E66" w:rsidRPr="0094134F" w:rsidDel="00DB19EE">
          <w:rPr>
            <w:rFonts w:ascii="Times New Roman" w:hAnsi="Times New Roman" w:cs="Times New Roman"/>
            <w:sz w:val="24"/>
            <w:szCs w:val="24"/>
            <w:rPrChange w:id="1827" w:author="cc" w:date="2021-03-12T14:53:00Z">
              <w:rPr>
                <w:rFonts w:ascii="Times New Roman" w:hAnsi="Times New Roman" w:cs="Times New Roman"/>
                <w:b/>
                <w:bCs/>
                <w:sz w:val="24"/>
                <w:szCs w:val="24"/>
              </w:rPr>
            </w:rPrChange>
          </w:rPr>
          <w:delText xml:space="preserve"> </w:delText>
        </w:r>
        <w:commentRangeEnd w:id="1825"/>
        <w:r w:rsidR="005375C0" w:rsidRPr="0094134F" w:rsidDel="00DB19EE">
          <w:rPr>
            <w:rFonts w:ascii="Times New Roman" w:hAnsi="Times New Roman" w:cs="Times New Roman"/>
            <w:sz w:val="24"/>
            <w:szCs w:val="24"/>
            <w:rPrChange w:id="1828" w:author="cc" w:date="2021-03-12T14:53:00Z">
              <w:rPr>
                <w:rStyle w:val="af1"/>
              </w:rPr>
            </w:rPrChange>
          </w:rPr>
          <w:commentReference w:id="1825"/>
        </w:r>
        <w:r w:rsidR="003C0E66" w:rsidDel="00DB19EE">
          <w:rPr>
            <w:rFonts w:ascii="Times New Roman" w:hAnsi="Times New Roman" w:cs="Times New Roman"/>
            <w:sz w:val="24"/>
            <w:szCs w:val="24"/>
          </w:rPr>
          <w:delText xml:space="preserve">The relationship between different immunophenotypes indicators and survival probability were compared using multivariate survival analysis. Finally, </w:delText>
        </w:r>
      </w:del>
      <w:ins w:id="1829" w:author="cc" w:date="2021-03-12T14:57:00Z">
        <w:del w:id="1830" w:author="CYR" w:date="2021-04-09T14:16:00Z">
          <w:r w:rsidR="001168FB" w:rsidDel="00DB19EE">
            <w:rPr>
              <w:rFonts w:ascii="Times New Roman" w:hAnsi="Times New Roman" w:cs="Times New Roman"/>
              <w:sz w:val="24"/>
              <w:szCs w:val="24"/>
            </w:rPr>
            <w:delText xml:space="preserve">we can identified that </w:delText>
          </w:r>
        </w:del>
      </w:ins>
      <w:del w:id="1831" w:author="CYR" w:date="2021-04-09T14:16:00Z">
        <w:r w:rsidR="003C0E66" w:rsidDel="00DB19EE">
          <w:rPr>
            <w:rFonts w:ascii="Times New Roman" w:hAnsi="Times New Roman" w:cs="Times New Roman"/>
            <w:sz w:val="24"/>
            <w:szCs w:val="24"/>
          </w:rPr>
          <w:delText xml:space="preserve">13 significant immunophenotypes indicators were selected by </w:delText>
        </w:r>
        <w:commentRangeStart w:id="1832"/>
        <w:r w:rsidR="003C0E66" w:rsidDel="00DB19EE">
          <w:rPr>
            <w:rFonts w:ascii="Times New Roman" w:hAnsi="Times New Roman" w:cs="Times New Roman"/>
            <w:sz w:val="24"/>
            <w:szCs w:val="24"/>
          </w:rPr>
          <w:delText>stepwise regression method</w:delText>
        </w:r>
        <w:commentRangeEnd w:id="1832"/>
        <w:r w:rsidR="003C0E66" w:rsidRPr="0094134F" w:rsidDel="00DB19EE">
          <w:rPr>
            <w:rFonts w:ascii="Times New Roman" w:hAnsi="Times New Roman" w:cs="Times New Roman"/>
            <w:sz w:val="24"/>
            <w:szCs w:val="24"/>
            <w:rPrChange w:id="1833" w:author="cc" w:date="2021-03-12T14:53:00Z">
              <w:rPr>
                <w:rStyle w:val="af1"/>
              </w:rPr>
            </w:rPrChange>
          </w:rPr>
          <w:commentReference w:id="1832"/>
        </w:r>
        <w:r w:rsidR="003C0E66" w:rsidDel="00DB19EE">
          <w:rPr>
            <w:rFonts w:ascii="Times New Roman" w:hAnsi="Times New Roman" w:cs="Times New Roman"/>
            <w:sz w:val="24"/>
            <w:szCs w:val="24"/>
          </w:rPr>
          <w:delText xml:space="preserve">. </w:delText>
        </w:r>
      </w:del>
      <w:ins w:id="1834" w:author="cc" w:date="2021-01-21T16:36:00Z">
        <w:del w:id="1835" w:author="CYR" w:date="2021-04-09T14:16:00Z">
          <w:r w:rsidR="00EF2BDC" w:rsidRPr="00EF75E2" w:rsidDel="00DB19EE">
            <w:rPr>
              <w:rFonts w:ascii="Times New Roman" w:hAnsi="Times New Roman" w:cs="Times New Roman"/>
              <w:sz w:val="24"/>
              <w:szCs w:val="24"/>
            </w:rPr>
            <w:delText>Among these 13 immunophenotypes indicators, there are 6 immunophenotypes indicators could increase survival risk,</w:delText>
          </w:r>
          <w:r w:rsidR="00EF2BDC" w:rsidDel="00DB19EE">
            <w:rPr>
              <w:rFonts w:ascii="Times New Roman" w:hAnsi="Times New Roman" w:cs="Times New Roman"/>
              <w:sz w:val="24"/>
              <w:szCs w:val="24"/>
            </w:rPr>
            <w:delText xml:space="preserve"> </w:delText>
          </w:r>
          <w:r w:rsidR="00EF2BDC" w:rsidRPr="00EF75E2" w:rsidDel="00DB19EE">
            <w:rPr>
              <w:rFonts w:ascii="Times New Roman" w:hAnsi="Times New Roman" w:cs="Times New Roman"/>
              <w:sz w:val="24"/>
              <w:szCs w:val="24"/>
            </w:rPr>
            <w:delText>separately absolute number of T</w:delText>
          </w:r>
          <w:r w:rsidR="00EF2BDC" w:rsidDel="00DB19EE">
            <w:rPr>
              <w:rFonts w:ascii="Times New Roman" w:hAnsi="Times New Roman" w:cs="Times New Roman"/>
              <w:sz w:val="24"/>
              <w:szCs w:val="24"/>
            </w:rPr>
            <w:delText>H</w:delText>
          </w:r>
          <w:r w:rsidR="00EF2BDC" w:rsidRPr="00EF75E2" w:rsidDel="00DB19EE">
            <w:rPr>
              <w:rFonts w:ascii="Times New Roman" w:hAnsi="Times New Roman" w:cs="Times New Roman"/>
              <w:sz w:val="24"/>
              <w:szCs w:val="24"/>
            </w:rPr>
            <w:delText xml:space="preserve"> cell</w:delText>
          </w:r>
          <w:r w:rsidR="00EF2BDC" w:rsidDel="00DB19EE">
            <w:rPr>
              <w:rFonts w:ascii="Times New Roman" w:hAnsi="Times New Roman" w:cs="Times New Roman"/>
              <w:sz w:val="24"/>
              <w:szCs w:val="24"/>
            </w:rPr>
            <w:delText>(HR:11.13,95%CI:1.84-17.17,</w:delText>
          </w:r>
          <w:r w:rsidR="00EF2BDC" w:rsidRPr="0094134F" w:rsidDel="00DB19EE">
            <w:rPr>
              <w:rFonts w:ascii="Times New Roman" w:hAnsi="Times New Roman" w:cs="Times New Roman"/>
              <w:sz w:val="24"/>
              <w:szCs w:val="24"/>
              <w:rPrChange w:id="1836" w:author="cc" w:date="2021-03-12T14:53:00Z">
                <w:rPr>
                  <w:rFonts w:ascii="Times New Roman" w:hAnsi="Times New Roman" w:cs="Times New Roman"/>
                  <w:i/>
                  <w:iCs/>
                  <w:sz w:val="24"/>
                  <w:szCs w:val="24"/>
                </w:rPr>
              </w:rPrChange>
            </w:rPr>
            <w:delText xml:space="preserve"> p</w:delText>
          </w:r>
          <w:r w:rsidR="00EF2BDC" w:rsidDel="00DB19EE">
            <w:rPr>
              <w:rFonts w:ascii="Times New Roman" w:hAnsi="Times New Roman" w:cs="Times New Roman"/>
              <w:sz w:val="24"/>
              <w:szCs w:val="24"/>
            </w:rPr>
            <w:delText xml:space="preserve"> =0.01)</w:delText>
          </w:r>
          <w:r w:rsidR="00EF2BDC" w:rsidRPr="00EF75E2" w:rsidDel="00DB19EE">
            <w:rPr>
              <w:rFonts w:ascii="Times New Roman" w:hAnsi="Times New Roman" w:cs="Times New Roman"/>
              <w:sz w:val="24"/>
              <w:szCs w:val="24"/>
            </w:rPr>
            <w:delText>, absolute number of naive CD8</w:delText>
          </w:r>
          <w:r w:rsidR="00EF2BDC" w:rsidRPr="0094134F" w:rsidDel="00DB19EE">
            <w:rPr>
              <w:rFonts w:ascii="Times New Roman" w:hAnsi="Times New Roman" w:cs="Times New Roman"/>
              <w:sz w:val="24"/>
              <w:szCs w:val="24"/>
              <w:rPrChange w:id="1837" w:author="cc" w:date="2021-03-12T14:53:00Z">
                <w:rPr>
                  <w:rFonts w:ascii="Times New Roman" w:hAnsi="Times New Roman" w:cs="Times New Roman"/>
                  <w:sz w:val="24"/>
                  <w:szCs w:val="24"/>
                  <w:vertAlign w:val="superscript"/>
                </w:rPr>
              </w:rPrChange>
            </w:rPr>
            <w:delText>+</w:delText>
          </w:r>
          <w:r w:rsidR="00EF2BDC" w:rsidRPr="00EF75E2" w:rsidDel="00DB19EE">
            <w:rPr>
              <w:rFonts w:ascii="Times New Roman" w:hAnsi="Times New Roman" w:cs="Times New Roman"/>
              <w:sz w:val="24"/>
              <w:szCs w:val="24"/>
            </w:rPr>
            <w:delText xml:space="preserve"> T cell</w:delText>
          </w:r>
          <w:r w:rsidR="00EF2BDC" w:rsidDel="00DB19EE">
            <w:rPr>
              <w:rFonts w:ascii="Times New Roman" w:hAnsi="Times New Roman" w:cs="Times New Roman"/>
              <w:sz w:val="24"/>
              <w:szCs w:val="24"/>
            </w:rPr>
            <w:delText>(HR:1.31,95%</w:delText>
          </w:r>
        </w:del>
      </w:ins>
      <w:ins w:id="1838" w:author="cc" w:date="2021-03-19T21:23:00Z">
        <w:del w:id="1839" w:author="CYR" w:date="2021-04-09T14:16:00Z">
          <w:r w:rsidR="00F81641" w:rsidDel="00DB19EE">
            <w:rPr>
              <w:rFonts w:ascii="Times New Roman" w:hAnsi="Times New Roman" w:cs="Times New Roman"/>
              <w:sz w:val="24"/>
              <w:szCs w:val="24"/>
            </w:rPr>
            <w:delText xml:space="preserve"> </w:delText>
          </w:r>
        </w:del>
      </w:ins>
      <w:ins w:id="1840" w:author="cc" w:date="2021-01-21T16:36:00Z">
        <w:del w:id="1841" w:author="CYR" w:date="2021-04-09T14:16:00Z">
          <w:r w:rsidR="00EF2BDC" w:rsidDel="00DB19EE">
            <w:rPr>
              <w:rFonts w:ascii="Times New Roman" w:hAnsi="Times New Roman" w:cs="Times New Roman"/>
              <w:sz w:val="24"/>
              <w:szCs w:val="24"/>
            </w:rPr>
            <w:delText>CI:1.02-1.66,</w:delText>
          </w:r>
          <w:r w:rsidR="00EF2BDC" w:rsidRPr="0094134F" w:rsidDel="00DB19EE">
            <w:rPr>
              <w:rFonts w:ascii="Times New Roman" w:hAnsi="Times New Roman" w:cs="Times New Roman"/>
              <w:sz w:val="24"/>
              <w:szCs w:val="24"/>
              <w:rPrChange w:id="1842" w:author="cc" w:date="2021-03-12T14:53:00Z">
                <w:rPr>
                  <w:rFonts w:ascii="Times New Roman" w:hAnsi="Times New Roman" w:cs="Times New Roman"/>
                  <w:i/>
                  <w:iCs/>
                  <w:sz w:val="24"/>
                  <w:szCs w:val="24"/>
                </w:rPr>
              </w:rPrChange>
            </w:rPr>
            <w:delText xml:space="preserve"> p</w:delText>
          </w:r>
          <w:r w:rsidR="00EF2BDC" w:rsidDel="00DB19EE">
            <w:rPr>
              <w:rFonts w:ascii="Times New Roman" w:hAnsi="Times New Roman" w:cs="Times New Roman"/>
              <w:sz w:val="24"/>
              <w:szCs w:val="24"/>
            </w:rPr>
            <w:delText xml:space="preserve"> =0.03)</w:delText>
          </w:r>
          <w:r w:rsidR="00EF2BDC" w:rsidRPr="00EF75E2" w:rsidDel="00DB19EE">
            <w:rPr>
              <w:rFonts w:ascii="Times New Roman" w:hAnsi="Times New Roman" w:cs="Times New Roman"/>
              <w:sz w:val="24"/>
              <w:szCs w:val="24"/>
            </w:rPr>
            <w:delText>, absolute number of CD16</w:delText>
          </w:r>
          <w:r w:rsidR="00EF2BDC" w:rsidRPr="0094134F" w:rsidDel="00DB19EE">
            <w:rPr>
              <w:rFonts w:ascii="Times New Roman" w:hAnsi="Times New Roman" w:cs="Times New Roman"/>
              <w:sz w:val="24"/>
              <w:szCs w:val="24"/>
              <w:rPrChange w:id="1843" w:author="cc" w:date="2021-03-12T14:53:00Z">
                <w:rPr>
                  <w:rFonts w:ascii="Times New Roman" w:hAnsi="Times New Roman" w:cs="Times New Roman"/>
                  <w:sz w:val="24"/>
                  <w:szCs w:val="24"/>
                  <w:vertAlign w:val="superscript"/>
                </w:rPr>
              </w:rPrChange>
            </w:rPr>
            <w:delText>+</w:delText>
          </w:r>
          <w:r w:rsidR="00EF2BDC" w:rsidRPr="00EF75E2" w:rsidDel="00DB19EE">
            <w:rPr>
              <w:rFonts w:ascii="Times New Roman" w:hAnsi="Times New Roman" w:cs="Times New Roman"/>
              <w:sz w:val="24"/>
              <w:szCs w:val="24"/>
            </w:rPr>
            <w:delText xml:space="preserve"> NK cells</w:delText>
          </w:r>
          <w:r w:rsidR="00EF2BDC" w:rsidDel="00DB19EE">
            <w:rPr>
              <w:rFonts w:ascii="Times New Roman" w:hAnsi="Times New Roman" w:cs="Times New Roman"/>
              <w:sz w:val="24"/>
              <w:szCs w:val="24"/>
            </w:rPr>
            <w:delText>(HR:13.0,95%</w:delText>
          </w:r>
        </w:del>
      </w:ins>
      <w:ins w:id="1844" w:author="cc" w:date="2021-03-19T21:23:00Z">
        <w:del w:id="1845" w:author="CYR" w:date="2021-04-09T14:16:00Z">
          <w:r w:rsidR="00F81641" w:rsidDel="00DB19EE">
            <w:rPr>
              <w:rFonts w:ascii="Times New Roman" w:hAnsi="Times New Roman" w:cs="Times New Roman"/>
              <w:sz w:val="24"/>
              <w:szCs w:val="24"/>
            </w:rPr>
            <w:delText xml:space="preserve"> </w:delText>
          </w:r>
        </w:del>
      </w:ins>
      <w:ins w:id="1846" w:author="cc" w:date="2021-01-21T16:36:00Z">
        <w:del w:id="1847" w:author="CYR" w:date="2021-04-09T14:16:00Z">
          <w:r w:rsidR="00EF2BDC" w:rsidDel="00DB19EE">
            <w:rPr>
              <w:rFonts w:ascii="Times New Roman" w:hAnsi="Times New Roman" w:cs="Times New Roman"/>
              <w:sz w:val="24"/>
              <w:szCs w:val="24"/>
            </w:rPr>
            <w:delText>CI:6.00-18.98,</w:delText>
          </w:r>
          <w:r w:rsidR="00EF2BDC" w:rsidRPr="0094134F" w:rsidDel="00DB19EE">
            <w:rPr>
              <w:rFonts w:ascii="Times New Roman" w:hAnsi="Times New Roman" w:cs="Times New Roman"/>
              <w:sz w:val="24"/>
              <w:szCs w:val="24"/>
              <w:rPrChange w:id="1848" w:author="cc" w:date="2021-03-12T14:53:00Z">
                <w:rPr>
                  <w:rFonts w:ascii="Times New Roman" w:hAnsi="Times New Roman" w:cs="Times New Roman"/>
                  <w:i/>
                  <w:iCs/>
                  <w:sz w:val="24"/>
                  <w:szCs w:val="24"/>
                </w:rPr>
              </w:rPrChange>
            </w:rPr>
            <w:delText xml:space="preserve"> p</w:delText>
          </w:r>
          <w:r w:rsidR="00EF2BDC" w:rsidDel="00DB19EE">
            <w:rPr>
              <w:rFonts w:ascii="Times New Roman" w:hAnsi="Times New Roman" w:cs="Times New Roman"/>
              <w:sz w:val="24"/>
              <w:szCs w:val="24"/>
            </w:rPr>
            <w:delText xml:space="preserve"> =0.01)</w:delText>
          </w:r>
          <w:r w:rsidR="00EF2BDC" w:rsidRPr="00EF75E2" w:rsidDel="00DB19EE">
            <w:rPr>
              <w:rFonts w:ascii="Times New Roman" w:hAnsi="Times New Roman" w:cs="Times New Roman"/>
              <w:sz w:val="24"/>
              <w:szCs w:val="24"/>
            </w:rPr>
            <w:delText>, absolute number of CD16</w:delText>
          </w:r>
          <w:r w:rsidR="00EF2BDC" w:rsidRPr="00F81641" w:rsidDel="00DB19EE">
            <w:rPr>
              <w:rFonts w:ascii="Times New Roman" w:hAnsi="Times New Roman" w:cs="Times New Roman"/>
              <w:sz w:val="24"/>
              <w:szCs w:val="24"/>
              <w:vertAlign w:val="superscript"/>
            </w:rPr>
            <w:delText>-</w:delText>
          </w:r>
          <w:r w:rsidR="00EF2BDC" w:rsidRPr="00EF75E2" w:rsidDel="00DB19EE">
            <w:rPr>
              <w:rFonts w:ascii="Times New Roman" w:hAnsi="Times New Roman" w:cs="Times New Roman"/>
              <w:sz w:val="24"/>
              <w:szCs w:val="24"/>
            </w:rPr>
            <w:delText xml:space="preserve"> NK cells</w:delText>
          </w:r>
          <w:r w:rsidR="00EF2BDC" w:rsidDel="00DB19EE">
            <w:rPr>
              <w:rFonts w:ascii="Times New Roman" w:hAnsi="Times New Roman" w:cs="Times New Roman"/>
              <w:sz w:val="24"/>
              <w:szCs w:val="24"/>
            </w:rPr>
            <w:delText>(HR:11.01,95%</w:delText>
          </w:r>
        </w:del>
      </w:ins>
      <w:ins w:id="1849" w:author="cc" w:date="2021-03-19T21:23:00Z">
        <w:del w:id="1850" w:author="CYR" w:date="2021-04-09T14:16:00Z">
          <w:r w:rsidR="00F81641" w:rsidDel="00DB19EE">
            <w:rPr>
              <w:rFonts w:ascii="Times New Roman" w:hAnsi="Times New Roman" w:cs="Times New Roman"/>
              <w:sz w:val="24"/>
              <w:szCs w:val="24"/>
            </w:rPr>
            <w:delText xml:space="preserve"> </w:delText>
          </w:r>
        </w:del>
      </w:ins>
      <w:ins w:id="1851" w:author="cc" w:date="2021-01-21T16:36:00Z">
        <w:del w:id="1852" w:author="CYR" w:date="2021-04-09T14:16:00Z">
          <w:r w:rsidR="00EF2BDC" w:rsidDel="00DB19EE">
            <w:rPr>
              <w:rFonts w:ascii="Times New Roman" w:hAnsi="Times New Roman" w:cs="Times New Roman"/>
              <w:sz w:val="24"/>
              <w:szCs w:val="24"/>
            </w:rPr>
            <w:delText>CI:1.90-13.64,</w:delText>
          </w:r>
          <w:r w:rsidR="00EF2BDC" w:rsidRPr="0094134F" w:rsidDel="00DB19EE">
            <w:rPr>
              <w:rFonts w:ascii="Times New Roman" w:hAnsi="Times New Roman" w:cs="Times New Roman"/>
              <w:sz w:val="24"/>
              <w:szCs w:val="24"/>
              <w:rPrChange w:id="1853" w:author="cc" w:date="2021-03-12T14:53:00Z">
                <w:rPr>
                  <w:rFonts w:ascii="Times New Roman" w:hAnsi="Times New Roman" w:cs="Times New Roman"/>
                  <w:i/>
                  <w:iCs/>
                  <w:sz w:val="24"/>
                  <w:szCs w:val="24"/>
                </w:rPr>
              </w:rPrChange>
            </w:rPr>
            <w:delText xml:space="preserve"> p</w:delText>
          </w:r>
          <w:r w:rsidR="00EF2BDC" w:rsidDel="00DB19EE">
            <w:rPr>
              <w:rFonts w:ascii="Times New Roman" w:hAnsi="Times New Roman" w:cs="Times New Roman"/>
              <w:sz w:val="24"/>
              <w:szCs w:val="24"/>
            </w:rPr>
            <w:delText xml:space="preserve"> =0.01)</w:delText>
          </w:r>
          <w:r w:rsidR="00EF2BDC" w:rsidRPr="00EF75E2" w:rsidDel="00DB19EE">
            <w:rPr>
              <w:rFonts w:ascii="Times New Roman" w:hAnsi="Times New Roman" w:cs="Times New Roman"/>
              <w:sz w:val="24"/>
              <w:szCs w:val="24"/>
            </w:rPr>
            <w:delText>, the percentage of effector CD4</w:delText>
          </w:r>
          <w:r w:rsidR="00EF2BDC" w:rsidRPr="0094134F" w:rsidDel="00DB19EE">
            <w:rPr>
              <w:rFonts w:ascii="Times New Roman" w:hAnsi="Times New Roman" w:cs="Times New Roman"/>
              <w:sz w:val="24"/>
              <w:szCs w:val="24"/>
              <w:rPrChange w:id="1854" w:author="cc" w:date="2021-03-12T14:53:00Z">
                <w:rPr>
                  <w:rFonts w:ascii="Times New Roman" w:hAnsi="Times New Roman" w:cs="Times New Roman"/>
                  <w:sz w:val="24"/>
                  <w:szCs w:val="24"/>
                  <w:vertAlign w:val="superscript"/>
                </w:rPr>
              </w:rPrChange>
            </w:rPr>
            <w:delText>+</w:delText>
          </w:r>
          <w:r w:rsidR="00EF2BDC" w:rsidRPr="00EF75E2" w:rsidDel="00DB19EE">
            <w:rPr>
              <w:rFonts w:ascii="Times New Roman" w:hAnsi="Times New Roman" w:cs="Times New Roman"/>
              <w:sz w:val="24"/>
              <w:szCs w:val="24"/>
            </w:rPr>
            <w:delText xml:space="preserve"> T cell</w:delText>
          </w:r>
          <w:r w:rsidR="00EF2BDC" w:rsidDel="00DB19EE">
            <w:rPr>
              <w:rFonts w:ascii="Times New Roman" w:hAnsi="Times New Roman" w:cs="Times New Roman"/>
              <w:sz w:val="24"/>
              <w:szCs w:val="24"/>
            </w:rPr>
            <w:delText>(HR:1.21,95%</w:delText>
          </w:r>
        </w:del>
      </w:ins>
      <w:ins w:id="1855" w:author="cc" w:date="2021-03-19T21:23:00Z">
        <w:del w:id="1856" w:author="CYR" w:date="2021-04-09T14:16:00Z">
          <w:r w:rsidR="00F81641" w:rsidDel="00DB19EE">
            <w:rPr>
              <w:rFonts w:ascii="Times New Roman" w:hAnsi="Times New Roman" w:cs="Times New Roman"/>
              <w:sz w:val="24"/>
              <w:szCs w:val="24"/>
            </w:rPr>
            <w:delText xml:space="preserve"> </w:delText>
          </w:r>
        </w:del>
      </w:ins>
      <w:ins w:id="1857" w:author="cc" w:date="2021-01-21T16:36:00Z">
        <w:del w:id="1858" w:author="CYR" w:date="2021-04-09T14:16:00Z">
          <w:r w:rsidR="00EF2BDC" w:rsidDel="00DB19EE">
            <w:rPr>
              <w:rFonts w:ascii="Times New Roman" w:hAnsi="Times New Roman" w:cs="Times New Roman"/>
              <w:sz w:val="24"/>
              <w:szCs w:val="24"/>
            </w:rPr>
            <w:delText>CI:1.02-1.40,</w:delText>
          </w:r>
          <w:r w:rsidR="00EF2BDC" w:rsidRPr="0094134F" w:rsidDel="00DB19EE">
            <w:rPr>
              <w:rFonts w:ascii="Times New Roman" w:hAnsi="Times New Roman" w:cs="Times New Roman"/>
              <w:sz w:val="24"/>
              <w:szCs w:val="24"/>
              <w:rPrChange w:id="1859" w:author="cc" w:date="2021-03-12T14:53:00Z">
                <w:rPr>
                  <w:rFonts w:ascii="Times New Roman" w:hAnsi="Times New Roman" w:cs="Times New Roman"/>
                  <w:i/>
                  <w:iCs/>
                  <w:sz w:val="24"/>
                  <w:szCs w:val="24"/>
                </w:rPr>
              </w:rPrChange>
            </w:rPr>
            <w:delText xml:space="preserve"> p</w:delText>
          </w:r>
          <w:r w:rsidR="00EF2BDC" w:rsidDel="00DB19EE">
            <w:rPr>
              <w:rFonts w:ascii="Times New Roman" w:hAnsi="Times New Roman" w:cs="Times New Roman"/>
              <w:sz w:val="24"/>
              <w:szCs w:val="24"/>
            </w:rPr>
            <w:delText xml:space="preserve"> =0.02)</w:delText>
          </w:r>
          <w:r w:rsidR="00EF2BDC" w:rsidRPr="00EF75E2" w:rsidDel="00DB19EE">
            <w:rPr>
              <w:rFonts w:ascii="Times New Roman" w:hAnsi="Times New Roman" w:cs="Times New Roman"/>
              <w:sz w:val="24"/>
              <w:szCs w:val="24"/>
            </w:rPr>
            <w:delText xml:space="preserve"> and the percentage of naive CD8</w:delText>
          </w:r>
          <w:r w:rsidR="00EF2BDC" w:rsidRPr="0094134F" w:rsidDel="00DB19EE">
            <w:rPr>
              <w:rFonts w:ascii="Times New Roman" w:hAnsi="Times New Roman" w:cs="Times New Roman"/>
              <w:sz w:val="24"/>
              <w:szCs w:val="24"/>
              <w:rPrChange w:id="1860" w:author="cc" w:date="2021-03-12T14:53:00Z">
                <w:rPr>
                  <w:rFonts w:ascii="Times New Roman" w:hAnsi="Times New Roman" w:cs="Times New Roman"/>
                  <w:sz w:val="24"/>
                  <w:szCs w:val="24"/>
                  <w:vertAlign w:val="superscript"/>
                </w:rPr>
              </w:rPrChange>
            </w:rPr>
            <w:delText>+</w:delText>
          </w:r>
          <w:r w:rsidR="00EF2BDC" w:rsidRPr="00EF75E2" w:rsidDel="00DB19EE">
            <w:rPr>
              <w:rFonts w:ascii="Times New Roman" w:hAnsi="Times New Roman" w:cs="Times New Roman"/>
              <w:sz w:val="24"/>
              <w:szCs w:val="24"/>
            </w:rPr>
            <w:delText xml:space="preserve"> T cell</w:delText>
          </w:r>
          <w:r w:rsidR="00EF2BDC" w:rsidDel="00DB19EE">
            <w:rPr>
              <w:rFonts w:ascii="Times New Roman" w:hAnsi="Times New Roman" w:cs="Times New Roman"/>
              <w:sz w:val="24"/>
              <w:szCs w:val="24"/>
            </w:rPr>
            <w:delText>(HR:1.09,95%</w:delText>
          </w:r>
        </w:del>
      </w:ins>
      <w:ins w:id="1861" w:author="cc" w:date="2021-03-19T21:23:00Z">
        <w:del w:id="1862" w:author="CYR" w:date="2021-04-09T14:16:00Z">
          <w:r w:rsidR="00F81641" w:rsidDel="00DB19EE">
            <w:rPr>
              <w:rFonts w:ascii="Times New Roman" w:hAnsi="Times New Roman" w:cs="Times New Roman"/>
              <w:sz w:val="24"/>
              <w:szCs w:val="24"/>
            </w:rPr>
            <w:delText xml:space="preserve"> </w:delText>
          </w:r>
        </w:del>
      </w:ins>
      <w:ins w:id="1863" w:author="cc" w:date="2021-01-21T16:36:00Z">
        <w:del w:id="1864" w:author="CYR" w:date="2021-04-09T14:16:00Z">
          <w:r w:rsidR="00EF2BDC" w:rsidDel="00DB19EE">
            <w:rPr>
              <w:rFonts w:ascii="Times New Roman" w:hAnsi="Times New Roman" w:cs="Times New Roman"/>
              <w:sz w:val="24"/>
              <w:szCs w:val="24"/>
            </w:rPr>
            <w:delText>CI:1.03-1.38,</w:delText>
          </w:r>
          <w:r w:rsidR="00EF2BDC" w:rsidRPr="0094134F" w:rsidDel="00DB19EE">
            <w:rPr>
              <w:rFonts w:ascii="Times New Roman" w:hAnsi="Times New Roman" w:cs="Times New Roman"/>
              <w:sz w:val="24"/>
              <w:szCs w:val="24"/>
              <w:rPrChange w:id="1865" w:author="cc" w:date="2021-03-12T14:53:00Z">
                <w:rPr>
                  <w:rFonts w:ascii="Times New Roman" w:hAnsi="Times New Roman" w:cs="Times New Roman"/>
                  <w:i/>
                  <w:iCs/>
                  <w:sz w:val="24"/>
                  <w:szCs w:val="24"/>
                </w:rPr>
              </w:rPrChange>
            </w:rPr>
            <w:delText xml:space="preserve"> p</w:delText>
          </w:r>
          <w:r w:rsidR="00EF2BDC" w:rsidDel="00DB19EE">
            <w:rPr>
              <w:rFonts w:ascii="Times New Roman" w:hAnsi="Times New Roman" w:cs="Times New Roman"/>
              <w:sz w:val="24"/>
              <w:szCs w:val="24"/>
            </w:rPr>
            <w:delText xml:space="preserve"> =0.01)</w:delText>
          </w:r>
          <w:r w:rsidR="00EF2BDC" w:rsidRPr="00EF75E2" w:rsidDel="00DB19EE">
            <w:rPr>
              <w:rFonts w:ascii="Times New Roman" w:hAnsi="Times New Roman" w:cs="Times New Roman"/>
              <w:sz w:val="24"/>
              <w:szCs w:val="24"/>
            </w:rPr>
            <w:delText>.</w:delText>
          </w:r>
        </w:del>
      </w:ins>
      <w:del w:id="1866" w:author="CYR" w:date="2021-04-09T14:16:00Z">
        <w:r w:rsidR="003C0E66" w:rsidDel="00DB19EE">
          <w:rPr>
            <w:rFonts w:ascii="Times New Roman" w:hAnsi="Times New Roman" w:cs="Times New Roman"/>
            <w:sz w:val="24"/>
            <w:szCs w:val="24"/>
          </w:rPr>
          <w:delText>Significantly, and absolute number of CD16</w:delText>
        </w:r>
        <w:r w:rsidR="003C0E66" w:rsidRPr="0094134F" w:rsidDel="00DB19EE">
          <w:rPr>
            <w:rFonts w:ascii="Times New Roman" w:hAnsi="Times New Roman" w:cs="Times New Roman"/>
            <w:sz w:val="24"/>
            <w:szCs w:val="24"/>
            <w:rPrChange w:id="1867" w:author="cc" w:date="2021-03-12T14:53:00Z">
              <w:rPr>
                <w:rFonts w:ascii="Times New Roman" w:hAnsi="Times New Roman" w:cs="Times New Roman"/>
                <w:sz w:val="24"/>
                <w:szCs w:val="24"/>
                <w:vertAlign w:val="superscript"/>
              </w:rPr>
            </w:rPrChange>
          </w:rPr>
          <w:delText>+</w:delText>
        </w:r>
        <w:r w:rsidR="003C0E66" w:rsidDel="00DB19EE">
          <w:rPr>
            <w:rFonts w:ascii="Times New Roman" w:hAnsi="Times New Roman" w:cs="Times New Roman"/>
            <w:sz w:val="24"/>
            <w:szCs w:val="24"/>
          </w:rPr>
          <w:delText xml:space="preserve"> NK cells had the most important effects (HR = 13). In </w:delText>
        </w:r>
      </w:del>
      <w:del w:id="1868" w:author="CYR" w:date="2020-12-10T10:24:00Z">
        <w:r w:rsidR="003C0E66">
          <w:rPr>
            <w:rFonts w:ascii="Times New Roman" w:hAnsi="Times New Roman" w:cs="Times New Roman"/>
            <w:sz w:val="24"/>
            <w:szCs w:val="24"/>
          </w:rPr>
          <w:delText>contrast, there are 7 immunophenotypes indicators could decrease survival risk, separately absolute number of total T cell, absolute number of naive CD4</w:delText>
        </w:r>
        <w:r w:rsidR="003C0E66" w:rsidRPr="0094134F">
          <w:rPr>
            <w:rFonts w:ascii="Times New Roman" w:hAnsi="Times New Roman" w:cs="Times New Roman"/>
            <w:sz w:val="24"/>
            <w:szCs w:val="24"/>
            <w:rPrChange w:id="1869" w:author="cc" w:date="2021-03-12T14:53:00Z">
              <w:rPr>
                <w:rFonts w:ascii="Times New Roman" w:hAnsi="Times New Roman" w:cs="Times New Roman"/>
                <w:sz w:val="24"/>
                <w:szCs w:val="24"/>
                <w:vertAlign w:val="superscript"/>
              </w:rPr>
            </w:rPrChange>
          </w:rPr>
          <w:delText>+</w:delText>
        </w:r>
        <w:r w:rsidR="003C0E66">
          <w:rPr>
            <w:rFonts w:ascii="Times New Roman" w:hAnsi="Times New Roman" w:cs="Times New Roman"/>
            <w:sz w:val="24"/>
            <w:szCs w:val="24"/>
          </w:rPr>
          <w:delText xml:space="preserve"> T cell, absolute number of central memory CD4</w:delText>
        </w:r>
        <w:r w:rsidR="003C0E66" w:rsidRPr="0094134F">
          <w:rPr>
            <w:rFonts w:ascii="Times New Roman" w:hAnsi="Times New Roman" w:cs="Times New Roman"/>
            <w:sz w:val="24"/>
            <w:szCs w:val="24"/>
            <w:rPrChange w:id="1870" w:author="cc" w:date="2021-03-12T14:53:00Z">
              <w:rPr>
                <w:rFonts w:ascii="Times New Roman" w:hAnsi="Times New Roman" w:cs="Times New Roman"/>
                <w:sz w:val="24"/>
                <w:szCs w:val="24"/>
                <w:vertAlign w:val="superscript"/>
              </w:rPr>
            </w:rPrChange>
          </w:rPr>
          <w:delText>+</w:delText>
        </w:r>
        <w:r w:rsidR="003C0E66">
          <w:rPr>
            <w:rFonts w:ascii="Times New Roman" w:hAnsi="Times New Roman" w:cs="Times New Roman"/>
            <w:sz w:val="24"/>
            <w:szCs w:val="24"/>
          </w:rPr>
          <w:delText xml:space="preserve"> T cell, absolute number of effector memory CD4</w:delText>
        </w:r>
        <w:r w:rsidR="003C0E66" w:rsidRPr="0094134F">
          <w:rPr>
            <w:rFonts w:ascii="Times New Roman" w:hAnsi="Times New Roman" w:cs="Times New Roman"/>
            <w:sz w:val="24"/>
            <w:szCs w:val="24"/>
            <w:rPrChange w:id="1871" w:author="cc" w:date="2021-03-12T14:53:00Z">
              <w:rPr>
                <w:rFonts w:ascii="Times New Roman" w:hAnsi="Times New Roman" w:cs="Times New Roman"/>
                <w:sz w:val="24"/>
                <w:szCs w:val="24"/>
                <w:vertAlign w:val="superscript"/>
              </w:rPr>
            </w:rPrChange>
          </w:rPr>
          <w:delText>+</w:delText>
        </w:r>
        <w:r w:rsidR="003C0E66">
          <w:rPr>
            <w:rFonts w:ascii="Times New Roman" w:hAnsi="Times New Roman" w:cs="Times New Roman"/>
            <w:sz w:val="24"/>
            <w:szCs w:val="24"/>
          </w:rPr>
          <w:delText xml:space="preserve"> T cell, absolute number of plasmablast, absolute number of CD56</w:delText>
        </w:r>
        <w:r w:rsidR="003C0E66" w:rsidRPr="0094134F">
          <w:rPr>
            <w:rFonts w:ascii="Times New Roman" w:hAnsi="Times New Roman" w:cs="Times New Roman"/>
            <w:sz w:val="24"/>
            <w:szCs w:val="24"/>
            <w:rPrChange w:id="1872" w:author="cc" w:date="2021-03-12T14:53:00Z">
              <w:rPr>
                <w:rFonts w:ascii="Times New Roman" w:hAnsi="Times New Roman" w:cs="Times New Roman"/>
                <w:sz w:val="24"/>
                <w:szCs w:val="24"/>
                <w:vertAlign w:val="superscript"/>
              </w:rPr>
            </w:rPrChange>
          </w:rPr>
          <w:delText>high</w:delText>
        </w:r>
        <w:r w:rsidR="003C0E66">
          <w:rPr>
            <w:rFonts w:ascii="Times New Roman" w:hAnsi="Times New Roman" w:cs="Times New Roman"/>
            <w:sz w:val="24"/>
            <w:szCs w:val="24"/>
          </w:rPr>
          <w:delText xml:space="preserve"> NK cells and the percentage of classic monocyte in which absolute number of CD16</w:delText>
        </w:r>
        <w:r w:rsidR="003C0E66" w:rsidRPr="0094134F">
          <w:rPr>
            <w:rFonts w:ascii="Times New Roman" w:hAnsi="Times New Roman" w:cs="Times New Roman"/>
            <w:sz w:val="24"/>
            <w:szCs w:val="24"/>
            <w:rPrChange w:id="1873" w:author="cc" w:date="2021-03-12T14:53:00Z">
              <w:rPr>
                <w:rFonts w:ascii="Times New Roman" w:hAnsi="Times New Roman" w:cs="Times New Roman"/>
                <w:sz w:val="24"/>
                <w:szCs w:val="24"/>
                <w:vertAlign w:val="superscript"/>
              </w:rPr>
            </w:rPrChange>
          </w:rPr>
          <w:delText>+</w:delText>
        </w:r>
        <w:r w:rsidR="003C0E66">
          <w:rPr>
            <w:rFonts w:ascii="Times New Roman" w:hAnsi="Times New Roman" w:cs="Times New Roman"/>
            <w:sz w:val="24"/>
            <w:szCs w:val="24"/>
          </w:rPr>
          <w:delText xml:space="preserve"> NK cells had the most important effects (HR = 0.22).</w:delText>
        </w:r>
      </w:del>
    </w:p>
    <w:p w14:paraId="2EEA22EA" w14:textId="77777777" w:rsidR="003F54C0" w:rsidDel="003F0F3D" w:rsidRDefault="003F54C0">
      <w:pPr>
        <w:pStyle w:val="af3"/>
        <w:widowControl/>
        <w:spacing w:line="360" w:lineRule="auto"/>
        <w:ind w:firstLineChars="0" w:firstLine="0"/>
        <w:rPr>
          <w:ins w:id="1874" w:author="Guobo Chen" w:date="2020-11-12T21:43:00Z"/>
          <w:del w:id="1875" w:author="CYR" w:date="2021-04-09T15:17:00Z"/>
          <w:rFonts w:ascii="Times New Roman" w:hAnsi="Times New Roman" w:cs="Times New Roman"/>
          <w:sz w:val="24"/>
          <w:szCs w:val="24"/>
        </w:rPr>
      </w:pPr>
    </w:p>
    <w:p w14:paraId="674A49F1" w14:textId="77777777" w:rsidR="003F54C0" w:rsidDel="003F0F3D" w:rsidRDefault="003F54C0">
      <w:pPr>
        <w:pStyle w:val="af3"/>
        <w:widowControl/>
        <w:spacing w:line="360" w:lineRule="auto"/>
        <w:ind w:firstLineChars="0" w:firstLine="0"/>
        <w:rPr>
          <w:del w:id="1876" w:author="CYR" w:date="2021-04-09T15:17:00Z"/>
          <w:rFonts w:ascii="Times New Roman" w:hAnsi="Times New Roman" w:cs="Times New Roman"/>
          <w:sz w:val="24"/>
          <w:szCs w:val="24"/>
        </w:rPr>
        <w:pPrChange w:id="1877" w:author="Guobo Chen" w:date="2020-11-12T21:43:00Z">
          <w:pPr>
            <w:pStyle w:val="af3"/>
            <w:widowControl/>
            <w:spacing w:after="100" w:line="480" w:lineRule="auto"/>
            <w:ind w:firstLineChars="0" w:firstLine="0"/>
          </w:pPr>
        </w:pPrChange>
      </w:pPr>
    </w:p>
    <w:p w14:paraId="280381B6" w14:textId="77777777" w:rsidR="003F54C0" w:rsidRPr="003F54C0" w:rsidRDefault="003C0E66">
      <w:pPr>
        <w:spacing w:line="360" w:lineRule="auto"/>
        <w:rPr>
          <w:rFonts w:ascii="Times New Roman" w:hAnsi="Times New Roman" w:cs="Times New Roman"/>
          <w:b/>
          <w:sz w:val="24"/>
          <w:szCs w:val="24"/>
          <w:rPrChange w:id="1878" w:author="Guobo Chen" w:date="2020-11-13T14:01:00Z">
            <w:rPr>
              <w:rFonts w:ascii="Times New Roman" w:hAnsi="Times New Roman" w:cs="Times New Roman"/>
              <w:b/>
              <w:sz w:val="30"/>
              <w:szCs w:val="30"/>
            </w:rPr>
          </w:rPrChange>
        </w:rPr>
        <w:pPrChange w:id="1879" w:author="CYR" w:date="2021-04-09T15:17:00Z">
          <w:pPr>
            <w:spacing w:line="480" w:lineRule="auto"/>
          </w:pPr>
        </w:pPrChange>
      </w:pPr>
      <w:del w:id="1880" w:author="Guobo Chen" w:date="2020-11-12T21:42:00Z">
        <w:r>
          <w:rPr>
            <w:rFonts w:ascii="Times New Roman" w:hAnsi="Times New Roman" w:cs="Times New Roman"/>
            <w:b/>
            <w:sz w:val="24"/>
            <w:szCs w:val="24"/>
            <w:rPrChange w:id="1881" w:author="Guobo Chen" w:date="2020-11-13T14:01:00Z">
              <w:rPr>
                <w:rFonts w:ascii="Times New Roman" w:hAnsi="Times New Roman" w:cs="Times New Roman"/>
                <w:b/>
                <w:sz w:val="30"/>
                <w:szCs w:val="30"/>
              </w:rPr>
            </w:rPrChange>
          </w:rPr>
          <w:delText>DISCUSSION</w:delText>
        </w:r>
      </w:del>
      <w:ins w:id="1882" w:author="Guobo Chen" w:date="2020-11-12T21:42:00Z">
        <w:r>
          <w:rPr>
            <w:rFonts w:ascii="Times New Roman" w:hAnsi="Times New Roman" w:cs="Times New Roman"/>
            <w:b/>
            <w:sz w:val="24"/>
            <w:szCs w:val="24"/>
            <w:rPrChange w:id="1883" w:author="Guobo Chen" w:date="2020-11-13T14:01:00Z">
              <w:rPr>
                <w:rFonts w:ascii="Times New Roman" w:hAnsi="Times New Roman" w:cs="Times New Roman"/>
                <w:b/>
                <w:sz w:val="30"/>
                <w:szCs w:val="30"/>
              </w:rPr>
            </w:rPrChange>
          </w:rPr>
          <w:t>Discussion</w:t>
        </w:r>
      </w:ins>
    </w:p>
    <w:p w14:paraId="2993F0D2" w14:textId="3FAAF6E3" w:rsidR="003F54C0" w:rsidRDefault="003C0E66">
      <w:pPr>
        <w:spacing w:line="360" w:lineRule="auto"/>
        <w:ind w:firstLineChars="200" w:firstLine="480"/>
        <w:rPr>
          <w:ins w:id="1884" w:author="Guobo Chen" w:date="2020-11-12T21:44:00Z"/>
          <w:rFonts w:ascii="Times New Roman" w:hAnsi="Times New Roman" w:cs="Times New Roman"/>
          <w:sz w:val="24"/>
          <w:szCs w:val="24"/>
        </w:rPr>
        <w:pPrChange w:id="1885" w:author="cc" w:date="2021-01-22T15:53:00Z">
          <w:pPr>
            <w:spacing w:line="360" w:lineRule="auto"/>
            <w:ind w:firstLineChars="100" w:firstLine="240"/>
          </w:pPr>
        </w:pPrChange>
      </w:pPr>
      <w:r>
        <w:rPr>
          <w:rFonts w:ascii="Times New Roman" w:hAnsi="Times New Roman" w:cs="Times New Roman"/>
          <w:sz w:val="24"/>
          <w:szCs w:val="24"/>
        </w:rPr>
        <w:t>It is</w:t>
      </w:r>
      <w:r>
        <w:rPr>
          <w:rFonts w:ascii="Times New Roman" w:hAnsi="Times New Roman" w:cs="Times New Roman" w:hint="eastAsia"/>
          <w:sz w:val="24"/>
          <w:szCs w:val="24"/>
        </w:rPr>
        <w:t xml:space="preserve"> </w:t>
      </w:r>
      <w:r>
        <w:rPr>
          <w:rFonts w:ascii="Times New Roman" w:hAnsi="Times New Roman" w:cs="Times New Roman"/>
          <w:sz w:val="24"/>
          <w:szCs w:val="24"/>
        </w:rPr>
        <w:t>well known that there is not only an immediate pro-inflammatory response to stroke, but also post-stroke immunosuppression responses.</w:t>
      </w:r>
      <w:r>
        <w:rPr>
          <w:rFonts w:ascii="Times New Roman" w:hAnsi="Times New Roman" w:cs="Times New Roman"/>
          <w:sz w:val="24"/>
          <w:szCs w:val="24"/>
        </w:rPr>
        <w:fldChar w:fldCharType="begin"/>
      </w:r>
      <w:r w:rsidR="003227B0">
        <w:rPr>
          <w:rFonts w:ascii="Times New Roman" w:hAnsi="Times New Roman" w:cs="Times New Roman"/>
          <w:sz w:val="24"/>
          <w:szCs w:val="24"/>
        </w:rPr>
        <w:instrText xml:space="preserve"> ADDIN EN.CITE &lt;EndNote&gt;&lt;Cite&gt;&lt;Author&gt;Dirnagl&lt;/Author&gt;&lt;Year&gt;2007&lt;/Year&gt;&lt;RecNum&gt;374&lt;/RecNum&gt;&lt;DisplayText&gt;&lt;style face="superscript"&gt;12,13&lt;/style&gt;&lt;/DisplayText&gt;&lt;record&gt;&lt;rec-number&gt;374&lt;/rec-number&gt;&lt;foreign-keys&gt;&lt;key app="EN" db-id="xrv2waxvovvxtseasewpdxzof500szeefx0f" timestamp="1599749508"&gt;374&lt;/key&gt;&lt;/foreign-keys&gt;&lt;ref-type name="Journal Article"&gt;17&lt;/ref-type&gt;&lt;contributors&gt;&lt;authors&gt;&lt;author&gt;Dirnagl, Ulrich&lt;/author&gt;&lt;author&gt;Klehmet, Juliane&lt;/author&gt;&lt;author&gt;Braun, Johann S&lt;/author&gt;&lt;author&gt;Harms, Hendrik&lt;/author&gt;&lt;author&gt;Meisel, Andreas&lt;/author&gt;&lt;/authors&gt;&lt;/contributors&gt;&lt;titles&gt;&lt;title&gt;Stroke-induced immunodepression: experimental evidence and clinical relevance&lt;/title&gt;&lt;secondary-title&gt;Stroke&lt;/secondary-title&gt;&lt;/titles&gt;&lt;periodical&gt;&lt;full-title&gt;Stroke&lt;/full-title&gt;&lt;/periodical&gt;&lt;pages&gt;770-773&lt;/pages&gt;&lt;volume&gt;38&lt;/volume&gt;&lt;number&gt;2 Suppl&lt;/number&gt;&lt;dates&gt;&lt;year&gt;2007&lt;/year&gt;&lt;/dates&gt;&lt;urls&gt;&lt;/urls&gt;&lt;/record&gt;&lt;/Cite&gt;&lt;Cite&gt;&lt;Author&gt;Iadecola&lt;/Author&gt;&lt;Year&gt;2012&lt;/Year&gt;&lt;RecNum&gt;373&lt;/RecNum&gt;&lt;record&gt;&lt;rec-number&gt;373&lt;/rec-number&gt;&lt;foreign-keys&gt;&lt;key app="EN" db-id="xrv2waxvovvxtseasewpdxzof500szeefx0f" timestamp="1599749302"&gt;373&lt;/key&gt;&lt;/foreign-keys&gt;&lt;ref-type name="Journal Article"&gt;17&lt;/ref-type&gt;&lt;contributors&gt;&lt;authors&gt;&lt;author&gt;Iadecola, Costantino&lt;/author&gt;&lt;author&gt;Anrather, Josef&lt;/author&gt;&lt;/authors&gt;&lt;/contributors&gt;&lt;titles&gt;&lt;title&gt;The immunology of stroke: from mechanisms to translation&lt;/title&gt;&lt;secondary-title&gt;Nature Medicine&lt;/secondary-title&gt;&lt;/titles&gt;&lt;periodical&gt;&lt;full-title&gt;Nature Medicine&lt;/full-title&gt;&lt;/periodical&gt;&lt;pages&gt;796-808&lt;/pages&gt;&lt;volume&gt;17&lt;/volume&gt;&lt;number&gt;7&lt;/number&gt;&lt;dates&gt;&lt;year&gt;2012&lt;/year&gt;&lt;/dates&gt;&lt;urls&gt;&lt;/urls&gt;&lt;/record&gt;&lt;/Cite&gt;&lt;/EndNote&gt;</w:instrText>
      </w:r>
      <w:r>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12,13</w:t>
      </w:r>
      <w:r>
        <w:rPr>
          <w:rFonts w:ascii="Times New Roman" w:hAnsi="Times New Roman" w:cs="Times New Roman"/>
          <w:sz w:val="24"/>
          <w:szCs w:val="24"/>
        </w:rPr>
        <w:fldChar w:fldCharType="end"/>
      </w:r>
      <w:r>
        <w:rPr>
          <w:rFonts w:ascii="Times New Roman" w:hAnsi="Times New Roman" w:cs="Times New Roman"/>
          <w:sz w:val="24"/>
          <w:szCs w:val="24"/>
          <w:vertAlign w:val="superscript"/>
        </w:rPr>
        <w:t>,</w:t>
      </w:r>
      <w:r>
        <w:rPr>
          <w:rFonts w:ascii="Times New Roman" w:hAnsi="Times New Roman" w:cs="Times New Roman"/>
          <w:sz w:val="24"/>
          <w:szCs w:val="24"/>
          <w:vertAlign w:val="superscript"/>
        </w:rPr>
        <w:fldChar w:fldCharType="begin"/>
      </w:r>
      <w:r w:rsidR="003227B0">
        <w:rPr>
          <w:rFonts w:ascii="Times New Roman" w:hAnsi="Times New Roman" w:cs="Times New Roman"/>
          <w:sz w:val="24"/>
          <w:szCs w:val="24"/>
          <w:vertAlign w:val="superscript"/>
        </w:rPr>
        <w:instrText xml:space="preserve"> ADDIN EN.CITE &lt;EndNote&gt;&lt;Cite&gt;&lt;Author&gt;Chamorro&lt;/Author&gt;&lt;Year&gt;2012&lt;/Year&gt;&lt;RecNum&gt;432&lt;/RecNum&gt;&lt;DisplayText&gt;&lt;style face="superscript"&gt;14&lt;/style&gt;&lt;/DisplayText&gt;&lt;record&gt;&lt;rec-number&gt;432&lt;/rec-number&gt;&lt;foreign-keys&gt;&lt;key app="EN" db-id="xrv2waxvovvxtseasewpdxzof500szeefx0f" timestamp="1605456211"&gt;432&lt;/key&gt;&lt;/foreign-keys&gt;&lt;ref-type name="Journal Article"&gt;17&lt;/ref-type&gt;&lt;contributors&gt;&lt;authors&gt;&lt;author&gt;Chamorro, Á&lt;/author&gt;&lt;author&gt;Meisel, A&lt;/author&gt;&lt;author&gt;Planas, AM&lt;/author&gt;&lt;author&gt;Urra, X&lt;/author&gt;&lt;author&gt;van de Beek, D&lt;/author&gt;&lt;author&gt;Veltkamp, R&lt;/author&gt;&lt;/authors&gt;&lt;/contributors&gt;&lt;titles&gt;&lt;title&gt;The immunology of acute stroke&lt;/title&gt;&lt;secondary-title&gt;Nature reviews. Neurology&lt;/secondary-title&gt;&lt;/titles&gt;&lt;periodical&gt;&lt;full-title&gt;Nature reviews. Neurology&lt;/full-title&gt;&lt;/periodical&gt;&lt;pages&gt;401-10&lt;/pages&gt;&lt;volume&gt;8&lt;/volume&gt;&lt;number&gt;7&lt;/number&gt;&lt;dates&gt;&lt;year&gt;2012&lt;/year&gt;&lt;/dates&gt;&lt;accession-num&gt;22664787&lt;/accession-num&gt;&lt;label&gt;27&lt;/label&gt;&lt;urls&gt;&lt;/urls&gt;&lt;electronic-resource-num&gt;10.1038/nrneurol.2012.98&lt;/electronic-resource-num&gt;&lt;/record&gt;&lt;/Cite&gt;&lt;/EndNote&gt;</w:instrText>
      </w:r>
      <w:r>
        <w:rPr>
          <w:rFonts w:ascii="Times New Roman" w:hAnsi="Times New Roman" w:cs="Times New Roman"/>
          <w:sz w:val="24"/>
          <w:szCs w:val="24"/>
          <w:vertAlign w:val="superscript"/>
        </w:rPr>
        <w:fldChar w:fldCharType="separate"/>
      </w:r>
      <w:r w:rsidR="003227B0">
        <w:rPr>
          <w:rFonts w:ascii="Times New Roman" w:hAnsi="Times New Roman" w:cs="Times New Roman"/>
          <w:noProof/>
          <w:sz w:val="24"/>
          <w:szCs w:val="24"/>
          <w:vertAlign w:val="superscript"/>
        </w:rPr>
        <w:t>14</w:t>
      </w:r>
      <w:r>
        <w:rPr>
          <w:rFonts w:ascii="Times New Roman" w:hAnsi="Times New Roman" w:cs="Times New Roman"/>
          <w:sz w:val="24"/>
          <w:szCs w:val="24"/>
          <w:vertAlign w:val="superscript"/>
        </w:rPr>
        <w:fldChar w:fldCharType="end"/>
      </w:r>
      <w:r>
        <w:rPr>
          <w:rFonts w:ascii="Times New Roman" w:hAnsi="Times New Roman" w:cs="Times New Roman"/>
          <w:sz w:val="24"/>
          <w:szCs w:val="24"/>
          <w:vertAlign w:val="superscript"/>
        </w:rPr>
        <w:t>,</w:t>
      </w:r>
      <w:r>
        <w:rPr>
          <w:rFonts w:ascii="Times New Roman" w:hAnsi="Times New Roman" w:cs="Times New Roman"/>
          <w:sz w:val="24"/>
          <w:szCs w:val="24"/>
        </w:rPr>
        <w:fldChar w:fldCharType="begin"/>
      </w:r>
      <w:r w:rsidR="003227B0">
        <w:rPr>
          <w:rFonts w:ascii="Times New Roman" w:hAnsi="Times New Roman" w:cs="Times New Roman"/>
          <w:sz w:val="24"/>
          <w:szCs w:val="24"/>
        </w:rPr>
        <w:instrText xml:space="preserve"> ADDIN EN.CITE &lt;EndNote&gt;&lt;Cite&gt;&lt;Author&gt;Chamorro&lt;/Author&gt;&lt;Year&gt;2012&lt;/Year&gt;&lt;RecNum&gt;376&lt;/RecNum&gt;&lt;DisplayText&gt;&lt;style face="superscript"&gt;15,16&lt;/style&gt;&lt;/DisplayText&gt;&lt;record&gt;&lt;rec-number&gt;376&lt;/rec-number&gt;&lt;foreign-keys&gt;&lt;key app="EN" db-id="xrv2waxvovvxtseasewpdxzof500szeefx0f" timestamp="1599749942"&gt;376&lt;/key&gt;&lt;/foreign-keys&gt;&lt;ref-type name="Journal Article"&gt;17&lt;/ref-type&gt;&lt;contributors&gt;&lt;authors&gt;&lt;author&gt;Chamorro, Ángel&lt;/author&gt;&lt;author&gt;Meisel, Andreas&lt;/author&gt;&lt;author&gt;Planas, Anna M.&lt;/author&gt;&lt;author&gt;Urra, Xabier&lt;/author&gt;&lt;author&gt;Diederik, Van De Beek,&lt;/author&gt;&lt;author&gt;Veltkamp, Roland&lt;/author&gt;&lt;/authors&gt;&lt;/contributors&gt;&lt;titles&gt;&lt;title&gt;The immunology of acute stroke&lt;/title&gt;&lt;secondary-title&gt;Nature Reviews Neurology&lt;/secondary-title&gt;&lt;/titles&gt;&lt;periodical&gt;&lt;full-title&gt;Nature Reviews Neurology&lt;/full-title&gt;&lt;/periodical&gt;&lt;dates&gt;&lt;year&gt;2012&lt;/year&gt;&lt;/dates&gt;&lt;urls&gt;&lt;/urls&gt;&lt;/record&gt;&lt;/Cite&gt;&lt;Cite&gt;&lt;Author&gt;Doyle&lt;/Author&gt;&lt;Year&gt;2016&lt;/Year&gt;&lt;RecNum&gt;377&lt;/RecNum&gt;&lt;record&gt;&lt;rec-number&gt;377&lt;/rec-number&gt;&lt;foreign-keys&gt;&lt;key app="EN" db-id="xrv2waxvovvxtseasewpdxzof500szeefx0f" timestamp="1599750055"&gt;377&lt;/key&gt;&lt;/foreign-keys&gt;&lt;ref-type name="Journal Article"&gt;17&lt;/ref-type&gt;&lt;contributors&gt;&lt;authors&gt;&lt;author&gt;Doyle, Kristian P&lt;/author&gt;&lt;author&gt;Buckwalter, Marion S&lt;/author&gt;&lt;/authors&gt;&lt;/contributors&gt;&lt;titles&gt;&lt;title&gt;Does B lymphocyte-mediated autoimmunity contribute to post-stroke dementia?&lt;/title&gt;&lt;secondary-title&gt;Brain Behavior and Immunity&lt;/secondary-title&gt;&lt;/titles&gt;&lt;periodical&gt;&lt;full-title&gt;Brain Behavior and Immunity&lt;/full-title&gt;&lt;/periodical&gt;&lt;pages&gt;S088915911630366X&lt;/pages&gt;&lt;dates&gt;&lt;year&gt;2016&lt;/year&gt;&lt;/dates&gt;&lt;urls&gt;&lt;/urls&gt;&lt;/record&gt;&lt;/Cite&gt;&lt;/EndNote&gt;</w:instrText>
      </w:r>
      <w:r>
        <w:rPr>
          <w:rFonts w:ascii="Times New Roman" w:hAnsi="Times New Roman" w:cs="Times New Roman"/>
          <w:sz w:val="24"/>
          <w:szCs w:val="24"/>
        </w:rPr>
        <w:fldChar w:fldCharType="separate"/>
      </w:r>
      <w:r w:rsidR="003227B0" w:rsidRPr="003227B0">
        <w:rPr>
          <w:rFonts w:ascii="Times New Roman" w:hAnsi="Times New Roman" w:cs="Times New Roman"/>
          <w:noProof/>
          <w:sz w:val="24"/>
          <w:szCs w:val="24"/>
          <w:vertAlign w:val="superscript"/>
        </w:rPr>
        <w:t>15,16</w:t>
      </w:r>
      <w:r>
        <w:rPr>
          <w:rFonts w:ascii="Times New Roman" w:hAnsi="Times New Roman" w:cs="Times New Roman"/>
          <w:sz w:val="24"/>
          <w:szCs w:val="24"/>
        </w:rPr>
        <w:fldChar w:fldCharType="end"/>
      </w:r>
      <w:r>
        <w:rPr>
          <w:rFonts w:ascii="Times New Roman" w:hAnsi="Times New Roman" w:cs="Times New Roman"/>
          <w:sz w:val="24"/>
          <w:szCs w:val="24"/>
        </w:rPr>
        <w:t xml:space="preserve"> </w:t>
      </w:r>
      <w:del w:id="1886" w:author="cc" w:date="2021-01-21T13:21:00Z">
        <w:r w:rsidDel="007B7F57">
          <w:rPr>
            <w:rFonts w:ascii="Times New Roman" w:hAnsi="Times New Roman" w:cs="Times New Roman"/>
            <w:bCs/>
            <w:sz w:val="24"/>
            <w:szCs w:val="24"/>
          </w:rPr>
          <w:delText>S</w:delText>
        </w:r>
        <w:r w:rsidDel="009F31B4">
          <w:rPr>
            <w:rFonts w:ascii="Times New Roman" w:hAnsi="Times New Roman" w:cs="Times New Roman"/>
            <w:bCs/>
            <w:sz w:val="24"/>
            <w:szCs w:val="24"/>
          </w:rPr>
          <w:delText>troke produces profound local and systemic immune responses that engage all major innate and adaptive</w:delText>
        </w:r>
        <w:r w:rsidDel="009F31B4">
          <w:rPr>
            <w:rFonts w:ascii="Times New Roman" w:hAnsi="Times New Roman" w:cs="Times New Roman" w:hint="eastAsia"/>
            <w:bCs/>
            <w:sz w:val="24"/>
            <w:szCs w:val="24"/>
          </w:rPr>
          <w:delText xml:space="preserve"> </w:delText>
        </w:r>
        <w:r w:rsidDel="009F31B4">
          <w:rPr>
            <w:rFonts w:ascii="Times New Roman" w:hAnsi="Times New Roman" w:cs="Times New Roman"/>
            <w:bCs/>
            <w:sz w:val="24"/>
            <w:szCs w:val="24"/>
          </w:rPr>
          <w:delText>immune compartments.</w:delText>
        </w:r>
      </w:del>
      <w:del w:id="1887" w:author="cc" w:date="2021-01-22T15:36:00Z">
        <w:r w:rsidDel="00975F49">
          <w:rPr>
            <w:rFonts w:ascii="Times New Roman" w:hAnsi="Times New Roman" w:cs="Times New Roman" w:hint="eastAsia"/>
            <w:bCs/>
            <w:sz w:val="24"/>
            <w:szCs w:val="24"/>
          </w:rPr>
          <w:delText xml:space="preserve"> </w:delText>
        </w:r>
        <w:r w:rsidDel="00975F49">
          <w:rPr>
            <w:rFonts w:ascii="Times New Roman" w:hAnsi="Times New Roman" w:cs="Times New Roman"/>
            <w:bCs/>
            <w:sz w:val="24"/>
            <w:szCs w:val="24"/>
          </w:rPr>
          <w:delText>H</w:delText>
        </w:r>
      </w:del>
      <w:del w:id="1888" w:author="cc" w:date="2021-01-22T15:35:00Z">
        <w:r w:rsidDel="00975F49">
          <w:rPr>
            <w:rFonts w:ascii="Times New Roman" w:hAnsi="Times New Roman" w:cs="Times New Roman"/>
            <w:bCs/>
            <w:sz w:val="24"/>
            <w:szCs w:val="24"/>
          </w:rPr>
          <w:delText>ere</w:delText>
        </w:r>
      </w:del>
      <w:ins w:id="1889" w:author="cc" w:date="2021-01-22T15:36:00Z">
        <w:r w:rsidR="00975F49">
          <w:rPr>
            <w:rFonts w:ascii="Times New Roman" w:hAnsi="Times New Roman" w:cs="Times New Roman"/>
            <w:bCs/>
            <w:sz w:val="24"/>
            <w:szCs w:val="24"/>
          </w:rPr>
          <w:t>In this study,</w:t>
        </w:r>
      </w:ins>
      <w:r>
        <w:rPr>
          <w:rFonts w:ascii="Times New Roman" w:hAnsi="Times New Roman" w:cs="Times New Roman"/>
          <w:bCs/>
          <w:sz w:val="24"/>
          <w:szCs w:val="24"/>
        </w:rPr>
        <w:t xml:space="preserve"> we use</w:t>
      </w:r>
      <w:r>
        <w:rPr>
          <w:rFonts w:ascii="Times New Roman" w:hAnsi="Times New Roman" w:cs="Times New Roman" w:hint="eastAsia"/>
          <w:bCs/>
          <w:sz w:val="24"/>
          <w:szCs w:val="24"/>
        </w:rPr>
        <w:t>d</w:t>
      </w:r>
      <w:r>
        <w:rPr>
          <w:rFonts w:ascii="Times New Roman" w:hAnsi="Times New Roman" w:cs="Times New Roman"/>
          <w:bCs/>
          <w:sz w:val="24"/>
          <w:szCs w:val="24"/>
        </w:rPr>
        <w:t xml:space="preserve"> a </w:t>
      </w:r>
      <w:r>
        <w:rPr>
          <w:rFonts w:ascii="Times New Roman" w:hAnsi="Times New Roman" w:cs="Times New Roman"/>
          <w:sz w:val="24"/>
          <w:szCs w:val="24"/>
        </w:rPr>
        <w:t>single-cell mass cytometry approach to analyze a large number of immunophenotypes indicators</w:t>
      </w:r>
      <w:ins w:id="1890" w:author="cc" w:date="2021-01-21T13:26:00Z">
        <w:r w:rsidR="0085574C" w:rsidRPr="0085574C">
          <w:rPr>
            <w:rFonts w:ascii="Times New Roman" w:hAnsi="Times New Roman" w:cs="Times New Roman"/>
            <w:sz w:val="24"/>
            <w:szCs w:val="24"/>
          </w:rPr>
          <w:t xml:space="preserve"> </w:t>
        </w:r>
        <w:r w:rsidR="0085574C">
          <w:rPr>
            <w:rFonts w:ascii="Times New Roman" w:hAnsi="Times New Roman" w:cs="Times New Roman"/>
            <w:sz w:val="24"/>
            <w:szCs w:val="24"/>
          </w:rPr>
          <w:t>in peripheral blood</w:t>
        </w:r>
      </w:ins>
      <w:r>
        <w:rPr>
          <w:rFonts w:ascii="Times New Roman" w:hAnsi="Times New Roman" w:cs="Times New Roman"/>
          <w:sz w:val="24"/>
          <w:szCs w:val="24"/>
        </w:rPr>
        <w:t xml:space="preserve"> with the systemic immune response within 24 hours after the acute ischemic stroke</w:t>
      </w:r>
      <w:ins w:id="1891" w:author="cc" w:date="2021-01-22T15:31:00Z">
        <w:r w:rsidR="00BC0A3A">
          <w:rPr>
            <w:rFonts w:ascii="Times New Roman" w:hAnsi="Times New Roman" w:cs="Times New Roman"/>
            <w:sz w:val="24"/>
            <w:szCs w:val="24"/>
          </w:rPr>
          <w:t>.</w:t>
        </w:r>
      </w:ins>
      <w:r>
        <w:rPr>
          <w:rFonts w:ascii="Times New Roman" w:hAnsi="Times New Roman" w:cs="Times New Roman"/>
          <w:sz w:val="24"/>
          <w:szCs w:val="24"/>
        </w:rPr>
        <w:t xml:space="preserve"> </w:t>
      </w:r>
      <w:del w:id="1892" w:author="cc" w:date="2021-01-21T13:26:00Z">
        <w:r w:rsidDel="0085574C">
          <w:rPr>
            <w:rFonts w:ascii="Times New Roman" w:hAnsi="Times New Roman" w:cs="Times New Roman"/>
            <w:sz w:val="24"/>
            <w:szCs w:val="24"/>
          </w:rPr>
          <w:delText xml:space="preserve">in peripheral blood </w:delText>
        </w:r>
      </w:del>
      <w:del w:id="1893" w:author="cc" w:date="2021-01-22T15:30:00Z">
        <w:r w:rsidDel="004B030F">
          <w:rPr>
            <w:rFonts w:ascii="Times New Roman" w:hAnsi="Times New Roman" w:cs="Times New Roman"/>
            <w:sz w:val="24"/>
            <w:szCs w:val="24"/>
          </w:rPr>
          <w:delText>to predict the overall survival.</w:delText>
        </w:r>
      </w:del>
      <w:r>
        <w:rPr>
          <w:rFonts w:ascii="Times New Roman" w:hAnsi="Times New Roman" w:cs="Times New Roman"/>
          <w:sz w:val="24"/>
          <w:szCs w:val="24"/>
        </w:rPr>
        <w:t xml:space="preserve"> 54 immunophenotypes indicators were statistically significant, especially T cells, monocytes, DC cells and Treg cells, indicated that a systemic immune response was inhibited significantly with the acute ischemic stroke after acute onset. In addition, inhibited immune response leading to poor survival in long-term significantly.</w:t>
      </w:r>
      <w:ins w:id="1894" w:author="cc" w:date="2021-01-22T15:40:00Z">
        <w:r w:rsidR="00975F49">
          <w:rPr>
            <w:rFonts w:ascii="Times New Roman" w:hAnsi="Times New Roman" w:cs="Times New Roman"/>
            <w:sz w:val="24"/>
            <w:szCs w:val="24"/>
          </w:rPr>
          <w:t xml:space="preserve"> More imp</w:t>
        </w:r>
      </w:ins>
      <w:ins w:id="1895" w:author="cc" w:date="2021-01-22T15:41:00Z">
        <w:r w:rsidR="00975F49">
          <w:rPr>
            <w:rFonts w:ascii="Times New Roman" w:hAnsi="Times New Roman" w:cs="Times New Roman"/>
            <w:sz w:val="24"/>
            <w:szCs w:val="24"/>
          </w:rPr>
          <w:t>ortantly,</w:t>
        </w:r>
      </w:ins>
      <w:ins w:id="1896" w:author="cc" w:date="2021-01-22T15:38:00Z">
        <w:r w:rsidR="00975F49" w:rsidRPr="00975F49">
          <w:rPr>
            <w:rFonts w:ascii="Times New Roman" w:hAnsi="Times New Roman" w:cs="Times New Roman"/>
            <w:sz w:val="24"/>
            <w:szCs w:val="24"/>
          </w:rPr>
          <w:t xml:space="preserve"> no one has </w:t>
        </w:r>
      </w:ins>
      <w:ins w:id="1897" w:author="cc" w:date="2021-01-24T18:22:00Z">
        <w:r w:rsidR="0094046B">
          <w:rPr>
            <w:rFonts w:ascii="Times New Roman" w:hAnsi="Times New Roman" w:cs="Times New Roman"/>
            <w:sz w:val="24"/>
            <w:szCs w:val="24"/>
          </w:rPr>
          <w:t>c</w:t>
        </w:r>
        <w:r w:rsidR="0094046B" w:rsidRPr="0094046B">
          <w:rPr>
            <w:rFonts w:ascii="Times New Roman" w:hAnsi="Times New Roman" w:cs="Times New Roman"/>
            <w:sz w:val="24"/>
            <w:szCs w:val="24"/>
          </w:rPr>
          <w:t>omprehensively and systematically</w:t>
        </w:r>
        <w:r w:rsidR="0094046B">
          <w:rPr>
            <w:rFonts w:ascii="Times New Roman" w:hAnsi="Times New Roman" w:cs="Times New Roman"/>
            <w:sz w:val="24"/>
            <w:szCs w:val="24"/>
          </w:rPr>
          <w:t xml:space="preserve"> </w:t>
        </w:r>
      </w:ins>
      <w:ins w:id="1898" w:author="cc" w:date="2021-01-22T15:38:00Z">
        <w:r w:rsidR="00975F49" w:rsidRPr="00975F49">
          <w:rPr>
            <w:rFonts w:ascii="Times New Roman" w:hAnsi="Times New Roman" w:cs="Times New Roman"/>
            <w:sz w:val="24"/>
            <w:szCs w:val="24"/>
          </w:rPr>
          <w:t xml:space="preserve">studied the relationship between peripheral blood immunophenotype </w:t>
        </w:r>
      </w:ins>
      <w:ins w:id="1899" w:author="cc" w:date="2021-01-22T15:41:00Z">
        <w:r w:rsidR="00975F49">
          <w:rPr>
            <w:rFonts w:ascii="Times New Roman" w:hAnsi="Times New Roman" w:cs="Times New Roman"/>
            <w:sz w:val="24"/>
            <w:szCs w:val="24"/>
          </w:rPr>
          <w:t xml:space="preserve">indicators </w:t>
        </w:r>
      </w:ins>
      <w:ins w:id="1900" w:author="cc" w:date="2021-01-22T15:38:00Z">
        <w:r w:rsidR="00975F49" w:rsidRPr="00975F49">
          <w:rPr>
            <w:rFonts w:ascii="Times New Roman" w:hAnsi="Times New Roman" w:cs="Times New Roman"/>
            <w:sz w:val="24"/>
            <w:szCs w:val="24"/>
          </w:rPr>
          <w:t>and the prognosis of</w:t>
        </w:r>
      </w:ins>
      <w:ins w:id="1901" w:author="cc" w:date="2021-01-22T15:41:00Z">
        <w:r w:rsidR="00975F49">
          <w:rPr>
            <w:rFonts w:ascii="Times New Roman" w:hAnsi="Times New Roman" w:cs="Times New Roman"/>
            <w:sz w:val="24"/>
            <w:szCs w:val="24"/>
          </w:rPr>
          <w:t xml:space="preserve"> acute ischemic stroke</w:t>
        </w:r>
      </w:ins>
      <w:ins w:id="1902" w:author="cc" w:date="2021-01-24T18:22:00Z">
        <w:r w:rsidR="0094046B">
          <w:rPr>
            <w:rFonts w:ascii="Times New Roman" w:hAnsi="Times New Roman" w:cs="Times New Roman"/>
            <w:sz w:val="24"/>
            <w:szCs w:val="24"/>
          </w:rPr>
          <w:t>.</w:t>
        </w:r>
        <w:r w:rsidR="0094046B" w:rsidRPr="0094046B">
          <w:t xml:space="preserve"> </w:t>
        </w:r>
      </w:ins>
      <w:ins w:id="1903" w:author="cc" w:date="2021-01-22T15:43:00Z">
        <w:r w:rsidR="00AC4ADA">
          <w:rPr>
            <w:rFonts w:ascii="Times New Roman" w:hAnsi="Times New Roman" w:cs="Times New Roman"/>
            <w:sz w:val="24"/>
            <w:szCs w:val="24"/>
          </w:rPr>
          <w:t>This study aimed to discuss the importanc</w:t>
        </w:r>
      </w:ins>
      <w:ins w:id="1904" w:author="cc" w:date="2021-01-22T15:44:00Z">
        <w:r w:rsidR="00AC4ADA">
          <w:rPr>
            <w:rFonts w:ascii="Times New Roman" w:hAnsi="Times New Roman" w:cs="Times New Roman"/>
            <w:sz w:val="24"/>
            <w:szCs w:val="24"/>
          </w:rPr>
          <w:t xml:space="preserve">e of immunophenotype indicators </w:t>
        </w:r>
      </w:ins>
      <w:ins w:id="1905" w:author="cc" w:date="2021-01-22T15:53:00Z">
        <w:r w:rsidR="00CB619C">
          <w:rPr>
            <w:rFonts w:ascii="Times New Roman" w:hAnsi="Times New Roman" w:cs="Times New Roman"/>
            <w:sz w:val="24"/>
            <w:szCs w:val="24"/>
          </w:rPr>
          <w:t>which h</w:t>
        </w:r>
      </w:ins>
      <w:ins w:id="1906" w:author="cc" w:date="2021-01-22T15:52:00Z">
        <w:r w:rsidR="00CB619C" w:rsidRPr="00CB619C">
          <w:rPr>
            <w:rFonts w:ascii="Times New Roman" w:hAnsi="Times New Roman" w:cs="Times New Roman"/>
            <w:sz w:val="24"/>
            <w:szCs w:val="24"/>
          </w:rPr>
          <w:t xml:space="preserve">elp doctors monitor patient outcomes </w:t>
        </w:r>
        <w:r w:rsidR="00CB619C">
          <w:rPr>
            <w:rFonts w:ascii="Times New Roman" w:hAnsi="Times New Roman" w:cs="Times New Roman"/>
            <w:sz w:val="24"/>
            <w:szCs w:val="24"/>
          </w:rPr>
          <w:t>in the acute ischemic stroke</w:t>
        </w:r>
      </w:ins>
      <w:ins w:id="1907" w:author="cc" w:date="2021-01-22T15:53:00Z">
        <w:r w:rsidR="00CB619C">
          <w:rPr>
            <w:rFonts w:ascii="Times New Roman" w:hAnsi="Times New Roman" w:cs="Times New Roman"/>
            <w:sz w:val="24"/>
            <w:szCs w:val="24"/>
          </w:rPr>
          <w:t>.</w:t>
        </w:r>
      </w:ins>
    </w:p>
    <w:p w14:paraId="6999DDD4" w14:textId="6A37F306" w:rsidR="00292EB6" w:rsidRDefault="00292EB6" w:rsidP="00292EB6">
      <w:pPr>
        <w:spacing w:line="360" w:lineRule="auto"/>
        <w:ind w:firstLineChars="200" w:firstLine="480"/>
        <w:rPr>
          <w:ins w:id="1908" w:author="cc" w:date="2021-01-24T19:05:00Z"/>
          <w:rFonts w:ascii="Times New Roman" w:hAnsi="Times New Roman" w:cs="Times New Roman"/>
          <w:sz w:val="24"/>
          <w:szCs w:val="24"/>
        </w:rPr>
      </w:pPr>
      <w:ins w:id="1909" w:author="cc" w:date="2021-01-24T19:05:00Z">
        <w:r>
          <w:rPr>
            <w:rFonts w:ascii="Times New Roman" w:hAnsi="Times New Roman" w:cs="Times New Roman"/>
            <w:bCs/>
            <w:sz w:val="24"/>
            <w:szCs w:val="24"/>
          </w:rPr>
          <w:t>Many stroke patients experience severe consequences,</w:t>
        </w:r>
        <w:r>
          <w:rPr>
            <w:rFonts w:ascii="Times New Roman" w:hAnsi="Times New Roman" w:cs="Times New Roman"/>
            <w:bCs/>
            <w:color w:val="0000FF"/>
            <w:sz w:val="24"/>
            <w:szCs w:val="24"/>
          </w:rPr>
          <w:t xml:space="preserve"> </w:t>
        </w:r>
        <w:r>
          <w:rPr>
            <w:rFonts w:ascii="Times New Roman" w:hAnsi="Times New Roman" w:cs="Times New Roman"/>
            <w:bCs/>
            <w:sz w:val="24"/>
            <w:szCs w:val="24"/>
          </w:rPr>
          <w:t>however, reliably predicting stroke outcome remains challenging. Several attempts to identify characteristics associated</w:t>
        </w:r>
        <w:r>
          <w:rPr>
            <w:rFonts w:ascii="Times New Roman" w:hAnsi="Times New Roman" w:cs="Times New Roman" w:hint="eastAsia"/>
            <w:bCs/>
            <w:sz w:val="24"/>
            <w:szCs w:val="24"/>
          </w:rPr>
          <w:t xml:space="preserve"> </w:t>
        </w:r>
        <w:r>
          <w:rPr>
            <w:rFonts w:ascii="Times New Roman" w:hAnsi="Times New Roman" w:cs="Times New Roman"/>
            <w:bCs/>
            <w:sz w:val="24"/>
            <w:szCs w:val="24"/>
          </w:rPr>
          <w:t>with poor outcomes have been made</w:t>
        </w:r>
        <w:r>
          <w:rPr>
            <w:rFonts w:ascii="Times New Roman" w:hAnsi="Times New Roman" w:cs="Times New Roman"/>
            <w:bCs/>
            <w:color w:val="0000FF"/>
            <w:sz w:val="24"/>
            <w:szCs w:val="24"/>
          </w:rPr>
          <w:t>.</w:t>
        </w:r>
        <w:r>
          <w:rPr>
            <w:rFonts w:ascii="Times New Roman" w:hAnsi="Times New Roman" w:cs="Times New Roman"/>
            <w:bCs/>
            <w:sz w:val="24"/>
            <w:szCs w:val="24"/>
          </w:rPr>
          <w:t xml:space="preserve"> Almost 40% of stroke patients have a poor outcome at three months after the index event. Predictors for</w:t>
        </w:r>
        <w:r>
          <w:rPr>
            <w:rFonts w:ascii="Times New Roman" w:hAnsi="Times New Roman" w:cs="Times New Roman" w:hint="eastAsia"/>
            <w:bCs/>
            <w:sz w:val="24"/>
            <w:szCs w:val="24"/>
          </w:rPr>
          <w:t xml:space="preserve"> </w:t>
        </w:r>
        <w:r>
          <w:rPr>
            <w:rFonts w:ascii="Times New Roman" w:hAnsi="Times New Roman" w:cs="Times New Roman"/>
            <w:bCs/>
            <w:sz w:val="24"/>
            <w:szCs w:val="24"/>
          </w:rPr>
          <w:t>stroke outcome in the early acute phase may contribute to stroke treatment.</w:t>
        </w:r>
        <w:r>
          <w:rPr>
            <w:rFonts w:ascii="Times New Roman" w:hAnsi="Times New Roman" w:cs="Times New Roman"/>
            <w:bCs/>
            <w:sz w:val="24"/>
            <w:szCs w:val="24"/>
          </w:rPr>
          <w:fldChar w:fldCharType="begin"/>
        </w:r>
      </w:ins>
      <w:r>
        <w:rPr>
          <w:rFonts w:ascii="Times New Roman" w:hAnsi="Times New Roman" w:cs="Times New Roman"/>
          <w:bCs/>
          <w:sz w:val="24"/>
          <w:szCs w:val="24"/>
        </w:rPr>
        <w:instrText xml:space="preserve"> ADDIN EN.CITE &lt;EndNote&gt;&lt;Cite&gt;&lt;Author&gt;Mengel&lt;/Author&gt;&lt;Year&gt;2019&lt;/Year&gt;&lt;RecNum&gt;400&lt;/RecNum&gt;&lt;DisplayText&gt;&lt;style face="superscript"&gt;17&lt;/style&gt;&lt;/DisplayText&gt;&lt;record&gt;&lt;rec-number&gt;400&lt;/rec-number&gt;&lt;foreign-keys&gt;&lt;key app="EN" db-id="xrv2waxvovvxtseasewpdxzof500szeefx0f" timestamp="1599833849"&gt;400&lt;/key&gt;&lt;/foreign-keys&gt;&lt;ref-type name="Journal Article"&gt;17&lt;/ref-type&gt;&lt;contributors&gt;&lt;authors&gt;&lt;author&gt;Mengel, A.&lt;/author&gt;&lt;author&gt;Ulm, L.&lt;/author&gt;&lt;author&gt;Hotter, B.&lt;/author&gt;&lt;author&gt;Harms, H.&lt;/author&gt;&lt;author&gt;Hoffmann, S.&lt;/author&gt;&lt;/authors&gt;&lt;/contributors&gt;&lt;titles&gt;&lt;title&gt;Biomarkers of immune capacity, infection and inflammation are associated with poor outcome and mortality after stroke - The PREDICT study&lt;/title&gt;&lt;secondary-title&gt;BMC Neurology&lt;/secondary-title&gt;&lt;/titles&gt;&lt;periodical&gt;&lt;full-title&gt;BMC Neurology&lt;/full-title&gt;&lt;/periodical&gt;&lt;volume&gt;19&lt;/volume&gt;&lt;number&gt;1&lt;/number&gt;&lt;dates&gt;&lt;year&gt;2019&lt;/year&gt;&lt;/dates&gt;&lt;urls&gt;&lt;/urls&gt;&lt;/record&gt;&lt;/Cite&gt;&lt;/EndNote&gt;</w:instrText>
      </w:r>
      <w:ins w:id="1910" w:author="cc" w:date="2021-01-24T19:05:00Z">
        <w:r>
          <w:rPr>
            <w:rFonts w:ascii="Times New Roman" w:hAnsi="Times New Roman" w:cs="Times New Roman"/>
            <w:bCs/>
            <w:sz w:val="24"/>
            <w:szCs w:val="24"/>
          </w:rPr>
          <w:fldChar w:fldCharType="separate"/>
        </w:r>
      </w:ins>
      <w:r w:rsidRPr="00292EB6">
        <w:rPr>
          <w:rFonts w:ascii="Times New Roman" w:hAnsi="Times New Roman" w:cs="Times New Roman"/>
          <w:bCs/>
          <w:noProof/>
          <w:sz w:val="24"/>
          <w:szCs w:val="24"/>
          <w:vertAlign w:val="superscript"/>
        </w:rPr>
        <w:t>17</w:t>
      </w:r>
      <w:ins w:id="1911" w:author="cc" w:date="2021-01-24T19:05:00Z">
        <w:r>
          <w:rPr>
            <w:rFonts w:ascii="Times New Roman" w:hAnsi="Times New Roman" w:cs="Times New Roman"/>
            <w:bCs/>
            <w:sz w:val="24"/>
            <w:szCs w:val="24"/>
          </w:rPr>
          <w:fldChar w:fldCharType="end"/>
        </w:r>
        <w:r>
          <w:rPr>
            <w:rFonts w:ascii="Times New Roman" w:hAnsi="Times New Roman" w:cs="Times New Roman"/>
            <w:bCs/>
            <w:sz w:val="24"/>
            <w:szCs w:val="24"/>
          </w:rPr>
          <w:t xml:space="preserve"> The prognostic value of </w:t>
        </w:r>
        <w:r>
          <w:rPr>
            <w:rFonts w:ascii="Times New Roman" w:hAnsi="Times New Roman" w:cs="Times New Roman"/>
            <w:sz w:val="24"/>
            <w:szCs w:val="24"/>
          </w:rPr>
          <w:t>peripheral</w:t>
        </w:r>
        <w:r>
          <w:rPr>
            <w:rFonts w:ascii="Times New Roman" w:hAnsi="Times New Roman" w:cs="Times New Roman"/>
            <w:bCs/>
            <w:sz w:val="24"/>
            <w:szCs w:val="24"/>
          </w:rPr>
          <w:t xml:space="preserve"> blood biomarkers in patients with </w:t>
        </w:r>
        <w:r>
          <w:rPr>
            <w:rFonts w:ascii="Times New Roman" w:hAnsi="Times New Roman" w:cs="Times New Roman" w:hint="eastAsia"/>
            <w:bCs/>
            <w:sz w:val="24"/>
            <w:szCs w:val="24"/>
          </w:rPr>
          <w:t xml:space="preserve">the </w:t>
        </w:r>
        <w:r>
          <w:rPr>
            <w:rFonts w:ascii="Times New Roman" w:hAnsi="Times New Roman" w:cs="Times New Roman"/>
            <w:bCs/>
            <w:sz w:val="24"/>
            <w:szCs w:val="24"/>
          </w:rPr>
          <w:t xml:space="preserve">acute </w:t>
        </w:r>
        <w:r>
          <w:rPr>
            <w:rFonts w:ascii="Times New Roman" w:hAnsi="Times New Roman" w:cs="Times New Roman" w:hint="eastAsia"/>
            <w:bCs/>
            <w:sz w:val="24"/>
            <w:szCs w:val="24"/>
          </w:rPr>
          <w:t>ischemic</w:t>
        </w:r>
        <w:r>
          <w:rPr>
            <w:rFonts w:ascii="Times New Roman" w:hAnsi="Times New Roman" w:cs="Times New Roman"/>
            <w:bCs/>
            <w:sz w:val="24"/>
            <w:szCs w:val="24"/>
          </w:rPr>
          <w:t xml:space="preserve"> </w:t>
        </w:r>
        <w:r>
          <w:rPr>
            <w:rFonts w:ascii="Times New Roman" w:hAnsi="Times New Roman" w:cs="Times New Roman"/>
            <w:sz w:val="24"/>
            <w:szCs w:val="24"/>
          </w:rPr>
          <w:t>stroke could potentially be of great importance for</w:t>
        </w:r>
        <w:r>
          <w:rPr>
            <w:rFonts w:ascii="Times New Roman" w:hAnsi="Times New Roman" w:cs="Times New Roman" w:hint="eastAsia"/>
            <w:sz w:val="24"/>
            <w:szCs w:val="24"/>
          </w:rPr>
          <w:t xml:space="preserve"> </w:t>
        </w:r>
        <w:r>
          <w:rPr>
            <w:rFonts w:ascii="Times New Roman" w:hAnsi="Times New Roman" w:cs="Times New Roman"/>
            <w:sz w:val="24"/>
            <w:szCs w:val="24"/>
          </w:rPr>
          <w:t>clinical routine.</w:t>
        </w:r>
      </w:ins>
    </w:p>
    <w:p w14:paraId="2B8A69A1" w14:textId="77777777" w:rsidR="003F54C0" w:rsidRPr="00292EB6" w:rsidRDefault="003F54C0">
      <w:pPr>
        <w:spacing w:line="360" w:lineRule="auto"/>
        <w:rPr>
          <w:rFonts w:ascii="Times New Roman" w:hAnsi="Times New Roman" w:cs="Times New Roman"/>
          <w:sz w:val="24"/>
          <w:szCs w:val="24"/>
        </w:rPr>
        <w:pPrChange w:id="1912" w:author="Guobo Chen" w:date="2020-11-13T16:14:00Z">
          <w:pPr>
            <w:spacing w:line="360" w:lineRule="auto"/>
            <w:ind w:firstLineChars="100" w:firstLine="240"/>
          </w:pPr>
        </w:pPrChange>
      </w:pPr>
    </w:p>
    <w:p w14:paraId="7B2268C9" w14:textId="253E8A31" w:rsidR="00DC35CD" w:rsidRDefault="00627482" w:rsidP="00DC35CD">
      <w:pPr>
        <w:spacing w:line="360" w:lineRule="auto"/>
        <w:ind w:firstLineChars="200" w:firstLine="480"/>
        <w:rPr>
          <w:ins w:id="1913" w:author="cc" w:date="2021-01-22T19:49:00Z"/>
          <w:rFonts w:ascii="Times New Roman" w:hAnsi="Times New Roman" w:cs="Times New Roman"/>
          <w:bCs/>
          <w:sz w:val="24"/>
          <w:szCs w:val="24"/>
        </w:rPr>
      </w:pPr>
      <w:ins w:id="1914" w:author="cc" w:date="2021-01-22T16:10:00Z">
        <w:r>
          <w:rPr>
            <w:rFonts w:ascii="Times New Roman" w:hAnsi="Times New Roman" w:cs="Times New Roman"/>
            <w:sz w:val="24"/>
            <w:szCs w:val="24"/>
          </w:rPr>
          <w:t>In our experiment, we found that</w:t>
        </w:r>
      </w:ins>
      <w:ins w:id="1915" w:author="cc" w:date="2021-01-22T16:46:00Z">
        <w:r w:rsidR="0005184E">
          <w:rPr>
            <w:rFonts w:ascii="Times New Roman" w:hAnsi="Times New Roman" w:cs="Times New Roman"/>
            <w:sz w:val="24"/>
            <w:szCs w:val="24"/>
          </w:rPr>
          <w:t xml:space="preserve"> </w:t>
        </w:r>
      </w:ins>
      <w:ins w:id="1916" w:author="cc" w:date="2021-01-22T16:10:00Z">
        <w:r w:rsidRPr="00EF75E2">
          <w:rPr>
            <w:rFonts w:ascii="Times New Roman" w:hAnsi="Times New Roman" w:cs="Times New Roman"/>
            <w:sz w:val="24"/>
            <w:szCs w:val="24"/>
          </w:rPr>
          <w:t>16 immunophenotypes indicators</w:t>
        </w:r>
      </w:ins>
      <w:ins w:id="1917" w:author="cc" w:date="2021-01-22T16:16:00Z">
        <w:r w:rsidR="00962C5B">
          <w:rPr>
            <w:rFonts w:ascii="Times New Roman" w:hAnsi="Times New Roman" w:cs="Times New Roman"/>
            <w:sz w:val="24"/>
            <w:szCs w:val="24"/>
          </w:rPr>
          <w:t xml:space="preserve"> </w:t>
        </w:r>
      </w:ins>
      <w:ins w:id="1918" w:author="cc" w:date="2021-01-22T16:46:00Z">
        <w:r w:rsidR="0005184E">
          <w:rPr>
            <w:rFonts w:ascii="Times New Roman" w:hAnsi="Times New Roman" w:cs="Times New Roman"/>
            <w:sz w:val="24"/>
            <w:szCs w:val="24"/>
          </w:rPr>
          <w:t xml:space="preserve">were </w:t>
        </w:r>
      </w:ins>
      <w:ins w:id="1919" w:author="cc" w:date="2021-01-22T16:47:00Z">
        <w:r w:rsidR="0005184E">
          <w:rPr>
            <w:rFonts w:ascii="Times New Roman" w:hAnsi="Times New Roman" w:cs="Times New Roman"/>
            <w:sz w:val="24"/>
            <w:szCs w:val="24"/>
          </w:rPr>
          <w:t>relevant</w:t>
        </w:r>
      </w:ins>
      <w:ins w:id="1920" w:author="cc" w:date="2021-01-22T16:46:00Z">
        <w:r w:rsidR="0005184E">
          <w:rPr>
            <w:rFonts w:ascii="Times New Roman" w:hAnsi="Times New Roman" w:cs="Times New Roman"/>
            <w:sz w:val="24"/>
            <w:szCs w:val="24"/>
          </w:rPr>
          <w:t xml:space="preserve"> with the</w:t>
        </w:r>
      </w:ins>
      <w:ins w:id="1921" w:author="cc" w:date="2021-01-22T16:48:00Z">
        <w:r w:rsidR="0005184E">
          <w:rPr>
            <w:rFonts w:ascii="Times New Roman" w:hAnsi="Times New Roman" w:cs="Times New Roman"/>
            <w:sz w:val="24"/>
            <w:szCs w:val="24"/>
          </w:rPr>
          <w:t xml:space="preserve"> prognosis of acute ischemic stroke</w:t>
        </w:r>
      </w:ins>
      <w:ins w:id="1922" w:author="cc" w:date="2021-01-22T16:49:00Z">
        <w:r w:rsidR="0005184E">
          <w:rPr>
            <w:rFonts w:ascii="Times New Roman" w:hAnsi="Times New Roman" w:cs="Times New Roman"/>
            <w:sz w:val="24"/>
            <w:szCs w:val="24"/>
          </w:rPr>
          <w:t xml:space="preserve"> </w:t>
        </w:r>
      </w:ins>
      <w:ins w:id="1923" w:author="cc" w:date="2021-01-22T16:10:00Z">
        <w:r>
          <w:rPr>
            <w:rFonts w:ascii="Times New Roman" w:hAnsi="Times New Roman" w:cs="Times New Roman"/>
            <w:sz w:val="24"/>
            <w:szCs w:val="24"/>
          </w:rPr>
          <w:t>for</w:t>
        </w:r>
        <w:r w:rsidRPr="00B02A1E">
          <w:rPr>
            <w:rFonts w:ascii="Times New Roman" w:hAnsi="Times New Roman" w:cs="Times New Roman"/>
            <w:sz w:val="24"/>
            <w:szCs w:val="24"/>
          </w:rPr>
          <w:t xml:space="preserve"> </w:t>
        </w:r>
        <w:r w:rsidRPr="00EF75E2">
          <w:rPr>
            <w:rFonts w:ascii="Times New Roman" w:hAnsi="Times New Roman" w:cs="Times New Roman"/>
            <w:sz w:val="24"/>
            <w:szCs w:val="24"/>
          </w:rPr>
          <w:t>univariate survival analysis</w:t>
        </w:r>
      </w:ins>
      <w:ins w:id="1924" w:author="cc" w:date="2021-01-22T16:49:00Z">
        <w:r w:rsidR="0005184E">
          <w:rPr>
            <w:rFonts w:ascii="Times New Roman" w:hAnsi="Times New Roman" w:cs="Times New Roman"/>
            <w:sz w:val="24"/>
            <w:szCs w:val="24"/>
          </w:rPr>
          <w:t xml:space="preserve"> </w:t>
        </w:r>
        <w:r w:rsidR="0005184E" w:rsidRPr="00EF75E2">
          <w:rPr>
            <w:rFonts w:ascii="Times New Roman" w:hAnsi="Times New Roman" w:cs="Times New Roman"/>
            <w:sz w:val="24"/>
            <w:szCs w:val="24"/>
          </w:rPr>
          <w:t xml:space="preserve">(log-rank test, </w:t>
        </w:r>
        <w:r w:rsidR="0005184E" w:rsidRPr="00A93811">
          <w:rPr>
            <w:rFonts w:ascii="Times New Roman" w:hAnsi="Times New Roman" w:cs="Times New Roman"/>
            <w:sz w:val="24"/>
            <w:szCs w:val="24"/>
            <w:rPrChange w:id="1925" w:author="cc" w:date="2021-01-22T17:11:00Z">
              <w:rPr>
                <w:rFonts w:ascii="Times New Roman" w:hAnsi="Times New Roman" w:cs="Times New Roman"/>
                <w:i/>
                <w:iCs/>
                <w:sz w:val="24"/>
                <w:szCs w:val="24"/>
              </w:rPr>
            </w:rPrChange>
          </w:rPr>
          <w:t>p</w:t>
        </w:r>
        <w:r w:rsidR="0005184E" w:rsidRPr="00EF75E2">
          <w:rPr>
            <w:rFonts w:ascii="Times New Roman" w:hAnsi="Times New Roman" w:cs="Times New Roman"/>
            <w:sz w:val="24"/>
            <w:szCs w:val="24"/>
          </w:rPr>
          <w:t>&lt;0.05)</w:t>
        </w:r>
      </w:ins>
      <w:ins w:id="1926" w:author="cc" w:date="2021-01-22T16:50:00Z">
        <w:r w:rsidR="009776E0">
          <w:rPr>
            <w:rFonts w:ascii="Times New Roman" w:hAnsi="Times New Roman" w:cs="Times New Roman"/>
            <w:sz w:val="24"/>
            <w:szCs w:val="24"/>
          </w:rPr>
          <w:t>.</w:t>
        </w:r>
      </w:ins>
      <w:ins w:id="1927" w:author="cc" w:date="2021-01-22T16:53:00Z">
        <w:r w:rsidR="001A2959" w:rsidRPr="001A2959">
          <w:rPr>
            <w:rFonts w:ascii="Times New Roman" w:hAnsi="Times New Roman" w:cs="Times New Roman"/>
            <w:sz w:val="24"/>
            <w:szCs w:val="24"/>
          </w:rPr>
          <w:t xml:space="preserve"> </w:t>
        </w:r>
      </w:ins>
      <w:ins w:id="1928" w:author="cc" w:date="2021-01-22T16:54:00Z">
        <w:r w:rsidR="007A55E8">
          <w:rPr>
            <w:rFonts w:ascii="Times New Roman" w:hAnsi="Times New Roman" w:cs="Times New Roman"/>
            <w:sz w:val="24"/>
            <w:szCs w:val="24"/>
          </w:rPr>
          <w:t>Besides, t</w:t>
        </w:r>
      </w:ins>
      <w:ins w:id="1929" w:author="cc" w:date="2021-01-22T16:53:00Z">
        <w:r w:rsidR="001A2959">
          <w:rPr>
            <w:rFonts w:ascii="Times New Roman" w:hAnsi="Times New Roman" w:cs="Times New Roman"/>
            <w:sz w:val="24"/>
            <w:szCs w:val="24"/>
          </w:rPr>
          <w:t>he relationship between different immunophenotypes indicators and survival probability</w:t>
        </w:r>
      </w:ins>
      <w:ins w:id="1930" w:author="cc" w:date="2021-01-22T19:44:00Z">
        <w:r w:rsidR="008E1368">
          <w:rPr>
            <w:rFonts w:ascii="Times New Roman" w:hAnsi="Times New Roman" w:cs="Times New Roman"/>
            <w:sz w:val="24"/>
            <w:szCs w:val="24"/>
          </w:rPr>
          <w:t xml:space="preserve"> </w:t>
        </w:r>
      </w:ins>
      <w:ins w:id="1931" w:author="cc" w:date="2021-01-22T16:53:00Z">
        <w:r w:rsidR="001A2959">
          <w:rPr>
            <w:rFonts w:ascii="Times New Roman" w:hAnsi="Times New Roman" w:cs="Times New Roman"/>
            <w:sz w:val="24"/>
            <w:szCs w:val="24"/>
          </w:rPr>
          <w:t>were compared using multivariate survival analysis.</w:t>
        </w:r>
      </w:ins>
      <w:ins w:id="1932" w:author="cc" w:date="2021-01-22T17:10:00Z">
        <w:r w:rsidR="00A93811">
          <w:rPr>
            <w:rFonts w:ascii="Times New Roman" w:hAnsi="Times New Roman" w:cs="Times New Roman"/>
            <w:sz w:val="24"/>
            <w:szCs w:val="24"/>
          </w:rPr>
          <w:t xml:space="preserve"> </w:t>
        </w:r>
      </w:ins>
      <w:ins w:id="1933" w:author="cc" w:date="2021-01-22T16:53:00Z">
        <w:r w:rsidR="001A2959">
          <w:rPr>
            <w:rFonts w:ascii="Times New Roman" w:hAnsi="Times New Roman" w:cs="Times New Roman"/>
            <w:sz w:val="24"/>
            <w:szCs w:val="24"/>
          </w:rPr>
          <w:t>13</w:t>
        </w:r>
      </w:ins>
      <w:ins w:id="1934" w:author="cc" w:date="2021-01-24T13:29:00Z">
        <w:r w:rsidR="00AF63E1">
          <w:rPr>
            <w:rFonts w:ascii="Times New Roman" w:hAnsi="Times New Roman" w:cs="Times New Roman"/>
            <w:sz w:val="24"/>
            <w:szCs w:val="24"/>
          </w:rPr>
          <w:t xml:space="preserve"> </w:t>
        </w:r>
      </w:ins>
      <w:ins w:id="1935" w:author="cc" w:date="2021-01-22T16:53:00Z">
        <w:r w:rsidR="001A2959">
          <w:rPr>
            <w:rFonts w:ascii="Times New Roman" w:hAnsi="Times New Roman" w:cs="Times New Roman"/>
            <w:sz w:val="24"/>
            <w:szCs w:val="24"/>
          </w:rPr>
          <w:t>significant immunophenotypes indicators were selected by stepwise regression method</w:t>
        </w:r>
      </w:ins>
      <w:ins w:id="1936" w:author="cc" w:date="2021-01-22T19:46:00Z">
        <w:r w:rsidR="008E1368">
          <w:rPr>
            <w:rFonts w:ascii="Times New Roman" w:hAnsi="Times New Roman" w:cs="Times New Roman" w:hint="eastAsia"/>
            <w:sz w:val="24"/>
            <w:szCs w:val="24"/>
          </w:rPr>
          <w:t>.</w:t>
        </w:r>
      </w:ins>
      <w:ins w:id="1937" w:author="cc" w:date="2021-01-22T17:15:00Z">
        <w:r w:rsidR="005F630F">
          <w:rPr>
            <w:rFonts w:ascii="Times New Roman" w:hAnsi="Times New Roman" w:cs="Times New Roman"/>
            <w:sz w:val="24"/>
            <w:szCs w:val="24"/>
          </w:rPr>
          <w:t xml:space="preserve"> </w:t>
        </w:r>
      </w:ins>
      <w:ins w:id="1938" w:author="cc" w:date="2021-01-22T19:46:00Z">
        <w:r w:rsidR="00DC35CD">
          <w:rPr>
            <w:rFonts w:ascii="Times New Roman" w:hAnsi="Times New Roman" w:cs="Times New Roman"/>
            <w:bCs/>
            <w:sz w:val="24"/>
            <w:szCs w:val="24"/>
          </w:rPr>
          <w:t xml:space="preserve">Peripheral blood of </w:t>
        </w:r>
        <w:r w:rsidR="00DC35CD">
          <w:rPr>
            <w:rFonts w:ascii="Times New Roman" w:hAnsi="Times New Roman" w:cs="Times New Roman"/>
            <w:sz w:val="24"/>
            <w:szCs w:val="24"/>
          </w:rPr>
          <w:t>immunophenotypes</w:t>
        </w:r>
        <w:r w:rsidR="00DC35CD">
          <w:rPr>
            <w:rFonts w:ascii="Times New Roman" w:hAnsi="Times New Roman" w:cs="Times New Roman"/>
            <w:bCs/>
            <w:sz w:val="24"/>
            <w:szCs w:val="24"/>
          </w:rPr>
          <w:t xml:space="preserve"> indicators provide a promising and easily accessible biological substrate to search for such biomarkers and </w:t>
        </w:r>
        <w:r w:rsidR="00DC35CD">
          <w:rPr>
            <w:rFonts w:ascii="Times New Roman" w:hAnsi="Times New Roman" w:cs="Times New Roman" w:hint="eastAsia"/>
            <w:bCs/>
            <w:sz w:val="24"/>
            <w:szCs w:val="24"/>
          </w:rPr>
          <w:t>lay</w:t>
        </w:r>
        <w:r w:rsidR="00DC35CD">
          <w:rPr>
            <w:rFonts w:ascii="Times New Roman" w:hAnsi="Times New Roman" w:cs="Times New Roman"/>
            <w:bCs/>
            <w:sz w:val="24"/>
            <w:szCs w:val="24"/>
          </w:rPr>
          <w:t xml:space="preserve"> </w:t>
        </w:r>
        <w:r w:rsidR="00DC35CD">
          <w:rPr>
            <w:rFonts w:ascii="Times New Roman" w:hAnsi="Times New Roman" w:cs="Times New Roman" w:hint="eastAsia"/>
            <w:bCs/>
            <w:sz w:val="24"/>
            <w:szCs w:val="24"/>
          </w:rPr>
          <w:t>foundation</w:t>
        </w:r>
        <w:r w:rsidR="00DC35CD">
          <w:rPr>
            <w:rFonts w:ascii="Times New Roman" w:hAnsi="Times New Roman" w:cs="Times New Roman"/>
            <w:bCs/>
            <w:sz w:val="24"/>
            <w:szCs w:val="24"/>
          </w:rPr>
          <w:t xml:space="preserve"> </w:t>
        </w:r>
        <w:r w:rsidR="00DC35CD">
          <w:rPr>
            <w:rFonts w:ascii="Times New Roman" w:hAnsi="Times New Roman" w:cs="Times New Roman" w:hint="eastAsia"/>
            <w:bCs/>
            <w:sz w:val="24"/>
            <w:szCs w:val="24"/>
          </w:rPr>
          <w:t>on</w:t>
        </w:r>
        <w:r w:rsidR="00DC35CD">
          <w:rPr>
            <w:rFonts w:ascii="Times New Roman" w:hAnsi="Times New Roman" w:cs="Times New Roman"/>
            <w:sz w:val="24"/>
            <w:szCs w:val="24"/>
          </w:rPr>
          <w:t xml:space="preserve"> immunophenotypes and</w:t>
        </w:r>
        <w:r w:rsidR="00DC35CD">
          <w:rPr>
            <w:rFonts w:ascii="Times New Roman" w:hAnsi="Times New Roman" w:cs="Times New Roman"/>
            <w:bCs/>
            <w:sz w:val="24"/>
            <w:szCs w:val="24"/>
          </w:rPr>
          <w:t xml:space="preserve"> prognosis and survival after stroke.</w:t>
        </w:r>
      </w:ins>
    </w:p>
    <w:p w14:paraId="60D9E929" w14:textId="79B2E0CE" w:rsidR="00257358" w:rsidRDefault="00257358" w:rsidP="00257358">
      <w:pPr>
        <w:spacing w:line="360" w:lineRule="auto"/>
        <w:ind w:firstLineChars="200" w:firstLine="480"/>
        <w:rPr>
          <w:rFonts w:ascii="Times New Roman" w:hAnsi="Times New Roman" w:cs="Times New Roman"/>
          <w:bCs/>
          <w:sz w:val="24"/>
          <w:szCs w:val="24"/>
        </w:rPr>
      </w:pPr>
      <w:r>
        <w:rPr>
          <w:rFonts w:ascii="Times New Roman" w:hAnsi="Times New Roman" w:cs="Times New Roman"/>
          <w:bCs/>
          <w:sz w:val="24"/>
          <w:szCs w:val="24"/>
        </w:rPr>
        <w:t>Previous studies mainly focused on in humans</w:t>
      </w:r>
      <w:r>
        <w:rPr>
          <w:rFonts w:ascii="Times New Roman" w:hAnsi="Times New Roman" w:cs="Times New Roman"/>
          <w:bCs/>
          <w:sz w:val="24"/>
          <w:szCs w:val="24"/>
        </w:rPr>
        <w:fldChar w:fldCharType="begin"/>
      </w:r>
      <w:r w:rsidR="00292EB6">
        <w:rPr>
          <w:rFonts w:ascii="Times New Roman" w:hAnsi="Times New Roman" w:cs="Times New Roman"/>
          <w:bCs/>
          <w:sz w:val="24"/>
          <w:szCs w:val="24"/>
        </w:rPr>
        <w:instrText xml:space="preserve"> ADDIN EN.CITE &lt;EndNote&gt;&lt;Cite&gt;&lt;Author&gt;Mena&lt;/Author&gt;&lt;Year&gt;2004&lt;/Year&gt;&lt;RecNum&gt;389&lt;/RecNum&gt;&lt;DisplayText&gt;&lt;style face="superscript"&gt;18,19&lt;/style&gt;&lt;/DisplayText&gt;&lt;record&gt;&lt;rec-number&gt;389&lt;/rec-number&gt;&lt;foreign-keys&gt;&lt;key app="EN" db-id="xrv2waxvovvxtseasewpdxzof500szeefx0f" timestamp="1599825701"&gt;389&lt;/key&gt;&lt;/foreign-keys&gt;&lt;ref-type name="Journal Article"&gt;17&lt;/ref-type&gt;&lt;contributors&gt;&lt;authors&gt;&lt;author&gt;Mena, Hernando&lt;/author&gt;&lt;author&gt;Cadavid, Diego&lt;/author&gt;&lt;author&gt;Rushing, Elisabeth J.&lt;/author&gt;&lt;/authors&gt;&lt;/contributors&gt;&lt;titles&gt;&lt;title&gt;Human cerebral infarct: a proposed histopathologic classification based on 137 cases&lt;/title&gt;&lt;secondary-title&gt;Acta Neuropathologica&lt;/secondary-title&gt;&lt;/titles&gt;&lt;periodical&gt;&lt;full-title&gt;Acta neuropathologica&lt;/full-title&gt;&lt;/periodical&gt;&lt;pages&gt;524-530&lt;/pages&gt;&lt;volume&gt;108&lt;/volume&gt;&lt;number&gt;6&lt;/number&gt;&lt;dates&gt;&lt;year&gt;2004&lt;/year&gt;&lt;/dates&gt;&lt;urls&gt;&lt;/urls&gt;&lt;/record&gt;&lt;/Cite&gt;&lt;Cite&gt;&lt;Author&gt;Doyle&lt;/Author&gt;&lt;Year&gt;2015&lt;/Year&gt;&lt;RecNum&gt;390&lt;/RecNum&gt;&lt;record&gt;&lt;rec-number&gt;390&lt;/rec-number&gt;&lt;foreign-keys&gt;&lt;key app="EN" db-id="xrv2waxvovvxtseasewpdxzof500szeefx0f" timestamp="1599825769"&gt;390&lt;/key&gt;&lt;/foreign-keys&gt;&lt;ref-type name="Journal Article"&gt;17&lt;/ref-type&gt;&lt;contributors&gt;&lt;authors&gt;&lt;author&gt;Doyle, K. P.&lt;/author&gt;&lt;author&gt;Quach, L. N.&lt;/author&gt;&lt;author&gt;Sole, M.&lt;/author&gt;&lt;author&gt;Axtell, R. C.&lt;/author&gt;&lt;author&gt;Nguyen, T. V. V.&lt;/author&gt;&lt;author&gt;Soler-Llavina, G. J.&lt;/author&gt;&lt;author&gt;Jurado, S.&lt;/author&gt;&lt;author&gt;Han, J.&lt;/author&gt;&lt;author&gt;Steinman, L.&lt;/author&gt;&lt;author&gt;Longo, F. M.&lt;/author&gt;&lt;/authors&gt;&lt;/contributors&gt;&lt;titles&gt;&lt;title&gt;B-Lymphocyte-Mediated Delayed Cognitive Impairment following Stroke&lt;/title&gt;&lt;secondary-title&gt;Journal of Neuroscience the Official Journal of the Society for Neuroscience&lt;/secondary-title&gt;&lt;/titles&gt;&lt;periodical&gt;&lt;full-title&gt;Journal of Neuroscience the Official Journal of the Society for Neuroscience&lt;/full-title&gt;&lt;/periodical&gt;&lt;pages&gt;2133-45&lt;/pages&gt;&lt;volume&gt;35&lt;/volume&gt;&lt;number&gt;5&lt;/number&gt;&lt;dates&gt;&lt;year&gt;2015&lt;/year&gt;&lt;/dates&gt;&lt;urls&gt;&lt;/urls&gt;&lt;/record&gt;&lt;/Cite&gt;&lt;/EndNote&gt;</w:instrText>
      </w:r>
      <w:r>
        <w:rPr>
          <w:rFonts w:ascii="Times New Roman" w:hAnsi="Times New Roman" w:cs="Times New Roman"/>
          <w:bCs/>
          <w:sz w:val="24"/>
          <w:szCs w:val="24"/>
        </w:rPr>
        <w:fldChar w:fldCharType="separate"/>
      </w:r>
      <w:r w:rsidR="00292EB6" w:rsidRPr="00292EB6">
        <w:rPr>
          <w:rFonts w:ascii="Times New Roman" w:hAnsi="Times New Roman" w:cs="Times New Roman"/>
          <w:bCs/>
          <w:noProof/>
          <w:sz w:val="24"/>
          <w:szCs w:val="24"/>
          <w:vertAlign w:val="superscript"/>
        </w:rPr>
        <w:t>18,19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and rodent models</w:t>
      </w:r>
      <w:r>
        <w:rPr>
          <w:rFonts w:ascii="Times New Roman" w:hAnsi="Times New Roman" w:cs="Times New Roman"/>
          <w:bCs/>
          <w:sz w:val="24"/>
          <w:szCs w:val="24"/>
        </w:rPr>
        <w:fldChar w:fldCharType="begin"/>
      </w:r>
      <w:r w:rsidR="00292EB6">
        <w:rPr>
          <w:rFonts w:ascii="Times New Roman" w:hAnsi="Times New Roman" w:cs="Times New Roman"/>
          <w:bCs/>
          <w:sz w:val="24"/>
          <w:szCs w:val="24"/>
        </w:rPr>
        <w:instrText xml:space="preserve"> ADDIN EN.CITE &lt;EndNote&gt;&lt;Cite&gt;&lt;Author&gt;Jin&lt;/Author&gt;&lt;Year&gt;2010&lt;/Year&gt;&lt;RecNum&gt;391&lt;/RecNum&gt;&lt;DisplayText&gt;&lt;style face="superscript"&gt;20&lt;/style&gt;&lt;/DisplayText&gt;&lt;record&gt;&lt;rec-number&gt;391&lt;/rec-number&gt;&lt;foreign-keys&gt;&lt;key app="EN" db-id="xrv2waxvovvxtseasewpdxzof500szeefx0f" timestamp="1599825879"&gt;391&lt;/key&gt;&lt;/foreign-keys&gt;&lt;ref-type name="Journal Article"&gt;17&lt;/ref-type&gt;&lt;contributors&gt;&lt;authors&gt;&lt;author&gt;Jin, Rong&lt;/author&gt;&lt;author&gt;Yang, Guojun&lt;/author&gt;&lt;author&gt;Li, Guohong&lt;/author&gt;&lt;/authors&gt;&lt;/contributors&gt;&lt;titles&gt;&lt;title&gt;Inflammatory mechanisms in ischemic stroke: role of inflammatory cells&lt;/title&gt;&lt;secondary-title&gt;Journal of Leukocyte Biology&lt;/secondary-title&gt;&lt;/titles&gt;&lt;periodical&gt;&lt;full-title&gt;Journal of leukocyte biology&lt;/full-title&gt;&lt;/periodical&gt;&lt;volume&gt;87&lt;/volume&gt;&lt;number&gt;5&lt;/number&gt;&lt;dates&gt;&lt;year&gt;2010&lt;/year&gt;&lt;/dates&gt;&lt;urls&gt;&lt;/urls&gt;&lt;/record&gt;&lt;/Cite&gt;&lt;/EndNote&gt;</w:instrText>
      </w:r>
      <w:r>
        <w:rPr>
          <w:rFonts w:ascii="Times New Roman" w:hAnsi="Times New Roman" w:cs="Times New Roman"/>
          <w:bCs/>
          <w:sz w:val="24"/>
          <w:szCs w:val="24"/>
        </w:rPr>
        <w:fldChar w:fldCharType="separate"/>
      </w:r>
      <w:r w:rsidR="00292EB6" w:rsidRPr="00292EB6">
        <w:rPr>
          <w:rFonts w:ascii="Times New Roman" w:hAnsi="Times New Roman" w:cs="Times New Roman"/>
          <w:bCs/>
          <w:noProof/>
          <w:sz w:val="24"/>
          <w:szCs w:val="24"/>
          <w:vertAlign w:val="superscript"/>
        </w:rPr>
        <w:t>20</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of the local and short-term immune response to stroke. </w:t>
      </w:r>
      <w:r>
        <w:rPr>
          <w:rFonts w:ascii="Times New Roman" w:hAnsi="Times New Roman" w:cs="Times New Roman" w:hint="eastAsia"/>
          <w:kern w:val="0"/>
          <w:sz w:val="24"/>
          <w:szCs w:val="24"/>
        </w:rPr>
        <w:t>However</w:t>
      </w:r>
      <w:r>
        <w:rPr>
          <w:rFonts w:ascii="Times New Roman" w:hAnsi="Times New Roman" w:cs="Times New Roman"/>
          <w:kern w:val="0"/>
          <w:sz w:val="24"/>
          <w:szCs w:val="24"/>
        </w:rPr>
        <w:t xml:space="preserve">, the most studies are focused of animal models, </w:t>
      </w:r>
      <w:r>
        <w:rPr>
          <w:rFonts w:ascii="Times New Roman" w:hAnsi="Times New Roman" w:cs="Times New Roman"/>
          <w:kern w:val="0"/>
          <w:sz w:val="24"/>
          <w:szCs w:val="24"/>
        </w:rPr>
        <w:lastRenderedPageBreak/>
        <w:t>it is hard to predict the situations in human</w:t>
      </w:r>
      <w:r w:rsidR="00AC78AA">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In contrast, </w:t>
      </w:r>
      <w:r>
        <w:rPr>
          <w:rFonts w:ascii="Times New Roman" w:hAnsi="Times New Roman" w:cs="Times New Roman"/>
          <w:color w:val="000000"/>
          <w:sz w:val="24"/>
          <w:szCs w:val="24"/>
          <w:shd w:val="clear" w:color="auto" w:fill="FFFFFF"/>
        </w:rPr>
        <w:t xml:space="preserve">from a clinical perspective, targeting inflammation in human may not be easy, especially for the long-term observations. </w:t>
      </w:r>
      <w:del w:id="1939" w:author="cc" w:date="2021-01-22T19:59:00Z">
        <w:r w:rsidDel="00FC3678">
          <w:rPr>
            <w:rFonts w:ascii="Times New Roman" w:hAnsi="Times New Roman" w:cs="Times New Roman"/>
            <w:color w:val="000000"/>
            <w:sz w:val="24"/>
            <w:szCs w:val="24"/>
            <w:shd w:val="clear" w:color="auto" w:fill="FFFFFF"/>
          </w:rPr>
          <w:delText>Previous clinical trials attempting to block intercellular adhesion molecule (ICAM)-1 on cerebral endothelium did not work and treated patients actually got worse</w:delText>
        </w:r>
        <w:r w:rsidDel="00FC3678">
          <w:rPr>
            <w:rFonts w:ascii="Times New Roman" w:hAnsi="Times New Roman" w:cs="Times New Roman"/>
            <w:color w:val="000000"/>
            <w:sz w:val="24"/>
            <w:szCs w:val="24"/>
            <w:shd w:val="clear" w:color="auto" w:fill="FFFFFF"/>
          </w:rPr>
          <w:fldChar w:fldCharType="begin"/>
        </w:r>
        <w:r w:rsidDel="00FC3678">
          <w:rPr>
            <w:rFonts w:ascii="Times New Roman" w:hAnsi="Times New Roman" w:cs="Times New Roman"/>
            <w:color w:val="000000"/>
            <w:sz w:val="24"/>
            <w:szCs w:val="24"/>
            <w:shd w:val="clear" w:color="auto" w:fill="FFFFFF"/>
          </w:rPr>
          <w:delInstrText xml:space="preserve"> ADDIN EN.CITE &lt;EndNote&gt;&lt;Cite&gt;&lt;Author&gt;Dirnagl&lt;/Author&gt;&lt;Year&gt;2007&lt;/Year&gt;&lt;RecNum&gt;371&lt;/RecNum&gt;&lt;DisplayText&gt;&lt;style face="superscript"&gt;12&lt;/style&gt;&lt;/DisplayText&gt;&lt;record&gt;&lt;rec-number&gt;371&lt;/rec-number&gt;&lt;foreign-keys&gt;&lt;key app="EN" db-id="xrv2waxvovvxtseasewpdxzof500szeefx0f" timestamp="1599749018"&gt;371&lt;/key&gt;&lt;/foreign-keys&gt;&lt;ref-type name="Journal Article"&gt;17&lt;/ref-type&gt;&lt;contributors&gt;&lt;authors&gt;&lt;author&gt;Dirnagl, Ulrich&lt;/author&gt;&lt;author&gt;Klehmet, Juliane&lt;/author&gt;&lt;author&gt;Braun, Johann S&lt;/author&gt;&lt;author&gt;Harms, Hendrik&lt;/author&gt;&lt;author&gt;Meisel, Andreas&lt;/author&gt;&lt;/authors&gt;&lt;/contributors&gt;&lt;titles&gt;&lt;title&gt;Stroke-induced immunodepression: experimental evidence and clinical relevance&lt;/title&gt;&lt;secondary-title&gt;Stroke&lt;/secondary-title&gt;&lt;/titles&gt;&lt;periodical&gt;&lt;full-title&gt;Stroke&lt;/full-title&gt;&lt;/periodical&gt;&lt;pages&gt;770-773&lt;/pages&gt;&lt;volume&gt;38&lt;/volume&gt;&lt;number&gt;2 Suppl&lt;/number&gt;&lt;dates&gt;&lt;year&gt;2007&lt;/year&gt;&lt;/dates&gt;&lt;urls&gt;&lt;/urls&gt;&lt;/record&gt;&lt;/Cite&gt;&lt;/EndNote&gt;</w:delInstrText>
        </w:r>
        <w:r w:rsidDel="00FC3678">
          <w:rPr>
            <w:rFonts w:ascii="Times New Roman" w:hAnsi="Times New Roman" w:cs="Times New Roman"/>
            <w:color w:val="000000"/>
            <w:sz w:val="24"/>
            <w:szCs w:val="24"/>
            <w:shd w:val="clear" w:color="auto" w:fill="FFFFFF"/>
          </w:rPr>
          <w:fldChar w:fldCharType="separate"/>
        </w:r>
        <w:r w:rsidRPr="003227B0" w:rsidDel="00FC3678">
          <w:rPr>
            <w:rFonts w:ascii="Times New Roman" w:hAnsi="Times New Roman" w:cs="Times New Roman"/>
            <w:noProof/>
            <w:color w:val="000000"/>
            <w:sz w:val="24"/>
            <w:szCs w:val="24"/>
            <w:shd w:val="clear" w:color="auto" w:fill="FFFFFF"/>
            <w:vertAlign w:val="superscript"/>
          </w:rPr>
          <w:delText>12</w:delText>
        </w:r>
        <w:r w:rsidDel="00FC3678">
          <w:rPr>
            <w:rFonts w:ascii="Times New Roman" w:hAnsi="Times New Roman" w:cs="Times New Roman"/>
            <w:color w:val="000000"/>
            <w:sz w:val="24"/>
            <w:szCs w:val="24"/>
            <w:shd w:val="clear" w:color="auto" w:fill="FFFFFF"/>
          </w:rPr>
          <w:fldChar w:fldCharType="end"/>
        </w:r>
        <w:r w:rsidDel="00FC3678">
          <w:rPr>
            <w:rFonts w:ascii="Times New Roman" w:hAnsi="Times New Roman" w:cs="Times New Roman"/>
            <w:color w:val="000000"/>
            <w:sz w:val="24"/>
            <w:szCs w:val="24"/>
            <w:shd w:val="clear" w:color="auto" w:fill="FFFFFF"/>
          </w:rPr>
          <w:delText xml:space="preserve">. Differences in systemic blood and immune responses in animal models vs. human patients may make it difficult to safely and effectively broadly block inflammatory pathways. Consequently, searching for </w:delText>
        </w:r>
        <w:r w:rsidDel="00FC3678">
          <w:rPr>
            <w:rFonts w:ascii="Times New Roman" w:hAnsi="Times New Roman" w:cs="Times New Roman"/>
            <w:bCs/>
            <w:sz w:val="24"/>
            <w:szCs w:val="24"/>
          </w:rPr>
          <w:delText xml:space="preserve">‘druggable’ mechanisms in central compartment microglia may represent an alternative approach. </w:delText>
        </w:r>
      </w:del>
      <w:r>
        <w:rPr>
          <w:rFonts w:ascii="Times New Roman" w:hAnsi="Times New Roman" w:cs="Times New Roman"/>
          <w:bCs/>
          <w:sz w:val="24"/>
          <w:szCs w:val="24"/>
        </w:rPr>
        <w:t xml:space="preserve">Therefore, we proposed that using cytometry to analyze and compare the whole immunophenotypes </w:t>
      </w:r>
      <w:ins w:id="1940" w:author="cc" w:date="2021-01-24T15:10:00Z">
        <w:r w:rsidR="009B583A">
          <w:rPr>
            <w:rFonts w:ascii="Times New Roman" w:hAnsi="Times New Roman" w:cs="Times New Roman"/>
            <w:bCs/>
            <w:sz w:val="24"/>
            <w:szCs w:val="24"/>
          </w:rPr>
          <w:t xml:space="preserve">indicators </w:t>
        </w:r>
      </w:ins>
      <w:del w:id="1941" w:author="cc" w:date="2021-01-24T15:10:00Z">
        <w:r w:rsidR="009B583A" w:rsidDel="009B583A">
          <w:rPr>
            <w:rFonts w:ascii="Times New Roman" w:hAnsi="Times New Roman" w:cs="Times New Roman"/>
            <w:bCs/>
            <w:sz w:val="24"/>
            <w:szCs w:val="24"/>
          </w:rPr>
          <w:delText xml:space="preserve"> </w:delText>
        </w:r>
      </w:del>
      <w:r>
        <w:rPr>
          <w:rFonts w:ascii="Times New Roman" w:hAnsi="Times New Roman" w:cs="Times New Roman"/>
          <w:bCs/>
          <w:sz w:val="24"/>
          <w:szCs w:val="24"/>
        </w:rPr>
        <w:t>after acute ischemic stroke is possible and effective.</w:t>
      </w:r>
    </w:p>
    <w:p w14:paraId="51B2170F" w14:textId="77777777" w:rsidR="00257358" w:rsidRPr="00257358" w:rsidRDefault="00257358" w:rsidP="00DC35CD">
      <w:pPr>
        <w:spacing w:line="360" w:lineRule="auto"/>
        <w:ind w:firstLineChars="200" w:firstLine="480"/>
        <w:rPr>
          <w:ins w:id="1942" w:author="cc" w:date="2021-01-22T19:46:00Z"/>
          <w:rFonts w:ascii="Times New Roman" w:hAnsi="Times New Roman" w:cs="Times New Roman"/>
          <w:bCs/>
          <w:sz w:val="24"/>
          <w:szCs w:val="24"/>
        </w:rPr>
      </w:pPr>
    </w:p>
    <w:p w14:paraId="0113CC45" w14:textId="0D16E82E" w:rsidR="00627482" w:rsidRPr="00DC35CD" w:rsidRDefault="00627482">
      <w:pPr>
        <w:spacing w:line="360" w:lineRule="auto"/>
        <w:rPr>
          <w:ins w:id="1943" w:author="cc" w:date="2021-01-22T16:09:00Z"/>
          <w:rFonts w:ascii="Times New Roman" w:hAnsi="Times New Roman" w:cs="Times New Roman"/>
          <w:sz w:val="24"/>
          <w:szCs w:val="24"/>
        </w:rPr>
        <w:pPrChange w:id="1944" w:author="cc" w:date="2021-01-22T19:46:00Z">
          <w:pPr>
            <w:spacing w:line="360" w:lineRule="auto"/>
            <w:ind w:firstLineChars="200" w:firstLine="480"/>
          </w:pPr>
        </w:pPrChange>
      </w:pPr>
    </w:p>
    <w:p w14:paraId="780307F2" w14:textId="46C81E44" w:rsidR="003F54C0" w:rsidDel="00DC35CD" w:rsidRDefault="003C0E66">
      <w:pPr>
        <w:spacing w:line="360" w:lineRule="auto"/>
        <w:ind w:firstLineChars="200" w:firstLine="480"/>
        <w:rPr>
          <w:ins w:id="1945" w:author="Guobo Chen" w:date="2020-11-12T21:44:00Z"/>
          <w:del w:id="1946" w:author="cc" w:date="2021-01-22T19:46:00Z"/>
          <w:rFonts w:ascii="Times New Roman" w:hAnsi="Times New Roman" w:cs="Times New Roman"/>
          <w:bCs/>
          <w:sz w:val="24"/>
          <w:szCs w:val="24"/>
        </w:rPr>
      </w:pPr>
      <w:del w:id="1947" w:author="cc" w:date="2021-01-24T15:13:00Z">
        <w:r w:rsidDel="001D0BC7">
          <w:rPr>
            <w:rFonts w:ascii="Times New Roman" w:hAnsi="Times New Roman" w:cs="Times New Roman"/>
            <w:bCs/>
            <w:sz w:val="24"/>
            <w:szCs w:val="24"/>
          </w:rPr>
          <w:delText>Several lines of evidence suggested that immune responses</w:delText>
        </w:r>
        <w:r w:rsidDel="001D0BC7">
          <w:rPr>
            <w:rFonts w:ascii="Times New Roman" w:hAnsi="Times New Roman" w:cs="Times New Roman" w:hint="eastAsia"/>
            <w:bCs/>
            <w:sz w:val="24"/>
            <w:szCs w:val="24"/>
          </w:rPr>
          <w:delText xml:space="preserve"> </w:delText>
        </w:r>
        <w:r w:rsidDel="001D0BC7">
          <w:rPr>
            <w:rFonts w:ascii="Times New Roman" w:hAnsi="Times New Roman" w:cs="Times New Roman"/>
            <w:bCs/>
            <w:sz w:val="24"/>
            <w:szCs w:val="24"/>
          </w:rPr>
          <w:delText>detectable in peripheral blood relate to early innate and</w:delText>
        </w:r>
        <w:r w:rsidDel="001D0BC7">
          <w:rPr>
            <w:rFonts w:ascii="Times New Roman" w:hAnsi="Times New Roman" w:cs="Times New Roman" w:hint="eastAsia"/>
            <w:bCs/>
            <w:sz w:val="24"/>
            <w:szCs w:val="24"/>
          </w:rPr>
          <w:delText xml:space="preserve"> </w:delText>
        </w:r>
        <w:r w:rsidDel="001D0BC7">
          <w:rPr>
            <w:rFonts w:ascii="Times New Roman" w:hAnsi="Times New Roman" w:cs="Times New Roman"/>
            <w:bCs/>
            <w:sz w:val="24"/>
            <w:szCs w:val="24"/>
          </w:rPr>
          <w:delText>later adaptive immune responses in the brain.</w:delText>
        </w:r>
        <w:r w:rsidDel="001D0BC7">
          <w:rPr>
            <w:rFonts w:ascii="Times New Roman" w:hAnsi="Times New Roman" w:cs="Times New Roman"/>
            <w:bCs/>
            <w:sz w:val="24"/>
            <w:szCs w:val="24"/>
          </w:rPr>
          <w:fldChar w:fldCharType="begin">
            <w:fldData xml:space="preserve">PEVuZE5vdGU+PENpdGU+PEF1dGhvcj5GYXNzYmVuZGVyPC9BdXRob3I+PFllYXI+MTk5NzwvWWVh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==
</w:fldData>
          </w:fldChar>
        </w:r>
      </w:del>
      <w:r w:rsidR="00292EB6">
        <w:rPr>
          <w:rFonts w:ascii="Times New Roman" w:hAnsi="Times New Roman" w:cs="Times New Roman"/>
          <w:bCs/>
          <w:sz w:val="24"/>
          <w:szCs w:val="24"/>
        </w:rPr>
        <w:instrText xml:space="preserve"> ADDIN EN.CITE </w:instrText>
      </w:r>
      <w:r w:rsidR="00292EB6">
        <w:rPr>
          <w:rFonts w:ascii="Times New Roman" w:hAnsi="Times New Roman" w:cs="Times New Roman"/>
          <w:bCs/>
          <w:sz w:val="24"/>
          <w:szCs w:val="24"/>
        </w:rPr>
        <w:fldChar w:fldCharType="begin">
          <w:fldData xml:space="preserve">PEVuZE5vdGU+PENpdGU+PEF1dGhvcj5GYXNzYmVuZGVyPC9BdXRob3I+PFllYXI+MTk5NzwvWWVh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==
</w:fldData>
        </w:fldChar>
      </w:r>
      <w:r w:rsidR="00292EB6">
        <w:rPr>
          <w:rFonts w:ascii="Times New Roman" w:hAnsi="Times New Roman" w:cs="Times New Roman"/>
          <w:bCs/>
          <w:sz w:val="24"/>
          <w:szCs w:val="24"/>
        </w:rPr>
        <w:instrText xml:space="preserve"> ADDIN EN.CITE.DATA </w:instrText>
      </w:r>
      <w:r w:rsidR="00292EB6">
        <w:rPr>
          <w:rFonts w:ascii="Times New Roman" w:hAnsi="Times New Roman" w:cs="Times New Roman"/>
          <w:bCs/>
          <w:sz w:val="24"/>
          <w:szCs w:val="24"/>
        </w:rPr>
      </w:r>
      <w:r w:rsidR="00292EB6">
        <w:rPr>
          <w:rFonts w:ascii="Times New Roman" w:hAnsi="Times New Roman" w:cs="Times New Roman"/>
          <w:bCs/>
          <w:sz w:val="24"/>
          <w:szCs w:val="24"/>
        </w:rPr>
        <w:fldChar w:fldCharType="end"/>
      </w:r>
      <w:del w:id="1948" w:author="cc" w:date="2021-01-24T15:13:00Z">
        <w:r w:rsidDel="001D0BC7">
          <w:rPr>
            <w:rFonts w:ascii="Times New Roman" w:hAnsi="Times New Roman" w:cs="Times New Roman"/>
            <w:bCs/>
            <w:sz w:val="24"/>
            <w:szCs w:val="24"/>
          </w:rPr>
        </w:r>
        <w:r w:rsidDel="001D0BC7">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21-24</w:t>
      </w:r>
      <w:del w:id="1949" w:author="cc" w:date="2021-01-24T15:13:00Z">
        <w:r w:rsidDel="001D0BC7">
          <w:rPr>
            <w:rFonts w:ascii="Times New Roman" w:hAnsi="Times New Roman" w:cs="Times New Roman"/>
            <w:bCs/>
            <w:sz w:val="24"/>
            <w:szCs w:val="24"/>
          </w:rPr>
          <w:fldChar w:fldCharType="end"/>
        </w:r>
      </w:del>
      <w:del w:id="1950" w:author="cc" w:date="2021-01-24T15:11:00Z">
        <w:r w:rsidDel="000F3A77">
          <w:rPr>
            <w:rFonts w:ascii="Times New Roman" w:hAnsi="Times New Roman" w:cs="Times New Roman"/>
            <w:sz w:val="24"/>
            <w:szCs w:val="24"/>
          </w:rPr>
          <w:delText xml:space="preserve"> </w:delText>
        </w:r>
        <w:r w:rsidRPr="000F3A77" w:rsidDel="000F3A77">
          <w:rPr>
            <w:rFonts w:ascii="Times New Roman" w:hAnsi="Times New Roman" w:cs="Times New Roman"/>
            <w:sz w:val="24"/>
            <w:szCs w:val="24"/>
          </w:rPr>
          <w:delText>The brain-resident microglia were found are the first brain-intrinsic immune cells activated which is followed by BBB disruption and infiltration of systemic immune cells (especially neutrophils and monocytes/macrophages) into the brain tissue.</w:delText>
        </w:r>
        <w:r w:rsidRPr="000F3A77" w:rsidDel="000F3A77">
          <w:rPr>
            <w:rFonts w:ascii="Times New Roman" w:hAnsi="Times New Roman" w:cs="Times New Roman"/>
            <w:sz w:val="24"/>
            <w:szCs w:val="24"/>
            <w:rPrChange w:id="1951" w:author="cc" w:date="2021-01-24T15:12:00Z">
              <w:rPr>
                <w:rFonts w:ascii="Times New Roman" w:hAnsi="Times New Roman" w:cs="Times New Roman"/>
                <w:sz w:val="24"/>
                <w:szCs w:val="24"/>
              </w:rPr>
            </w:rPrChange>
          </w:rPr>
          <w:fldChar w:fldCharType="begin">
            <w:fldData xml:space="preserve">PEVuZE5vdGU+PENpdGU+PEF1dGhvcj5MdWNhczwvQXV0aG9yPjxZZWFyPjIwMDY8L1llYXI+PFJl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</w:fldData>
          </w:fldChar>
        </w:r>
      </w:del>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PEVuZE5vdGU+PENpdGU+PEF1dGhvcj5MdWNhczwvQXV0aG9yPjxZZWFyPjIwMDY8L1llYXI+PFJl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del w:id="1952" w:author="cc" w:date="2021-01-24T15:11:00Z">
        <w:r w:rsidRPr="000F3A77" w:rsidDel="000F3A77">
          <w:rPr>
            <w:rFonts w:ascii="Times New Roman" w:hAnsi="Times New Roman" w:cs="Times New Roman"/>
            <w:sz w:val="24"/>
            <w:szCs w:val="24"/>
            <w:rPrChange w:id="1953" w:author="cc" w:date="2021-01-24T15:12:00Z">
              <w:rPr>
                <w:rFonts w:ascii="Times New Roman" w:hAnsi="Times New Roman" w:cs="Times New Roman"/>
                <w:sz w:val="24"/>
                <w:szCs w:val="24"/>
              </w:rPr>
            </w:rPrChange>
          </w:rPr>
        </w:r>
        <w:r w:rsidRPr="000F3A77" w:rsidDel="000F3A77">
          <w:rPr>
            <w:rFonts w:ascii="Times New Roman" w:hAnsi="Times New Roman" w:cs="Times New Roman"/>
            <w:sz w:val="24"/>
            <w:szCs w:val="24"/>
            <w:rPrChange w:id="1954" w:author="cc" w:date="2021-01-24T15:12:00Z">
              <w:rPr>
                <w:rFonts w:ascii="Times New Roman" w:hAnsi="Times New Roman" w:cs="Times New Roman"/>
                <w:sz w:val="24"/>
                <w:szCs w:val="24"/>
              </w:rPr>
            </w:rPrChange>
          </w:rPr>
          <w:fldChar w:fldCharType="separate"/>
        </w:r>
      </w:del>
      <w:r w:rsidR="00292EB6" w:rsidRPr="00292EB6">
        <w:rPr>
          <w:rFonts w:ascii="Times New Roman" w:hAnsi="Times New Roman" w:cs="Times New Roman"/>
          <w:noProof/>
          <w:sz w:val="24"/>
          <w:szCs w:val="24"/>
          <w:vertAlign w:val="superscript"/>
        </w:rPr>
        <w:t>25-27</w:t>
      </w:r>
      <w:del w:id="1955" w:author="cc" w:date="2021-01-24T15:11:00Z">
        <w:r w:rsidRPr="000F3A77" w:rsidDel="000F3A77">
          <w:rPr>
            <w:rFonts w:ascii="Times New Roman" w:hAnsi="Times New Roman" w:cs="Times New Roman"/>
            <w:sz w:val="24"/>
            <w:szCs w:val="24"/>
            <w:rPrChange w:id="1956" w:author="cc" w:date="2021-01-24T15:12:00Z">
              <w:rPr>
                <w:rFonts w:ascii="Times New Roman" w:hAnsi="Times New Roman" w:cs="Times New Roman"/>
                <w:sz w:val="24"/>
                <w:szCs w:val="24"/>
              </w:rPr>
            </w:rPrChange>
          </w:rPr>
          <w:fldChar w:fldCharType="end"/>
        </w:r>
        <w:r w:rsidRPr="000F3A77" w:rsidDel="000F3A77">
          <w:rPr>
            <w:rFonts w:ascii="Times New Roman" w:hAnsi="Times New Roman" w:cs="Times New Roman"/>
            <w:sz w:val="24"/>
            <w:szCs w:val="24"/>
          </w:rPr>
          <w:delText>Microglia were found reach a peak few days after the insult and may persist for several weeks both in ischemia animal models</w:delText>
        </w:r>
        <w:r w:rsidRPr="000F3A77" w:rsidDel="000F3A77">
          <w:rPr>
            <w:rFonts w:ascii="Times New Roman" w:hAnsi="Times New Roman" w:cs="Times New Roman"/>
            <w:sz w:val="24"/>
            <w:szCs w:val="24"/>
            <w:rPrChange w:id="1957" w:author="cc" w:date="2021-01-24T15:12:00Z">
              <w:rPr>
                <w:rFonts w:ascii="Times New Roman" w:hAnsi="Times New Roman" w:cs="Times New Roman"/>
                <w:sz w:val="24"/>
                <w:szCs w:val="24"/>
              </w:rPr>
            </w:rPrChange>
          </w:rPr>
          <w:fldChar w:fldCharType="begin">
            <w:fldData xml:space="preserve">PEVuZE5vdGU+PENpdGU+PEF1dGhvcj5TdG9sbDwvQXV0aG9yPjxZZWFyPjE5OTg8L1llYXI+PFJl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=
</w:fldData>
          </w:fldChar>
        </w:r>
      </w:del>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PEVuZE5vdGU+PENpdGU+PEF1dGhvcj5TdG9sbDwvQXV0aG9yPjxZZWFyPjE5OTg8L1llYXI+PFJl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=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del w:id="1958" w:author="cc" w:date="2021-01-24T15:11:00Z">
        <w:r w:rsidRPr="000F3A77" w:rsidDel="000F3A77">
          <w:rPr>
            <w:rFonts w:ascii="Times New Roman" w:hAnsi="Times New Roman" w:cs="Times New Roman"/>
            <w:sz w:val="24"/>
            <w:szCs w:val="24"/>
            <w:rPrChange w:id="1959" w:author="cc" w:date="2021-01-24T15:12:00Z">
              <w:rPr>
                <w:rFonts w:ascii="Times New Roman" w:hAnsi="Times New Roman" w:cs="Times New Roman"/>
                <w:sz w:val="24"/>
                <w:szCs w:val="24"/>
              </w:rPr>
            </w:rPrChange>
          </w:rPr>
        </w:r>
        <w:r w:rsidRPr="000F3A77" w:rsidDel="000F3A77">
          <w:rPr>
            <w:rFonts w:ascii="Times New Roman" w:hAnsi="Times New Roman" w:cs="Times New Roman"/>
            <w:sz w:val="24"/>
            <w:szCs w:val="24"/>
            <w:rPrChange w:id="1960" w:author="cc" w:date="2021-01-24T15:12:00Z">
              <w:rPr>
                <w:rFonts w:ascii="Times New Roman" w:hAnsi="Times New Roman" w:cs="Times New Roman"/>
                <w:sz w:val="24"/>
                <w:szCs w:val="24"/>
              </w:rPr>
            </w:rPrChange>
          </w:rPr>
          <w:fldChar w:fldCharType="separate"/>
        </w:r>
      </w:del>
      <w:r w:rsidR="00292EB6" w:rsidRPr="00292EB6">
        <w:rPr>
          <w:rFonts w:ascii="Times New Roman" w:hAnsi="Times New Roman" w:cs="Times New Roman"/>
          <w:noProof/>
          <w:sz w:val="24"/>
          <w:szCs w:val="24"/>
          <w:vertAlign w:val="superscript"/>
        </w:rPr>
        <w:t>28,29</w:t>
      </w:r>
      <w:del w:id="1961" w:author="cc" w:date="2021-01-24T15:11:00Z">
        <w:r w:rsidRPr="000F3A77" w:rsidDel="000F3A77">
          <w:rPr>
            <w:rFonts w:ascii="Times New Roman" w:hAnsi="Times New Roman" w:cs="Times New Roman"/>
            <w:sz w:val="24"/>
            <w:szCs w:val="24"/>
            <w:rPrChange w:id="1962" w:author="cc" w:date="2021-01-24T15:12:00Z">
              <w:rPr>
                <w:rFonts w:ascii="Times New Roman" w:hAnsi="Times New Roman" w:cs="Times New Roman"/>
                <w:sz w:val="24"/>
                <w:szCs w:val="24"/>
              </w:rPr>
            </w:rPrChange>
          </w:rPr>
          <w:fldChar w:fldCharType="end"/>
        </w:r>
        <w:r w:rsidRPr="000F3A77" w:rsidDel="000F3A77">
          <w:rPr>
            <w:rFonts w:ascii="Times New Roman" w:hAnsi="Times New Roman" w:cs="Times New Roman"/>
            <w:sz w:val="24"/>
            <w:szCs w:val="24"/>
          </w:rPr>
          <w:delText xml:space="preserve"> and stroke patients.</w:delText>
        </w:r>
        <w:r w:rsidRPr="000F3A77" w:rsidDel="000F3A77">
          <w:rPr>
            <w:rFonts w:ascii="Times New Roman" w:hAnsi="Times New Roman" w:cs="Times New Roman"/>
            <w:sz w:val="24"/>
            <w:szCs w:val="24"/>
            <w:rPrChange w:id="1963" w:author="cc" w:date="2021-01-24T15:12:00Z">
              <w:rPr>
                <w:rFonts w:ascii="Times New Roman" w:hAnsi="Times New Roman" w:cs="Times New Roman"/>
                <w:sz w:val="24"/>
                <w:szCs w:val="24"/>
              </w:rPr>
            </w:rPrChange>
          </w:rPr>
          <w:fldChar w:fldCharType="begin">
            <w:fldData xml:space="preserve">PEVuZE5vdGU+PENpdGU+PEF1dGhvcj5HZXJoYXJkPC9BdXRob3I+PFllYXI+MjAwNTwvWWVhcj48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</w:fldData>
          </w:fldChar>
        </w:r>
      </w:del>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PEVuZE5vdGU+PENpdGU+PEF1dGhvcj5HZXJoYXJkPC9BdXRob3I+PFllYXI+MjAwNTwvWWVhcj48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del w:id="1964" w:author="cc" w:date="2021-01-24T15:11:00Z">
        <w:r w:rsidRPr="000F3A77" w:rsidDel="000F3A77">
          <w:rPr>
            <w:rFonts w:ascii="Times New Roman" w:hAnsi="Times New Roman" w:cs="Times New Roman"/>
            <w:sz w:val="24"/>
            <w:szCs w:val="24"/>
            <w:rPrChange w:id="1965" w:author="cc" w:date="2021-01-24T15:12:00Z">
              <w:rPr>
                <w:rFonts w:ascii="Times New Roman" w:hAnsi="Times New Roman" w:cs="Times New Roman"/>
                <w:sz w:val="24"/>
                <w:szCs w:val="24"/>
              </w:rPr>
            </w:rPrChange>
          </w:rPr>
        </w:r>
        <w:r w:rsidRPr="000F3A77" w:rsidDel="000F3A77">
          <w:rPr>
            <w:rFonts w:ascii="Times New Roman" w:hAnsi="Times New Roman" w:cs="Times New Roman"/>
            <w:sz w:val="24"/>
            <w:szCs w:val="24"/>
            <w:rPrChange w:id="1966" w:author="cc" w:date="2021-01-24T15:12:00Z">
              <w:rPr>
                <w:rFonts w:ascii="Times New Roman" w:hAnsi="Times New Roman" w:cs="Times New Roman"/>
                <w:sz w:val="24"/>
                <w:szCs w:val="24"/>
              </w:rPr>
            </w:rPrChange>
          </w:rPr>
          <w:fldChar w:fldCharType="separate"/>
        </w:r>
      </w:del>
      <w:r w:rsidR="00292EB6" w:rsidRPr="00292EB6">
        <w:rPr>
          <w:rFonts w:ascii="Times New Roman" w:hAnsi="Times New Roman" w:cs="Times New Roman"/>
          <w:noProof/>
          <w:sz w:val="24"/>
          <w:szCs w:val="24"/>
          <w:vertAlign w:val="superscript"/>
        </w:rPr>
        <w:t>30,31</w:t>
      </w:r>
      <w:del w:id="1967" w:author="cc" w:date="2021-01-24T15:11:00Z">
        <w:r w:rsidRPr="000F3A77" w:rsidDel="000F3A77">
          <w:rPr>
            <w:rFonts w:ascii="Times New Roman" w:hAnsi="Times New Roman" w:cs="Times New Roman"/>
            <w:sz w:val="24"/>
            <w:szCs w:val="24"/>
            <w:rPrChange w:id="1968" w:author="cc" w:date="2021-01-24T15:12:00Z">
              <w:rPr>
                <w:rFonts w:ascii="Times New Roman" w:hAnsi="Times New Roman" w:cs="Times New Roman"/>
                <w:sz w:val="24"/>
                <w:szCs w:val="24"/>
              </w:rPr>
            </w:rPrChange>
          </w:rPr>
          <w:fldChar w:fldCharType="end"/>
        </w:r>
        <w:r w:rsidRPr="000F3A77" w:rsidDel="000F3A77">
          <w:rPr>
            <w:rFonts w:ascii="Times New Roman" w:hAnsi="Times New Roman" w:cs="Times New Roman"/>
            <w:sz w:val="24"/>
            <w:szCs w:val="24"/>
          </w:rPr>
          <w:delText xml:space="preserve"> However, several studies have shown that </w:delText>
        </w:r>
        <w:r w:rsidRPr="000F3A77" w:rsidDel="000F3A77">
          <w:rPr>
            <w:rFonts w:ascii="Times New Roman" w:hAnsi="Times New Roman" w:cs="Times New Roman"/>
            <w:bCs/>
            <w:sz w:val="24"/>
            <w:szCs w:val="24"/>
          </w:rPr>
          <w:delText>the extent and the timing of recruitment of peripheral immune cells to the injured brain can play multifaceted role</w:delText>
        </w:r>
        <w:r w:rsidRPr="000F3A77" w:rsidDel="000F3A77">
          <w:rPr>
            <w:rFonts w:ascii="Times New Roman" w:hAnsi="Times New Roman" w:cs="Times New Roman"/>
            <w:bCs/>
            <w:sz w:val="24"/>
            <w:szCs w:val="24"/>
            <w:rPrChange w:id="1969" w:author="cc" w:date="2021-01-24T15:12:00Z">
              <w:rPr>
                <w:rFonts w:ascii="Times New Roman" w:hAnsi="Times New Roman" w:cs="Times New Roman"/>
                <w:bCs/>
                <w:sz w:val="24"/>
                <w:szCs w:val="24"/>
              </w:rPr>
            </w:rPrChange>
          </w:rPr>
          <w:fldChar w:fldCharType="begin"/>
        </w:r>
      </w:del>
      <w:r w:rsidR="00292EB6">
        <w:rPr>
          <w:rFonts w:ascii="Times New Roman" w:hAnsi="Times New Roman" w:cs="Times New Roman"/>
          <w:bCs/>
          <w:sz w:val="24"/>
          <w:szCs w:val="24"/>
        </w:rPr>
        <w:instrText xml:space="preserve"> ADDIN EN.CITE &lt;EndNote&gt;&lt;Cite&gt;&lt;Author&gt;Popovi?&lt;/Author&gt;&lt;Year&gt;2013&lt;/Year&gt;&lt;RecNum&gt;403&lt;/RecNum&gt;&lt;DisplayText&gt;&lt;style face="superscript"&gt;32&lt;/style&gt;&lt;/DisplayText&gt;&lt;record&gt;&lt;rec-number&gt;403&lt;/rec-number&gt;&lt;foreign-keys&gt;&lt;key app="EN" db-id="xrv2waxvovvxtseasewpdxzof500szeefx0f" timestamp="1599999596"&gt;403&lt;/key&gt;&lt;/foreign-keys&gt;&lt;ref-type name="Journal Article"&gt;17&lt;/ref-type&gt;&lt;contributors&gt;&lt;authors&gt;&lt;author&gt;Popovi?, Natasa&lt;/author&gt;&lt;author&gt;Stefanovi?-Budimki?, Maja&lt;/author&gt;&lt;author&gt;Mitrovi?, Nikola&lt;/author&gt;&lt;author&gt;Uro?Evi?, Aleksandar&lt;/author&gt;&lt;author&gt;Milo?Evi?, Branko&lt;/author&gt;&lt;author&gt;Pelemi?, Mijomir&lt;/author&gt;&lt;author&gt;Jevtovi?, Djordje&lt;/author&gt;&lt;author&gt;Besla?-Bumba?Irevi?, Ljiljana&lt;/author&gt;&lt;author&gt;Jovanovi?, Dejana&lt;/author&gt;&lt;/authors&gt;&lt;/contributors&gt;&lt;titles&gt;&lt;title&gt;The frequency of poststroke infections and their impact on early stroke outcome&lt;/title&gt;&lt;secondary-title&gt;J Stroke Cerebrovasc Dis&lt;/secondary-title&gt;&lt;/titles&gt;&lt;periodical&gt;&lt;full-title&gt;J Stroke Cerebrovasc Dis&lt;/full-title&gt;&lt;/periodical&gt;&lt;pages&gt;424-429&lt;/pages&gt;&lt;volume&gt;22&lt;/volume&gt;&lt;number&gt;4&lt;/number&gt;&lt;dates&gt;&lt;year&gt;2013&lt;/year&gt;&lt;/dates&gt;&lt;urls&gt;&lt;/urls&gt;&lt;/record&gt;&lt;/Cite&gt;&lt;/EndNote&gt;</w:instrText>
      </w:r>
      <w:del w:id="1970" w:author="cc" w:date="2021-01-24T15:11:00Z">
        <w:r w:rsidRPr="000F3A77" w:rsidDel="000F3A77">
          <w:rPr>
            <w:rFonts w:ascii="Times New Roman" w:hAnsi="Times New Roman" w:cs="Times New Roman"/>
            <w:bCs/>
            <w:sz w:val="24"/>
            <w:szCs w:val="24"/>
            <w:rPrChange w:id="1971" w:author="cc" w:date="2021-01-24T15:12:00Z">
              <w:rPr>
                <w:rFonts w:ascii="Times New Roman" w:hAnsi="Times New Roman" w:cs="Times New Roman"/>
                <w:bCs/>
                <w:sz w:val="24"/>
                <w:szCs w:val="24"/>
              </w:rPr>
            </w:rPrChange>
          </w:rPr>
          <w:fldChar w:fldCharType="separate"/>
        </w:r>
      </w:del>
      <w:r w:rsidR="00292EB6" w:rsidRPr="00292EB6">
        <w:rPr>
          <w:rFonts w:ascii="Times New Roman" w:hAnsi="Times New Roman" w:cs="Times New Roman"/>
          <w:bCs/>
          <w:noProof/>
          <w:sz w:val="24"/>
          <w:szCs w:val="24"/>
          <w:vertAlign w:val="superscript"/>
        </w:rPr>
        <w:t>32</w:t>
      </w:r>
      <w:del w:id="1972" w:author="cc" w:date="2021-01-24T15:11:00Z">
        <w:r w:rsidRPr="000F3A77" w:rsidDel="000F3A77">
          <w:rPr>
            <w:rFonts w:ascii="Times New Roman" w:hAnsi="Times New Roman" w:cs="Times New Roman"/>
            <w:bCs/>
            <w:sz w:val="24"/>
            <w:szCs w:val="24"/>
            <w:rPrChange w:id="1973" w:author="cc" w:date="2021-01-24T15:12:00Z">
              <w:rPr>
                <w:rFonts w:ascii="Times New Roman" w:hAnsi="Times New Roman" w:cs="Times New Roman"/>
                <w:bCs/>
                <w:sz w:val="24"/>
                <w:szCs w:val="24"/>
              </w:rPr>
            </w:rPrChange>
          </w:rPr>
          <w:fldChar w:fldCharType="end"/>
        </w:r>
        <w:r w:rsidRPr="000F3A77" w:rsidDel="000F3A77">
          <w:rPr>
            <w:rFonts w:ascii="Times New Roman" w:hAnsi="Times New Roman" w:cs="Times New Roman"/>
            <w:bCs/>
            <w:sz w:val="24"/>
            <w:szCs w:val="24"/>
          </w:rPr>
          <w:delText xml:space="preserve"> and greatly depend on spatiotemporal changes in brain cytokine and chemokine levels. Furthermore, additional studies had focused on circulating plasma cytokines and the distribution of peripheral immune cells after stroke.</w:delText>
        </w:r>
        <w:r w:rsidRPr="000F3A77" w:rsidDel="000F3A77">
          <w:rPr>
            <w:rFonts w:ascii="Times New Roman" w:hAnsi="Times New Roman" w:cs="Times New Roman"/>
            <w:bCs/>
            <w:sz w:val="24"/>
            <w:szCs w:val="24"/>
            <w:rPrChange w:id="1974" w:author="cc" w:date="2021-01-24T15:12:00Z">
              <w:rPr>
                <w:rFonts w:ascii="Times New Roman" w:hAnsi="Times New Roman" w:cs="Times New Roman"/>
                <w:bCs/>
                <w:sz w:val="24"/>
                <w:szCs w:val="24"/>
              </w:rPr>
            </w:rPrChange>
          </w:rPr>
          <w:fldChar w:fldCharType="begin"/>
        </w:r>
      </w:del>
      <w:r w:rsidR="00292EB6">
        <w:rPr>
          <w:rFonts w:ascii="Times New Roman" w:hAnsi="Times New Roman" w:cs="Times New Roman"/>
          <w:bCs/>
          <w:sz w:val="24"/>
          <w:szCs w:val="24"/>
        </w:rPr>
        <w:instrText xml:space="preserve"> ADDIN EN.CITE &lt;EndNote&gt;&lt;Cite&gt;&lt;Author&gt;Kim&lt;/Author&gt;&lt;Year&gt;1996&lt;/Year&gt;&lt;RecNum&gt;397&lt;/RecNum&gt;&lt;DisplayText&gt;&lt;style face="superscript"&gt;33,34&lt;/style&gt;&lt;/DisplayText&gt;&lt;record&gt;&lt;rec-number&gt;397&lt;/rec-number&gt;&lt;foreign-keys&gt;&lt;key app="EN" db-id="xrv2waxvovvxtseasewpdxzof500szeefx0f" timestamp="1599827630"&gt;397&lt;/key&gt;&lt;/foreign-keys&gt;&lt;ref-type name="Journal Article"&gt;17&lt;/ref-type&gt;&lt;contributors&gt;&lt;authors&gt;&lt;author&gt;Kim, Jong S.&lt;/author&gt;&lt;author&gt;Yoon, Sung S.&lt;/author&gt;&lt;author&gt;Yang, H. Kim&lt;/author&gt;&lt;author&gt;Jin, S. Ryu&lt;/author&gt;&lt;/authors&gt;&lt;/contributors&gt;&lt;titles&gt;&lt;title&gt;Serial Measurement of Interleukin-6, Transforming Growth Factor-β, and S-100 Protein in Patients With Acute Stroke&lt;/title&gt;&lt;secondary-title&gt;Stroke; a journal of cerebral circulation&lt;/secondary-title&gt;&lt;/titles&gt;&lt;periodical&gt;&lt;full-title&gt;Stroke; a journal of cerebral circulation&lt;/full-title&gt;&lt;/periodical&gt;&lt;pages&gt;1553-7&lt;/pages&gt;&lt;volume&gt;27&lt;/volume&gt;&lt;number&gt;9&lt;/number&gt;&lt;dates&gt;&lt;year&gt;1996&lt;/year&gt;&lt;/dates&gt;&lt;urls&gt;&lt;/urls&gt;&lt;/record&gt;&lt;/Cite&gt;&lt;Cite&gt;&lt;Author&gt;Bustamante&lt;/Author&gt;&lt;Year&gt;2016&lt;/Year&gt;&lt;RecNum&gt;398&lt;/RecNum&gt;&lt;record&gt;&lt;rec-number&gt;398&lt;/rec-number&gt;&lt;foreign-keys&gt;&lt;key app="EN" db-id="xrv2waxvovvxtseasewpdxzof500szeefx0f" timestamp="1599827680"&gt;398&lt;/key&gt;&lt;/foreign-keys&gt;&lt;ref-type name="Journal Article"&gt;17&lt;/ref-type&gt;&lt;contributors&gt;&lt;authors&gt;&lt;author&gt;Bustamante, Alejandro&lt;/author&gt;&lt;author&gt;Simats, Alba&lt;/author&gt;&lt;author&gt;Vilar-Bergua, Andrea&lt;/author&gt;&lt;author&gt;García-Berrocoso, Teresa&lt;/author&gt;&lt;author&gt;Montaner, Joan&lt;/author&gt;&lt;/authors&gt;&lt;/contributors&gt;&lt;titles&gt;&lt;title&gt;Blood/Brain Biomarkers of Inflammation After Stroke and Their Association With Outcome: From C-Reactive Protein to Damage-Associated Molecular Patterns&lt;/title&gt;&lt;secondary-title&gt;Neurotherapeutics&lt;/secondary-title&gt;&lt;/titles&gt;&lt;periodical&gt;&lt;full-title&gt;Neurotherapeutics&lt;/full-title&gt;&lt;/periodical&gt;&lt;pages&gt;671-684&lt;/pages&gt;&lt;volume&gt;13&lt;/volume&gt;&lt;number&gt;4&lt;/number&gt;&lt;dates&gt;&lt;year&gt;2016&lt;/year&gt;&lt;/dates&gt;&lt;urls&gt;&lt;/urls&gt;&lt;/record&gt;&lt;/Cite&gt;&lt;/EndNote&gt;</w:instrText>
      </w:r>
      <w:del w:id="1975" w:author="cc" w:date="2021-01-24T15:11:00Z">
        <w:r w:rsidRPr="000F3A77" w:rsidDel="000F3A77">
          <w:rPr>
            <w:rFonts w:ascii="Times New Roman" w:hAnsi="Times New Roman" w:cs="Times New Roman"/>
            <w:bCs/>
            <w:sz w:val="24"/>
            <w:szCs w:val="24"/>
            <w:rPrChange w:id="1976" w:author="cc" w:date="2021-01-24T15:12:00Z">
              <w:rPr>
                <w:rFonts w:ascii="Times New Roman" w:hAnsi="Times New Roman" w:cs="Times New Roman"/>
                <w:bCs/>
                <w:sz w:val="24"/>
                <w:szCs w:val="24"/>
              </w:rPr>
            </w:rPrChange>
          </w:rPr>
          <w:fldChar w:fldCharType="separate"/>
        </w:r>
      </w:del>
      <w:r w:rsidR="00292EB6" w:rsidRPr="00292EB6">
        <w:rPr>
          <w:rFonts w:ascii="Times New Roman" w:hAnsi="Times New Roman" w:cs="Times New Roman"/>
          <w:bCs/>
          <w:noProof/>
          <w:sz w:val="24"/>
          <w:szCs w:val="24"/>
          <w:vertAlign w:val="superscript"/>
        </w:rPr>
        <w:t>33,34</w:t>
      </w:r>
      <w:del w:id="1977" w:author="cc" w:date="2021-01-24T15:11:00Z">
        <w:r w:rsidRPr="000F3A77" w:rsidDel="000F3A77">
          <w:rPr>
            <w:rFonts w:ascii="Times New Roman" w:hAnsi="Times New Roman" w:cs="Times New Roman"/>
            <w:bCs/>
            <w:sz w:val="24"/>
            <w:szCs w:val="24"/>
            <w:rPrChange w:id="1978" w:author="cc" w:date="2021-01-24T15:12:00Z">
              <w:rPr>
                <w:rFonts w:ascii="Times New Roman" w:hAnsi="Times New Roman" w:cs="Times New Roman"/>
                <w:bCs/>
                <w:sz w:val="24"/>
                <w:szCs w:val="24"/>
              </w:rPr>
            </w:rPrChange>
          </w:rPr>
          <w:fldChar w:fldCharType="end"/>
        </w:r>
      </w:del>
      <w:del w:id="1979" w:author="cc" w:date="2021-01-22T19:46:00Z">
        <w:r w:rsidRPr="000F3A77" w:rsidDel="00DC35CD">
          <w:rPr>
            <w:rFonts w:ascii="Times New Roman" w:hAnsi="Times New Roman" w:cs="Times New Roman"/>
            <w:bCs/>
            <w:sz w:val="24"/>
            <w:szCs w:val="24"/>
          </w:rPr>
          <w:delText xml:space="preserve"> Perip</w:delText>
        </w:r>
        <w:r w:rsidDel="00DC35CD">
          <w:rPr>
            <w:rFonts w:ascii="Times New Roman" w:hAnsi="Times New Roman" w:cs="Times New Roman"/>
            <w:bCs/>
            <w:sz w:val="24"/>
            <w:szCs w:val="24"/>
          </w:rPr>
          <w:delText xml:space="preserve">heral blood of </w:delText>
        </w:r>
        <w:r w:rsidDel="00DC35CD">
          <w:rPr>
            <w:rFonts w:ascii="Times New Roman" w:hAnsi="Times New Roman" w:cs="Times New Roman"/>
            <w:sz w:val="24"/>
            <w:szCs w:val="24"/>
          </w:rPr>
          <w:delText>immunophenotypes</w:delText>
        </w:r>
        <w:r w:rsidDel="00DC35CD">
          <w:rPr>
            <w:rFonts w:ascii="Times New Roman" w:hAnsi="Times New Roman" w:cs="Times New Roman"/>
            <w:bCs/>
            <w:sz w:val="24"/>
            <w:szCs w:val="24"/>
          </w:rPr>
          <w:delText xml:space="preserve"> indicators provide a promising and easily accessible biological substrate to search for such biomarkers and </w:delText>
        </w:r>
        <w:r w:rsidDel="00DC35CD">
          <w:rPr>
            <w:rFonts w:ascii="Times New Roman" w:hAnsi="Times New Roman" w:cs="Times New Roman" w:hint="eastAsia"/>
            <w:bCs/>
            <w:sz w:val="24"/>
            <w:szCs w:val="24"/>
          </w:rPr>
          <w:delText>lay</w:delText>
        </w:r>
        <w:r w:rsidDel="00DC35CD">
          <w:rPr>
            <w:rFonts w:ascii="Times New Roman" w:hAnsi="Times New Roman" w:cs="Times New Roman"/>
            <w:bCs/>
            <w:sz w:val="24"/>
            <w:szCs w:val="24"/>
          </w:rPr>
          <w:delText xml:space="preserve"> </w:delText>
        </w:r>
        <w:r w:rsidDel="00DC35CD">
          <w:rPr>
            <w:rFonts w:ascii="Times New Roman" w:hAnsi="Times New Roman" w:cs="Times New Roman" w:hint="eastAsia"/>
            <w:bCs/>
            <w:sz w:val="24"/>
            <w:szCs w:val="24"/>
          </w:rPr>
          <w:delText>foundation</w:delText>
        </w:r>
        <w:r w:rsidDel="00DC35CD">
          <w:rPr>
            <w:rFonts w:ascii="Times New Roman" w:hAnsi="Times New Roman" w:cs="Times New Roman"/>
            <w:bCs/>
            <w:sz w:val="24"/>
            <w:szCs w:val="24"/>
          </w:rPr>
          <w:delText xml:space="preserve"> </w:delText>
        </w:r>
        <w:r w:rsidDel="00DC35CD">
          <w:rPr>
            <w:rFonts w:ascii="Times New Roman" w:hAnsi="Times New Roman" w:cs="Times New Roman" w:hint="eastAsia"/>
            <w:bCs/>
            <w:sz w:val="24"/>
            <w:szCs w:val="24"/>
          </w:rPr>
          <w:delText>on</w:delText>
        </w:r>
        <w:r w:rsidDel="00DC35CD">
          <w:rPr>
            <w:rFonts w:ascii="Times New Roman" w:hAnsi="Times New Roman" w:cs="Times New Roman"/>
            <w:sz w:val="24"/>
            <w:szCs w:val="24"/>
          </w:rPr>
          <w:delText xml:space="preserve"> immunophenotypes and</w:delText>
        </w:r>
        <w:r w:rsidDel="00DC35CD">
          <w:rPr>
            <w:rFonts w:ascii="Times New Roman" w:hAnsi="Times New Roman" w:cs="Times New Roman"/>
            <w:bCs/>
            <w:sz w:val="24"/>
            <w:szCs w:val="24"/>
          </w:rPr>
          <w:delText xml:space="preserve"> prognosis and survival after stroke.</w:delText>
        </w:r>
      </w:del>
    </w:p>
    <w:p w14:paraId="2754D38A" w14:textId="77777777" w:rsidR="003F54C0" w:rsidDel="001D0BC7" w:rsidRDefault="003F54C0">
      <w:pPr>
        <w:spacing w:line="360" w:lineRule="auto"/>
        <w:rPr>
          <w:del w:id="1980" w:author="cc" w:date="2021-01-24T15:13:00Z"/>
          <w:rFonts w:ascii="Times New Roman" w:hAnsi="Times New Roman" w:cs="Times New Roman"/>
          <w:bCs/>
          <w:sz w:val="24"/>
          <w:szCs w:val="24"/>
        </w:rPr>
        <w:pPrChange w:id="1981" w:author="cc" w:date="2021-01-24T15:13:00Z">
          <w:pPr>
            <w:spacing w:line="360" w:lineRule="auto"/>
            <w:ind w:firstLineChars="200" w:firstLine="480"/>
          </w:pPr>
        </w:pPrChange>
      </w:pPr>
    </w:p>
    <w:p w14:paraId="5BF678B8" w14:textId="77777777" w:rsidR="003F54C0" w:rsidRPr="00AC78AA" w:rsidDel="001D0BC7" w:rsidRDefault="003F54C0">
      <w:pPr>
        <w:spacing w:line="360" w:lineRule="auto"/>
        <w:rPr>
          <w:del w:id="1982" w:author="cc" w:date="2021-01-24T15:13:00Z"/>
          <w:rFonts w:ascii="Times New Roman" w:hAnsi="Times New Roman" w:cs="Times New Roman"/>
          <w:bCs/>
          <w:sz w:val="24"/>
          <w:szCs w:val="24"/>
        </w:rPr>
        <w:pPrChange w:id="1983" w:author="Guobo Chen" w:date="2020-11-13T16:14:00Z">
          <w:pPr>
            <w:spacing w:line="360" w:lineRule="auto"/>
            <w:ind w:firstLineChars="200" w:firstLine="480"/>
          </w:pPr>
        </w:pPrChange>
      </w:pPr>
    </w:p>
    <w:p w14:paraId="19820715" w14:textId="207618AD" w:rsidR="003F54C0" w:rsidRDefault="001D0BC7">
      <w:pPr>
        <w:pStyle w:val="af3"/>
        <w:spacing w:line="360" w:lineRule="auto"/>
        <w:ind w:firstLineChars="100" w:firstLine="240"/>
        <w:rPr>
          <w:ins w:id="1984" w:author="Guobo Chen" w:date="2020-11-12T21:45:00Z"/>
          <w:rFonts w:ascii="Times New Roman" w:hAnsi="Times New Roman" w:cs="Times New Roman"/>
          <w:sz w:val="24"/>
          <w:szCs w:val="24"/>
        </w:rPr>
        <w:pPrChange w:id="1985" w:author="cc" w:date="2021-01-24T15:13:00Z">
          <w:pPr>
            <w:pStyle w:val="af3"/>
            <w:spacing w:line="360" w:lineRule="auto"/>
            <w:ind w:firstLine="480"/>
          </w:pPr>
        </w:pPrChange>
      </w:pPr>
      <w:ins w:id="1986" w:author="cc" w:date="2021-01-24T15:13:00Z">
        <w:r>
          <w:rPr>
            <w:rFonts w:ascii="Times New Roman" w:hAnsi="Times New Roman" w:cs="Times New Roman"/>
            <w:bCs/>
            <w:sz w:val="24"/>
            <w:szCs w:val="24"/>
          </w:rPr>
          <w:t>Several lines of evidence suggested that immune responses</w:t>
        </w:r>
        <w:r>
          <w:rPr>
            <w:rFonts w:ascii="Times New Roman" w:hAnsi="Times New Roman" w:cs="Times New Roman" w:hint="eastAsia"/>
            <w:bCs/>
            <w:sz w:val="24"/>
            <w:szCs w:val="24"/>
          </w:rPr>
          <w:t xml:space="preserve"> </w:t>
        </w:r>
        <w:r>
          <w:rPr>
            <w:rFonts w:ascii="Times New Roman" w:hAnsi="Times New Roman" w:cs="Times New Roman"/>
            <w:bCs/>
            <w:sz w:val="24"/>
            <w:szCs w:val="24"/>
          </w:rPr>
          <w:t>detectable in peripheral blood relate to early innate and</w:t>
        </w:r>
        <w:r>
          <w:rPr>
            <w:rFonts w:ascii="Times New Roman" w:hAnsi="Times New Roman" w:cs="Times New Roman" w:hint="eastAsia"/>
            <w:bCs/>
            <w:sz w:val="24"/>
            <w:szCs w:val="24"/>
          </w:rPr>
          <w:t xml:space="preserve"> </w:t>
        </w:r>
        <w:r>
          <w:rPr>
            <w:rFonts w:ascii="Times New Roman" w:hAnsi="Times New Roman" w:cs="Times New Roman"/>
            <w:bCs/>
            <w:sz w:val="24"/>
            <w:szCs w:val="24"/>
          </w:rPr>
          <w:t>later adaptive immune responses in the brain.</w:t>
        </w:r>
        <w:r>
          <w:rPr>
            <w:rFonts w:ascii="Times New Roman" w:hAnsi="Times New Roman" w:cs="Times New Roman"/>
            <w:bCs/>
            <w:sz w:val="24"/>
            <w:szCs w:val="24"/>
          </w:rPr>
          <w:fldChar w:fldCharType="begin">
            <w:fldData xml:space="preserve">PEVuZE5vdGU+PENpdGU+PEF1dGhvcj5GYXNzYmVuZGVyPC9BdXRob3I+PFllYXI+MTk5NzwvWWVh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==
</w:fldData>
          </w:fldChar>
        </w:r>
      </w:ins>
      <w:r w:rsidR="00292EB6">
        <w:rPr>
          <w:rFonts w:ascii="Times New Roman" w:hAnsi="Times New Roman" w:cs="Times New Roman"/>
          <w:bCs/>
          <w:sz w:val="24"/>
          <w:szCs w:val="24"/>
        </w:rPr>
        <w:instrText xml:space="preserve"> ADDIN EN.CITE </w:instrText>
      </w:r>
      <w:r w:rsidR="00292EB6">
        <w:rPr>
          <w:rFonts w:ascii="Times New Roman" w:hAnsi="Times New Roman" w:cs="Times New Roman"/>
          <w:bCs/>
          <w:sz w:val="24"/>
          <w:szCs w:val="24"/>
        </w:rPr>
        <w:fldChar w:fldCharType="begin">
          <w:fldData xml:space="preserve">PEVuZE5vdGU+PENpdGU+PEF1dGhvcj5GYXNzYmVuZGVyPC9BdXRob3I+PFllYXI+MTk5NzwvWWVh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==
</w:fldData>
        </w:fldChar>
      </w:r>
      <w:r w:rsidR="00292EB6">
        <w:rPr>
          <w:rFonts w:ascii="Times New Roman" w:hAnsi="Times New Roman" w:cs="Times New Roman"/>
          <w:bCs/>
          <w:sz w:val="24"/>
          <w:szCs w:val="24"/>
        </w:rPr>
        <w:instrText xml:space="preserve"> ADDIN EN.CITE.DATA </w:instrText>
      </w:r>
      <w:r w:rsidR="00292EB6">
        <w:rPr>
          <w:rFonts w:ascii="Times New Roman" w:hAnsi="Times New Roman" w:cs="Times New Roman"/>
          <w:bCs/>
          <w:sz w:val="24"/>
          <w:szCs w:val="24"/>
        </w:rPr>
      </w:r>
      <w:r w:rsidR="00292EB6">
        <w:rPr>
          <w:rFonts w:ascii="Times New Roman" w:hAnsi="Times New Roman" w:cs="Times New Roman"/>
          <w:bCs/>
          <w:sz w:val="24"/>
          <w:szCs w:val="24"/>
        </w:rPr>
        <w:fldChar w:fldCharType="end"/>
      </w:r>
      <w:ins w:id="1987" w:author="cc" w:date="2021-01-24T15:13:00Z">
        <w:r>
          <w:rPr>
            <w:rFonts w:ascii="Times New Roman" w:hAnsi="Times New Roman" w:cs="Times New Roman"/>
            <w:bCs/>
            <w:sz w:val="24"/>
            <w:szCs w:val="24"/>
          </w:rPr>
        </w:r>
        <w:r>
          <w:rPr>
            <w:rFonts w:ascii="Times New Roman" w:hAnsi="Times New Roman" w:cs="Times New Roman"/>
            <w:bCs/>
            <w:sz w:val="24"/>
            <w:szCs w:val="24"/>
          </w:rPr>
          <w:fldChar w:fldCharType="separate"/>
        </w:r>
      </w:ins>
      <w:r w:rsidR="00292EB6" w:rsidRPr="00292EB6">
        <w:rPr>
          <w:rFonts w:ascii="Times New Roman" w:hAnsi="Times New Roman" w:cs="Times New Roman"/>
          <w:bCs/>
          <w:noProof/>
          <w:sz w:val="24"/>
          <w:szCs w:val="24"/>
          <w:vertAlign w:val="superscript"/>
        </w:rPr>
        <w:t>21-24</w:t>
      </w:r>
      <w:ins w:id="1988" w:author="cc" w:date="2021-01-24T15:13:00Z">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ins>
      <w:r w:rsidR="003C0E66">
        <w:rPr>
          <w:rFonts w:ascii="Times New Roman" w:hAnsi="Times New Roman" w:cs="Times New Roman"/>
          <w:bCs/>
          <w:sz w:val="24"/>
          <w:szCs w:val="24"/>
        </w:rPr>
        <w:t xml:space="preserve">In </w:t>
      </w:r>
      <w:ins w:id="1989" w:author="cc" w:date="2021-01-24T15:13:00Z">
        <w:r>
          <w:rPr>
            <w:rFonts w:ascii="Times New Roman" w:hAnsi="Times New Roman" w:cs="Times New Roman"/>
            <w:bCs/>
            <w:sz w:val="24"/>
            <w:szCs w:val="24"/>
          </w:rPr>
          <w:t>our</w:t>
        </w:r>
      </w:ins>
      <w:del w:id="1990" w:author="cc" w:date="2021-01-24T15:13:00Z">
        <w:r w:rsidR="003C0E66" w:rsidDel="001D0BC7">
          <w:rPr>
            <w:rFonts w:ascii="Times New Roman" w:hAnsi="Times New Roman" w:cs="Times New Roman"/>
            <w:bCs/>
            <w:sz w:val="24"/>
            <w:szCs w:val="24"/>
          </w:rPr>
          <w:delText>the current</w:delText>
        </w:r>
      </w:del>
      <w:r w:rsidR="003C0E66">
        <w:rPr>
          <w:rFonts w:ascii="Times New Roman" w:hAnsi="Times New Roman" w:cs="Times New Roman"/>
          <w:bCs/>
          <w:sz w:val="24"/>
          <w:szCs w:val="24"/>
        </w:rPr>
        <w:t xml:space="preserve"> study, we focused on a large of immunophenotypes indicators of peripheral blood within 24 hours after acute ischemic stroke. More importantly, we found a strong correlation between immunophenotypes and survival probability of the acute ischemic stroke. For example, </w:t>
      </w:r>
      <w:r w:rsidR="003C0E66">
        <w:rPr>
          <w:rFonts w:ascii="Times New Roman" w:hAnsi="Times New Roman" w:cs="Times New Roman"/>
          <w:sz w:val="24"/>
          <w:szCs w:val="24"/>
        </w:rPr>
        <w:t xml:space="preserve">by calculating the </w:t>
      </w:r>
      <w:del w:id="1991" w:author="Guobo Chen" w:date="2020-11-14T09:11:00Z">
        <w:r w:rsidR="003C0E66">
          <w:rPr>
            <w:rFonts w:ascii="Times New Roman" w:hAnsi="Times New Roman" w:cs="Times New Roman"/>
            <w:sz w:val="24"/>
            <w:szCs w:val="24"/>
          </w:rPr>
          <w:delText>hazard percentage (</w:delText>
        </w:r>
      </w:del>
      <w:r w:rsidR="003C0E66">
        <w:rPr>
          <w:rFonts w:ascii="Times New Roman" w:hAnsi="Times New Roman" w:cs="Times New Roman"/>
          <w:sz w:val="24"/>
          <w:szCs w:val="24"/>
        </w:rPr>
        <w:t>HR</w:t>
      </w:r>
      <w:del w:id="1992" w:author="Guobo Chen" w:date="2020-11-14T09:11:00Z">
        <w:r w:rsidR="003C0E66">
          <w:rPr>
            <w:rFonts w:ascii="Times New Roman" w:hAnsi="Times New Roman" w:cs="Times New Roman"/>
            <w:sz w:val="24"/>
            <w:szCs w:val="24"/>
          </w:rPr>
          <w:delText>)</w:delText>
        </w:r>
      </w:del>
      <w:r w:rsidR="003C0E66">
        <w:rPr>
          <w:rFonts w:ascii="Times New Roman" w:hAnsi="Times New Roman" w:cs="Times New Roman"/>
          <w:sz w:val="24"/>
          <w:szCs w:val="24"/>
        </w:rPr>
        <w:t xml:space="preserve"> of each immunophenotype indicator, as shown in </w:t>
      </w:r>
      <w:r w:rsidR="003C0E66">
        <w:rPr>
          <w:rFonts w:ascii="Times New Roman" w:hAnsi="Times New Roman" w:cs="Times New Roman"/>
          <w:b/>
          <w:bCs/>
          <w:sz w:val="24"/>
          <w:szCs w:val="24"/>
          <w:rPrChange w:id="1993" w:author="Guobo Chen" w:date="2020-11-14T09:11:00Z">
            <w:rPr>
              <w:rFonts w:ascii="Times New Roman" w:hAnsi="Times New Roman" w:cs="Times New Roman"/>
              <w:sz w:val="24"/>
              <w:szCs w:val="24"/>
            </w:rPr>
          </w:rPrChange>
        </w:rPr>
        <w:t>Figure</w:t>
      </w:r>
      <w:ins w:id="1994" w:author="Guobo Chen" w:date="2020-11-14T09:41:00Z">
        <w:r w:rsidR="003C0E66">
          <w:rPr>
            <w:rFonts w:ascii="Times New Roman" w:hAnsi="Times New Roman" w:cs="Times New Roman"/>
            <w:b/>
            <w:bCs/>
            <w:sz w:val="24"/>
            <w:szCs w:val="24"/>
          </w:rPr>
          <w:t xml:space="preserve"> </w:t>
        </w:r>
      </w:ins>
      <w:r w:rsidR="003C0E66">
        <w:rPr>
          <w:rFonts w:ascii="Times New Roman" w:hAnsi="Times New Roman" w:cs="Times New Roman"/>
          <w:b/>
          <w:bCs/>
          <w:sz w:val="24"/>
          <w:szCs w:val="24"/>
          <w:rPrChange w:id="1995" w:author="Guobo Chen" w:date="2020-11-14T09:11:00Z">
            <w:rPr>
              <w:rFonts w:ascii="Times New Roman" w:hAnsi="Times New Roman" w:cs="Times New Roman"/>
              <w:sz w:val="24"/>
              <w:szCs w:val="24"/>
            </w:rPr>
          </w:rPrChange>
        </w:rPr>
        <w:t>3</w:t>
      </w:r>
      <w:r w:rsidR="003C0E66">
        <w:rPr>
          <w:rFonts w:ascii="Times New Roman" w:hAnsi="Times New Roman" w:cs="Times New Roman"/>
          <w:sz w:val="24"/>
          <w:szCs w:val="24"/>
        </w:rPr>
        <w:t>, 8 immunophenotypes indicators could decrease the survival probability and 8 immunophenotypes indicators could increase the survival probability in the acute ischemic stroke group. Besides, it was seen that the percentage of non-classical monocyte was the most s</w:t>
      </w:r>
      <w:r w:rsidR="003C0E66">
        <w:rPr>
          <w:rFonts w:ascii="Times New Roman" w:hAnsi="Times New Roman" w:cs="Times New Roman" w:hint="eastAsia"/>
          <w:sz w:val="24"/>
          <w:szCs w:val="24"/>
        </w:rPr>
        <w:t>ignificant</w:t>
      </w:r>
      <w:r w:rsidR="003C0E66">
        <w:rPr>
          <w:rFonts w:ascii="Times New Roman" w:hAnsi="Times New Roman" w:cs="Times New Roman"/>
          <w:sz w:val="24"/>
          <w:szCs w:val="24"/>
        </w:rPr>
        <w:t xml:space="preserve"> immunophenotypes indicators with the survival probability. </w:t>
      </w:r>
      <w:del w:id="1996" w:author="Guobo Chen" w:date="2020-11-14T09:11:00Z">
        <w:r w:rsidR="003C0E66">
          <w:rPr>
            <w:rFonts w:ascii="Times New Roman" w:hAnsi="Times New Roman" w:cs="Times New Roman"/>
            <w:sz w:val="24"/>
            <w:szCs w:val="24"/>
          </w:rPr>
          <w:delText>And t</w:delText>
        </w:r>
      </w:del>
      <w:ins w:id="1997" w:author="Guobo Chen" w:date="2020-11-14T09:11:00Z">
        <w:r w:rsidR="003C0E66">
          <w:rPr>
            <w:rFonts w:ascii="Times New Roman" w:hAnsi="Times New Roman" w:cs="Times New Roman"/>
            <w:sz w:val="24"/>
            <w:szCs w:val="24"/>
          </w:rPr>
          <w:t>T</w:t>
        </w:r>
      </w:ins>
      <w:r w:rsidR="003C0E66">
        <w:rPr>
          <w:rFonts w:ascii="Times New Roman" w:hAnsi="Times New Roman" w:cs="Times New Roman"/>
          <w:sz w:val="24"/>
          <w:szCs w:val="24"/>
        </w:rPr>
        <w:t>he absolute number of Th2 cell was the most significant indicators to increase the survival probability.</w:t>
      </w:r>
    </w:p>
    <w:p w14:paraId="2C567B1C" w14:textId="77777777" w:rsidR="003F54C0" w:rsidRPr="003F54C0" w:rsidRDefault="003F54C0">
      <w:pPr>
        <w:spacing w:line="360" w:lineRule="auto"/>
        <w:rPr>
          <w:rFonts w:ascii="Times New Roman" w:hAnsi="Times New Roman" w:cs="Times New Roman"/>
          <w:sz w:val="24"/>
          <w:szCs w:val="24"/>
          <w:rPrChange w:id="1998" w:author="Guobo Chen" w:date="2020-11-13T16:14:00Z">
            <w:rPr/>
          </w:rPrChange>
        </w:rPr>
        <w:pPrChange w:id="1999" w:author="Guobo Chen" w:date="2020-11-13T16:14:00Z">
          <w:pPr>
            <w:pStyle w:val="af3"/>
            <w:spacing w:line="360" w:lineRule="auto"/>
          </w:pPr>
        </w:pPrChange>
      </w:pPr>
    </w:p>
    <w:p w14:paraId="0ABAD107" w14:textId="77777777" w:rsidR="00057328" w:rsidRDefault="003C0E66" w:rsidP="00AA089A">
      <w:pPr>
        <w:spacing w:line="360" w:lineRule="auto"/>
        <w:ind w:firstLineChars="200" w:firstLine="480"/>
        <w:rPr>
          <w:ins w:id="2000" w:author="cc" w:date="2021-01-24T16:33:00Z"/>
          <w:rFonts w:ascii="Times New Roman" w:hAnsi="Times New Roman" w:cs="Times New Roman"/>
          <w:sz w:val="24"/>
          <w:szCs w:val="24"/>
        </w:rPr>
      </w:pPr>
      <w:r>
        <w:rPr>
          <w:rFonts w:ascii="Times New Roman" w:hAnsi="Times New Roman" w:cs="Times New Roman"/>
          <w:sz w:val="24"/>
          <w:szCs w:val="24"/>
        </w:rPr>
        <w:t xml:space="preserve">By analyzing immunophenotypes indicators of the peripheral blood in our studies, compared with the two groups of total T cell, we concluded that the acute ischemic stroke of it was lower than the control group. </w:t>
      </w:r>
      <w:r>
        <w:rPr>
          <w:rFonts w:ascii="Times New Roman" w:hAnsi="Times New Roman" w:cs="Times New Roman" w:hint="eastAsia"/>
          <w:sz w:val="24"/>
          <w:szCs w:val="24"/>
        </w:rPr>
        <w:t>T</w:t>
      </w:r>
      <w:r>
        <w:rPr>
          <w:rFonts w:ascii="Times New Roman" w:hAnsi="Times New Roman" w:cs="Times New Roman"/>
          <w:sz w:val="24"/>
          <w:szCs w:val="24"/>
        </w:rPr>
        <w:t xml:space="preserve">he percentage of </w:t>
      </w:r>
      <w:ins w:id="2001" w:author="cc" w:date="2021-01-24T16:00:00Z">
        <w:r w:rsidR="004C35E0">
          <w:rPr>
            <w:rFonts w:ascii="Times New Roman" w:hAnsi="Times New Roman" w:cs="Times New Roman"/>
            <w:sz w:val="24"/>
            <w:szCs w:val="24"/>
          </w:rPr>
          <w:t xml:space="preserve">and absolute number of </w:t>
        </w:r>
      </w:ins>
      <w:r>
        <w:rPr>
          <w:rFonts w:ascii="Times New Roman" w:hAnsi="Times New Roman" w:cs="Times New Roman"/>
          <w:sz w:val="24"/>
          <w:szCs w:val="24"/>
        </w:rPr>
        <w:t>total monocyte</w:t>
      </w:r>
      <w:ins w:id="2002" w:author="cc" w:date="2021-01-24T15:53:00Z">
        <w:r w:rsidR="004C35E0">
          <w:rPr>
            <w:rFonts w:ascii="Times New Roman" w:hAnsi="Times New Roman" w:cs="Times New Roman"/>
            <w:sz w:val="24"/>
            <w:szCs w:val="24"/>
          </w:rPr>
          <w:t xml:space="preserve">, </w:t>
        </w:r>
      </w:ins>
      <w:ins w:id="2003" w:author="cc" w:date="2021-01-24T15:59:00Z">
        <w:r w:rsidR="004C35E0">
          <w:rPr>
            <w:rFonts w:ascii="Times New Roman" w:hAnsi="Times New Roman" w:cs="Times New Roman"/>
            <w:sz w:val="24"/>
            <w:szCs w:val="24"/>
          </w:rPr>
          <w:t>non-</w:t>
        </w:r>
      </w:ins>
      <w:ins w:id="2004" w:author="cc" w:date="2021-01-24T16:00:00Z">
        <w:r w:rsidR="004C35E0">
          <w:rPr>
            <w:rFonts w:ascii="Times New Roman" w:hAnsi="Times New Roman" w:cs="Times New Roman"/>
            <w:sz w:val="24"/>
            <w:szCs w:val="24"/>
          </w:rPr>
          <w:t xml:space="preserve">classical monocyte and classical monocyte </w:t>
        </w:r>
      </w:ins>
      <w:del w:id="2005" w:author="cc" w:date="2021-01-24T15:53:00Z">
        <w:r w:rsidDel="004C35E0">
          <w:rPr>
            <w:rFonts w:ascii="Times New Roman" w:hAnsi="Times New Roman" w:cs="Times New Roman"/>
            <w:sz w:val="24"/>
            <w:szCs w:val="24"/>
          </w:rPr>
          <w:delText xml:space="preserve"> </w:delText>
        </w:r>
      </w:del>
      <w:del w:id="2006" w:author="cc" w:date="2021-01-24T16:00:00Z">
        <w:r w:rsidDel="004C35E0">
          <w:rPr>
            <w:rFonts w:ascii="Times New Roman" w:hAnsi="Times New Roman" w:cs="Times New Roman"/>
            <w:sz w:val="24"/>
            <w:szCs w:val="24"/>
          </w:rPr>
          <w:delText>and absolute number of total monocyt</w:delText>
        </w:r>
      </w:del>
      <w:del w:id="2007" w:author="cc" w:date="2021-01-24T16:01:00Z">
        <w:r w:rsidDel="004C35E0">
          <w:rPr>
            <w:rFonts w:ascii="Times New Roman" w:hAnsi="Times New Roman" w:cs="Times New Roman"/>
            <w:sz w:val="24"/>
            <w:szCs w:val="24"/>
          </w:rPr>
          <w:delText xml:space="preserve">e </w:delText>
        </w:r>
      </w:del>
      <w:r>
        <w:rPr>
          <w:rFonts w:ascii="Times New Roman" w:hAnsi="Times New Roman" w:cs="Times New Roman"/>
          <w:sz w:val="24"/>
          <w:szCs w:val="24"/>
        </w:rPr>
        <w:t>of the acute ischemic group were higher than the control group</w:t>
      </w:r>
      <w:ins w:id="2008" w:author="cc" w:date="2021-01-24T16:12:00Z">
        <w:r w:rsidR="00AC6F3F">
          <w:rPr>
            <w:rFonts w:ascii="Times New Roman" w:hAnsi="Times New Roman" w:cs="Times New Roman"/>
            <w:sz w:val="24"/>
            <w:szCs w:val="24"/>
          </w:rPr>
          <w:t xml:space="preserve"> in </w:t>
        </w:r>
      </w:ins>
      <w:ins w:id="2009" w:author="cc" w:date="2021-01-24T16:13:00Z">
        <w:r w:rsidR="00AC6F3F">
          <w:rPr>
            <w:rFonts w:ascii="Times New Roman" w:hAnsi="Times New Roman" w:cs="Times New Roman"/>
            <w:sz w:val="24"/>
            <w:szCs w:val="24"/>
          </w:rPr>
          <w:t>our study.</w:t>
        </w:r>
      </w:ins>
      <w:del w:id="2010" w:author="cc" w:date="2021-01-24T16:12:00Z">
        <w:r w:rsidDel="00AC6F3F">
          <w:rPr>
            <w:rFonts w:ascii="Times New Roman" w:hAnsi="Times New Roman" w:cs="Times New Roman"/>
            <w:sz w:val="24"/>
            <w:szCs w:val="24"/>
          </w:rPr>
          <w:delText>.</w:delText>
        </w:r>
      </w:del>
    </w:p>
    <w:p w14:paraId="50AC4A03" w14:textId="08FFB363" w:rsidR="00832ED0" w:rsidRDefault="00057328" w:rsidP="00F01619">
      <w:pPr>
        <w:spacing w:line="360" w:lineRule="auto"/>
        <w:ind w:firstLineChars="200" w:firstLine="480"/>
        <w:rPr>
          <w:ins w:id="2011" w:author="cc" w:date="2021-01-24T15:12:00Z"/>
          <w:rFonts w:ascii="Times New Roman" w:hAnsi="Times New Roman" w:cs="Times New Roman"/>
          <w:sz w:val="24"/>
          <w:szCs w:val="24"/>
        </w:rPr>
      </w:pPr>
      <w:ins w:id="2012" w:author="cc" w:date="2021-01-24T16:33:00Z">
        <w:r>
          <w:rPr>
            <w:rFonts w:ascii="Times New Roman" w:hAnsi="Times New Roman" w:cs="Times New Roman"/>
            <w:sz w:val="24"/>
            <w:szCs w:val="24"/>
          </w:rPr>
          <w:t>Monocytes are a type</w:t>
        </w:r>
      </w:ins>
      <w:ins w:id="2013" w:author="cc" w:date="2021-01-24T16:34:00Z">
        <w:r>
          <w:rPr>
            <w:rFonts w:ascii="Times New Roman" w:hAnsi="Times New Roman" w:cs="Times New Roman"/>
            <w:sz w:val="24"/>
            <w:szCs w:val="24"/>
          </w:rPr>
          <w:t xml:space="preserve"> of leukocytes that play an important role in the post-ischemic in</w:t>
        </w:r>
      </w:ins>
      <w:ins w:id="2014" w:author="cc" w:date="2021-01-24T16:35:00Z">
        <w:r>
          <w:rPr>
            <w:rFonts w:ascii="Times New Roman" w:hAnsi="Times New Roman" w:cs="Times New Roman"/>
            <w:sz w:val="24"/>
            <w:szCs w:val="24"/>
          </w:rPr>
          <w:t>flammation.</w:t>
        </w:r>
      </w:ins>
      <w:r w:rsidRPr="00454E44">
        <w:rPr>
          <w:rFonts w:ascii="Times New Roman" w:hAnsi="Times New Roman" w:cs="Times New Roman"/>
          <w:sz w:val="24"/>
          <w:szCs w:val="24"/>
          <w:vertAlign w:val="superscript"/>
          <w:rPrChange w:id="2015" w:author="cc" w:date="2021-01-24T16:49:00Z">
            <w:rPr>
              <w:rFonts w:ascii="Times New Roman" w:hAnsi="Times New Roman" w:cs="Times New Roman"/>
              <w:sz w:val="24"/>
              <w:szCs w:val="24"/>
            </w:rPr>
          </w:rPrChange>
        </w:rPr>
        <w:fldChar w:fldCharType="begin"/>
      </w:r>
      <w:r w:rsidR="00292EB6">
        <w:rPr>
          <w:rFonts w:ascii="Times New Roman" w:hAnsi="Times New Roman" w:cs="Times New Roman"/>
          <w:sz w:val="24"/>
          <w:szCs w:val="24"/>
          <w:vertAlign w:val="superscript"/>
        </w:rPr>
        <w:instrText xml:space="preserve"> ADDIN EN.CITE &lt;EndNote&gt;&lt;Cite&gt;&lt;Author&gt;Hamatani&lt;/Author&gt;&lt;Year&gt;2018&lt;/Year&gt;&lt;RecNum&gt;459&lt;/RecNum&gt;&lt;DisplayText&gt;&lt;style face="superscript"&gt;35&lt;/style&gt;&lt;/DisplayText&gt;&lt;record&gt;&lt;rec-number&gt;459&lt;/rec-number&gt;&lt;foreign-keys&gt;&lt;key app="EN" db-id="xrv2waxvovvxtseasewpdxzof500szeefx0f" timestamp="1611477460"&gt;459&lt;/key&gt;&lt;/foreign-keys&gt;&lt;ref-type name="Journal Article"&gt;17&lt;/ref-type&gt;&lt;contributors&gt;&lt;authors&gt;&lt;author&gt;Hamatani, Y&lt;/author&gt;&lt;author&gt;Nagai, T&lt;/author&gt;&lt;author&gt;Nakai, M&lt;/author&gt;&lt;author&gt;Nishimura, K&lt;/author&gt;&lt;author&gt;Honda, Y&lt;/author&gt;&lt;author&gt;Nakano, H&lt;/author&gt;&lt;author&gt;Honda, S&lt;/author&gt;&lt;author&gt;Iwakami, N&lt;/author&gt;&lt;author&gt;Sugano, Y&lt;/author&gt;&lt;author&gt;Asaumi, Y&lt;/author&gt;&lt;author&gt;Aiba, T&lt;/author&gt;&lt;author&gt;Noguchi, T&lt;/author&gt;&lt;author&gt;Kusano, K&lt;/author&gt;&lt;author&gt;Toyoda, K&lt;/author&gt;&lt;author&gt;Yasuda, S&lt;/author&gt;&lt;author&gt;Yokoyama, H&lt;/author&gt;&lt;author&gt;Ogawa, H&lt;/author&gt;&lt;author&gt;Anzai, T&lt;/author&gt;&lt;/authors&gt;&lt;/contributors&gt;&lt;titles&gt;&lt;title&gt;Elevated Plasma D-Dimer Level Is Associated With Short-Term Risk of Ischemic Stroke in Patients With Acute Heart Failure&lt;/title&gt;&lt;secondary-title&gt;Stroke&lt;/secondary-title&gt;&lt;/titles&gt;&lt;periodical&gt;&lt;full-title&gt;Stroke&lt;/full-title&gt;&lt;/periodical&gt;&lt;pages&gt;1737-1740&lt;/pages&gt;&lt;volume&gt;49&lt;/volume&gt;&lt;number&gt;7&lt;/number&gt;&lt;dates&gt;&lt;year&gt;2018&lt;/year&gt;&lt;/dates&gt;&lt;accession-num&gt;29880555&lt;/accession-num&gt;&lt;label&gt;7.19&lt;/label&gt;&lt;urls&gt;&lt;/urls&gt;&lt;electronic-resource-num&gt;10.1161/strokeaha.118.021899&lt;/electronic-resource-num&gt;&lt;/record&gt;&lt;/Cite&gt;&lt;/EndNote&gt;</w:instrText>
      </w:r>
      <w:r w:rsidRPr="00454E44">
        <w:rPr>
          <w:rFonts w:ascii="Times New Roman" w:hAnsi="Times New Roman" w:cs="Times New Roman"/>
          <w:sz w:val="24"/>
          <w:szCs w:val="24"/>
          <w:vertAlign w:val="superscript"/>
          <w:rPrChange w:id="2016" w:author="cc" w:date="2021-01-24T16:49:00Z">
            <w:rPr>
              <w:rFonts w:ascii="Times New Roman" w:hAnsi="Times New Roman" w:cs="Times New Roman"/>
              <w:sz w:val="24"/>
              <w:szCs w:val="24"/>
            </w:rPr>
          </w:rPrChange>
        </w:rPr>
        <w:fldChar w:fldCharType="separate"/>
      </w:r>
      <w:r w:rsidR="00292EB6">
        <w:rPr>
          <w:rFonts w:ascii="Times New Roman" w:hAnsi="Times New Roman" w:cs="Times New Roman"/>
          <w:noProof/>
          <w:sz w:val="24"/>
          <w:szCs w:val="24"/>
          <w:vertAlign w:val="superscript"/>
        </w:rPr>
        <w:t>35</w:t>
      </w:r>
      <w:r w:rsidRPr="00454E44">
        <w:rPr>
          <w:rFonts w:ascii="Times New Roman" w:hAnsi="Times New Roman" w:cs="Times New Roman"/>
          <w:sz w:val="24"/>
          <w:szCs w:val="24"/>
          <w:vertAlign w:val="superscript"/>
          <w:rPrChange w:id="2017" w:author="cc" w:date="2021-01-24T16:49:00Z">
            <w:rPr>
              <w:rFonts w:ascii="Times New Roman" w:hAnsi="Times New Roman" w:cs="Times New Roman"/>
              <w:sz w:val="24"/>
              <w:szCs w:val="24"/>
            </w:rPr>
          </w:rPrChange>
        </w:rPr>
        <w:fldChar w:fldCharType="end"/>
      </w:r>
      <w:ins w:id="2018" w:author="cc" w:date="2021-01-24T17:34:00Z">
        <w:r w:rsidR="00731EBA">
          <w:rPr>
            <w:rFonts w:ascii="Times New Roman" w:hAnsi="Times New Roman" w:cs="Times New Roman"/>
            <w:sz w:val="24"/>
            <w:szCs w:val="24"/>
          </w:rPr>
          <w:t xml:space="preserve"> </w:t>
        </w:r>
        <w:r w:rsidR="00731EBA" w:rsidRPr="00780FE1">
          <w:rPr>
            <w:rFonts w:ascii="Times New Roman" w:hAnsi="Times New Roman" w:cs="Times New Roman"/>
            <w:sz w:val="24"/>
            <w:szCs w:val="24"/>
          </w:rPr>
          <w:t>Although only about 5% of white blood cells in peripheral</w:t>
        </w:r>
        <w:r w:rsidR="00731EBA">
          <w:rPr>
            <w:rFonts w:ascii="Times New Roman" w:hAnsi="Times New Roman" w:cs="Times New Roman" w:hint="eastAsia"/>
            <w:sz w:val="24"/>
            <w:szCs w:val="24"/>
          </w:rPr>
          <w:t xml:space="preserve"> </w:t>
        </w:r>
        <w:r w:rsidR="00731EBA" w:rsidRPr="00780FE1">
          <w:rPr>
            <w:rFonts w:ascii="Times New Roman" w:hAnsi="Times New Roman" w:cs="Times New Roman"/>
            <w:sz w:val="24"/>
            <w:szCs w:val="24"/>
          </w:rPr>
          <w:t>blood are monocytes, these cells, as an important part of the</w:t>
        </w:r>
        <w:r w:rsidR="00731EBA">
          <w:rPr>
            <w:rFonts w:ascii="Times New Roman" w:hAnsi="Times New Roman" w:cs="Times New Roman" w:hint="eastAsia"/>
            <w:sz w:val="24"/>
            <w:szCs w:val="24"/>
          </w:rPr>
          <w:t xml:space="preserve"> </w:t>
        </w:r>
        <w:r w:rsidR="00731EBA" w:rsidRPr="00780FE1">
          <w:rPr>
            <w:rFonts w:ascii="Times New Roman" w:hAnsi="Times New Roman" w:cs="Times New Roman"/>
            <w:sz w:val="24"/>
            <w:szCs w:val="24"/>
          </w:rPr>
          <w:t>vascular innate immune system, can produce large amounts of</w:t>
        </w:r>
        <w:r w:rsidR="00731EBA">
          <w:rPr>
            <w:rFonts w:ascii="Times New Roman" w:hAnsi="Times New Roman" w:cs="Times New Roman" w:hint="eastAsia"/>
            <w:sz w:val="24"/>
            <w:szCs w:val="24"/>
          </w:rPr>
          <w:t xml:space="preserve"> </w:t>
        </w:r>
        <w:r w:rsidR="00731EBA" w:rsidRPr="00780FE1">
          <w:rPr>
            <w:rFonts w:ascii="Times New Roman" w:hAnsi="Times New Roman" w:cs="Times New Roman"/>
            <w:sz w:val="24"/>
            <w:szCs w:val="24"/>
          </w:rPr>
          <w:t>inflammatory cytokines</w:t>
        </w:r>
        <w:r w:rsidR="00731EBA">
          <w:rPr>
            <w:rFonts w:ascii="Times New Roman" w:hAnsi="Times New Roman" w:cs="Times New Roman"/>
            <w:sz w:val="24"/>
            <w:szCs w:val="24"/>
          </w:rPr>
          <w:t>.</w:t>
        </w:r>
      </w:ins>
      <w:r w:rsidR="00731EBA">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&lt;EndNote&gt;&lt;Cite&gt;&lt;Author&gt;Dutta&lt;/Author&gt;&lt;Year&gt;2015&lt;/Year&gt;&lt;RecNum&gt;461&lt;/RecNum&gt;&lt;DisplayText&gt;&lt;style face="superscript"&gt;36&lt;/style&gt;&lt;/DisplayText&gt;&lt;record&gt;&lt;rec-number&gt;461&lt;/rec-number&gt;&lt;foreign-keys&gt;&lt;key app="EN" db-id="xrv2waxvovvxtseasewpdxzof500szeefx0f" timestamp="1611481006"&gt;461&lt;/key&gt;&lt;/foreign-keys&gt;&lt;ref-type name="Journal Article"&gt;17&lt;/ref-type&gt;&lt;contributors&gt;&lt;authors&gt;&lt;author&gt;Dutta, P.&lt;/author&gt;&lt;author&gt;Nahrendorf, M.&lt;/author&gt;&lt;/authors&gt;&lt;/contributors&gt;&lt;titles&gt;&lt;title&gt;Monocytes in myocardial infarction&lt;/title&gt;&lt;secondary-title&gt;Arterioscler Thromb Vasc Biol&lt;/secondary-title&gt;&lt;/titles&gt;&lt;periodical&gt;&lt;full-title&gt;Arterioscler Thromb Vasc Biol&lt;/full-title&gt;&lt;/periodical&gt;&lt;pages&gt;1066-1070&lt;/pages&gt;&lt;volume&gt;35&lt;/volume&gt;&lt;number&gt;5&lt;/number&gt;&lt;dates&gt;&lt;year&gt;2015&lt;/year&gt;&lt;/dates&gt;&lt;urls&gt;&lt;/urls&gt;&lt;/record&gt;&lt;/Cite&gt;&lt;/EndNote&gt;</w:instrText>
      </w:r>
      <w:r w:rsidR="00731EBA">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36</w:t>
      </w:r>
      <w:r w:rsidR="00731EBA">
        <w:rPr>
          <w:rFonts w:ascii="Times New Roman" w:hAnsi="Times New Roman" w:cs="Times New Roman"/>
          <w:sz w:val="24"/>
          <w:szCs w:val="24"/>
        </w:rPr>
        <w:fldChar w:fldCharType="end"/>
      </w:r>
      <w:ins w:id="2019" w:author="cc" w:date="2021-01-24T17:34:00Z">
        <w:r w:rsidR="00731EBA">
          <w:rPr>
            <w:rFonts w:ascii="Times New Roman" w:hAnsi="Times New Roman" w:cs="Times New Roman"/>
            <w:sz w:val="24"/>
            <w:szCs w:val="24"/>
          </w:rPr>
          <w:t xml:space="preserve"> </w:t>
        </w:r>
      </w:ins>
      <w:ins w:id="2020" w:author="cc" w:date="2021-01-24T16:40:00Z">
        <w:r w:rsidR="00E42CBC" w:rsidRPr="00E42CBC">
          <w:rPr>
            <w:rFonts w:ascii="Times New Roman" w:hAnsi="Times New Roman" w:cs="Times New Roman"/>
            <w:sz w:val="24"/>
            <w:szCs w:val="24"/>
            <w:rPrChange w:id="2021" w:author="cc" w:date="2021-01-24T16:41:00Z">
              <w:rPr/>
            </w:rPrChange>
          </w:rPr>
          <w:t>Hong</w:t>
        </w:r>
      </w:ins>
      <w:ins w:id="2022" w:author="cc" w:date="2021-01-24T16:41:00Z">
        <w:r w:rsidR="00E42CBC" w:rsidRPr="00E42CBC">
          <w:rPr>
            <w:rFonts w:ascii="Times New Roman" w:hAnsi="Times New Roman" w:cs="Times New Roman"/>
            <w:sz w:val="24"/>
            <w:szCs w:val="24"/>
            <w:rPrChange w:id="2023" w:author="cc" w:date="2021-01-24T16:41:00Z">
              <w:rPr/>
            </w:rPrChange>
          </w:rPr>
          <w:t>bing Liu</w:t>
        </w:r>
        <w:r w:rsidR="00E42CBC">
          <w:rPr>
            <w:rFonts w:ascii="Times New Roman" w:hAnsi="Times New Roman" w:cs="Times New Roman"/>
            <w:sz w:val="24"/>
            <w:szCs w:val="24"/>
          </w:rPr>
          <w:t xml:space="preserve"> et al suggested that monocyte</w:t>
        </w:r>
      </w:ins>
      <w:ins w:id="2024" w:author="cc" w:date="2021-01-24T16:43:00Z">
        <w:r w:rsidR="00E42CBC">
          <w:rPr>
            <w:rFonts w:ascii="Times New Roman" w:hAnsi="Times New Roman" w:cs="Times New Roman"/>
            <w:sz w:val="24"/>
            <w:szCs w:val="24"/>
          </w:rPr>
          <w:t xml:space="preserve">-to-high-density </w:t>
        </w:r>
      </w:ins>
      <w:ins w:id="2025" w:author="cc" w:date="2021-01-24T16:44:00Z">
        <w:r w:rsidR="00E42CBC">
          <w:rPr>
            <w:rFonts w:ascii="Times New Roman" w:hAnsi="Times New Roman" w:cs="Times New Roman"/>
            <w:sz w:val="24"/>
            <w:szCs w:val="24"/>
          </w:rPr>
          <w:t xml:space="preserve">lipoprotein ratio (MHR) may be a significant and independent </w:t>
        </w:r>
      </w:ins>
      <w:ins w:id="2026" w:author="cc" w:date="2021-01-24T16:45:00Z">
        <w:r w:rsidR="00E42CBC">
          <w:rPr>
            <w:rFonts w:ascii="Times New Roman" w:hAnsi="Times New Roman" w:cs="Times New Roman"/>
            <w:sz w:val="24"/>
            <w:szCs w:val="24"/>
          </w:rPr>
          <w:t xml:space="preserve">predictor of unfavorable functional outcome </w:t>
        </w:r>
      </w:ins>
      <w:ins w:id="2027" w:author="cc" w:date="2021-01-24T16:46:00Z">
        <w:r w:rsidR="00E42CBC">
          <w:rPr>
            <w:rFonts w:ascii="Times New Roman" w:hAnsi="Times New Roman" w:cs="Times New Roman"/>
            <w:sz w:val="24"/>
            <w:szCs w:val="24"/>
          </w:rPr>
          <w:t>in patients with acute ischemic stroke.</w:t>
        </w:r>
      </w:ins>
      <w:r w:rsidR="00454E44">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&lt;EndNote&gt;&lt;Cite&gt;&lt;Author&gt;Liu&lt;/Author&gt;&lt;Year&gt;2020&lt;/Year&gt;&lt;RecNum&gt;460&lt;/RecNum&gt;&lt;DisplayText&gt;&lt;style face="superscript"&gt;37&lt;/style&gt;&lt;/DisplayText&gt;&lt;record&gt;&lt;rec-number&gt;460&lt;/rec-number&gt;&lt;foreign-keys&gt;&lt;key app="EN" db-id="xrv2waxvovvxtseasewpdxzof500szeefx0f" timestamp="1611478257"&gt;460&lt;/key&gt;&lt;/foreign-keys&gt;&lt;ref-type name="Journal Article"&gt;17&lt;/ref-type&gt;&lt;contributors&gt;&lt;authors&gt;&lt;author&gt;Liu, H&lt;/author&gt;&lt;author&gt;Liu, K&lt;/author&gt;&lt;author&gt;Pei, L&lt;/author&gt;&lt;author&gt;Gao, Y&lt;/author&gt;&lt;author&gt;Zhao, L&lt;/author&gt;&lt;author&gt;Sun, S&lt;/author&gt;&lt;author&gt;Wu, J&lt;/author&gt;&lt;author&gt;Li, Y&lt;/author&gt;&lt;author&gt;Fang, H&lt;/author&gt;&lt;author&gt;Song, B&lt;/author&gt;&lt;author&gt;Xu, Y&lt;/author&gt;&lt;/authors&gt;&lt;/contributors&gt;&lt;titles&gt;&lt;title&gt;Monocyte-to-High-Density Lipoprotein Ratio Predicts the Outcome of Acute Ischemic Stroke&lt;/title&gt;&lt;secondary-title&gt;Journal of atherosclerosis and thrombosis&lt;/secondary-title&gt;&lt;/titles&gt;&lt;periodical&gt;&lt;full-title&gt;Journal of atherosclerosis and thrombosis&lt;/full-title&gt;&lt;/periodical&gt;&lt;pages&gt;959-968&lt;/pages&gt;&lt;volume&gt;27&lt;/volume&gt;&lt;number&gt;9&lt;/number&gt;&lt;dates&gt;&lt;year&gt;2020&lt;/year&gt;&lt;/dates&gt;&lt;accession-num&gt;31941849&lt;/accession-num&gt;&lt;label&gt;3.876&lt;/label&gt;&lt;urls&gt;&lt;/urls&gt;&lt;electronic-resource-num&gt;10.5551/jat.51151&lt;/electronic-resource-num&gt;&lt;/record&gt;&lt;/Cite&gt;&lt;/EndNote&gt;</w:instrText>
      </w:r>
      <w:r w:rsidR="00454E44">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37</w:t>
      </w:r>
      <w:r w:rsidR="00454E44">
        <w:rPr>
          <w:rFonts w:ascii="Times New Roman" w:hAnsi="Times New Roman" w:cs="Times New Roman"/>
          <w:sz w:val="24"/>
          <w:szCs w:val="24"/>
        </w:rPr>
        <w:fldChar w:fldCharType="end"/>
      </w:r>
      <w:ins w:id="2028" w:author="cc" w:date="2021-01-24T18:11:00Z">
        <w:r w:rsidR="00100BE0">
          <w:rPr>
            <w:rFonts w:ascii="Times New Roman" w:hAnsi="Times New Roman" w:cs="Times New Roman"/>
            <w:sz w:val="24"/>
            <w:szCs w:val="24"/>
          </w:rPr>
          <w:t xml:space="preserve"> Besides,</w:t>
        </w:r>
      </w:ins>
      <w:ins w:id="2029" w:author="cc" w:date="2021-01-24T16:46:00Z">
        <w:r w:rsidR="00E42CBC">
          <w:rPr>
            <w:rFonts w:ascii="Times New Roman" w:hAnsi="Times New Roman" w:cs="Times New Roman"/>
            <w:sz w:val="24"/>
            <w:szCs w:val="24"/>
          </w:rPr>
          <w:t xml:space="preserve"> </w:t>
        </w:r>
      </w:ins>
      <w:ins w:id="2030" w:author="cc" w:date="2021-01-24T18:11:00Z">
        <w:r w:rsidR="00100BE0">
          <w:rPr>
            <w:rFonts w:ascii="Times New Roman" w:hAnsi="Times New Roman" w:cs="Times New Roman"/>
            <w:sz w:val="24"/>
            <w:szCs w:val="24"/>
          </w:rPr>
          <w:t>p</w:t>
        </w:r>
      </w:ins>
      <w:ins w:id="2031" w:author="cc" w:date="2021-01-24T16:22:00Z">
        <w:r w:rsidR="00AA089A">
          <w:rPr>
            <w:rFonts w:ascii="Times New Roman" w:hAnsi="Times New Roman" w:cs="Times New Roman"/>
            <w:sz w:val="24"/>
            <w:szCs w:val="24"/>
          </w:rPr>
          <w:t xml:space="preserve">revious </w:t>
        </w:r>
        <w:r w:rsidR="00AA089A" w:rsidRPr="00AA089A">
          <w:rPr>
            <w:rFonts w:ascii="Times New Roman" w:hAnsi="Times New Roman" w:cs="Times New Roman"/>
            <w:sz w:val="24"/>
            <w:szCs w:val="24"/>
          </w:rPr>
          <w:t>findings suggest</w:t>
        </w:r>
        <w:r w:rsidR="00AA089A">
          <w:rPr>
            <w:rFonts w:ascii="Times New Roman" w:hAnsi="Times New Roman" w:cs="Times New Roman"/>
            <w:sz w:val="24"/>
            <w:szCs w:val="24"/>
          </w:rPr>
          <w:t>ed</w:t>
        </w:r>
        <w:r w:rsidR="00AA089A" w:rsidRPr="00AA089A">
          <w:rPr>
            <w:rFonts w:ascii="Times New Roman" w:hAnsi="Times New Roman" w:cs="Times New Roman"/>
            <w:sz w:val="24"/>
            <w:szCs w:val="24"/>
          </w:rPr>
          <w:t xml:space="preserve"> that number of monocytes and plasma MCP-1 level could be clinical </w:t>
        </w:r>
        <w:r w:rsidR="00AA089A" w:rsidRPr="00AA089A">
          <w:rPr>
            <w:rFonts w:ascii="Times New Roman" w:hAnsi="Times New Roman" w:cs="Times New Roman"/>
            <w:sz w:val="24"/>
            <w:szCs w:val="24"/>
          </w:rPr>
          <w:lastRenderedPageBreak/>
          <w:t xml:space="preserve">prognostic biomarkers as early predictors of disease outcome in patients with </w:t>
        </w:r>
      </w:ins>
      <w:ins w:id="2032" w:author="cc" w:date="2021-01-24T16:51:00Z">
        <w:r w:rsidR="00EB28EC">
          <w:rPr>
            <w:rFonts w:ascii="Times New Roman" w:hAnsi="Times New Roman" w:cs="Times New Roman"/>
            <w:sz w:val="24"/>
            <w:szCs w:val="24"/>
          </w:rPr>
          <w:t>ischemic stroke</w:t>
        </w:r>
      </w:ins>
      <w:ins w:id="2033" w:author="cc" w:date="2021-01-24T16:22:00Z">
        <w:r w:rsidR="00AA089A" w:rsidRPr="00AA089A">
          <w:rPr>
            <w:rFonts w:ascii="Times New Roman" w:hAnsi="Times New Roman" w:cs="Times New Roman"/>
            <w:sz w:val="24"/>
            <w:szCs w:val="24"/>
          </w:rPr>
          <w:t>.</w:t>
        </w:r>
      </w:ins>
      <w:r w:rsidR="00AA089A" w:rsidRPr="00780FE1">
        <w:rPr>
          <w:rFonts w:ascii="Times New Roman" w:hAnsi="Times New Roman" w:cs="Times New Roman"/>
          <w:sz w:val="24"/>
          <w:szCs w:val="24"/>
          <w:vertAlign w:val="superscript"/>
          <w:rPrChange w:id="2034" w:author="cc" w:date="2021-01-24T17:33:00Z">
            <w:rPr>
              <w:rFonts w:ascii="Times New Roman" w:hAnsi="Times New Roman" w:cs="Times New Roman"/>
              <w:sz w:val="24"/>
              <w:szCs w:val="24"/>
            </w:rPr>
          </w:rPrChange>
        </w:rPr>
        <w:fldChar w:fldCharType="begin"/>
      </w:r>
      <w:r w:rsidR="00292EB6">
        <w:rPr>
          <w:rFonts w:ascii="Times New Roman" w:hAnsi="Times New Roman" w:cs="Times New Roman"/>
          <w:sz w:val="24"/>
          <w:szCs w:val="24"/>
          <w:vertAlign w:val="superscript"/>
        </w:rPr>
        <w:instrText xml:space="preserve"> ADDIN EN.CITE &lt;EndNote&gt;&lt;Cite&gt;&lt;Author&gt;David&lt;/Author&gt;&lt;Year&gt;2016&lt;/Year&gt;&lt;RecNum&gt;458&lt;/RecNum&gt;&lt;DisplayText&gt;&lt;style face="superscript"&gt;38&lt;/style&gt;&lt;/DisplayText&gt;&lt;record&gt;&lt;rec-number&gt;458&lt;/rec-number&gt;&lt;foreign-keys&gt;&lt;key app="EN" db-id="xrv2waxvovvxtseasewpdxzof500szeefx0f" timestamp="1611476700"&gt;458&lt;/key&gt;&lt;/foreign-keys&gt;&lt;ref-type name="Journal Article"&gt;17&lt;/ref-type&gt;&lt;contributors&gt;&lt;authors&gt;&lt;author&gt;David&lt;/author&gt;&lt;author&gt;Bonifai&lt;/author&gt;&lt;author&gt;Adrian&lt;/author&gt;&lt;author&gt;Toplak&lt;/author&gt;&lt;author&gt;Indira&lt;/author&gt;&lt;author&gt;Benjak&lt;/author&gt;&lt;author&gt;Vlatka&lt;/author&gt;&lt;author&gt;Sotoek&lt;/author&gt;&lt;author&gt;Tokmadi&lt;/author&gt;&lt;author&gt;MD&lt;/author&gt;&lt;/authors&gt;&lt;/contributors&gt;&lt;titles&gt;&lt;title&gt;Monocytes and monocyte chemoattractant protein 1 (MCP-1) as early predictors of disease outcome in patients with cerebral ischemic stroke&lt;/title&gt;&lt;secondary-title&gt;Wiener klinische Wochenschrift&lt;/secondary-title&gt;&lt;/titles&gt;&lt;periodical&gt;&lt;full-title&gt;Wiener klinische Wochenschrift&lt;/full-title&gt;&lt;/periodical&gt;&lt;pages&gt;20-27&lt;/pages&gt;&lt;volume&gt;128&lt;/volume&gt;&lt;number&gt;1&lt;/number&gt;&lt;dates&gt;&lt;year&gt;2016&lt;/year&gt;&lt;/dates&gt;&lt;urls&gt;&lt;/urls&gt;&lt;/record&gt;&lt;/Cite&gt;&lt;/EndNote&gt;</w:instrText>
      </w:r>
      <w:r w:rsidR="00AA089A" w:rsidRPr="00780FE1">
        <w:rPr>
          <w:rFonts w:ascii="Times New Roman" w:hAnsi="Times New Roman" w:cs="Times New Roman"/>
          <w:sz w:val="24"/>
          <w:szCs w:val="24"/>
          <w:vertAlign w:val="superscript"/>
          <w:rPrChange w:id="2035" w:author="cc" w:date="2021-01-24T17:33:00Z">
            <w:rPr>
              <w:rFonts w:ascii="Times New Roman" w:hAnsi="Times New Roman" w:cs="Times New Roman"/>
              <w:sz w:val="24"/>
              <w:szCs w:val="24"/>
            </w:rPr>
          </w:rPrChange>
        </w:rPr>
        <w:fldChar w:fldCharType="separate"/>
      </w:r>
      <w:r w:rsidR="00292EB6">
        <w:rPr>
          <w:rFonts w:ascii="Times New Roman" w:hAnsi="Times New Roman" w:cs="Times New Roman"/>
          <w:noProof/>
          <w:sz w:val="24"/>
          <w:szCs w:val="24"/>
          <w:vertAlign w:val="superscript"/>
        </w:rPr>
        <w:t>38</w:t>
      </w:r>
      <w:r w:rsidR="00AA089A" w:rsidRPr="00780FE1">
        <w:rPr>
          <w:rFonts w:ascii="Times New Roman" w:hAnsi="Times New Roman" w:cs="Times New Roman"/>
          <w:sz w:val="24"/>
          <w:szCs w:val="24"/>
          <w:vertAlign w:val="superscript"/>
          <w:rPrChange w:id="2036" w:author="cc" w:date="2021-01-24T17:33:00Z">
            <w:rPr>
              <w:rFonts w:ascii="Times New Roman" w:hAnsi="Times New Roman" w:cs="Times New Roman"/>
              <w:sz w:val="24"/>
              <w:szCs w:val="24"/>
            </w:rPr>
          </w:rPrChange>
        </w:rPr>
        <w:fldChar w:fldCharType="end"/>
      </w:r>
      <w:ins w:id="2037" w:author="cc" w:date="2021-01-24T17:32:00Z">
        <w:r w:rsidR="00780FE1" w:rsidRPr="00780FE1">
          <w:rPr>
            <w:rFonts w:ascii="Times New Roman" w:hAnsi="Times New Roman" w:cs="Times New Roman"/>
            <w:sz w:val="24"/>
            <w:szCs w:val="24"/>
          </w:rPr>
          <w:t xml:space="preserve"> Monocytosis may also be an independent</w:t>
        </w:r>
      </w:ins>
      <w:ins w:id="2038" w:author="cc" w:date="2021-01-24T17:33:00Z">
        <w:r w:rsidR="00780FE1">
          <w:rPr>
            <w:rFonts w:ascii="Times New Roman" w:hAnsi="Times New Roman" w:cs="Times New Roman" w:hint="eastAsia"/>
            <w:sz w:val="24"/>
            <w:szCs w:val="24"/>
          </w:rPr>
          <w:t xml:space="preserve"> </w:t>
        </w:r>
      </w:ins>
      <w:ins w:id="2039" w:author="cc" w:date="2021-01-24T17:32:00Z">
        <w:r w:rsidR="00780FE1" w:rsidRPr="00780FE1">
          <w:rPr>
            <w:rFonts w:ascii="Times New Roman" w:hAnsi="Times New Roman" w:cs="Times New Roman"/>
            <w:sz w:val="24"/>
            <w:szCs w:val="24"/>
          </w:rPr>
          <w:t>risk factor for myocardial infarction and cerebral ischemic</w:t>
        </w:r>
      </w:ins>
      <w:ins w:id="2040" w:author="cc" w:date="2021-01-24T17:33:00Z">
        <w:r w:rsidR="00780FE1">
          <w:rPr>
            <w:rFonts w:ascii="Times New Roman" w:hAnsi="Times New Roman" w:cs="Times New Roman" w:hint="eastAsia"/>
            <w:sz w:val="24"/>
            <w:szCs w:val="24"/>
          </w:rPr>
          <w:t xml:space="preserve"> </w:t>
        </w:r>
      </w:ins>
      <w:ins w:id="2041" w:author="cc" w:date="2021-01-24T17:32:00Z">
        <w:r w:rsidR="00780FE1" w:rsidRPr="00780FE1">
          <w:rPr>
            <w:rFonts w:ascii="Times New Roman" w:hAnsi="Times New Roman" w:cs="Times New Roman"/>
            <w:sz w:val="24"/>
            <w:szCs w:val="24"/>
          </w:rPr>
          <w:t>disease and the monocyte count is also correlated with the</w:t>
        </w:r>
      </w:ins>
      <w:ins w:id="2042" w:author="cc" w:date="2021-01-24T17:33:00Z">
        <w:r w:rsidR="00780FE1">
          <w:rPr>
            <w:rFonts w:ascii="Times New Roman" w:hAnsi="Times New Roman" w:cs="Times New Roman" w:hint="eastAsia"/>
            <w:sz w:val="24"/>
            <w:szCs w:val="24"/>
          </w:rPr>
          <w:t xml:space="preserve"> </w:t>
        </w:r>
      </w:ins>
      <w:ins w:id="2043" w:author="cc" w:date="2021-01-24T17:32:00Z">
        <w:r w:rsidR="00780FE1" w:rsidRPr="00780FE1">
          <w:rPr>
            <w:rFonts w:ascii="Times New Roman" w:hAnsi="Times New Roman" w:cs="Times New Roman"/>
            <w:sz w:val="24"/>
            <w:szCs w:val="24"/>
          </w:rPr>
          <w:t>National Institutes of Health Stroke Scale (NIHSS) score in</w:t>
        </w:r>
      </w:ins>
      <w:ins w:id="2044" w:author="cc" w:date="2021-01-24T17:33:00Z">
        <w:r w:rsidR="00780FE1">
          <w:rPr>
            <w:rFonts w:ascii="Times New Roman" w:hAnsi="Times New Roman" w:cs="Times New Roman" w:hint="eastAsia"/>
            <w:sz w:val="24"/>
            <w:szCs w:val="24"/>
          </w:rPr>
          <w:t xml:space="preserve"> </w:t>
        </w:r>
      </w:ins>
      <w:ins w:id="2045" w:author="cc" w:date="2021-01-24T17:32:00Z">
        <w:r w:rsidR="00780FE1" w:rsidRPr="00780FE1">
          <w:rPr>
            <w:rFonts w:ascii="Times New Roman" w:hAnsi="Times New Roman" w:cs="Times New Roman"/>
            <w:sz w:val="24"/>
            <w:szCs w:val="24"/>
          </w:rPr>
          <w:t>patients with AIS</w:t>
        </w:r>
      </w:ins>
      <w:ins w:id="2046" w:author="cc" w:date="2021-01-24T17:43:00Z">
        <w:r w:rsidR="00731EBA">
          <w:rPr>
            <w:rFonts w:ascii="Times New Roman" w:hAnsi="Times New Roman" w:cs="Times New Roman"/>
            <w:sz w:val="24"/>
            <w:szCs w:val="24"/>
          </w:rPr>
          <w:t>.</w:t>
        </w:r>
      </w:ins>
      <w:r w:rsidR="00731EBA">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&lt;EndNote&gt;&lt;Cite&gt;&lt;Author&gt;Afiune Neto&lt;/Author&gt;&lt;Year&gt;2006&lt;/Year&gt;&lt;RecNum&gt;462&lt;/RecNum&gt;&lt;DisplayText&gt;&lt;style face="superscript"&gt;39,40&lt;/style&gt;&lt;/DisplayText&gt;&lt;record&gt;&lt;rec-number&gt;462&lt;/rec-number&gt;&lt;foreign-keys&gt;&lt;key app="EN" db-id="xrv2waxvovvxtseasewpdxzof500szeefx0f" timestamp="1611481413"&gt;462&lt;/key&gt;&lt;/foreign-keys&gt;&lt;ref-type name="Journal Article"&gt;17&lt;/ref-type&gt;&lt;contributors&gt;&lt;authors&gt;&lt;author&gt;Afiune Neto, A&lt;/author&gt;&lt;author&gt;Mansur, Ade P&lt;/author&gt;&lt;author&gt;Avakian, SD&lt;/author&gt;&lt;author&gt;Gomes, EP&lt;/author&gt;&lt;author&gt;Ramires, JA&lt;/author&gt;&lt;/authors&gt;&lt;/contributors&gt;&lt;titles&gt;&lt;title&gt;[Monocytosis is an independent risk marker for coronary artery disease]&lt;/title&gt;&lt;secondary-title&gt;Arquivos brasileiros de cardiologia&lt;/secondary-title&gt;&lt;/titles&gt;&lt;periodical&gt;&lt;full-title&gt;Arquivos brasileiros de cardiologia&lt;/full-title&gt;&lt;/periodical&gt;&lt;pages&gt;240-4&lt;/pages&gt;&lt;volume&gt;86&lt;/volume&gt;&lt;number&gt;3&lt;/number&gt;&lt;dates&gt;&lt;year&gt;2006&lt;/year&gt;&lt;/dates&gt;&lt;accession-num&gt;16612453&lt;/accession-num&gt;&lt;label&gt;1.45&lt;/label&gt;&lt;urls&gt;&lt;/urls&gt;&lt;electronic-resource-num&gt;10.1590/s0066-782x2006000300013&lt;/electronic-resource-num&gt;&lt;/record&gt;&lt;/Cite&gt;&lt;Cite&gt;&lt;Author&gt;Muichi&lt;/Author&gt;&lt;Year&gt;2013&lt;/Year&gt;&lt;RecNum&gt;463&lt;/RecNum&gt;&lt;record&gt;&lt;rec-number&gt;463&lt;/rec-number&gt;&lt;foreign-keys&gt;&lt;key app="EN" db-id="xrv2waxvovvxtseasewpdxzof500szeefx0f" timestamp="1611481566"&gt;463&lt;/key&gt;&lt;/foreign-keys&gt;&lt;ref-type name="Journal Article"&gt;17&lt;/ref-type&gt;&lt;contributors&gt;&lt;authors&gt;&lt;author&gt;Muichi, Kaito&lt;/author&gt;&lt;author&gt;Shin-Ichi, Araya&lt;/author&gt;&lt;author&gt;Yuichiro, Gondo&lt;/author&gt;&lt;author&gt;Michiyo, Fujita&lt;/author&gt;&lt;author&gt;Naomi, Minato&lt;/author&gt;&lt;author&gt;Megumi, Nakanishi&lt;/author&gt;&lt;author&gt;Makoto, Matsui&lt;/author&gt;&lt;author&gt;Yoko, Hoshi&lt;/author&gt;&lt;/authors&gt;&lt;/contributors&gt;&lt;titles&gt;&lt;title&gt;Relevance of Distinct Monocyte Subsets to Clinical Course of Ischemic Stroke Patients&lt;/title&gt;&lt;secondary-title&gt;Plos One&lt;/secondary-title&gt;&lt;/titles&gt;&lt;periodical&gt;&lt;full-title&gt;Plos One&lt;/full-title&gt;&lt;/periodical&gt;&lt;pages&gt;e69409&lt;/pages&gt;&lt;volume&gt;8&lt;/volume&gt;&lt;number&gt;8&lt;/number&gt;&lt;dates&gt;&lt;year&gt;2013&lt;/year&gt;&lt;/dates&gt;&lt;urls&gt;&lt;/urls&gt;&lt;/record&gt;&lt;/Cite&gt;&lt;/EndNote&gt;</w:instrText>
      </w:r>
      <w:r w:rsidR="00731EBA">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39,40</w:t>
      </w:r>
      <w:r w:rsidR="00731EBA">
        <w:rPr>
          <w:rFonts w:ascii="Times New Roman" w:hAnsi="Times New Roman" w:cs="Times New Roman"/>
          <w:sz w:val="24"/>
          <w:szCs w:val="24"/>
        </w:rPr>
        <w:fldChar w:fldCharType="end"/>
      </w:r>
      <w:ins w:id="2047" w:author="cc" w:date="2021-01-24T18:11:00Z">
        <w:r w:rsidR="00100BE0">
          <w:rPr>
            <w:rFonts w:ascii="Times New Roman" w:hAnsi="Times New Roman" w:cs="Times New Roman"/>
            <w:sz w:val="24"/>
            <w:szCs w:val="24"/>
          </w:rPr>
          <w:t xml:space="preserve"> </w:t>
        </w:r>
        <w:r w:rsidR="00100BE0" w:rsidRPr="00100BE0">
          <w:rPr>
            <w:rFonts w:ascii="Times New Roman" w:hAnsi="Times New Roman" w:cs="Times New Roman"/>
            <w:sz w:val="24"/>
            <w:szCs w:val="24"/>
          </w:rPr>
          <w:t xml:space="preserve">Xiaoyu Dong </w:t>
        </w:r>
        <w:r w:rsidR="00100BE0">
          <w:rPr>
            <w:rFonts w:ascii="Times New Roman" w:hAnsi="Times New Roman" w:cs="Times New Roman"/>
            <w:sz w:val="24"/>
            <w:szCs w:val="24"/>
          </w:rPr>
          <w:t>et al indicated that</w:t>
        </w:r>
      </w:ins>
      <w:ins w:id="2048" w:author="cc" w:date="2021-01-24T18:12:00Z">
        <w:r w:rsidR="00100BE0">
          <w:rPr>
            <w:rFonts w:ascii="Times New Roman" w:hAnsi="Times New Roman" w:cs="Times New Roman"/>
            <w:sz w:val="24"/>
            <w:szCs w:val="24"/>
          </w:rPr>
          <w:t xml:space="preserve"> a</w:t>
        </w:r>
      </w:ins>
      <w:ins w:id="2049" w:author="cc" w:date="2021-01-24T18:11:00Z">
        <w:r w:rsidR="00100BE0" w:rsidRPr="00100BE0">
          <w:rPr>
            <w:rFonts w:ascii="Times New Roman" w:hAnsi="Times New Roman" w:cs="Times New Roman"/>
            <w:sz w:val="24"/>
            <w:szCs w:val="24"/>
          </w:rPr>
          <w:t xml:space="preserve"> peripheral monocyte count ≥0.53 × 109/L is an independent prognostic marker on 90-days in patients with </w:t>
        </w:r>
      </w:ins>
      <w:ins w:id="2050" w:author="cc" w:date="2021-01-24T18:16:00Z">
        <w:r w:rsidR="00F01619">
          <w:rPr>
            <w:rFonts w:ascii="Times New Roman" w:hAnsi="Times New Roman" w:cs="Times New Roman"/>
            <w:sz w:val="24"/>
            <w:szCs w:val="24"/>
          </w:rPr>
          <w:t>acute ischemic stroke</w:t>
        </w:r>
      </w:ins>
      <w:ins w:id="2051" w:author="cc" w:date="2021-01-24T18:11:00Z">
        <w:r w:rsidR="00100BE0" w:rsidRPr="00100BE0">
          <w:rPr>
            <w:rFonts w:ascii="Times New Roman" w:hAnsi="Times New Roman" w:cs="Times New Roman"/>
            <w:sz w:val="24"/>
            <w:szCs w:val="24"/>
          </w:rPr>
          <w:t xml:space="preserve"> treated with rtPA thrombolysis.</w:t>
        </w:r>
      </w:ins>
      <w:r w:rsidR="00100BE0">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&lt;EndNote&gt;&lt;Cite&gt;&lt;Author&gt;Dong&lt;/Author&gt;&lt;Year&gt;2020&lt;/Year&gt;&lt;RecNum&gt;464&lt;/RecNum&gt;&lt;DisplayText&gt;&lt;style face="superscript"&gt;41&lt;/style&gt;&lt;/DisplayText&gt;&lt;record&gt;&lt;rec-number&gt;464&lt;/rec-number&gt;&lt;foreign-keys&gt;&lt;key app="EN" db-id="xrv2waxvovvxtseasewpdxzof500szeefx0f" timestamp="1611483156"&gt;464&lt;/key&gt;&lt;/foreign-keys&gt;&lt;ref-type name="Journal Article"&gt;17&lt;/ref-type&gt;&lt;contributors&gt;&lt;authors&gt;&lt;author&gt;Dong, X&lt;/author&gt;&lt;author&gt;Nao, J&lt;/author&gt;&lt;author&gt;Gao, Y&lt;/author&gt;&lt;/authors&gt;&lt;/contributors&gt;&lt;titles&gt;&lt;title&gt;Peripheral Monocyte Count Predicts Outcomes in Patients with Acute Ischemic Stroke Treated with rtPA Thrombolysis&lt;/title&gt;&lt;secondary-title&gt;Neurotoxicity research&lt;/secondary-title&gt;&lt;/titles&gt;&lt;periodical&gt;&lt;full-title&gt;Neurotoxicity research&lt;/full-title&gt;&lt;/periodical&gt;&lt;pages&gt;469-477&lt;/pages&gt;&lt;volume&gt;37&lt;/volume&gt;&lt;number&gt;2&lt;/number&gt;&lt;dates&gt;&lt;year&gt;2020&lt;/year&gt;&lt;/dates&gt;&lt;accession-num&gt;31478125&lt;/accession-num&gt;&lt;label&gt;2.992&lt;/label&gt;&lt;urls&gt;&lt;/urls&gt;&lt;electronic-resource-num&gt;10.1007/s12640-019-00103-0&lt;/electronic-resource-num&gt;&lt;/record&gt;&lt;/Cite&gt;&lt;/EndNote&gt;</w:instrText>
      </w:r>
      <w:r w:rsidR="00100BE0">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41</w:t>
      </w:r>
      <w:r w:rsidR="00100BE0">
        <w:rPr>
          <w:rFonts w:ascii="Times New Roman" w:hAnsi="Times New Roman" w:cs="Times New Roman"/>
          <w:sz w:val="24"/>
          <w:szCs w:val="24"/>
        </w:rPr>
        <w:fldChar w:fldCharType="end"/>
      </w:r>
      <w:ins w:id="2052" w:author="cc" w:date="2021-01-24T18:13:00Z">
        <w:r w:rsidR="00471EA0" w:rsidRPr="00471EA0">
          <w:rPr>
            <w:rFonts w:ascii="Times New Roman" w:hAnsi="Times New Roman" w:cs="Times New Roman"/>
            <w:sz w:val="24"/>
            <w:szCs w:val="24"/>
          </w:rPr>
          <w:t xml:space="preserve"> However, their study only</w:t>
        </w:r>
      </w:ins>
      <w:ins w:id="2053" w:author="cc" w:date="2021-01-24T18:14:00Z">
        <w:r w:rsidR="00471EA0" w:rsidRPr="00471EA0">
          <w:t xml:space="preserve"> </w:t>
        </w:r>
        <w:r w:rsidR="00471EA0" w:rsidRPr="00471EA0">
          <w:rPr>
            <w:rFonts w:ascii="Times New Roman" w:hAnsi="Times New Roman" w:cs="Times New Roman"/>
            <w:sz w:val="24"/>
            <w:szCs w:val="24"/>
          </w:rPr>
          <w:t>examined peripheral blood monocytes</w:t>
        </w:r>
      </w:ins>
      <w:ins w:id="2054" w:author="cc" w:date="2021-01-24T18:17:00Z">
        <w:r w:rsidR="00F01619">
          <w:rPr>
            <w:rFonts w:ascii="Times New Roman" w:hAnsi="Times New Roman" w:cs="Times New Roman"/>
            <w:sz w:val="24"/>
            <w:szCs w:val="24"/>
          </w:rPr>
          <w:t xml:space="preserve">, whereas </w:t>
        </w:r>
      </w:ins>
      <w:ins w:id="2055" w:author="cc" w:date="2021-01-24T18:15:00Z">
        <w:r w:rsidR="00F01619">
          <w:rPr>
            <w:rFonts w:ascii="Times New Roman" w:hAnsi="Times New Roman" w:cs="Times New Roman"/>
            <w:sz w:val="24"/>
            <w:szCs w:val="24"/>
          </w:rPr>
          <w:t xml:space="preserve">we examined </w:t>
        </w:r>
      </w:ins>
      <w:ins w:id="2056" w:author="cc" w:date="2021-01-24T18:17:00Z">
        <w:r w:rsidR="00F01619">
          <w:rPr>
            <w:rFonts w:ascii="Times New Roman" w:hAnsi="Times New Roman" w:cs="Times New Roman"/>
            <w:sz w:val="24"/>
            <w:szCs w:val="24"/>
          </w:rPr>
          <w:t>i</w:t>
        </w:r>
        <w:r w:rsidR="00F01619" w:rsidRPr="00F01619">
          <w:rPr>
            <w:rFonts w:ascii="Times New Roman" w:hAnsi="Times New Roman" w:cs="Times New Roman"/>
            <w:sz w:val="24"/>
            <w:szCs w:val="24"/>
          </w:rPr>
          <w:t>mmunophenotype of all monocytes</w:t>
        </w:r>
        <w:r w:rsidR="00F01619">
          <w:rPr>
            <w:rFonts w:ascii="Times New Roman" w:hAnsi="Times New Roman" w:cs="Times New Roman"/>
            <w:sz w:val="24"/>
            <w:szCs w:val="24"/>
          </w:rPr>
          <w:t xml:space="preserve">. </w:t>
        </w:r>
      </w:ins>
      <w:ins w:id="2057" w:author="cc" w:date="2021-01-24T18:18:00Z">
        <w:r w:rsidR="00F01619" w:rsidRPr="00F01619">
          <w:rPr>
            <w:rFonts w:ascii="Times New Roman" w:hAnsi="Times New Roman" w:cs="Times New Roman"/>
            <w:sz w:val="24"/>
            <w:szCs w:val="24"/>
          </w:rPr>
          <w:t xml:space="preserve">In </w:t>
        </w:r>
        <w:r w:rsidR="00F01619">
          <w:rPr>
            <w:rFonts w:ascii="Times New Roman" w:hAnsi="Times New Roman" w:cs="Times New Roman"/>
            <w:sz w:val="24"/>
            <w:szCs w:val="24"/>
          </w:rPr>
          <w:t xml:space="preserve">their </w:t>
        </w:r>
        <w:r w:rsidR="00F01619" w:rsidRPr="00F01619">
          <w:rPr>
            <w:rFonts w:ascii="Times New Roman" w:hAnsi="Times New Roman" w:cs="Times New Roman"/>
            <w:sz w:val="24"/>
            <w:szCs w:val="24"/>
          </w:rPr>
          <w:t>study</w:t>
        </w:r>
        <w:r w:rsidR="00F01619">
          <w:rPr>
            <w:rFonts w:ascii="Times New Roman" w:hAnsi="Times New Roman" w:cs="Times New Roman"/>
            <w:sz w:val="24"/>
            <w:szCs w:val="24"/>
          </w:rPr>
          <w:t xml:space="preserve"> demonstrated that p</w:t>
        </w:r>
        <w:r w:rsidR="00F01619" w:rsidRPr="00F01619">
          <w:rPr>
            <w:rFonts w:ascii="Times New Roman" w:hAnsi="Times New Roman" w:cs="Times New Roman"/>
            <w:sz w:val="24"/>
            <w:szCs w:val="24"/>
          </w:rPr>
          <w:t>atients in the poor outcome group</w:t>
        </w:r>
        <w:r w:rsidR="00F01619">
          <w:rPr>
            <w:rFonts w:ascii="Times New Roman" w:hAnsi="Times New Roman" w:cs="Times New Roman" w:hint="eastAsia"/>
            <w:sz w:val="24"/>
            <w:szCs w:val="24"/>
          </w:rPr>
          <w:t xml:space="preserve"> </w:t>
        </w:r>
        <w:r w:rsidR="00F01619" w:rsidRPr="00F01619">
          <w:rPr>
            <w:rFonts w:ascii="Times New Roman" w:hAnsi="Times New Roman" w:cs="Times New Roman"/>
            <w:sz w:val="24"/>
            <w:szCs w:val="24"/>
          </w:rPr>
          <w:t>had a significantly higher monocyte count than those in</w:t>
        </w:r>
      </w:ins>
      <w:ins w:id="2058" w:author="cc" w:date="2021-01-24T18:19:00Z">
        <w:r w:rsidR="00F01619" w:rsidRPr="00F01619">
          <w:t xml:space="preserve"> </w:t>
        </w:r>
        <w:r w:rsidR="00F01619" w:rsidRPr="00F01619">
          <w:rPr>
            <w:rFonts w:ascii="Times New Roman" w:hAnsi="Times New Roman" w:cs="Times New Roman"/>
            <w:sz w:val="24"/>
            <w:szCs w:val="24"/>
          </w:rPr>
          <w:t>the good outcome group</w:t>
        </w:r>
        <w:r w:rsidR="00F01619">
          <w:rPr>
            <w:rFonts w:ascii="Times New Roman" w:hAnsi="Times New Roman" w:cs="Times New Roman"/>
            <w:sz w:val="24"/>
            <w:szCs w:val="24"/>
          </w:rPr>
          <w:t>. Consequently, it’s consistent with our results</w:t>
        </w:r>
      </w:ins>
      <w:ins w:id="2059" w:author="cc" w:date="2021-01-24T18:20:00Z">
        <w:r w:rsidR="00F01619">
          <w:rPr>
            <w:rFonts w:ascii="Times New Roman" w:hAnsi="Times New Roman" w:cs="Times New Roman"/>
            <w:sz w:val="24"/>
            <w:szCs w:val="24"/>
          </w:rPr>
          <w:t xml:space="preserve"> that indicated our research is more </w:t>
        </w:r>
        <w:r w:rsidR="00F01619" w:rsidRPr="00F01619">
          <w:rPr>
            <w:rFonts w:ascii="Times New Roman" w:hAnsi="Times New Roman" w:cs="Times New Roman"/>
            <w:sz w:val="24"/>
            <w:szCs w:val="24"/>
          </w:rPr>
          <w:t>scientific and authentic.</w:t>
        </w:r>
      </w:ins>
    </w:p>
    <w:p w14:paraId="07F9D807" w14:textId="77777777" w:rsidR="001D0BC7" w:rsidRDefault="001D0BC7" w:rsidP="00832ED0">
      <w:pPr>
        <w:spacing w:line="360" w:lineRule="auto"/>
        <w:ind w:firstLineChars="200" w:firstLine="480"/>
        <w:rPr>
          <w:rFonts w:ascii="Times New Roman" w:hAnsi="Times New Roman" w:cs="Times New Roman"/>
          <w:sz w:val="24"/>
          <w:szCs w:val="24"/>
        </w:rPr>
      </w:pPr>
    </w:p>
    <w:p w14:paraId="0CBDA9C8" w14:textId="39DCA8DD" w:rsidR="003F54C0" w:rsidRPr="00832ED0" w:rsidRDefault="003C0E66" w:rsidP="00832ED0">
      <w:pPr>
        <w:spacing w:line="360" w:lineRule="auto"/>
        <w:ind w:firstLineChars="200" w:firstLine="480"/>
        <w:rPr>
          <w:ins w:id="2060" w:author="Guobo Chen" w:date="2020-11-12T21:45:00Z"/>
          <w:rFonts w:ascii="Times New Roman" w:hAnsi="Times New Roman" w:cs="Times New Roman"/>
          <w:sz w:val="24"/>
          <w:szCs w:val="24"/>
        </w:rPr>
      </w:pPr>
      <w:r>
        <w:rPr>
          <w:rFonts w:ascii="Times New Roman" w:hAnsi="Times New Roman" w:cs="Times New Roman"/>
          <w:sz w:val="24"/>
          <w:szCs w:val="24"/>
        </w:rPr>
        <w:t xml:space="preserve"> </w:t>
      </w:r>
      <w:del w:id="2061" w:author="cc" w:date="2021-01-24T18:23:00Z">
        <w:r w:rsidDel="001058A1">
          <w:rPr>
            <w:rFonts w:ascii="Times New Roman" w:hAnsi="Times New Roman" w:cs="Times New Roman"/>
            <w:sz w:val="24"/>
            <w:szCs w:val="24"/>
          </w:rPr>
          <w:delText>Former studies showed that f</w:delText>
        </w:r>
        <w:r w:rsidDel="001058A1">
          <w:rPr>
            <w:rFonts w:ascii="Times New Roman" w:hAnsi="Times New Roman" w:cs="Times New Roman"/>
            <w:bCs/>
            <w:sz w:val="24"/>
            <w:szCs w:val="24"/>
          </w:rPr>
          <w:delText>actors that induce IL-10 secretion by activated monocytes can attenuate integrin-mediated monocyte adhesion to endothelial cells and protect after acute stroke.</w:delText>
        </w:r>
        <w:r w:rsidDel="001058A1">
          <w:rPr>
            <w:rFonts w:ascii="Times New Roman" w:hAnsi="Times New Roman" w:cs="Times New Roman"/>
            <w:bCs/>
            <w:sz w:val="24"/>
            <w:szCs w:val="24"/>
            <w:vertAlign w:val="superscript"/>
          </w:rPr>
          <w:fldChar w:fldCharType="begin"/>
        </w:r>
      </w:del>
      <w:r w:rsidR="00292EB6">
        <w:rPr>
          <w:rFonts w:ascii="Times New Roman" w:hAnsi="Times New Roman" w:cs="Times New Roman"/>
          <w:bCs/>
          <w:sz w:val="24"/>
          <w:szCs w:val="24"/>
          <w:vertAlign w:val="superscript"/>
        </w:rPr>
        <w:instrText xml:space="preserve"> ADDIN EN.CITE &lt;EndNote&gt;&lt;Cite&gt;&lt;Author&gt;Popovi?&lt;/Author&gt;&lt;Year&gt;2013&lt;/Year&gt;&lt;RecNum&gt;403&lt;/RecNum&gt;&lt;DisplayText&gt;&lt;style face="superscript"&gt;32&lt;/style&gt;&lt;/DisplayText&gt;&lt;record&gt;&lt;rec-number&gt;403&lt;/rec-number&gt;&lt;foreign-keys&gt;&lt;key app="EN" db-id="xrv2waxvovvxtseasewpdxzof500szeefx0f" timestamp="1599999596"&gt;403&lt;/key&gt;&lt;/foreign-keys&gt;&lt;ref-type name="Journal Article"&gt;17&lt;/ref-type&gt;&lt;contributors&gt;&lt;authors&gt;&lt;author&gt;Popovi?, Natasa&lt;/author&gt;&lt;author&gt;Stefanovi?-Budimki?, Maja&lt;/author&gt;&lt;author&gt;Mitrovi?, Nikola&lt;/author&gt;&lt;author&gt;Uro?Evi?, Aleksandar&lt;/author&gt;&lt;author&gt;Milo?Evi?, Branko&lt;/author&gt;&lt;author&gt;Pelemi?, Mijomir&lt;/author&gt;&lt;author&gt;Jevtovi?, Djordje&lt;/author&gt;&lt;author&gt;Besla?-Bumba?Irevi?, Ljiljana&lt;/author&gt;&lt;author&gt;Jovanovi?, Dejana&lt;/author&gt;&lt;/authors&gt;&lt;/contributors&gt;&lt;titles&gt;&lt;title&gt;The frequency of poststroke infections and their impact on early stroke outcome&lt;/title&gt;&lt;secondary-title&gt;J Stroke Cerebrovasc Dis&lt;/secondary-title&gt;&lt;/titles&gt;&lt;periodical&gt;&lt;full-title&gt;J Stroke Cerebrovasc Dis&lt;/full-title&gt;&lt;/periodical&gt;&lt;pages&gt;424-429&lt;/pages&gt;&lt;volume&gt;22&lt;/volume&gt;&lt;number&gt;4&lt;/number&gt;&lt;dates&gt;&lt;year&gt;2013&lt;/year&gt;&lt;/dates&gt;&lt;urls&gt;&lt;/urls&gt;&lt;/record&gt;&lt;/Cite&gt;&lt;/EndNote&gt;</w:instrText>
      </w:r>
      <w:del w:id="2062" w:author="cc" w:date="2021-01-24T18:23:00Z">
        <w:r w:rsidDel="001058A1">
          <w:rPr>
            <w:rFonts w:ascii="Times New Roman" w:hAnsi="Times New Roman" w:cs="Times New Roman"/>
            <w:bCs/>
            <w:sz w:val="24"/>
            <w:szCs w:val="24"/>
            <w:vertAlign w:val="superscript"/>
          </w:rPr>
          <w:fldChar w:fldCharType="separate"/>
        </w:r>
      </w:del>
      <w:r w:rsidR="00292EB6">
        <w:rPr>
          <w:rFonts w:ascii="Times New Roman" w:hAnsi="Times New Roman" w:cs="Times New Roman"/>
          <w:bCs/>
          <w:noProof/>
          <w:sz w:val="24"/>
          <w:szCs w:val="24"/>
          <w:vertAlign w:val="superscript"/>
        </w:rPr>
        <w:t>32</w:t>
      </w:r>
      <w:del w:id="2063" w:author="cc" w:date="2021-01-24T18:23:00Z">
        <w:r w:rsidDel="001058A1">
          <w:rPr>
            <w:rFonts w:ascii="Times New Roman" w:hAnsi="Times New Roman" w:cs="Times New Roman"/>
            <w:bCs/>
            <w:sz w:val="24"/>
            <w:szCs w:val="24"/>
            <w:vertAlign w:val="superscript"/>
          </w:rPr>
          <w:fldChar w:fldCharType="end"/>
        </w:r>
        <w:r w:rsidDel="001058A1">
          <w:rPr>
            <w:rFonts w:ascii="Times New Roman" w:hAnsi="Times New Roman" w:cs="Times New Roman"/>
            <w:bCs/>
            <w:sz w:val="24"/>
            <w:szCs w:val="24"/>
          </w:rPr>
          <w:delText xml:space="preserve"> Besides, Antje Schmidt and</w:delText>
        </w:r>
        <w:r w:rsidDel="001058A1">
          <w:delText xml:space="preserve"> </w:delText>
        </w:r>
        <w:r w:rsidDel="001058A1">
          <w:rPr>
            <w:rFonts w:ascii="Times New Roman" w:hAnsi="Times New Roman" w:cs="Times New Roman"/>
            <w:bCs/>
            <w:sz w:val="24"/>
            <w:szCs w:val="24"/>
          </w:rPr>
          <w:delText>Jan-Kolja Strecker et al demonstrated that targeted monocyte / macrophage subsets had no effect on the prognosis of mice after ischemic stroke, their study didn’t determine that monocytes / macrophages are related therapeutic targets for acute ischemic stroke.</w:delText>
        </w:r>
        <w:r w:rsidDel="001058A1">
          <w:rPr>
            <w:rFonts w:ascii="Times New Roman" w:hAnsi="Times New Roman" w:cs="Times New Roman"/>
            <w:bCs/>
            <w:sz w:val="24"/>
            <w:szCs w:val="24"/>
          </w:rPr>
          <w:fldChar w:fldCharType="begin"/>
        </w:r>
      </w:del>
      <w:r w:rsidR="00292EB6">
        <w:rPr>
          <w:rFonts w:ascii="Times New Roman" w:hAnsi="Times New Roman" w:cs="Times New Roman"/>
          <w:bCs/>
          <w:sz w:val="24"/>
          <w:szCs w:val="24"/>
        </w:rPr>
        <w:instrText xml:space="preserve"> ADDIN EN.CITE &lt;EndNote&gt;&lt;Cite&gt;&lt;Author&gt;Schmidt&lt;/Author&gt;&lt;Year&gt;2017&lt;/Year&gt;&lt;RecNum&gt;427&lt;/RecNum&gt;&lt;DisplayText&gt;&lt;style face="superscript"&gt;42&lt;/style&gt;&lt;/DisplayText&gt;&lt;record&gt;&lt;rec-number&gt;427&lt;/rec-number&gt;&lt;foreign-keys&gt;&lt;key app="EN" db-id="xrv2waxvovvxtseasewpdxzof500szeefx0f" timestamp="1604188323"&gt;427&lt;/key&gt;&lt;/foreign-keys&gt;&lt;ref-type name="Journal Article"&gt;17&lt;/ref-type&gt;&lt;contributors&gt;&lt;authors&gt;&lt;author&gt;Schmidt, Antje&lt;/author&gt;&lt;author&gt;Strecker, Jan Kolja&lt;/author&gt;&lt;author&gt;Hucke, Stephanie&lt;/author&gt;&lt;author&gt;Bruckmann, Nils Martin&lt;/author&gt;&lt;author&gt;Jens Minnerup&lt;/author&gt;&lt;/authors&gt;&lt;/contributors&gt;&lt;titles&gt;&lt;title&gt;Targeting Different Monocyte/Macrophage Subsets Has No Impact on Outcome in Experimental Stroke&lt;/title&gt;&lt;secondary-title&gt;Stroke&lt;/secondary-title&gt;&lt;/titles&gt;&lt;periodical&gt;&lt;full-title&gt;Stroke&lt;/full-title&gt;&lt;/periodical&gt;&lt;pages&gt;1061&lt;/pages&gt;&lt;volume&gt;48&lt;/volume&gt;&lt;number&gt;4&lt;/number&gt;&lt;dates&gt;&lt;year&gt;2017&lt;/year&gt;&lt;/dates&gt;&lt;urls&gt;&lt;/urls&gt;&lt;/record&gt;&lt;/Cite&gt;&lt;/EndNote&gt;</w:instrText>
      </w:r>
      <w:del w:id="2064" w:author="cc" w:date="2021-01-24T18:23:00Z">
        <w:r w:rsidDel="001058A1">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42</w:t>
      </w:r>
      <w:del w:id="2065" w:author="cc" w:date="2021-01-24T18:23:00Z">
        <w:r w:rsidDel="001058A1">
          <w:rPr>
            <w:rFonts w:ascii="Times New Roman" w:hAnsi="Times New Roman" w:cs="Times New Roman"/>
            <w:bCs/>
            <w:sz w:val="24"/>
            <w:szCs w:val="24"/>
          </w:rPr>
          <w:fldChar w:fldCharType="end"/>
        </w:r>
        <w:r w:rsidDel="001058A1">
          <w:delText xml:space="preserve"> </w:delText>
        </w:r>
        <w:r w:rsidDel="001058A1">
          <w:rPr>
            <w:rFonts w:ascii="Times New Roman" w:hAnsi="Times New Roman" w:cs="Times New Roman"/>
            <w:bCs/>
            <w:sz w:val="24"/>
            <w:szCs w:val="24"/>
          </w:rPr>
          <w:delText>Danielle Lux et al indicated that NLR and LMR tested at 24 h after</w:delText>
        </w:r>
        <w:r w:rsidDel="001058A1">
          <w:rPr>
            <w:rFonts w:ascii="Times New Roman" w:hAnsi="Times New Roman" w:cs="Times New Roman" w:hint="eastAsia"/>
            <w:bCs/>
            <w:sz w:val="24"/>
            <w:szCs w:val="24"/>
          </w:rPr>
          <w:delText xml:space="preserve"> </w:delText>
        </w:r>
        <w:r w:rsidDel="001058A1">
          <w:rPr>
            <w:rFonts w:ascii="Times New Roman" w:hAnsi="Times New Roman" w:cs="Times New Roman"/>
            <w:bCs/>
            <w:sz w:val="24"/>
            <w:szCs w:val="24"/>
          </w:rPr>
          <w:delText>endovascular recanalisation therapy may reliably predict</w:delText>
        </w:r>
        <w:r w:rsidDel="001058A1">
          <w:rPr>
            <w:rFonts w:ascii="Times New Roman" w:hAnsi="Times New Roman" w:cs="Times New Roman" w:hint="eastAsia"/>
            <w:bCs/>
            <w:sz w:val="24"/>
            <w:szCs w:val="24"/>
          </w:rPr>
          <w:delText xml:space="preserve"> </w:delText>
        </w:r>
        <w:r w:rsidDel="001058A1">
          <w:rPr>
            <w:rFonts w:ascii="Times New Roman" w:hAnsi="Times New Roman" w:cs="Times New Roman"/>
            <w:bCs/>
            <w:sz w:val="24"/>
            <w:szCs w:val="24"/>
          </w:rPr>
          <w:delText>3-month functional outcome.</w:delText>
        </w:r>
        <w:r w:rsidDel="001058A1">
          <w:delText xml:space="preserve"> </w:delText>
        </w:r>
        <w:r w:rsidDel="001058A1">
          <w:rPr>
            <w:rFonts w:ascii="Times New Roman" w:hAnsi="Times New Roman" w:cs="Times New Roman"/>
            <w:bCs/>
            <w:sz w:val="24"/>
            <w:szCs w:val="24"/>
          </w:rPr>
          <w:delText>NLR and LMR may have utility as an inclusion criterion for future endovascular therapy clinical</w:delText>
        </w:r>
        <w:r w:rsidDel="001058A1">
          <w:rPr>
            <w:rFonts w:ascii="Times New Roman" w:hAnsi="Times New Roman" w:cs="Times New Roman" w:hint="eastAsia"/>
            <w:bCs/>
            <w:sz w:val="24"/>
            <w:szCs w:val="24"/>
          </w:rPr>
          <w:delText xml:space="preserve"> </w:delText>
        </w:r>
        <w:r w:rsidDel="001058A1">
          <w:rPr>
            <w:rFonts w:ascii="Times New Roman" w:hAnsi="Times New Roman" w:cs="Times New Roman"/>
            <w:bCs/>
            <w:sz w:val="24"/>
            <w:szCs w:val="24"/>
          </w:rPr>
          <w:delText>trials, and also suggest further exploration on modulating</w:delText>
        </w:r>
        <w:r w:rsidDel="001058A1">
          <w:rPr>
            <w:rFonts w:ascii="Times New Roman" w:hAnsi="Times New Roman" w:cs="Times New Roman" w:hint="eastAsia"/>
            <w:bCs/>
            <w:sz w:val="24"/>
            <w:szCs w:val="24"/>
          </w:rPr>
          <w:delText xml:space="preserve"> </w:delText>
        </w:r>
        <w:r w:rsidDel="001058A1">
          <w:rPr>
            <w:rFonts w:ascii="Times New Roman" w:hAnsi="Times New Roman" w:cs="Times New Roman"/>
            <w:bCs/>
            <w:sz w:val="24"/>
            <w:szCs w:val="24"/>
          </w:rPr>
          <w:delText>immune response to treat AIS.</w:delText>
        </w:r>
      </w:del>
    </w:p>
    <w:p w14:paraId="63271181" w14:textId="77777777" w:rsidR="003F54C0" w:rsidRDefault="003F54C0">
      <w:pPr>
        <w:spacing w:line="360" w:lineRule="auto"/>
        <w:ind w:firstLineChars="200" w:firstLine="480"/>
        <w:rPr>
          <w:rFonts w:ascii="Times New Roman" w:hAnsi="Times New Roman" w:cs="Times New Roman"/>
          <w:bCs/>
          <w:sz w:val="24"/>
          <w:szCs w:val="24"/>
        </w:rPr>
      </w:pPr>
    </w:p>
    <w:p w14:paraId="6CD77660" w14:textId="5B6BEF09" w:rsidR="003F54C0" w:rsidRDefault="003C0E66">
      <w:pPr>
        <w:spacing w:line="360" w:lineRule="auto"/>
        <w:ind w:firstLineChars="200" w:firstLine="480"/>
        <w:rPr>
          <w:ins w:id="2066" w:author="Guobo Chen" w:date="2020-11-12T21:45:00Z"/>
          <w:rFonts w:ascii="Times New Roman" w:hAnsi="Times New Roman" w:cs="Times New Roman"/>
          <w:color w:val="000000" w:themeColor="text1"/>
          <w:sz w:val="24"/>
          <w:szCs w:val="24"/>
        </w:rPr>
      </w:pPr>
      <w:del w:id="2067" w:author="Guobo Chen" w:date="2020-11-13T16:14:00Z">
        <w:r>
          <w:rPr>
            <w:rFonts w:ascii="Times New Roman" w:hAnsi="Times New Roman" w:cs="Times New Roman"/>
            <w:sz w:val="24"/>
            <w:szCs w:val="24"/>
          </w:rPr>
          <w:delText xml:space="preserve">What’s </w:delText>
        </w:r>
      </w:del>
      <w:ins w:id="2068" w:author="Guobo Chen" w:date="2020-11-13T16:14:00Z">
        <w:r>
          <w:rPr>
            <w:rFonts w:ascii="Times New Roman" w:hAnsi="Times New Roman" w:cs="Times New Roman"/>
            <w:sz w:val="24"/>
            <w:szCs w:val="24"/>
          </w:rPr>
          <w:t>Fur</w:t>
        </w:r>
      </w:ins>
      <w:ins w:id="2069" w:author="Guobo Chen" w:date="2020-11-13T16:15:00Z">
        <w:r>
          <w:rPr>
            <w:rFonts w:ascii="Times New Roman" w:hAnsi="Times New Roman" w:cs="Times New Roman"/>
            <w:sz w:val="24"/>
            <w:szCs w:val="24"/>
          </w:rPr>
          <w:t>ther</w:t>
        </w:r>
      </w:ins>
      <w:r>
        <w:rPr>
          <w:rFonts w:ascii="Times New Roman" w:hAnsi="Times New Roman" w:cs="Times New Roman"/>
          <w:sz w:val="24"/>
          <w:szCs w:val="24"/>
        </w:rPr>
        <w:t>more, T cells may also affect various non-immunological pathways by interacting with brain-resident immune cells and modulating mechanisms such as neurogenesis and angiogenesis</w:t>
      </w:r>
      <w:r>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&lt;EndNote&gt;&lt;Cite&gt;&lt;Author&gt;Cramer&lt;/Author&gt;&lt;Year&gt;2019&lt;/Year&gt;&lt;RecNum&gt;18&lt;/RecNum&gt;&lt;DisplayText&gt;&lt;style face="superscript"&gt;43&lt;/style&gt;&lt;/DisplayText&gt;&lt;record&gt;&lt;rec-number&gt;18&lt;/rec-number&gt;&lt;foreign-keys&gt;&lt;key app="EN" db-id="e99pvtt0etdwfmeaf5xpr2vnx2a9epwdap9s" timestamp="1583064629" guid="d4c2d64d-672e-47d8-9e81-bb16c23cc453"&gt;18&lt;/key&gt;&lt;/foreign-keys&gt;&lt;ref-type name="Journal Article"&gt;17&lt;/ref-type&gt;&lt;contributors&gt;&lt;authors&gt;&lt;author&gt;Cramer, J. V.&lt;/author&gt;&lt;author&gt;Benakis, C.&lt;/author&gt;&lt;author&gt;Liesz, A.&lt;/author&gt;&lt;/authors&gt;&lt;/contributors&gt;&lt;auth-address&gt;Institute for Stroke and Dementia Research, Klinikum der Universitat Munchen, 81377 Munich, Germany.&amp;#xD;Institute for Stroke and Dementia Research, Klinikum der Universitat Munchen, 81377 Munich, Germany; Munich Cluster for Systems Neurology (SyNergy), 80336 Munich, Germany. Electronic address: Arthur.Liesz@med.uni.muenchen.de.&lt;/auth-address&gt;&lt;titles&gt;&lt;title&gt;T cells in the post-ischemic brain: Troopers or paramedics?&lt;/title&gt;&lt;secondary-title&gt;J Neuroimmunol&lt;/secondary-title&gt;&lt;/titles&gt;&lt;periodical&gt;&lt;full-title&gt;J Neuroimmunol&lt;/full-title&gt;&lt;/periodical&gt;&lt;pages&gt;33-37&lt;/pages&gt;&lt;volume&gt;326&lt;/volume&gt;&lt;edition&gt;2018/11/24&lt;/edition&gt;&lt;keywords&gt;&lt;keyword&gt;Animals&lt;/keyword&gt;&lt;keyword&gt;Brain Ischemia/*immunology/*pathology&lt;/keyword&gt;&lt;keyword&gt;Humans&lt;/keyword&gt;&lt;keyword&gt;T-Lymphocytes/*immunology&lt;/keyword&gt;&lt;keyword&gt;*Brain ischemia&lt;/keyword&gt;&lt;keyword&gt;*Cytokines&lt;/keyword&gt;&lt;keyword&gt;*Inflammation&lt;/keyword&gt;&lt;keyword&gt;*Lymphocyte&lt;/keyword&gt;&lt;keyword&gt;*Neuroimmunology&lt;/keyword&gt;&lt;keyword&gt;*Regeneration&lt;/keyword&gt;&lt;keyword&gt;*Stroke&lt;/keyword&gt;&lt;keyword&gt;*T cell&lt;/keyword&gt;&lt;/keywords&gt;&lt;dates&gt;&lt;year&gt;2019&lt;/year&gt;&lt;pub-dates&gt;&lt;date&gt;Jan 15&lt;/date&gt;&lt;/pub-dates&gt;&lt;/dates&gt;&lt;isbn&gt;1872-8421 (Electronic)&amp;#xD;0165-5728 (Linking)&lt;/isbn&gt;&lt;accession-num&gt;30468953&lt;/accession-num&gt;&lt;urls&gt;&lt;related-urls&gt;&lt;url&gt;https://www.ncbi.nlm.nih.gov/pubmed/30468953&lt;/url&gt;&lt;/related-urls&gt;&lt;/urls&gt;&lt;electronic-resource-num&gt;10.1016/j.jneuroim.2018.11.006&lt;/electronic-resource-num&gt;&lt;/record&gt;&lt;/Cite&gt;&lt;/EndNote&gt;</w:instrText>
      </w:r>
      <w:r>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43</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Therefore</w:t>
      </w:r>
      <w:ins w:id="2070" w:author="cc" w:date="2021-01-24T13:51:00Z">
        <w:r w:rsidR="00E70983">
          <w:rPr>
            <w:rFonts w:ascii="Times New Roman" w:hAnsi="Times New Roman" w:cs="Times New Roman"/>
            <w:color w:val="000000" w:themeColor="text1"/>
            <w:sz w:val="24"/>
            <w:szCs w:val="24"/>
          </w:rPr>
          <w:t>,</w:t>
        </w:r>
      </w:ins>
      <w:r>
        <w:rPr>
          <w:rFonts w:ascii="Times New Roman" w:hAnsi="Times New Roman" w:cs="Times New Roman"/>
          <w:color w:val="000000" w:themeColor="text1"/>
          <w:sz w:val="24"/>
          <w:szCs w:val="24"/>
        </w:rPr>
        <w:t xml:space="preserve"> the whole amount of T cells are crucial.</w:t>
      </w:r>
      <w:ins w:id="2071" w:author="cc" w:date="2021-01-24T18:26:00Z">
        <w:r w:rsidR="001703F4">
          <w:rPr>
            <w:rFonts w:ascii="Times New Roman" w:hAnsi="Times New Roman" w:cs="Times New Roman"/>
            <w:color w:val="000000" w:themeColor="text1"/>
            <w:sz w:val="24"/>
            <w:szCs w:val="24"/>
          </w:rPr>
          <w:t xml:space="preserve"> In this study, </w:t>
        </w:r>
      </w:ins>
      <w:del w:id="2072" w:author="cc" w:date="2021-01-24T18:26:00Z">
        <w:r w:rsidDel="001703F4">
          <w:rPr>
            <w:rFonts w:ascii="Times New Roman" w:hAnsi="Times New Roman" w:cs="Times New Roman"/>
            <w:color w:val="000000" w:themeColor="text1"/>
            <w:sz w:val="24"/>
            <w:szCs w:val="24"/>
          </w:rPr>
          <w:delText xml:space="preserve"> Here</w:delText>
        </w:r>
      </w:del>
      <w:r>
        <w:rPr>
          <w:rFonts w:ascii="Times New Roman" w:hAnsi="Times New Roman" w:cs="Times New Roman"/>
          <w:color w:val="000000" w:themeColor="text1"/>
          <w:sz w:val="24"/>
          <w:szCs w:val="24"/>
        </w:rPr>
        <w:t xml:space="preserve"> we found both the percentage and absolute number of total T cells</w:t>
      </w:r>
      <w:del w:id="2073" w:author="cc" w:date="2021-01-24T18:26:00Z">
        <w:r w:rsidDel="001703F4">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 xml:space="preserve"> are significantly lower (</w:t>
      </w:r>
      <w:r>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&lt;0.001) after acute ischemic stroke</w:t>
      </w:r>
      <w:ins w:id="2074" w:author="cc" w:date="2021-01-24T18:26:00Z">
        <w:r w:rsidR="001703F4">
          <w:rPr>
            <w:rFonts w:ascii="Times New Roman" w:hAnsi="Times New Roman" w:cs="Times New Roman"/>
            <w:color w:val="000000" w:themeColor="text1"/>
            <w:sz w:val="24"/>
            <w:szCs w:val="24"/>
          </w:rPr>
          <w:t xml:space="preserve"> than the control gro</w:t>
        </w:r>
      </w:ins>
      <w:ins w:id="2075" w:author="cc" w:date="2021-01-24T18:27:00Z">
        <w:r w:rsidR="001703F4">
          <w:rPr>
            <w:rFonts w:ascii="Times New Roman" w:hAnsi="Times New Roman" w:cs="Times New Roman"/>
            <w:color w:val="000000" w:themeColor="text1"/>
            <w:sz w:val="24"/>
            <w:szCs w:val="24"/>
          </w:rPr>
          <w:t>up.</w:t>
        </w:r>
      </w:ins>
      <w:del w:id="2076" w:author="cc" w:date="2021-01-24T18:26:00Z">
        <w:r w:rsidDel="001703F4">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 xml:space="preserve"> In addition, among all the ischemic stroke patients, lower total T cells also leading to lower survival rate, suggesting that T cells are involved in the progression and prognosis of stroke.</w:t>
      </w:r>
      <w:del w:id="2077" w:author="Guobo Chen" w:date="2020-11-12T21:44:00Z">
        <w:r>
          <w:rPr>
            <w:rFonts w:ascii="Times New Roman" w:hAnsi="Times New Roman" w:cs="Times New Roman"/>
            <w:color w:val="000000" w:themeColor="text1"/>
            <w:sz w:val="24"/>
            <w:szCs w:val="24"/>
          </w:rPr>
          <w:delText xml:space="preserve"> </w:delText>
        </w:r>
      </w:del>
    </w:p>
    <w:p w14:paraId="20E52C06" w14:textId="77777777" w:rsidR="003F54C0" w:rsidRDefault="003F54C0">
      <w:pPr>
        <w:spacing w:line="360" w:lineRule="auto"/>
        <w:rPr>
          <w:rFonts w:ascii="Times New Roman" w:hAnsi="Times New Roman" w:cs="Times New Roman"/>
          <w:color w:val="000000" w:themeColor="text1"/>
          <w:sz w:val="24"/>
          <w:szCs w:val="24"/>
        </w:rPr>
        <w:pPrChange w:id="2078" w:author="Guobo Chen" w:date="2020-11-13T16:15:00Z">
          <w:pPr>
            <w:spacing w:line="360" w:lineRule="auto"/>
            <w:ind w:firstLineChars="200" w:firstLine="480"/>
          </w:pPr>
        </w:pPrChange>
      </w:pPr>
    </w:p>
    <w:p w14:paraId="12D6B26E" w14:textId="55645753" w:rsidR="003F54C0" w:rsidRDefault="003C0E66" w:rsidP="007A1165">
      <w:pPr>
        <w:spacing w:line="360" w:lineRule="auto"/>
        <w:ind w:firstLineChars="200" w:firstLine="480"/>
        <w:rPr>
          <w:ins w:id="2079" w:author="Guobo Chen" w:date="2020-11-12T21:45:00Z"/>
          <w:rFonts w:ascii="Times New Roman" w:hAnsi="Times New Roman" w:cs="Times New Roman"/>
          <w:sz w:val="24"/>
          <w:szCs w:val="24"/>
        </w:rPr>
      </w:pPr>
      <w:r w:rsidRPr="0007247E">
        <w:rPr>
          <w:rFonts w:ascii="Times New Roman" w:hAnsi="Times New Roman" w:cs="Times New Roman"/>
          <w:sz w:val="24"/>
          <w:szCs w:val="24"/>
        </w:rPr>
        <w:t>Regulatory T cells (Tregs)</w:t>
      </w:r>
      <w:r w:rsidRPr="00E70983">
        <w:rPr>
          <w:rFonts w:ascii="Times New Roman" w:hAnsi="Times New Roman" w:cs="Times New Roman"/>
          <w:sz w:val="24"/>
          <w:szCs w:val="24"/>
        </w:rPr>
        <w:t xml:space="preserve"> are a subpopul</w:t>
      </w:r>
      <w:r>
        <w:rPr>
          <w:rFonts w:ascii="Times New Roman" w:hAnsi="Times New Roman" w:cs="Times New Roman"/>
          <w:sz w:val="24"/>
          <w:szCs w:val="24"/>
        </w:rPr>
        <w:t>ation of T cells</w:t>
      </w:r>
      <w:r>
        <w:rPr>
          <w:rFonts w:ascii="Times New Roman" w:hAnsi="Times New Roman" w:cs="Times New Roman" w:hint="eastAsia"/>
          <w:sz w:val="24"/>
          <w:szCs w:val="24"/>
        </w:rPr>
        <w:t xml:space="preserve"> </w:t>
      </w:r>
      <w:r>
        <w:rPr>
          <w:rFonts w:ascii="Times New Roman" w:hAnsi="Times New Roman" w:cs="Times New Roman"/>
          <w:sz w:val="24"/>
          <w:szCs w:val="24"/>
        </w:rPr>
        <w:t>that represents 5-10% of circulating CD4</w:t>
      </w:r>
      <w:r>
        <w:rPr>
          <w:rFonts w:ascii="Times New Roman" w:hAnsi="Times New Roman" w:cs="Times New Roman"/>
          <w:sz w:val="24"/>
          <w:szCs w:val="24"/>
          <w:vertAlign w:val="superscript"/>
        </w:rPr>
        <w:t>+</w:t>
      </w:r>
      <w:r>
        <w:rPr>
          <w:rFonts w:ascii="Times New Roman" w:hAnsi="Times New Roman" w:cs="Times New Roman" w:hint="eastAsia"/>
          <w:b/>
          <w:bCs/>
          <w:color w:val="0000FF"/>
          <w:sz w:val="24"/>
          <w:szCs w:val="24"/>
        </w:rPr>
        <w:t xml:space="preserve"> </w:t>
      </w:r>
      <w:r>
        <w:rPr>
          <w:rFonts w:ascii="Times New Roman" w:hAnsi="Times New Roman" w:cs="Times New Roman"/>
          <w:sz w:val="24"/>
          <w:szCs w:val="24"/>
        </w:rPr>
        <w:t>T cells.</w:t>
      </w:r>
      <w:r>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&lt;EndNote&gt;&lt;Cite&gt;&lt;Author&gt;Battaglia&lt;/Author&gt;&lt;Year&gt;2006&lt;/Year&gt;&lt;RecNum&gt;378&lt;/RecNum&gt;&lt;DisplayText&gt;&lt;style face="superscript"&gt;44&lt;/style&gt;&lt;/DisplayText&gt;&lt;record&gt;&lt;rec-number&gt;378&lt;/rec-number&gt;&lt;foreign-keys&gt;&lt;key app="EN" db-id="xrv2waxvovvxtseasewpdxzof500szeefx0f" timestamp="1599750127"&gt;378&lt;/key&gt;&lt;/foreign-keys&gt;&lt;ref-type name="Journal Article"&gt;17&lt;/ref-type&gt;&lt;contributors&gt;&lt;authors&gt;&lt;author&gt;Battaglia, M.&lt;/author&gt;&lt;author&gt;Stabilini, A.&lt;/author&gt;&lt;author&gt;Migliavacca, B.&lt;/author&gt;&lt;author&gt;Horejs-Hoeck, J.&lt;/author&gt;&lt;author&gt;Kaupper, T.&lt;/author&gt;&lt;author&gt;Roncarolo, M. G.&lt;/author&gt;&lt;/authors&gt;&lt;/contributors&gt;&lt;titles&gt;&lt;title&gt;Rapamycin promotes expansion of functional CD4+CD25+FOXP3+ regulatory T cells of both healthy subjects and type 1 diabetic patients&lt;/title&gt;&lt;secondary-title&gt;Journal of Immunology&lt;/secondary-title&gt;&lt;/titles&gt;&lt;periodical&gt;&lt;full-title&gt;Journal of Immunology&lt;/full-title&gt;&lt;/periodical&gt;&lt;pages&gt;8338-8347&lt;/pages&gt;&lt;volume&gt;177&lt;/volume&gt;&lt;number&gt;12&lt;/number&gt;&lt;dates&gt;&lt;year&gt;2006&lt;/year&gt;&lt;/dates&gt;&lt;urls&gt;&lt;/urls&gt;&lt;/record&gt;&lt;/Cite&gt;&lt;/EndNote&gt;</w:instrText>
      </w:r>
      <w:r>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44</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id="2080" w:author="cc" w:date="2021-01-22T20:17:00Z">
        <w:r w:rsidR="000B38F1">
          <w:rPr>
            <w:rFonts w:ascii="Times New Roman" w:hAnsi="Times New Roman" w:cs="Times New Roman"/>
            <w:sz w:val="24"/>
            <w:szCs w:val="24"/>
          </w:rPr>
          <w:t>Tregs</w:t>
        </w:r>
        <w:r w:rsidR="000B38F1" w:rsidRPr="000B38F1">
          <w:rPr>
            <w:rFonts w:ascii="Times New Roman" w:hAnsi="Times New Roman" w:cs="Times New Roman"/>
            <w:sz w:val="24"/>
            <w:szCs w:val="24"/>
          </w:rPr>
          <w:t xml:space="preserve"> that control inflammatory and immune responses in the body, are closely related to the pathogenesis of ischemic stroke. </w:t>
        </w:r>
      </w:ins>
      <w:ins w:id="2081" w:author="cc" w:date="2021-01-22T20:18:00Z">
        <w:r w:rsidR="00485488" w:rsidRPr="00485488">
          <w:rPr>
            <w:rFonts w:ascii="Times New Roman" w:hAnsi="Times New Roman" w:cs="Times New Roman"/>
            <w:sz w:val="24"/>
            <w:szCs w:val="24"/>
          </w:rPr>
          <w:t>Tregs are crucially involved in the modulation of basal immunity, maintenance of immune homeostasis, and regulation of immune response to diseases.</w:t>
        </w:r>
      </w:ins>
      <w:r w:rsidR="00485488">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&lt;EndNote&gt;&lt;Cite&gt;&lt;Author&gt;Pankratz&lt;/Author&gt;&lt;Year&gt;2016&lt;/Year&gt;&lt;RecNum&gt;454&lt;/RecNum&gt;&lt;DisplayText&gt;&lt;style face="superscript"&gt;45&lt;/style&gt;&lt;/DisplayText&gt;&lt;record&gt;&lt;rec-number&gt;454&lt;/rec-number&gt;&lt;foreign-keys&gt;&lt;key app="EN" db-id="xrv2waxvovvxtseasewpdxzof500szeefx0f" timestamp="1611318025"&gt;454&lt;/key&gt;&lt;/foreign-keys&gt;&lt;ref-type name="Journal Article"&gt;17&lt;/ref-type&gt;&lt;contributors&gt;&lt;authors&gt;&lt;author&gt;Pankratz, Susann&lt;/author&gt;&lt;author&gt;Ruck, Tobias&lt;/author&gt;&lt;author&gt;Meuth, Sven G.&lt;/author&gt;&lt;author&gt;Wiendl, Heinz&lt;/author&gt;&lt;/authors&gt;&lt;/contributors&gt;&lt;titles&gt;&lt;title&gt;CD4+HLA-G+ regulatory T cells: Molecular signature and pathophysiological relevance&lt;/title&gt;&lt;secondary-title&gt;Human Immunology&lt;/secondary-title&gt;&lt;/titles&gt;&lt;periodical&gt;&lt;full-title&gt;Human Immunology&lt;/full-title&gt;&lt;/periodical&gt;&lt;dates&gt;&lt;year&gt;2016&lt;/year&gt;&lt;/dates&gt;&lt;urls&gt;&lt;/urls&gt;&lt;/record&gt;&lt;/Cite&gt;&lt;/EndNote&gt;</w:instrText>
      </w:r>
      <w:r w:rsidR="00485488">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45</w:t>
      </w:r>
      <w:r w:rsidR="00485488">
        <w:rPr>
          <w:rFonts w:ascii="Times New Roman" w:hAnsi="Times New Roman" w:cs="Times New Roman"/>
          <w:sz w:val="24"/>
          <w:szCs w:val="24"/>
        </w:rPr>
        <w:fldChar w:fldCharType="end"/>
      </w:r>
      <w:ins w:id="2082" w:author="cc" w:date="2021-01-22T20:18:00Z">
        <w:r w:rsidR="00485488" w:rsidRPr="00485488">
          <w:rPr>
            <w:rFonts w:ascii="Times New Roman" w:hAnsi="Times New Roman" w:cs="Times New Roman"/>
            <w:sz w:val="24"/>
            <w:szCs w:val="24"/>
          </w:rPr>
          <w:t xml:space="preserve"> </w:t>
        </w:r>
      </w:ins>
      <w:ins w:id="2083" w:author="cc" w:date="2021-01-24T13:38:00Z">
        <w:r w:rsidR="00AF63E1">
          <w:rPr>
            <w:rFonts w:ascii="Times New Roman" w:hAnsi="Times New Roman" w:cs="Times New Roman"/>
            <w:sz w:val="24"/>
            <w:szCs w:val="24"/>
          </w:rPr>
          <w:t>I</w:t>
        </w:r>
        <w:r w:rsidR="00AF63E1">
          <w:rPr>
            <w:rFonts w:ascii="Times New Roman" w:hAnsi="Times New Roman" w:cs="Times New Roman" w:hint="eastAsia"/>
            <w:sz w:val="24"/>
            <w:szCs w:val="24"/>
          </w:rPr>
          <w:t>t</w:t>
        </w:r>
        <w:r w:rsidR="00AF63E1">
          <w:rPr>
            <w:rFonts w:ascii="Times New Roman" w:hAnsi="Times New Roman" w:cs="Times New Roman"/>
            <w:sz w:val="24"/>
            <w:szCs w:val="24"/>
          </w:rPr>
          <w:t xml:space="preserve"> was rep</w:t>
        </w:r>
      </w:ins>
      <w:ins w:id="2084" w:author="cc" w:date="2021-01-24T13:39:00Z">
        <w:r w:rsidR="00AF63E1">
          <w:rPr>
            <w:rFonts w:ascii="Times New Roman" w:hAnsi="Times New Roman" w:cs="Times New Roman"/>
            <w:sz w:val="24"/>
            <w:szCs w:val="24"/>
          </w:rPr>
          <w:t>orted that a</w:t>
        </w:r>
      </w:ins>
      <w:ins w:id="2085" w:author="cc" w:date="2021-01-22T20:57:00Z">
        <w:r w:rsidR="00C81D9F" w:rsidRPr="00C81D9F">
          <w:rPr>
            <w:rFonts w:ascii="Times New Roman" w:hAnsi="Times New Roman" w:cs="Times New Roman"/>
            <w:sz w:val="24"/>
            <w:szCs w:val="24"/>
          </w:rPr>
          <w:t>fter experimental stroke, the total number of peripheral blood T cells was significantly reduced, while the proportion of Tregs was significantly increased.</w:t>
        </w:r>
      </w:ins>
      <w:r w:rsidR="004100F3">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&lt;EndNote&gt;&lt;Cite&gt;&lt;Author&gt;Liesz&lt;/Author&gt;&lt;Year&gt;2013&lt;/Year&gt;&lt;RecNum&gt;457&lt;/RecNum&gt;&lt;DisplayText&gt;&lt;style face="superscript"&gt;46&lt;/style&gt;&lt;/DisplayText&gt;&lt;record&gt;&lt;rec-number&gt;457&lt;/rec-number&gt;&lt;foreign-keys&gt;&lt;key app="EN" db-id="xrv2waxvovvxtseasewpdxzof500szeefx0f" timestamp="1611320501"&gt;457&lt;/key&gt;&lt;/foreign-keys&gt;&lt;ref-type name="Journal Article"&gt;17&lt;/ref-type&gt;&lt;contributors&gt;&lt;authors&gt;&lt;author&gt;Liesz, A.&lt;/author&gt;&lt;author&gt;Zhou, W.&lt;/author&gt;&lt;author&gt;Na, S. Y.&lt;/author&gt;&lt;author&gt;Hammerling, G. J.&lt;/author&gt;&lt;author&gt;Garbi, N.&lt;/author&gt;&lt;author&gt;Karcher, S.&lt;/author&gt;&lt;author&gt;Mracsko, E.&lt;/author&gt;&lt;author&gt;Backs, J.&lt;/author&gt;&lt;author&gt;Rivest, S.&lt;/author&gt;&lt;author&gt;Veltkamp, R.&lt;/author&gt;&lt;/authors&gt;&lt;/contributors&gt;&lt;titles&gt;&lt;title&gt;Boosting regulatory T cells limits neuroinflammation in permanent cortical stroke&lt;/title&gt;&lt;secondary-title&gt;Journal of Neuroscience the Official Journal of the Society for Neuroscience&lt;/secondary-title&gt;&lt;/titles&gt;&lt;periodical&gt;&lt;full-title&gt;Journal of Neuroscience the Official Journal of the Society for Neuroscience&lt;/full-title&gt;&lt;/periodical&gt;&lt;pages&gt;17350&lt;/pages&gt;&lt;volume&gt;33&lt;/volume&gt;&lt;number&gt;44&lt;/number&gt;&lt;dates&gt;&lt;year&gt;2013&lt;/year&gt;&lt;/dates&gt;&lt;urls&gt;&lt;/urls&gt;&lt;/record&gt;&lt;/Cite&gt;&lt;/EndNote&gt;</w:instrText>
      </w:r>
      <w:r w:rsidR="004100F3">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46</w:t>
      </w:r>
      <w:r w:rsidR="004100F3">
        <w:rPr>
          <w:rFonts w:ascii="Times New Roman" w:hAnsi="Times New Roman" w:cs="Times New Roman"/>
          <w:sz w:val="24"/>
          <w:szCs w:val="24"/>
        </w:rPr>
        <w:fldChar w:fldCharType="end"/>
      </w:r>
      <w:ins w:id="2086" w:author="cc" w:date="2021-01-24T13:39:00Z">
        <w:r w:rsidR="00AF63E1" w:rsidRPr="00AF63E1">
          <w:t xml:space="preserve"> </w:t>
        </w:r>
        <w:r w:rsidR="00AF63E1">
          <w:t>T</w:t>
        </w:r>
        <w:r w:rsidR="00AF63E1" w:rsidRPr="00AF63E1">
          <w:rPr>
            <w:rFonts w:ascii="Times New Roman" w:hAnsi="Times New Roman" w:cs="Times New Roman"/>
            <w:sz w:val="24"/>
            <w:szCs w:val="24"/>
          </w:rPr>
          <w:t>heir results are consistent with ours</w:t>
        </w:r>
      </w:ins>
      <w:ins w:id="2087" w:author="cc" w:date="2021-01-24T13:40:00Z">
        <w:r w:rsidR="00D542E0">
          <w:rPr>
            <w:rFonts w:ascii="Times New Roman" w:hAnsi="Times New Roman" w:cs="Times New Roman"/>
            <w:sz w:val="24"/>
            <w:szCs w:val="24"/>
          </w:rPr>
          <w:t xml:space="preserve">. </w:t>
        </w:r>
      </w:ins>
      <w:ins w:id="2088" w:author="cc" w:date="2021-01-22T20:57:00Z">
        <w:r w:rsidR="00C81D9F" w:rsidRPr="00C81D9F">
          <w:rPr>
            <w:rFonts w:ascii="Times New Roman" w:hAnsi="Times New Roman" w:cs="Times New Roman"/>
            <w:sz w:val="24"/>
            <w:szCs w:val="24"/>
          </w:rPr>
          <w:t>The proportion of Tregs in the peripheral blood was dramatically downregulated on day 1 after tMCAO, returning to normal amount on day 3 and to about 10% on day 7, which indicates the redistribution of Tregs post-</w:t>
        </w:r>
        <w:r w:rsidR="00C81D9F" w:rsidRPr="00C81D9F">
          <w:rPr>
            <w:rFonts w:ascii="Times New Roman" w:hAnsi="Times New Roman" w:cs="Times New Roman"/>
            <w:sz w:val="24"/>
            <w:szCs w:val="24"/>
          </w:rPr>
          <w:lastRenderedPageBreak/>
          <w:t>stroke. It is speculated that Tregs migrate from the periphery to the brain in the early stage of stroke and exert early effects on cerebral ischemia through the peripheral immune system.</w:t>
        </w:r>
      </w:ins>
      <w:r w:rsidR="004B7A7F">
        <w:rPr>
          <w:rFonts w:ascii="Times New Roman" w:hAnsi="Times New Roman" w:cs="Times New Roman"/>
          <w:sz w:val="24"/>
          <w:szCs w:val="24"/>
        </w:rPr>
        <w:fldChar w:fldCharType="begin">
          <w:fldData xml:space="preserve">PEVuZE5vdGU+PENpdGU+PEF1dGhvcj5TdHViYmU8L0F1dGhvcj48WWVhcj4yMDEzPC9ZZWFyPjxS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</w:fldData>
        </w:fldChar>
      </w:r>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PEVuZE5vdGU+PENpdGU+PEF1dGhvcj5TdHViYmU8L0F1dGhvcj48WWVhcj4yMDEzPC9ZZWFyPjxS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r w:rsidR="004B7A7F">
        <w:rPr>
          <w:rFonts w:ascii="Times New Roman" w:hAnsi="Times New Roman" w:cs="Times New Roman"/>
          <w:sz w:val="24"/>
          <w:szCs w:val="24"/>
        </w:rPr>
      </w:r>
      <w:r w:rsidR="004B7A7F">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47,48</w:t>
      </w:r>
      <w:r w:rsidR="004B7A7F">
        <w:rPr>
          <w:rFonts w:ascii="Times New Roman" w:hAnsi="Times New Roman" w:cs="Times New Roman"/>
          <w:sz w:val="24"/>
          <w:szCs w:val="24"/>
        </w:rPr>
        <w:fldChar w:fldCharType="end"/>
      </w:r>
      <w:ins w:id="2089" w:author="cc" w:date="2021-01-22T21:08:00Z">
        <w:r w:rsidR="00FD66ED">
          <w:rPr>
            <w:rFonts w:ascii="Times New Roman" w:hAnsi="Times New Roman" w:cs="Times New Roman"/>
            <w:sz w:val="24"/>
            <w:szCs w:val="24"/>
          </w:rPr>
          <w:t xml:space="preserve"> </w:t>
        </w:r>
      </w:ins>
      <w:del w:id="2090" w:author="cc" w:date="2021-01-24T13:44:00Z">
        <w:r w:rsidDel="000E55F0">
          <w:rPr>
            <w:rFonts w:ascii="Times New Roman" w:hAnsi="Times New Roman" w:cs="Times New Roman"/>
            <w:sz w:val="24"/>
            <w:szCs w:val="24"/>
          </w:rPr>
          <w:delText>Tregs plays an important role in the maintenance of immune homeostasis and the suppression of excessive immune responses. In stroke patients, the number of</w:delText>
        </w:r>
        <w:r w:rsidDel="000E55F0">
          <w:rPr>
            <w:rFonts w:ascii="Times New Roman" w:hAnsi="Times New Roman" w:cs="Times New Roman" w:hint="eastAsia"/>
            <w:sz w:val="24"/>
            <w:szCs w:val="24"/>
          </w:rPr>
          <w:delText xml:space="preserve"> </w:delText>
        </w:r>
        <w:r w:rsidDel="000E55F0">
          <w:rPr>
            <w:rFonts w:ascii="Times New Roman" w:hAnsi="Times New Roman" w:cs="Times New Roman"/>
            <w:sz w:val="24"/>
            <w:szCs w:val="24"/>
          </w:rPr>
          <w:delText>circulating Tregs decreases dramatically soon after stroke.</w:delText>
        </w:r>
        <w:r w:rsidDel="000E55F0">
          <w:rPr>
            <w:rFonts w:ascii="Times New Roman" w:hAnsi="Times New Roman" w:cs="Times New Roman"/>
            <w:sz w:val="24"/>
            <w:szCs w:val="24"/>
          </w:rPr>
          <w:fldChar w:fldCharType="begin">
            <w:fldData xml:space="preserve">PEVuZE5vdGU+PENpdGU+PEF1dGhvcj5Jc2hpYmFzaGk8L0F1dGhvcj48WWVhcj4yMDA5PC9ZZWFy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</w:fldData>
          </w:fldChar>
        </w:r>
      </w:del>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PEVuZE5vdGU+PENpdGU+PEF1dGhvcj5Jc2hpYmFzaGk8L0F1dGhvcj48WWVhcj4yMDA5PC9ZZWFy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del w:id="2091" w:author="cc" w:date="2021-01-24T13:44:00Z">
        <w:r w:rsidDel="000E55F0">
          <w:rPr>
            <w:rFonts w:ascii="Times New Roman" w:hAnsi="Times New Roman" w:cs="Times New Roman"/>
            <w:sz w:val="24"/>
            <w:szCs w:val="24"/>
          </w:rPr>
        </w:r>
        <w:r w:rsidDel="000E55F0">
          <w:rPr>
            <w:rFonts w:ascii="Times New Roman" w:hAnsi="Times New Roman" w:cs="Times New Roman"/>
            <w:sz w:val="24"/>
            <w:szCs w:val="24"/>
          </w:rPr>
          <w:fldChar w:fldCharType="separate"/>
        </w:r>
      </w:del>
      <w:r w:rsidR="00292EB6" w:rsidRPr="00292EB6">
        <w:rPr>
          <w:rFonts w:ascii="Times New Roman" w:hAnsi="Times New Roman" w:cs="Times New Roman"/>
          <w:noProof/>
          <w:sz w:val="24"/>
          <w:szCs w:val="24"/>
          <w:vertAlign w:val="superscript"/>
        </w:rPr>
        <w:t>49,50</w:t>
      </w:r>
      <w:del w:id="2092" w:author="cc" w:date="2021-01-24T13:44:00Z">
        <w:r w:rsidDel="000E55F0">
          <w:rPr>
            <w:rFonts w:ascii="Times New Roman" w:hAnsi="Times New Roman" w:cs="Times New Roman"/>
            <w:sz w:val="24"/>
            <w:szCs w:val="24"/>
          </w:rPr>
          <w:fldChar w:fldCharType="end"/>
        </w:r>
        <w:r w:rsidDel="000E55F0">
          <w:rPr>
            <w:rFonts w:ascii="Times New Roman" w:hAnsi="Times New Roman" w:cs="Times New Roman"/>
            <w:sz w:val="24"/>
            <w:szCs w:val="24"/>
          </w:rPr>
          <w:delText xml:space="preserve"> As is shown in Table3, absolute number of total Treg cells of the acute ischemic stroke group was lower than the control group. </w:delText>
        </w:r>
      </w:del>
      <w:r>
        <w:rPr>
          <w:rFonts w:ascii="Times New Roman" w:hAnsi="Times New Roman" w:cs="Times New Roman"/>
          <w:sz w:val="24"/>
          <w:szCs w:val="24"/>
        </w:rPr>
        <w:t>Besides, animal</w:t>
      </w:r>
      <w:r>
        <w:rPr>
          <w:rFonts w:ascii="Times New Roman" w:hAnsi="Times New Roman" w:cs="Times New Roman" w:hint="eastAsia"/>
          <w:sz w:val="24"/>
          <w:szCs w:val="24"/>
        </w:rPr>
        <w:t xml:space="preserve"> </w:t>
      </w:r>
      <w:r>
        <w:rPr>
          <w:rFonts w:ascii="Times New Roman" w:hAnsi="Times New Roman" w:cs="Times New Roman"/>
          <w:sz w:val="24"/>
          <w:szCs w:val="24"/>
        </w:rPr>
        <w:t>studies revealed that Tregs played a protective role in experimental stroke.</w:t>
      </w:r>
      <w:r>
        <w:rPr>
          <w:rFonts w:ascii="Times New Roman" w:hAnsi="Times New Roman" w:cs="Times New Roman"/>
          <w:sz w:val="24"/>
          <w:szCs w:val="24"/>
        </w:rPr>
        <w:fldChar w:fldCharType="begin"/>
      </w:r>
      <w:r w:rsidR="00292EB6">
        <w:rPr>
          <w:rFonts w:ascii="Times New Roman" w:hAnsi="Times New Roman" w:cs="Times New Roman"/>
          <w:sz w:val="24"/>
          <w:szCs w:val="24"/>
        </w:rPr>
        <w:instrText xml:space="preserve"> ADDIN EN.CITE &lt;EndNote&gt;&lt;Cite&gt;&lt;Author&gt;Liesz&lt;/Author&gt;&lt;Year&gt;2009&lt;/Year&gt;&lt;RecNum&gt;381&lt;/RecNum&gt;&lt;DisplayText&gt;&lt;style face="superscript"&gt;51&lt;/style&gt;&lt;/DisplayText&gt;&lt;record&gt;&lt;rec-number&gt;381&lt;/rec-number&gt;&lt;foreign-keys&gt;&lt;key app="EN" db-id="xrv2waxvovvxtseasewpdxzof500szeefx0f" timestamp="1599750649"&gt;381&lt;/key&gt;&lt;/foreign-keys&gt;&lt;ref-type name="Journal Article"&gt;17&lt;/ref-type&gt;&lt;contributors&gt;&lt;authors&gt;&lt;author&gt;Liesz, Arthur&lt;/author&gt;&lt;author&gt;Suri-Payer, Elisabeth&lt;/author&gt;&lt;author&gt;Veltkamp, Claudia&lt;/author&gt;&lt;author&gt;Doerr, Henrike&lt;/author&gt;&lt;author&gt;Sommer, Clemens&lt;/author&gt;&lt;author&gt;Rivest, Serge&lt;/author&gt;&lt;author&gt;Giese, Thomas&lt;/author&gt;&lt;author&gt;Veltkamp, Roland&lt;/author&gt;&lt;/authors&gt;&lt;/contributors&gt;&lt;titles&gt;&lt;title&gt;Regulatory T cells are key cerebroprotective immunomodulators in acute experimental stroke&lt;/title&gt;&lt;secondary-title&gt;Nature Medicine&lt;/secondary-title&gt;&lt;/titles&gt;&lt;periodical&gt;&lt;full-title&gt;Nature Medicine&lt;/full-title&gt;&lt;/periodical&gt;&lt;pages&gt;192-199&lt;/pages&gt;&lt;volume&gt;15&lt;/volume&gt;&lt;number&gt;2&lt;/number&gt;&lt;dates&gt;&lt;year&gt;2009&lt;/year&gt;&lt;/dates&gt;&lt;urls&gt;&lt;/urls&gt;&lt;/record&gt;&lt;/Cite&gt;&lt;/EndNote&gt;</w:instrText>
      </w:r>
      <w:r>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51</w:t>
      </w:r>
      <w:r>
        <w:rPr>
          <w:rFonts w:ascii="Times New Roman" w:hAnsi="Times New Roman" w:cs="Times New Roman"/>
          <w:sz w:val="24"/>
          <w:szCs w:val="24"/>
        </w:rPr>
        <w:fldChar w:fldCharType="end"/>
      </w:r>
      <w:r>
        <w:rPr>
          <w:rFonts w:ascii="Times New Roman" w:hAnsi="Times New Roman" w:cs="Times New Roman"/>
          <w:sz w:val="24"/>
          <w:szCs w:val="24"/>
        </w:rPr>
        <w:t xml:space="preserve"> Previous reports suggested that endogenous Tregs are neuro-protective and that boosting the number of circulating</w:t>
      </w:r>
      <w:r>
        <w:rPr>
          <w:rFonts w:ascii="Times New Roman" w:hAnsi="Times New Roman" w:cs="Times New Roman" w:hint="eastAsia"/>
          <w:sz w:val="24"/>
          <w:szCs w:val="24"/>
        </w:rPr>
        <w:t xml:space="preserve"> </w:t>
      </w:r>
      <w:r>
        <w:rPr>
          <w:rFonts w:ascii="Times New Roman" w:hAnsi="Times New Roman" w:cs="Times New Roman"/>
          <w:sz w:val="24"/>
          <w:szCs w:val="24"/>
        </w:rPr>
        <w:t>Tregs robustly protects against ischemic brain injury.</w:t>
      </w:r>
      <w:r>
        <w:rPr>
          <w:rFonts w:ascii="Times New Roman" w:hAnsi="Times New Roman" w:cs="Times New Roman"/>
          <w:sz w:val="24"/>
          <w:szCs w:val="24"/>
        </w:rPr>
        <w:fldChar w:fldCharType="begin">
          <w:fldData xml:space="preserve">PEVuZE5vdGU+PENpdGU+PEF1dGhvcj5MaTwvQXV0aG9yPjxZZWFyPjIwMTM8L1llYXI+PFJlY051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=
</w:fldData>
        </w:fldChar>
      </w:r>
      <w:r w:rsidR="00292EB6">
        <w:rPr>
          <w:rFonts w:ascii="Times New Roman" w:hAnsi="Times New Roman" w:cs="Times New Roman"/>
          <w:sz w:val="24"/>
          <w:szCs w:val="24"/>
        </w:rPr>
        <w:instrText xml:space="preserve"> ADDIN EN.CITE </w:instrText>
      </w:r>
      <w:r w:rsidR="00292EB6">
        <w:rPr>
          <w:rFonts w:ascii="Times New Roman" w:hAnsi="Times New Roman" w:cs="Times New Roman"/>
          <w:sz w:val="24"/>
          <w:szCs w:val="24"/>
        </w:rPr>
        <w:fldChar w:fldCharType="begin">
          <w:fldData xml:space="preserve">PEVuZE5vdGU+PENpdGU+PEF1dGhvcj5MaTwvQXV0aG9yPjxZZWFyPjIwMTM8L1llYXI+PFJlY051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=
</w:fldData>
        </w:fldChar>
      </w:r>
      <w:r w:rsidR="00292EB6">
        <w:rPr>
          <w:rFonts w:ascii="Times New Roman" w:hAnsi="Times New Roman" w:cs="Times New Roman"/>
          <w:sz w:val="24"/>
          <w:szCs w:val="24"/>
        </w:rPr>
        <w:instrText xml:space="preserve"> ADDIN EN.CITE.DATA </w:instrText>
      </w:r>
      <w:r w:rsidR="00292EB6">
        <w:rPr>
          <w:rFonts w:ascii="Times New Roman" w:hAnsi="Times New Roman" w:cs="Times New Roman"/>
          <w:sz w:val="24"/>
          <w:szCs w:val="24"/>
        </w:rPr>
      </w:r>
      <w:r w:rsidR="00292EB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292EB6" w:rsidRPr="00292EB6">
        <w:rPr>
          <w:rFonts w:ascii="Times New Roman" w:hAnsi="Times New Roman" w:cs="Times New Roman"/>
          <w:noProof/>
          <w:sz w:val="24"/>
          <w:szCs w:val="24"/>
          <w:vertAlign w:val="superscript"/>
        </w:rPr>
        <w:t>46,52,53</w:t>
      </w:r>
      <w:r>
        <w:rPr>
          <w:rFonts w:ascii="Times New Roman" w:hAnsi="Times New Roman" w:cs="Times New Roman"/>
          <w:sz w:val="24"/>
          <w:szCs w:val="24"/>
        </w:rPr>
        <w:fldChar w:fldCharType="end"/>
      </w:r>
      <w:r>
        <w:rPr>
          <w:rFonts w:ascii="Times New Roman" w:hAnsi="Times New Roman" w:cs="Times New Roman"/>
          <w:sz w:val="24"/>
          <w:szCs w:val="24"/>
        </w:rPr>
        <w:t xml:space="preserve"> </w:t>
      </w:r>
      <w:del w:id="2093" w:author="cc" w:date="2021-01-24T18:28:00Z">
        <w:r w:rsidDel="007A1165">
          <w:rPr>
            <w:rFonts w:ascii="Times New Roman" w:hAnsi="Times New Roman" w:cs="Times New Roman"/>
            <w:sz w:val="24"/>
            <w:szCs w:val="24"/>
          </w:rPr>
          <w:delText xml:space="preserve">This protective effect of Tregs was long-lasting and resulted in sustained improvements in long-term neurological outcomes. These results were consistent with the view that Tregs as an inhibiting target in peripheral blood which involved in systemic immune response. </w:delText>
        </w:r>
      </w:del>
    </w:p>
    <w:p w14:paraId="5187EE0B" w14:textId="77777777" w:rsidR="003F54C0" w:rsidRDefault="003F54C0">
      <w:pPr>
        <w:spacing w:line="360" w:lineRule="auto"/>
        <w:rPr>
          <w:rFonts w:ascii="Times New Roman" w:hAnsi="Times New Roman" w:cs="Times New Roman"/>
          <w:color w:val="000000" w:themeColor="text1"/>
          <w:sz w:val="24"/>
          <w:szCs w:val="24"/>
        </w:rPr>
        <w:pPrChange w:id="2094" w:author="Guobo Chen" w:date="2020-11-13T16:15:00Z">
          <w:pPr>
            <w:spacing w:line="360" w:lineRule="auto"/>
            <w:ind w:firstLineChars="200" w:firstLine="480"/>
          </w:pPr>
        </w:pPrChange>
      </w:pPr>
    </w:p>
    <w:p w14:paraId="66C3EBCB" w14:textId="62FAA44D" w:rsidR="003F54C0" w:rsidDel="00292EB6" w:rsidRDefault="003C0E66">
      <w:pPr>
        <w:spacing w:line="360" w:lineRule="auto"/>
        <w:ind w:firstLineChars="200" w:firstLine="480"/>
        <w:rPr>
          <w:ins w:id="2095" w:author="Guobo Chen" w:date="2020-11-12T21:45:00Z"/>
          <w:del w:id="2096" w:author="cc" w:date="2021-01-24T19:05:00Z"/>
          <w:rFonts w:ascii="Times New Roman" w:hAnsi="Times New Roman" w:cs="Times New Roman"/>
          <w:sz w:val="24"/>
          <w:szCs w:val="24"/>
        </w:rPr>
      </w:pPr>
      <w:del w:id="2097" w:author="cc" w:date="2021-01-24T19:05:00Z">
        <w:r w:rsidDel="00292EB6">
          <w:rPr>
            <w:rFonts w:ascii="Times New Roman" w:hAnsi="Times New Roman" w:cs="Times New Roman"/>
            <w:bCs/>
            <w:sz w:val="24"/>
            <w:szCs w:val="24"/>
          </w:rPr>
          <w:delText>Many stroke patients experience severe consequences,</w:delText>
        </w:r>
        <w:r w:rsidDel="00292EB6">
          <w:rPr>
            <w:rFonts w:ascii="Times New Roman" w:hAnsi="Times New Roman" w:cs="Times New Roman"/>
            <w:bCs/>
            <w:color w:val="0000FF"/>
            <w:sz w:val="24"/>
            <w:szCs w:val="24"/>
          </w:rPr>
          <w:delText xml:space="preserve"> </w:delText>
        </w:r>
        <w:r w:rsidDel="00292EB6">
          <w:rPr>
            <w:rFonts w:ascii="Times New Roman" w:hAnsi="Times New Roman" w:cs="Times New Roman"/>
            <w:bCs/>
            <w:sz w:val="24"/>
            <w:szCs w:val="24"/>
          </w:rPr>
          <w:delText>however, reliably predicting stroke outcome remains challenging. Several attempts to identify characteristics associated</w:delText>
        </w:r>
        <w:r w:rsidDel="00292EB6">
          <w:rPr>
            <w:rFonts w:ascii="Times New Roman" w:hAnsi="Times New Roman" w:cs="Times New Roman" w:hint="eastAsia"/>
            <w:bCs/>
            <w:sz w:val="24"/>
            <w:szCs w:val="24"/>
          </w:rPr>
          <w:delText xml:space="preserve"> </w:delText>
        </w:r>
        <w:r w:rsidDel="00292EB6">
          <w:rPr>
            <w:rFonts w:ascii="Times New Roman" w:hAnsi="Times New Roman" w:cs="Times New Roman"/>
            <w:bCs/>
            <w:sz w:val="24"/>
            <w:szCs w:val="24"/>
          </w:rPr>
          <w:delText>with poor outcomes have been made</w:delText>
        </w:r>
        <w:r w:rsidDel="00292EB6">
          <w:rPr>
            <w:rFonts w:ascii="Times New Roman" w:hAnsi="Times New Roman" w:cs="Times New Roman"/>
            <w:bCs/>
            <w:color w:val="0000FF"/>
            <w:sz w:val="24"/>
            <w:szCs w:val="24"/>
          </w:rPr>
          <w:delText>.</w:delText>
        </w:r>
      </w:del>
      <w:del w:id="2098" w:author="cc" w:date="2021-01-24T19:04:00Z">
        <w:r w:rsidDel="00103F5B">
          <w:rPr>
            <w:rFonts w:ascii="Times New Roman" w:hAnsi="Times New Roman" w:cs="Times New Roman"/>
            <w:bCs/>
            <w:color w:val="0000FF"/>
            <w:sz w:val="24"/>
            <w:szCs w:val="24"/>
          </w:rPr>
          <w:delText xml:space="preserve"> </w:delText>
        </w:r>
        <w:r w:rsidDel="00103F5B">
          <w:rPr>
            <w:rFonts w:ascii="Times New Roman" w:hAnsi="Times New Roman" w:cs="Times New Roman"/>
            <w:bCs/>
            <w:sz w:val="24"/>
            <w:szCs w:val="24"/>
          </w:rPr>
          <w:delText>A consistent association with poor outcome was found for the clinical factors age and stroke severity,</w:delText>
        </w:r>
        <w:r w:rsidDel="00103F5B">
          <w:rPr>
            <w:rFonts w:ascii="Times New Roman" w:hAnsi="Times New Roman" w:cs="Times New Roman"/>
            <w:bCs/>
            <w:sz w:val="24"/>
            <w:szCs w:val="24"/>
          </w:rPr>
          <w:fldChar w:fldCharType="begin"/>
        </w:r>
      </w:del>
      <w:r w:rsidR="00292EB6">
        <w:rPr>
          <w:rFonts w:ascii="Times New Roman" w:hAnsi="Times New Roman" w:cs="Times New Roman"/>
          <w:bCs/>
          <w:sz w:val="24"/>
          <w:szCs w:val="24"/>
        </w:rPr>
        <w:instrText xml:space="preserve"> ADDIN EN.CITE &lt;EndNote&gt;&lt;Cite&gt;&lt;Author&gt;Appelros&lt;/Author&gt;&lt;Year&gt;2003&lt;/Year&gt;&lt;RecNum&gt;401&lt;/RecNum&gt;&lt;DisplayText&gt;&lt;style face="superscript"&gt;54,55&lt;/style&gt;&lt;/DisplayText&gt;&lt;record&gt;&lt;rec-number&gt;401&lt;/rec-number&gt;&lt;foreign-keys&gt;&lt;key app="EN" db-id="xrv2waxvovvxtseasewpdxzof500szeefx0f" timestamp="1599998728"&gt;401&lt;/key&gt;&lt;/foreign-keys&gt;&lt;ref-type name="Journal Article"&gt;17&lt;/ref-type&gt;&lt;contributors&gt;&lt;authors&gt;&lt;author&gt;Appelros, P.&lt;/author&gt;&lt;author&gt;Nydevik, I.&lt;/author&gt;&lt;author&gt;Viitanen, M.&lt;/author&gt;&lt;/authors&gt;&lt;/contributors&gt;&lt;titles&gt;&lt;title&gt;Poor outcome after first-ever stroke: predictors for death, dependency, and recurrent stroke within the first year&lt;/title&gt;&lt;secondary-title&gt;Stroke; a journal of cerebral circulation&lt;/secondary-title&gt;&lt;/titles&gt;&lt;periodical&gt;&lt;full-title&gt;Stroke; a journal of cerebral circulation&lt;/full-title&gt;&lt;/periodical&gt;&lt;pages&gt;122-6&lt;/pages&gt;&lt;volume&gt;34&lt;/volume&gt;&lt;number&gt;1&lt;/number&gt;&lt;dates&gt;&lt;year&gt;2003&lt;/year&gt;&lt;/dates&gt;&lt;urls&gt;&lt;/urls&gt;&lt;/record&gt;&lt;/Cite&gt;&lt;Cite&gt;&lt;Author&gt;Saposnik&lt;/Author&gt;&lt;Year&gt;2008&lt;/Year&gt;&lt;RecNum&gt;402&lt;/RecNum&gt;&lt;record&gt;&lt;rec-number&gt;402&lt;/rec-number&gt;&lt;foreign-keys&gt;&lt;key app="EN" db-id="xrv2waxvovvxtseasewpdxzof500szeefx0f" timestamp="1599999064"&gt;402&lt;/key&gt;&lt;/foreign-keys&gt;&lt;ref-type name="Journal Article"&gt;17&lt;/ref-type&gt;&lt;contributors&gt;&lt;authors&gt;&lt;author&gt;Saposnik, G.&lt;/author&gt;&lt;author&gt;Hill, M. D.&lt;/author&gt;&lt;author&gt;O&amp;quot;Donnell, M.&lt;/author&gt;&lt;author&gt;Fang, J.&lt;/author&gt;&lt;author&gt;Hachinski, V.&lt;/author&gt;&lt;author&gt;Kapral, M. K.&lt;/author&gt;&lt;/authors&gt;&lt;/contributors&gt;&lt;titles&gt;&lt;title&gt;Variables associated with 7-day, 30-day, and 1-year fatality after ischemic stroke&lt;/title&gt;&lt;secondary-title&gt;Stroke&lt;/secondary-title&gt;&lt;/titles&gt;&lt;periodical&gt;&lt;full-title&gt;Stroke&lt;/full-title&gt;&lt;/periodical&gt;&lt;pages&gt;2318-2324&lt;/pages&gt;&lt;volume&gt;39&lt;/volume&gt;&lt;number&gt;8&lt;/number&gt;&lt;dates&gt;&lt;year&gt;2008&lt;/year&gt;&lt;/dates&gt;&lt;urls&gt;&lt;/urls&gt;&lt;/record&gt;&lt;/Cite&gt;&lt;/EndNote&gt;</w:instrText>
      </w:r>
      <w:del w:id="2099" w:author="cc" w:date="2021-01-24T19:04:00Z">
        <w:r w:rsidDel="00103F5B">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54,55</w:t>
      </w:r>
      <w:del w:id="2100" w:author="cc" w:date="2021-01-24T19:04:00Z">
        <w:r w:rsidDel="00103F5B">
          <w:rPr>
            <w:rFonts w:ascii="Times New Roman" w:hAnsi="Times New Roman" w:cs="Times New Roman"/>
            <w:bCs/>
            <w:sz w:val="24"/>
            <w:szCs w:val="24"/>
          </w:rPr>
          <w:fldChar w:fldCharType="end"/>
        </w:r>
        <w:r w:rsidDel="00103F5B">
          <w:rPr>
            <w:rFonts w:ascii="Times New Roman" w:hAnsi="Times New Roman" w:cs="Times New Roman"/>
            <w:bCs/>
            <w:sz w:val="24"/>
            <w:szCs w:val="24"/>
          </w:rPr>
          <w:delText xml:space="preserve"> as well as for post-stroke complications such as stroke-associated pneumonia (SAP).</w:delText>
        </w:r>
        <w:r w:rsidDel="00103F5B">
          <w:rPr>
            <w:rFonts w:ascii="Times New Roman" w:hAnsi="Times New Roman" w:cs="Times New Roman"/>
            <w:bCs/>
            <w:sz w:val="24"/>
            <w:szCs w:val="24"/>
          </w:rPr>
          <w:fldChar w:fldCharType="begin"/>
        </w:r>
      </w:del>
      <w:r w:rsidR="00292EB6">
        <w:rPr>
          <w:rFonts w:ascii="Times New Roman" w:hAnsi="Times New Roman" w:cs="Times New Roman"/>
          <w:bCs/>
          <w:sz w:val="24"/>
          <w:szCs w:val="24"/>
        </w:rPr>
        <w:instrText xml:space="preserve"> ADDIN EN.CITE &lt;EndNote&gt;&lt;Cite&gt;&lt;Author&gt;Popovi?&lt;/Author&gt;&lt;Year&gt;2013&lt;/Year&gt;&lt;RecNum&gt;403&lt;/RecNum&gt;&lt;DisplayText&gt;&lt;style face="superscript"&gt;32&lt;/style&gt;&lt;/DisplayText&gt;&lt;record&gt;&lt;rec-number&gt;403&lt;/rec-number&gt;&lt;foreign-keys&gt;&lt;key app="EN" db-id="xrv2waxvovvxtseasewpdxzof500szeefx0f" timestamp="1599999596"&gt;403&lt;/key&gt;&lt;/foreign-keys&gt;&lt;ref-type name="Journal Article"&gt;17&lt;/ref-type&gt;&lt;contributors&gt;&lt;authors&gt;&lt;author&gt;Popovi?, Natasa&lt;/author&gt;&lt;author&gt;Stefanovi?-Budimki?, Maja&lt;/author&gt;&lt;author&gt;Mitrovi?, Nikola&lt;/author&gt;&lt;author&gt;Uro?Evi?, Aleksandar&lt;/author&gt;&lt;author&gt;Milo?Evi?, Branko&lt;/author&gt;&lt;author&gt;Pelemi?, Mijomir&lt;/author&gt;&lt;author&gt;Jevtovi?, Djordje&lt;/author&gt;&lt;author&gt;Besla?-Bumba?Irevi?, Ljiljana&lt;/author&gt;&lt;author&gt;Jovanovi?, Dejana&lt;/author&gt;&lt;/authors&gt;&lt;/contributors&gt;&lt;titles&gt;&lt;title&gt;The frequency of poststroke infections and their impact on early stroke outcome&lt;/title&gt;&lt;secondary-title&gt;J Stroke Cerebrovasc Dis&lt;/secondary-title&gt;&lt;/titles&gt;&lt;periodical&gt;&lt;full-title&gt;J Stroke Cerebrovasc Dis&lt;/full-title&gt;&lt;/periodical&gt;&lt;pages&gt;424-429&lt;/pages&gt;&lt;volume&gt;22&lt;/volume&gt;&lt;number&gt;4&lt;/number&gt;&lt;dates&gt;&lt;year&gt;2013&lt;/year&gt;&lt;/dates&gt;&lt;urls&gt;&lt;/urls&gt;&lt;/record&gt;&lt;/Cite&gt;&lt;/EndNote&gt;</w:instrText>
      </w:r>
      <w:del w:id="2101" w:author="cc" w:date="2021-01-24T19:04:00Z">
        <w:r w:rsidDel="00103F5B">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32</w:t>
      </w:r>
      <w:del w:id="2102" w:author="cc" w:date="2021-01-24T19:04:00Z">
        <w:r w:rsidDel="00103F5B">
          <w:rPr>
            <w:rFonts w:ascii="Times New Roman" w:hAnsi="Times New Roman" w:cs="Times New Roman"/>
            <w:bCs/>
            <w:sz w:val="24"/>
            <w:szCs w:val="24"/>
          </w:rPr>
          <w:fldChar w:fldCharType="end"/>
        </w:r>
      </w:del>
      <w:del w:id="2103" w:author="cc" w:date="2021-01-24T19:05:00Z">
        <w:r w:rsidDel="00292EB6">
          <w:rPr>
            <w:rFonts w:ascii="Times New Roman" w:hAnsi="Times New Roman" w:cs="Times New Roman"/>
            <w:bCs/>
            <w:sz w:val="24"/>
            <w:szCs w:val="24"/>
          </w:rPr>
          <w:delText xml:space="preserve"> Almost 40% of stroke patients have a poor outcome at three months after the index event. Predictors for</w:delText>
        </w:r>
        <w:r w:rsidDel="00292EB6">
          <w:rPr>
            <w:rFonts w:ascii="Times New Roman" w:hAnsi="Times New Roman" w:cs="Times New Roman" w:hint="eastAsia"/>
            <w:bCs/>
            <w:sz w:val="24"/>
            <w:szCs w:val="24"/>
          </w:rPr>
          <w:delText xml:space="preserve"> </w:delText>
        </w:r>
        <w:r w:rsidDel="00292EB6">
          <w:rPr>
            <w:rFonts w:ascii="Times New Roman" w:hAnsi="Times New Roman" w:cs="Times New Roman"/>
            <w:bCs/>
            <w:sz w:val="24"/>
            <w:szCs w:val="24"/>
          </w:rPr>
          <w:delText>stroke outcome in the early acute phase may contribute to stroke treatment.</w:delText>
        </w:r>
        <w:r w:rsidDel="00292EB6">
          <w:rPr>
            <w:rFonts w:ascii="Times New Roman" w:hAnsi="Times New Roman" w:cs="Times New Roman"/>
            <w:bCs/>
            <w:sz w:val="24"/>
            <w:szCs w:val="24"/>
          </w:rPr>
          <w:fldChar w:fldCharType="begin"/>
        </w:r>
      </w:del>
      <w:r w:rsidR="00292EB6">
        <w:rPr>
          <w:rFonts w:ascii="Times New Roman" w:hAnsi="Times New Roman" w:cs="Times New Roman"/>
          <w:bCs/>
          <w:sz w:val="24"/>
          <w:szCs w:val="24"/>
        </w:rPr>
        <w:instrText xml:space="preserve"> ADDIN EN.CITE &lt;EndNote&gt;&lt;Cite&gt;&lt;Author&gt;Mengel&lt;/Author&gt;&lt;Year&gt;2019&lt;/Year&gt;&lt;RecNum&gt;400&lt;/RecNum&gt;&lt;DisplayText&gt;&lt;style face="superscript"&gt;17&lt;/style&gt;&lt;/DisplayText&gt;&lt;record&gt;&lt;rec-number&gt;400&lt;/rec-number&gt;&lt;foreign-keys&gt;&lt;key app="EN" db-id="xrv2waxvovvxtseasewpdxzof500szeefx0f" timestamp="1599833849"&gt;400&lt;/key&gt;&lt;/foreign-keys&gt;&lt;ref-type name="Journal Article"&gt;17&lt;/ref-type&gt;&lt;contributors&gt;&lt;authors&gt;&lt;author&gt;Mengel, A.&lt;/author&gt;&lt;author&gt;Ulm, L.&lt;/author&gt;&lt;author&gt;Hotter, B.&lt;/author&gt;&lt;author&gt;Harms, H.&lt;/author&gt;&lt;author&gt;Hoffmann, S.&lt;/author&gt;&lt;/authors&gt;&lt;/contributors&gt;&lt;titles&gt;&lt;title&gt;Biomarkers of immune capacity, infection and inflammation are associated with poor outcome and mortality after stroke - The PREDICT study&lt;/title&gt;&lt;secondary-title&gt;BMC Neurology&lt;/secondary-title&gt;&lt;/titles&gt;&lt;periodical&gt;&lt;full-title&gt;BMC Neurology&lt;/full-title&gt;&lt;/periodical&gt;&lt;volume&gt;19&lt;/volume&gt;&lt;number&gt;1&lt;/number&gt;&lt;dates&gt;&lt;year&gt;2019&lt;/year&gt;&lt;/dates&gt;&lt;urls&gt;&lt;/urls&gt;&lt;/record&gt;&lt;/Cite&gt;&lt;/EndNote&gt;</w:instrText>
      </w:r>
      <w:del w:id="2104" w:author="cc" w:date="2021-01-24T19:05:00Z">
        <w:r w:rsidDel="00292EB6">
          <w:rPr>
            <w:rFonts w:ascii="Times New Roman" w:hAnsi="Times New Roman" w:cs="Times New Roman"/>
            <w:bCs/>
            <w:sz w:val="24"/>
            <w:szCs w:val="24"/>
          </w:rPr>
          <w:fldChar w:fldCharType="separate"/>
        </w:r>
      </w:del>
      <w:r w:rsidR="00292EB6" w:rsidRPr="00292EB6">
        <w:rPr>
          <w:rFonts w:ascii="Times New Roman" w:hAnsi="Times New Roman" w:cs="Times New Roman"/>
          <w:bCs/>
          <w:noProof/>
          <w:sz w:val="24"/>
          <w:szCs w:val="24"/>
          <w:vertAlign w:val="superscript"/>
        </w:rPr>
        <w:t>17</w:t>
      </w:r>
      <w:del w:id="2105" w:author="cc" w:date="2021-01-24T19:05:00Z">
        <w:r w:rsidDel="00292EB6">
          <w:rPr>
            <w:rFonts w:ascii="Times New Roman" w:hAnsi="Times New Roman" w:cs="Times New Roman"/>
            <w:bCs/>
            <w:sz w:val="24"/>
            <w:szCs w:val="24"/>
          </w:rPr>
          <w:fldChar w:fldCharType="end"/>
        </w:r>
        <w:r w:rsidDel="00292EB6">
          <w:rPr>
            <w:rFonts w:ascii="Times New Roman" w:hAnsi="Times New Roman" w:cs="Times New Roman"/>
            <w:bCs/>
            <w:sz w:val="24"/>
            <w:szCs w:val="24"/>
          </w:rPr>
          <w:delText xml:space="preserve"> The prognostic value of </w:delText>
        </w:r>
        <w:r w:rsidDel="00292EB6">
          <w:rPr>
            <w:rFonts w:ascii="Times New Roman" w:hAnsi="Times New Roman" w:cs="Times New Roman"/>
            <w:sz w:val="24"/>
            <w:szCs w:val="24"/>
          </w:rPr>
          <w:delText>peripheral</w:delText>
        </w:r>
        <w:r w:rsidDel="00292EB6">
          <w:rPr>
            <w:rFonts w:ascii="Times New Roman" w:hAnsi="Times New Roman" w:cs="Times New Roman"/>
            <w:bCs/>
            <w:sz w:val="24"/>
            <w:szCs w:val="24"/>
          </w:rPr>
          <w:delText xml:space="preserve"> blood biomarkers in patients with </w:delText>
        </w:r>
        <w:r w:rsidDel="00292EB6">
          <w:rPr>
            <w:rFonts w:ascii="Times New Roman" w:hAnsi="Times New Roman" w:cs="Times New Roman" w:hint="eastAsia"/>
            <w:bCs/>
            <w:sz w:val="24"/>
            <w:szCs w:val="24"/>
          </w:rPr>
          <w:delText xml:space="preserve">the </w:delText>
        </w:r>
        <w:r w:rsidDel="00292EB6">
          <w:rPr>
            <w:rFonts w:ascii="Times New Roman" w:hAnsi="Times New Roman" w:cs="Times New Roman"/>
            <w:bCs/>
            <w:sz w:val="24"/>
            <w:szCs w:val="24"/>
          </w:rPr>
          <w:delText xml:space="preserve">acute </w:delText>
        </w:r>
        <w:r w:rsidDel="00292EB6">
          <w:rPr>
            <w:rFonts w:ascii="Times New Roman" w:hAnsi="Times New Roman" w:cs="Times New Roman" w:hint="eastAsia"/>
            <w:bCs/>
            <w:sz w:val="24"/>
            <w:szCs w:val="24"/>
          </w:rPr>
          <w:delText>ischemic</w:delText>
        </w:r>
        <w:r w:rsidDel="00292EB6">
          <w:rPr>
            <w:rFonts w:ascii="Times New Roman" w:hAnsi="Times New Roman" w:cs="Times New Roman"/>
            <w:bCs/>
            <w:sz w:val="24"/>
            <w:szCs w:val="24"/>
          </w:rPr>
          <w:delText xml:space="preserve"> </w:delText>
        </w:r>
        <w:r w:rsidDel="00292EB6">
          <w:rPr>
            <w:rFonts w:ascii="Times New Roman" w:hAnsi="Times New Roman" w:cs="Times New Roman"/>
            <w:sz w:val="24"/>
            <w:szCs w:val="24"/>
          </w:rPr>
          <w:delText>stroke could potentially be of great importance for</w:delText>
        </w:r>
        <w:r w:rsidDel="00292EB6">
          <w:rPr>
            <w:rFonts w:ascii="Times New Roman" w:hAnsi="Times New Roman" w:cs="Times New Roman" w:hint="eastAsia"/>
            <w:sz w:val="24"/>
            <w:szCs w:val="24"/>
          </w:rPr>
          <w:delText xml:space="preserve"> </w:delText>
        </w:r>
        <w:r w:rsidDel="00292EB6">
          <w:rPr>
            <w:rFonts w:ascii="Times New Roman" w:hAnsi="Times New Roman" w:cs="Times New Roman"/>
            <w:sz w:val="24"/>
            <w:szCs w:val="24"/>
          </w:rPr>
          <w:delText>clinical routine.</w:delText>
        </w:r>
      </w:del>
    </w:p>
    <w:p w14:paraId="0539B5BF" w14:textId="77777777" w:rsidR="003F54C0" w:rsidRDefault="003F54C0">
      <w:pPr>
        <w:spacing w:line="360" w:lineRule="auto"/>
        <w:rPr>
          <w:rFonts w:ascii="Times New Roman" w:hAnsi="Times New Roman" w:cs="Times New Roman"/>
          <w:sz w:val="24"/>
          <w:szCs w:val="24"/>
        </w:rPr>
        <w:pPrChange w:id="2106" w:author="Guobo Chen" w:date="2020-11-13T16:15:00Z">
          <w:pPr>
            <w:spacing w:line="360" w:lineRule="auto"/>
            <w:ind w:firstLineChars="200" w:firstLine="480"/>
          </w:pPr>
        </w:pPrChange>
      </w:pPr>
    </w:p>
    <w:p w14:paraId="11FE228D" w14:textId="3C96C345" w:rsidR="003F54C0" w:rsidRDefault="003C0E66">
      <w:pPr>
        <w:spacing w:line="360" w:lineRule="auto"/>
        <w:ind w:firstLineChars="200" w:firstLine="480"/>
        <w:rPr>
          <w:ins w:id="2107" w:author="Guobo Chen" w:date="2020-11-12T21:45:00Z"/>
          <w:rFonts w:ascii="Times New Roman" w:hAnsi="Times New Roman" w:cs="Times New Roman"/>
          <w:sz w:val="24"/>
          <w:szCs w:val="24"/>
        </w:rPr>
      </w:pPr>
      <w:r>
        <w:rPr>
          <w:rFonts w:ascii="Times New Roman" w:hAnsi="Times New Roman" w:cs="Times New Roman"/>
          <w:sz w:val="24"/>
          <w:szCs w:val="24"/>
        </w:rPr>
        <w:t>Dendritic cell (DC) is a type of cell involved in innate and a</w:t>
      </w:r>
      <w:r>
        <w:rPr>
          <w:rFonts w:ascii="Times New Roman" w:hAnsi="Times New Roman" w:cs="Times New Roman" w:hint="eastAsia"/>
          <w:sz w:val="24"/>
          <w:szCs w:val="24"/>
        </w:rPr>
        <w:t>da</w:t>
      </w:r>
      <w:r>
        <w:rPr>
          <w:rFonts w:ascii="Times New Roman" w:hAnsi="Times New Roman" w:cs="Times New Roman"/>
          <w:sz w:val="24"/>
          <w:szCs w:val="24"/>
        </w:rPr>
        <w:t>ptive immunity. In clinical studies, numbers of circulating DCs are</w:t>
      </w:r>
      <w:r>
        <w:rPr>
          <w:rFonts w:ascii="Times New Roman" w:hAnsi="Times New Roman" w:cs="Times New Roman" w:hint="eastAsia"/>
          <w:sz w:val="24"/>
          <w:szCs w:val="24"/>
        </w:rPr>
        <w:t xml:space="preserve"> </w:t>
      </w:r>
      <w:r>
        <w:rPr>
          <w:rFonts w:ascii="Times New Roman" w:hAnsi="Times New Roman" w:cs="Times New Roman"/>
          <w:sz w:val="24"/>
          <w:szCs w:val="24"/>
        </w:rPr>
        <w:t>inversely correlated with clinical stage and ischemic infarct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size. </w:t>
      </w:r>
      <w:r>
        <w:rPr>
          <w:rFonts w:ascii="Times New Roman" w:hAnsi="Times New Roman" w:cs="Times New Roman"/>
          <w:sz w:val="24"/>
          <w:szCs w:val="24"/>
        </w:rPr>
        <w:fldChar w:fldCharType="begin"/>
      </w:r>
      <w:r w:rsidR="00100BE0">
        <w:rPr>
          <w:rFonts w:ascii="Times New Roman" w:hAnsi="Times New Roman" w:cs="Times New Roman"/>
          <w:sz w:val="24"/>
          <w:szCs w:val="24"/>
        </w:rPr>
        <w:instrText xml:space="preserve"> ADDIN EN.CITE &lt;EndNote&gt;&lt;Cite&gt;&lt;Author&gt;Yilmaz&lt;/Author&gt;&lt;Year&gt;2009&lt;/Year&gt;&lt;RecNum&gt;408&lt;/RecNum&gt;&lt;DisplayText&gt;&lt;style face="superscript"&gt;56&lt;/style&gt;&lt;/DisplayText&gt;&lt;record&gt;&lt;rec-number&gt;408&lt;/rec-number&gt;&lt;foreign-keys&gt;&lt;key app="EN" db-id="xrv2waxvovvxtseasewpdxzof500szeefx0f" timestamp="1602759400"&gt;408&lt;/key&gt;&lt;/foreign-keys&gt;&lt;ref-type name="Journal Article"&gt;17&lt;/ref-type&gt;&lt;contributors&gt;&lt;authors&gt;&lt;author&gt;Yilmaz, Atilla&lt;/author&gt;&lt;author&gt;Fuchs, Tanja&lt;/author&gt;&lt;author&gt;Dietel, Barbara&lt;/author&gt;&lt;author&gt;Altendorf, Regina&lt;/author&gt;&lt;author&gt;Cicha, Iwona&lt;/author&gt;&lt;author&gt;Stumpf, Christian&lt;/author&gt;&lt;author&gt;Schellinger, Peter?D.&lt;/author&gt;&lt;author&gt;Blümcke, Ingmar&lt;/author&gt;&lt;author&gt;Schwab, Stefan&lt;/author&gt;&lt;author&gt;Daniel, Werner?G.&lt;/author&gt;&lt;/authors&gt;&lt;/contributors&gt;&lt;titles&gt;&lt;title&gt;Transient decrease in circulating dendritic cell precursors after acute stroke: potential recruitment into the brain&lt;/title&gt;&lt;secondary-title&gt;Clinical Science&lt;/secondary-title&gt;&lt;/titles&gt;&lt;periodical&gt;&lt;full-title&gt;Clinical Science&lt;/full-title&gt;&lt;/periodical&gt;&lt;pages&gt;147-157&lt;/pages&gt;&lt;volume&gt;118&lt;/volume&gt;&lt;number&gt;2&lt;/number&gt;&lt;dates&gt;&lt;year&gt;2009&lt;/year&gt;&lt;/dates&gt;&lt;urls&gt;&lt;/urls&gt;&lt;/record&gt;&lt;/Cite&gt;&lt;/EndNote&gt;</w:instrText>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56</w:t>
      </w:r>
      <w:r>
        <w:rPr>
          <w:rFonts w:ascii="Times New Roman" w:hAnsi="Times New Roman" w:cs="Times New Roman"/>
          <w:sz w:val="24"/>
          <w:szCs w:val="24"/>
        </w:rPr>
        <w:fldChar w:fldCharType="end"/>
      </w:r>
      <w:r>
        <w:rPr>
          <w:rFonts w:ascii="Times New Roman" w:hAnsi="Times New Roman" w:cs="Times New Roman"/>
          <w:sz w:val="24"/>
          <w:szCs w:val="24"/>
        </w:rPr>
        <w:t xml:space="preserve"> In agreement with the clinical studies, murine stroke</w:t>
      </w:r>
      <w:r>
        <w:rPr>
          <w:rFonts w:ascii="Times New Roman" w:hAnsi="Times New Roman" w:cs="Times New Roman" w:hint="eastAsia"/>
          <w:sz w:val="24"/>
          <w:szCs w:val="24"/>
        </w:rPr>
        <w:t xml:space="preserve"> </w:t>
      </w:r>
      <w:r>
        <w:rPr>
          <w:rFonts w:ascii="Times New Roman" w:hAnsi="Times New Roman" w:cs="Times New Roman"/>
          <w:sz w:val="24"/>
          <w:szCs w:val="24"/>
        </w:rPr>
        <w:t>models have also shown a strong correlation between brain</w:t>
      </w:r>
      <w:r>
        <w:rPr>
          <w:rFonts w:ascii="Times New Roman" w:hAnsi="Times New Roman" w:cs="Times New Roman" w:hint="eastAsia"/>
          <w:sz w:val="24"/>
          <w:szCs w:val="24"/>
        </w:rPr>
        <w:t xml:space="preserve"> </w:t>
      </w:r>
      <w:r>
        <w:rPr>
          <w:rFonts w:ascii="Times New Roman" w:hAnsi="Times New Roman" w:cs="Times New Roman"/>
          <w:sz w:val="24"/>
          <w:szCs w:val="24"/>
        </w:rPr>
        <w:t>parenchymal DCs and infarct volumes.</w:t>
      </w:r>
      <w:r>
        <w:rPr>
          <w:rFonts w:ascii="Times New Roman" w:hAnsi="Times New Roman" w:cs="Times New Roman"/>
          <w:sz w:val="24"/>
          <w:szCs w:val="24"/>
          <w:vertAlign w:val="superscript"/>
        </w:rPr>
        <w:fldChar w:fldCharType="begin"/>
      </w:r>
      <w:r w:rsidR="00100BE0">
        <w:rPr>
          <w:rFonts w:ascii="Times New Roman" w:hAnsi="Times New Roman" w:cs="Times New Roman"/>
          <w:sz w:val="24"/>
          <w:szCs w:val="24"/>
          <w:vertAlign w:val="superscript"/>
        </w:rPr>
        <w:instrText xml:space="preserve"> ADDIN EN.CITE &lt;EndNote&gt;&lt;Cite&gt;&lt;Author&gt;Kostulas&lt;/Author&gt;&lt;Year&gt;2002&lt;/Year&gt;&lt;RecNum&gt;409&lt;/RecNum&gt;&lt;DisplayText&gt;&lt;style face="superscript"&gt;57&lt;/style&gt;&lt;/DisplayText&gt;&lt;record&gt;&lt;rec-number&gt;409&lt;/rec-number&gt;&lt;foreign-keys&gt;&lt;key app="EN" db-id="xrv2waxvovvxtseasewpdxzof500szeefx0f" timestamp="1602760421"&gt;409&lt;/key&gt;&lt;/foreign-keys&gt;&lt;ref-type name="Journal Article"&gt;17&lt;/ref-type&gt;&lt;contributors&gt;&lt;authors&gt;&lt;author&gt;Kostulas, N&lt;/author&gt;&lt;author&gt;Li, HL&lt;/author&gt;&lt;author&gt;Xiao, BG&lt;/author&gt;&lt;author&gt;Huang, YM&lt;/author&gt;&lt;author&gt;Kostulas, V&lt;/author&gt;&lt;author&gt;Link, H&lt;/author&gt;&lt;/authors&gt;&lt;/contributors&gt;&lt;titles&gt;&lt;title&gt;Dendritic cells are present in ischemic brain after permanent middle cerebral artery occlusion in the rat&lt;/title&gt;&lt;secondary-title&gt;Stroke&lt;/secondary-title&gt;&lt;/titles&gt;&lt;periodical&gt;&lt;full-title&gt;Stroke&lt;/full-title&gt;&lt;/periodical&gt;&lt;pages&gt;1129-34&lt;/pages&gt;&lt;volume&gt;33&lt;/volume&gt;&lt;number&gt;4&lt;/number&gt;&lt;dates&gt;&lt;year&gt;2002&lt;/year&gt;&lt;/dates&gt;&lt;accession-num&gt;11935071&lt;/accession-num&gt;&lt;label&gt;7.19&lt;/label&gt;&lt;urls&gt;&lt;/urls&gt;&lt;electronic-resource-num&gt;10.1161/hs0402.105379&lt;/electronic-resource-num&gt;&lt;/record&gt;&lt;/Cite&gt;&lt;/EndNote&gt;</w:instrText>
      </w:r>
      <w:r>
        <w:rPr>
          <w:rFonts w:ascii="Times New Roman" w:hAnsi="Times New Roman" w:cs="Times New Roman"/>
          <w:sz w:val="24"/>
          <w:szCs w:val="24"/>
          <w:vertAlign w:val="superscript"/>
        </w:rPr>
        <w:fldChar w:fldCharType="separate"/>
      </w:r>
      <w:r w:rsidR="00100BE0">
        <w:rPr>
          <w:rFonts w:ascii="Times New Roman" w:hAnsi="Times New Roman" w:cs="Times New Roman"/>
          <w:noProof/>
          <w:sz w:val="24"/>
          <w:szCs w:val="24"/>
          <w:vertAlign w:val="superscript"/>
        </w:rPr>
        <w:t>57</w:t>
      </w:r>
      <w:r>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Using flow cytometry, Gelderblom M, Leypoldt F, Steinbach K, et al have shown that DCs comprise a large portion of all infiltrating immune cells.</w:t>
      </w:r>
      <w:r>
        <w:rPr>
          <w:rFonts w:ascii="Times New Roman" w:hAnsi="Times New Roman" w:cs="Times New Roman"/>
          <w:sz w:val="24"/>
          <w:szCs w:val="24"/>
        </w:rPr>
        <w:fldChar w:fldCharType="begin"/>
      </w:r>
      <w:r w:rsidR="00100BE0">
        <w:rPr>
          <w:rFonts w:ascii="Times New Roman" w:hAnsi="Times New Roman" w:cs="Times New Roman"/>
          <w:sz w:val="24"/>
          <w:szCs w:val="24"/>
        </w:rPr>
        <w:instrText xml:space="preserve"> ADDIN EN.CITE &lt;EndNote&gt;&lt;Cite&gt;&lt;Author&gt;Gelderblom&lt;/Author&gt;&lt;Year&gt;2009&lt;/Year&gt;&lt;RecNum&gt;413&lt;/RecNum&gt;&lt;DisplayText&gt;&lt;style face="superscript"&gt;58&lt;/style&gt;&lt;/DisplayText&gt;&lt;record&gt;&lt;rec-number&gt;413&lt;/rec-number&gt;&lt;foreign-keys&gt;&lt;key app="EN" db-id="xrv2waxvovvxtseasewpdxzof500szeefx0f" timestamp="1603645126"&gt;413&lt;/key&gt;&lt;/foreign-keys&gt;&lt;ref-type name="Journal Article"&gt;17&lt;/ref-type&gt;&lt;contributors&gt;&lt;authors&gt;&lt;author&gt;Gelderblom, M.&lt;/author&gt;&lt;author&gt;Leypoldt, F.&lt;/author&gt;&lt;author&gt;Steinbach, K.&lt;/author&gt;&lt;author&gt;Behrens, D.&lt;/author&gt;&lt;author&gt;Choe, C. U.&lt;/author&gt;&lt;author&gt;Siler, D. A.&lt;/author&gt;&lt;author&gt;Arumugam, T. V.&lt;/author&gt;&lt;author&gt;Orthey, E.&lt;/author&gt;&lt;author&gt;Gerloff, C.&lt;/author&gt;&lt;author&gt;Tolosa, E.&lt;/author&gt;&lt;/authors&gt;&lt;/contributors&gt;&lt;titles&gt;&lt;title&gt;Temporal and Spatial Dynamics of Cerebral Immune Cell Accumulation in Stroke&lt;/title&gt;&lt;/titles&gt;&lt;dates&gt;&lt;year&gt;2009&lt;/year&gt;&lt;/dates&gt;&lt;urls&gt;&lt;/urls&gt;&lt;/record&gt;&lt;/Cite&gt;&lt;/EndNote&gt;</w:instrText>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sz w:val="24"/>
          <w:szCs w:val="24"/>
        </w:rPr>
        <w:t xml:space="preserve"> Importantly, many studies suggest that DC amplification after cerebral ischemia exacerbates stroke outcomes.</w:t>
      </w:r>
      <w:r>
        <w:rPr>
          <w:rFonts w:ascii="Times New Roman" w:hAnsi="Times New Roman" w:cs="Times New Roman"/>
          <w:sz w:val="24"/>
          <w:szCs w:val="24"/>
        </w:rPr>
        <w:fldChar w:fldCharType="begin">
          <w:fldData xml:space="preserve">PEVuZE5vdGU+PENpdGU+PEF1dGhvcj5ZaWxtYXo8L0F1dGhvcj48WWVhcj4yMDA5PC9ZZWFyPjxS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</w:fldData>
        </w:fldChar>
      </w:r>
      <w:r w:rsidR="00100BE0">
        <w:rPr>
          <w:rFonts w:ascii="Times New Roman" w:hAnsi="Times New Roman" w:cs="Times New Roman"/>
          <w:sz w:val="24"/>
          <w:szCs w:val="24"/>
        </w:rPr>
        <w:instrText xml:space="preserve"> ADDIN EN.CITE </w:instrText>
      </w:r>
      <w:r w:rsidR="00100BE0">
        <w:rPr>
          <w:rFonts w:ascii="Times New Roman" w:hAnsi="Times New Roman" w:cs="Times New Roman"/>
          <w:sz w:val="24"/>
          <w:szCs w:val="24"/>
        </w:rPr>
        <w:fldChar w:fldCharType="begin">
          <w:fldData xml:space="preserve">PEVuZE5vdGU+PENpdGU+PEF1dGhvcj5ZaWxtYXo8L0F1dGhvcj48WWVhcj4yMDA5PC9ZZWFyPjxS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</w:fldData>
        </w:fldChar>
      </w:r>
      <w:r w:rsidR="00100BE0">
        <w:rPr>
          <w:rFonts w:ascii="Times New Roman" w:hAnsi="Times New Roman" w:cs="Times New Roman"/>
          <w:sz w:val="24"/>
          <w:szCs w:val="24"/>
        </w:rPr>
        <w:instrText xml:space="preserve"> ADDIN EN.CITE.DATA </w:instrText>
      </w:r>
      <w:r w:rsidR="00100BE0">
        <w:rPr>
          <w:rFonts w:ascii="Times New Roman" w:hAnsi="Times New Roman" w:cs="Times New Roman"/>
          <w:sz w:val="24"/>
          <w:szCs w:val="24"/>
        </w:rPr>
      </w:r>
      <w:r w:rsidR="00100BE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56</w:t>
      </w:r>
      <w:r>
        <w:rPr>
          <w:rFonts w:ascii="Times New Roman" w:hAnsi="Times New Roman" w:cs="Times New Roman"/>
          <w:sz w:val="24"/>
          <w:szCs w:val="24"/>
        </w:rPr>
        <w:fldChar w:fldCharType="end"/>
      </w:r>
      <w:r>
        <w:t xml:space="preserve"> </w:t>
      </w:r>
      <w:r>
        <w:rPr>
          <w:rFonts w:ascii="Times New Roman" w:hAnsi="Times New Roman" w:cs="Times New Roman"/>
          <w:sz w:val="24"/>
          <w:szCs w:val="24"/>
        </w:rPr>
        <w:t>DCs present in the infarct zone could stimulate and activate T cells, induce a long-lasting immune response, and worsen stroke outcome. In addition, a transient decrease of DCs in the circulation might contribute to stroke-induced immunodepression.</w:t>
      </w:r>
      <w:r>
        <w:rPr>
          <w:rFonts w:ascii="Times New Roman" w:hAnsi="Times New Roman" w:cs="Times New Roman"/>
          <w:sz w:val="24"/>
          <w:szCs w:val="24"/>
        </w:rPr>
        <w:fldChar w:fldCharType="begin"/>
      </w:r>
      <w:r w:rsidR="00100BE0">
        <w:rPr>
          <w:rFonts w:ascii="Times New Roman" w:hAnsi="Times New Roman" w:cs="Times New Roman"/>
          <w:sz w:val="24"/>
          <w:szCs w:val="24"/>
        </w:rPr>
        <w:instrText xml:space="preserve"> ADDIN EN.CITE &lt;EndNote&gt;&lt;Cite&gt;&lt;Author&gt;Yilmaz&lt;/Author&gt;&lt;Year&gt;2009&lt;/Year&gt;&lt;RecNum&gt;415&lt;/RecNum&gt;&lt;DisplayText&gt;&lt;style face="superscript"&gt;56&lt;/style&gt;&lt;/DisplayText&gt;&lt;record&gt;&lt;rec-number&gt;415&lt;/rec-number&gt;&lt;foreign-keys&gt;&lt;key app="EN" db-id="xrv2waxvovvxtseasewpdxzof500szeefx0f" timestamp="1603645750"&gt;415&lt;/key&gt;&lt;/foreign-keys&gt;&lt;ref-type name="Journal Article"&gt;17&lt;/ref-type&gt;&lt;contributors&gt;&lt;authors&gt;&lt;author&gt;Yilmaz, Atilla&lt;/author&gt;&lt;author&gt;Fuchs, Tanja&lt;/author&gt;&lt;author&gt;Dietel, Barbara&lt;/author&gt;&lt;author&gt;Altendorf, Regina&lt;/author&gt;&lt;author&gt;Cicha, Iwona&lt;/author&gt;&lt;author&gt;Stumpf, Christian&lt;/author&gt;&lt;author&gt;Schellinger, Peter?D.&lt;/author&gt;&lt;author&gt;Blümcke, Ingmar&lt;/author&gt;&lt;author&gt;Schwab, Stefan&lt;/author&gt;&lt;author&gt;Daniel, Werner?G.&lt;/author&gt;&lt;/authors&gt;&lt;/contributors&gt;&lt;titles&gt;&lt;title&gt;Transient decrease in circulating dendritic cell precursors after acute stroke: potential recruitment into the brain&lt;/title&gt;&lt;secondary-title&gt;Clinical Science&lt;/secondary-title&gt;&lt;/titles&gt;&lt;periodical&gt;&lt;full-title&gt;Clinical Science&lt;/full-title&gt;&lt;/periodical&gt;&lt;pages&gt;147-157&lt;/pages&gt;&lt;volume&gt;118&lt;/volume&gt;&lt;number&gt;2&lt;/number&gt;&lt;dates&gt;&lt;year&gt;2009&lt;/year&gt;&lt;/dates&gt;&lt;urls&gt;&lt;/urls&gt;&lt;/record&gt;&lt;/Cite&gt;&lt;/EndNote&gt;</w:instrText>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56</w:t>
      </w:r>
      <w:r>
        <w:rPr>
          <w:rFonts w:ascii="Times New Roman" w:hAnsi="Times New Roman" w:cs="Times New Roman"/>
          <w:sz w:val="24"/>
          <w:szCs w:val="24"/>
        </w:rPr>
        <w:fldChar w:fldCharType="end"/>
      </w:r>
      <w:r>
        <w:rPr>
          <w:rFonts w:ascii="Times New Roman" w:hAnsi="Times New Roman" w:cs="Times New Roman" w:hint="eastAsia"/>
          <w:sz w:val="24"/>
          <w:szCs w:val="24"/>
        </w:rPr>
        <w:t xml:space="preserve"> </w:t>
      </w:r>
      <w:del w:id="2108" w:author="cc" w:date="2021-01-24T19:03:00Z">
        <w:r w:rsidDel="00C041CE">
          <w:rPr>
            <w:rFonts w:ascii="Times New Roman" w:hAnsi="Times New Roman" w:cs="Times New Roman" w:hint="eastAsia"/>
            <w:sz w:val="24"/>
            <w:szCs w:val="24"/>
          </w:rPr>
          <w:delText>D</w:delText>
        </w:r>
        <w:r w:rsidDel="00C041CE">
          <w:rPr>
            <w:rFonts w:ascii="Times New Roman" w:hAnsi="Times New Roman" w:cs="Times New Roman"/>
            <w:sz w:val="24"/>
            <w:szCs w:val="24"/>
          </w:rPr>
          <w:delText>Cs were found to increase 20-fold and constituted a substantial proportion of infiltrating cells.</w:delText>
        </w:r>
        <w:r w:rsidDel="00C041CE">
          <w:rPr>
            <w:rFonts w:ascii="Times New Roman" w:hAnsi="Times New Roman" w:cs="Times New Roman"/>
            <w:sz w:val="24"/>
            <w:szCs w:val="24"/>
          </w:rPr>
          <w:fldChar w:fldCharType="begin">
            <w:fldData xml:space="preserve">PEVuZE5vdGU+PENpdGU+PEF1dGhvcj5HZWxkZXJibG9tPC9BdXRob3I+PFllYXI+MjAwOTwvWWVh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</w:fldData>
          </w:fldChar>
        </w:r>
        <w:r w:rsidR="003227B0" w:rsidDel="00C041CE">
          <w:rPr>
            <w:rFonts w:ascii="Times New Roman" w:hAnsi="Times New Roman" w:cs="Times New Roman"/>
            <w:sz w:val="24"/>
            <w:szCs w:val="24"/>
          </w:rPr>
          <w:delInstrText xml:space="preserve"> ADDIN EN.CITE </w:delInstrText>
        </w:r>
        <w:r w:rsidR="003227B0" w:rsidDel="00C041CE">
          <w:rPr>
            <w:rFonts w:ascii="Times New Roman" w:hAnsi="Times New Roman" w:cs="Times New Roman"/>
            <w:sz w:val="24"/>
            <w:szCs w:val="24"/>
          </w:rPr>
          <w:fldChar w:fldCharType="begin">
            <w:fldData xml:space="preserve">PEVuZE5vdGU+PENpdGU+PEF1dGhvcj5HZWxkZXJibG9tPC9BdXRob3I+PFllYXI+MjAwOTwvWWVh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</w:fldData>
          </w:fldChar>
        </w:r>
        <w:r w:rsidR="003227B0" w:rsidDel="00C041CE">
          <w:rPr>
            <w:rFonts w:ascii="Times New Roman" w:hAnsi="Times New Roman" w:cs="Times New Roman"/>
            <w:sz w:val="24"/>
            <w:szCs w:val="24"/>
          </w:rPr>
          <w:delInstrText xml:space="preserve"> ADDIN EN.CITE.DATA </w:delInstrText>
        </w:r>
        <w:r w:rsidR="003227B0" w:rsidDel="00C041CE">
          <w:rPr>
            <w:rFonts w:ascii="Times New Roman" w:hAnsi="Times New Roman" w:cs="Times New Roman"/>
            <w:sz w:val="24"/>
            <w:szCs w:val="24"/>
          </w:rPr>
        </w:r>
        <w:r w:rsidR="003227B0" w:rsidDel="00C041CE">
          <w:rPr>
            <w:rFonts w:ascii="Times New Roman" w:hAnsi="Times New Roman" w:cs="Times New Roman"/>
            <w:sz w:val="24"/>
            <w:szCs w:val="24"/>
          </w:rPr>
          <w:fldChar w:fldCharType="end"/>
        </w:r>
        <w:r w:rsidDel="00C041CE">
          <w:rPr>
            <w:rFonts w:ascii="Times New Roman" w:hAnsi="Times New Roman" w:cs="Times New Roman"/>
            <w:sz w:val="24"/>
            <w:szCs w:val="24"/>
          </w:rPr>
        </w:r>
        <w:r w:rsidDel="00C041CE">
          <w:rPr>
            <w:rFonts w:ascii="Times New Roman" w:hAnsi="Times New Roman" w:cs="Times New Roman"/>
            <w:sz w:val="24"/>
            <w:szCs w:val="24"/>
          </w:rPr>
          <w:fldChar w:fldCharType="separate"/>
        </w:r>
        <w:r w:rsidR="003227B0" w:rsidRPr="003227B0" w:rsidDel="00C041CE">
          <w:rPr>
            <w:rFonts w:ascii="Times New Roman" w:hAnsi="Times New Roman" w:cs="Times New Roman"/>
            <w:noProof/>
            <w:sz w:val="24"/>
            <w:szCs w:val="24"/>
            <w:vertAlign w:val="superscript"/>
          </w:rPr>
          <w:delText>9</w:delText>
        </w:r>
        <w:r w:rsidDel="00C041CE">
          <w:rPr>
            <w:rFonts w:ascii="Times New Roman" w:hAnsi="Times New Roman" w:cs="Times New Roman"/>
            <w:sz w:val="24"/>
            <w:szCs w:val="24"/>
          </w:rPr>
          <w:fldChar w:fldCharType="end"/>
        </w:r>
        <w:r w:rsidDel="00C041CE">
          <w:rPr>
            <w:rFonts w:ascii="Times New Roman" w:hAnsi="Times New Roman" w:cs="Times New Roman"/>
            <w:sz w:val="24"/>
            <w:szCs w:val="24"/>
          </w:rPr>
          <w:delText xml:space="preserve"> Jennifer C. Felger and Takato Abe et al demonstrated that resident bDC contribute</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to the immune response following stroke. The bDC increased in</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number at 24 and 72 h post-ischemia, up-regulated MHC II and</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co-stimulatory molecules, and accumulated in the infarct border</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in close proximity to invading T cells. Peripheral DC entering the</w:delText>
        </w:r>
        <w:r w:rsidDel="00C041CE">
          <w:rPr>
            <w:rFonts w:ascii="Times New Roman" w:hAnsi="Times New Roman" w:cs="Times New Roman" w:hint="eastAsia"/>
            <w:sz w:val="24"/>
            <w:szCs w:val="24"/>
          </w:rPr>
          <w:delText xml:space="preserve"> </w:delText>
        </w:r>
        <w:r w:rsidDel="00C041CE">
          <w:rPr>
            <w:rFonts w:ascii="Times New Roman" w:hAnsi="Times New Roman" w:cs="Times New Roman"/>
            <w:sz w:val="24"/>
            <w:szCs w:val="24"/>
          </w:rPr>
          <w:delText xml:space="preserve">brain were apparent at 72 h post-MCAO-reperfusion and were confined primarily to the core of the ischemic infarct. </w:delText>
        </w:r>
      </w:del>
    </w:p>
    <w:p w14:paraId="5D803D9C" w14:textId="77777777" w:rsidR="003F54C0" w:rsidRDefault="003F54C0">
      <w:pPr>
        <w:spacing w:line="360" w:lineRule="auto"/>
        <w:rPr>
          <w:rFonts w:ascii="Times New Roman" w:hAnsi="Times New Roman" w:cs="Times New Roman"/>
          <w:sz w:val="24"/>
          <w:szCs w:val="24"/>
        </w:rPr>
        <w:pPrChange w:id="2109" w:author="Guobo Chen" w:date="2020-11-13T16:15:00Z">
          <w:pPr>
            <w:spacing w:line="360" w:lineRule="auto"/>
            <w:ind w:firstLineChars="200" w:firstLine="480"/>
          </w:pPr>
        </w:pPrChange>
      </w:pPr>
    </w:p>
    <w:p w14:paraId="04AD75E1" w14:textId="17996CC6" w:rsidR="00744B1D" w:rsidDel="00620088" w:rsidRDefault="003C0E66" w:rsidP="00620088">
      <w:pPr>
        <w:spacing w:line="360" w:lineRule="auto"/>
        <w:ind w:firstLineChars="200" w:firstLine="480"/>
        <w:rPr>
          <w:ins w:id="2110" w:author="Guobo Chen" w:date="2020-11-12T21:45:00Z"/>
          <w:del w:id="2111" w:author="cc" w:date="2021-01-21T12:14:00Z"/>
          <w:rFonts w:ascii="Times New Roman" w:hAnsi="Times New Roman" w:cs="Times New Roman"/>
          <w:sz w:val="24"/>
          <w:szCs w:val="24"/>
        </w:rPr>
      </w:pPr>
      <w:r>
        <w:rPr>
          <w:rFonts w:ascii="Times New Roman" w:hAnsi="Times New Roman" w:cs="Times New Roman"/>
          <w:sz w:val="24"/>
          <w:szCs w:val="24"/>
        </w:rPr>
        <w:t xml:space="preserve">However, there are still limitations in this study, </w:t>
      </w:r>
      <w:ins w:id="2112" w:author="cc" w:date="2021-01-21T12:14:00Z">
        <w:r w:rsidR="00744B1D" w:rsidRPr="00744B1D">
          <w:rPr>
            <w:rFonts w:ascii="Times New Roman" w:hAnsi="Times New Roman" w:cs="Times New Roman"/>
            <w:sz w:val="24"/>
            <w:szCs w:val="24"/>
          </w:rPr>
          <w:t>including that it was a</w:t>
        </w:r>
      </w:ins>
      <w:ins w:id="2113" w:author="cc" w:date="2021-01-21T12:15:00Z">
        <w:r w:rsidR="00620088">
          <w:rPr>
            <w:rFonts w:ascii="Times New Roman" w:hAnsi="Times New Roman" w:cs="Times New Roman" w:hint="eastAsia"/>
            <w:sz w:val="24"/>
            <w:szCs w:val="24"/>
          </w:rPr>
          <w:t xml:space="preserve"> </w:t>
        </w:r>
      </w:ins>
      <w:ins w:id="2114" w:author="cc" w:date="2021-01-21T12:14:00Z">
        <w:r w:rsidR="00744B1D" w:rsidRPr="00744B1D">
          <w:rPr>
            <w:rFonts w:ascii="Times New Roman" w:hAnsi="Times New Roman" w:cs="Times New Roman"/>
            <w:sz w:val="24"/>
            <w:szCs w:val="24"/>
          </w:rPr>
          <w:t>retrospective study</w:t>
        </w:r>
        <w:r w:rsidR="00744B1D">
          <w:rPr>
            <w:rFonts w:ascii="Times New Roman" w:hAnsi="Times New Roman" w:cs="Times New Roman"/>
            <w:sz w:val="24"/>
            <w:szCs w:val="24"/>
          </w:rPr>
          <w:t>,</w:t>
        </w:r>
      </w:ins>
      <w:del w:id="2115" w:author="cc" w:date="2021-01-21T12:14:00Z">
        <w:r w:rsidDel="00744B1D">
          <w:rPr>
            <w:rFonts w:ascii="Times New Roman" w:hAnsi="Times New Roman" w:cs="Times New Roman"/>
            <w:sz w:val="24"/>
            <w:szCs w:val="24"/>
          </w:rPr>
          <w:delText>for example,</w:delText>
        </w:r>
      </w:del>
      <w:r w:rsidR="00422CBF">
        <w:rPr>
          <w:rFonts w:ascii="Times New Roman" w:hAnsi="Times New Roman" w:cs="Times New Roman"/>
          <w:sz w:val="24"/>
          <w:szCs w:val="24"/>
        </w:rPr>
        <w:t xml:space="preserve"> and</w:t>
      </w:r>
      <w:r>
        <w:rPr>
          <w:rFonts w:ascii="Times New Roman" w:hAnsi="Times New Roman" w:cs="Times New Roman"/>
          <w:sz w:val="24"/>
          <w:szCs w:val="24"/>
        </w:rPr>
        <w:t xml:space="preserve"> the immunophenotypes and cytokines such as IFN-γ in the peripheral </w:t>
      </w:r>
      <w:ins w:id="2116" w:author="cc" w:date="2021-01-21T12:15:00Z">
        <w:r w:rsidR="00620088">
          <w:rPr>
            <w:rFonts w:ascii="Times New Roman" w:hAnsi="Times New Roman" w:cs="Times New Roman"/>
            <w:sz w:val="24"/>
            <w:szCs w:val="24"/>
          </w:rPr>
          <w:t xml:space="preserve">blood </w:t>
        </w:r>
      </w:ins>
      <w:r>
        <w:rPr>
          <w:rFonts w:ascii="Times New Roman" w:hAnsi="Times New Roman" w:cs="Times New Roman"/>
          <w:sz w:val="24"/>
          <w:szCs w:val="24"/>
        </w:rPr>
        <w:t>should be analyzed continuously to better show the correlation with the prognosis. In addition, this study was limited to 1 hospital site, and limited sample size, which might restrict the generalizability of the results.</w:t>
      </w:r>
      <w:r>
        <w:rPr>
          <w:rFonts w:ascii="Times New Roman" w:hAnsi="Times New Roman" w:cs="Times New Roman"/>
          <w:sz w:val="24"/>
          <w:szCs w:val="24"/>
        </w:rPr>
        <w:fldChar w:fldCharType="begin"/>
      </w:r>
      <w:r w:rsidR="00100BE0">
        <w:rPr>
          <w:rFonts w:ascii="Times New Roman" w:hAnsi="Times New Roman" w:cs="Times New Roman"/>
          <w:sz w:val="24"/>
          <w:szCs w:val="24"/>
        </w:rPr>
        <w:instrText xml:space="preserve"> ADDIN EN.CITE &lt;EndNote&gt;&lt;Cite&gt;&lt;Author&gt;Felger&lt;/Author&gt;&lt;Year&gt;2010&lt;/Year&gt;&lt;RecNum&gt;428&lt;/RecNum&gt;&lt;DisplayText&gt;&lt;style face="superscript"&gt;59&lt;/style&gt;&lt;/DisplayText&gt;&lt;record&gt;&lt;rec-number&gt;428&lt;/rec-number&gt;&lt;foreign-keys&gt;&lt;key app="EN" db-id="xrv2waxvovvxtseasewpdxzof500szeefx0f" timestamp="1604192341"&gt;428&lt;/key&gt;&lt;/foreign-keys&gt;&lt;ref-type name="Journal Article"&gt;17&lt;/ref-type&gt;&lt;contributors&gt;&lt;authors&gt;&lt;author&gt;Felger, Jennifer C.&lt;/author&gt;&lt;author&gt;Abe, Takato&lt;/author&gt;&lt;author&gt;Kaunzner, Ulrike W.&lt;/author&gt;&lt;author&gt;Gottfried-Blackmore, Andres&lt;/author&gt;&lt;author&gt;Gal-Toth, Judit&lt;/author&gt;&lt;author&gt;Mcewen, Bruce S.&lt;/author&gt;&lt;author&gt;Iadecola, Costantino&lt;/author&gt;&lt;author&gt;Bulloch, Karen&lt;/author&gt;&lt;/authors&gt;&lt;/contributors&gt;&lt;titles&gt;&lt;title&gt;Brain dendritic cells in ischemic stroke: Time course, activation state, and origin&lt;/title&gt;&lt;secondary-title&gt;Brain Behavior &amp;amp; Immunity&lt;/secondary-title&gt;&lt;/titles&gt;&lt;periodical&gt;&lt;full-title&gt;Brain Behavior &amp;amp; Immunity&lt;/full-title&gt;&lt;/periodical&gt;&lt;pages&gt;724-737&lt;/pages&gt;&lt;volume&gt;24&lt;/volume&gt;&lt;number&gt;5&lt;/number&gt;&lt;dates&gt;&lt;year&gt;2010&lt;/year&gt;&lt;/dates&gt;&lt;urls&gt;&lt;/urls&gt;&lt;/record&gt;&lt;/Cite&gt;&lt;/EndNote&gt;</w:instrText>
      </w:r>
      <w:r>
        <w:rPr>
          <w:rFonts w:ascii="Times New Roman" w:hAnsi="Times New Roman" w:cs="Times New Roman"/>
          <w:sz w:val="24"/>
          <w:szCs w:val="24"/>
        </w:rPr>
        <w:fldChar w:fldCharType="separate"/>
      </w:r>
      <w:r w:rsidR="00100BE0" w:rsidRPr="00100BE0">
        <w:rPr>
          <w:rFonts w:ascii="Times New Roman" w:hAnsi="Times New Roman" w:cs="Times New Roman"/>
          <w:noProof/>
          <w:sz w:val="24"/>
          <w:szCs w:val="24"/>
          <w:vertAlign w:val="superscript"/>
        </w:rPr>
        <w:t>59</w:t>
      </w:r>
      <w:r>
        <w:rPr>
          <w:rFonts w:ascii="Times New Roman" w:hAnsi="Times New Roman" w:cs="Times New Roman"/>
          <w:sz w:val="24"/>
          <w:szCs w:val="24"/>
        </w:rPr>
        <w:fldChar w:fldCharType="end"/>
      </w:r>
    </w:p>
    <w:p w14:paraId="713CAEA8" w14:textId="77777777" w:rsidR="003F54C0" w:rsidRDefault="003F54C0">
      <w:pPr>
        <w:spacing w:line="360" w:lineRule="auto"/>
        <w:rPr>
          <w:rFonts w:ascii="Times New Roman" w:hAnsi="Times New Roman" w:cs="Times New Roman"/>
          <w:sz w:val="24"/>
          <w:szCs w:val="24"/>
        </w:rPr>
        <w:pPrChange w:id="2117" w:author="Guobo Chen" w:date="2020-11-13T16:15:00Z">
          <w:pPr>
            <w:spacing w:line="360" w:lineRule="auto"/>
            <w:ind w:firstLineChars="200" w:firstLine="480"/>
          </w:pPr>
        </w:pPrChange>
      </w:pPr>
    </w:p>
    <w:p w14:paraId="40055572" w14:textId="786038ED" w:rsidR="003F54C0" w:rsidRDefault="003C0E6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In conclusion, our study lays the foundation for more comprehensive</w:t>
      </w:r>
      <w:r>
        <w:rPr>
          <w:rFonts w:ascii="Times New Roman" w:hAnsi="Times New Roman" w:cs="Times New Roman" w:hint="eastAsia"/>
          <w:sz w:val="24"/>
          <w:szCs w:val="24"/>
        </w:rPr>
        <w:t xml:space="preserve"> </w:t>
      </w:r>
      <w:r>
        <w:rPr>
          <w:rFonts w:ascii="Times New Roman" w:hAnsi="Times New Roman" w:cs="Times New Roman"/>
          <w:sz w:val="24"/>
          <w:szCs w:val="24"/>
        </w:rPr>
        <w:t>human studies in the future aimed at targeting specific markers and</w:t>
      </w:r>
      <w:r w:rsidR="00AC78AA">
        <w:rPr>
          <w:rFonts w:ascii="Times New Roman" w:hAnsi="Times New Roman" w:cs="Times New Roman"/>
          <w:sz w:val="24"/>
          <w:szCs w:val="24"/>
        </w:rPr>
        <w:t xml:space="preserve"> </w:t>
      </w:r>
      <w:ins w:id="2118" w:author="cc" w:date="2021-01-22T15:38:00Z">
        <w:r w:rsidR="00AC78AA" w:rsidRPr="00975F49">
          <w:rPr>
            <w:rFonts w:ascii="Times New Roman" w:hAnsi="Times New Roman" w:cs="Times New Roman"/>
            <w:sz w:val="24"/>
            <w:szCs w:val="24"/>
          </w:rPr>
          <w:t>immunophenotype</w:t>
        </w:r>
      </w:ins>
      <w:r>
        <w:rPr>
          <w:rFonts w:ascii="Times New Roman" w:hAnsi="Times New Roman" w:cs="Times New Roman"/>
          <w:sz w:val="24"/>
          <w:szCs w:val="24"/>
        </w:rPr>
        <w:t xml:space="preserve"> of peripheral blood. In addition, it was testified that answer the question</w:t>
      </w:r>
      <w:r>
        <w:rPr>
          <w:rFonts w:ascii="Times New Roman" w:hAnsi="Times New Roman" w:cs="Times New Roman" w:hint="eastAsia"/>
          <w:sz w:val="24"/>
          <w:szCs w:val="24"/>
        </w:rPr>
        <w:t xml:space="preserve"> </w:t>
      </w:r>
      <w:r>
        <w:rPr>
          <w:rFonts w:ascii="Times New Roman" w:hAnsi="Times New Roman" w:cs="Times New Roman"/>
          <w:sz w:val="24"/>
          <w:szCs w:val="24"/>
        </w:rPr>
        <w:t>of whether stroke-related phenotypical and functional immunological changes could be tracked in peripheral blood. The results demonstrate</w:t>
      </w:r>
      <w:ins w:id="2119" w:author="Guobo Chen" w:date="2020-11-14T09:44:00Z">
        <w:r>
          <w:rPr>
            <w:rFonts w:ascii="Times New Roman" w:hAnsi="Times New Roman" w:cs="Times New Roman"/>
            <w:sz w:val="24"/>
            <w:szCs w:val="24"/>
          </w:rPr>
          <w:t>d</w:t>
        </w:r>
      </w:ins>
      <w:r>
        <w:rPr>
          <w:rFonts w:ascii="Times New Roman" w:hAnsi="Times New Roman" w:cs="Times New Roman"/>
          <w:sz w:val="24"/>
          <w:szCs w:val="24"/>
        </w:rPr>
        <w:t xml:space="preserve"> the utility of a deep immune profiling approach</w:t>
      </w:r>
      <w:r>
        <w:rPr>
          <w:rFonts w:ascii="Times New Roman" w:hAnsi="Times New Roman" w:cs="Times New Roman" w:hint="eastAsia"/>
          <w:sz w:val="24"/>
          <w:szCs w:val="24"/>
        </w:rPr>
        <w:t xml:space="preserve"> </w:t>
      </w:r>
      <w:r>
        <w:rPr>
          <w:rFonts w:ascii="Times New Roman" w:hAnsi="Times New Roman" w:cs="Times New Roman"/>
          <w:sz w:val="24"/>
          <w:szCs w:val="24"/>
        </w:rPr>
        <w:t>with single-cell mass cytometry to comprehensively and functionally characterize the systemic immune response within 24 hours after ischemic stroke in peripheral blood samples.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Predictors of early acute stroke </w:t>
      </w:r>
      <w:r>
        <w:rPr>
          <w:rFonts w:ascii="Times New Roman" w:hAnsi="Times New Roman" w:cs="Times New Roman"/>
          <w:sz w:val="24"/>
          <w:szCs w:val="24"/>
        </w:rPr>
        <w:lastRenderedPageBreak/>
        <w:t>outcome may contribute to stroke treatment. The prognostic value of peripheral blood biomarkers in patients with the acute ischemic stroke may be of great significance to clinical routine.</w:t>
      </w:r>
    </w:p>
    <w:p w14:paraId="27ABDE57" w14:textId="77777777" w:rsidR="003F54C0" w:rsidRDefault="003F54C0">
      <w:pPr>
        <w:spacing w:line="360" w:lineRule="auto"/>
        <w:rPr>
          <w:ins w:id="2120" w:author="Guobo Chen" w:date="2020-11-19T16:48:00Z"/>
          <w:rFonts w:ascii="Times New Roman" w:hAnsi="Times New Roman" w:cs="Times New Roman"/>
          <w:kern w:val="0"/>
          <w:sz w:val="24"/>
          <w:szCs w:val="24"/>
        </w:rPr>
      </w:pPr>
    </w:p>
    <w:p w14:paraId="077D86FA" w14:textId="77777777" w:rsidR="003F54C0" w:rsidRDefault="003F54C0">
      <w:pPr>
        <w:spacing w:line="360" w:lineRule="auto"/>
        <w:rPr>
          <w:ins w:id="2121" w:author="Guobo Chen" w:date="2020-11-13T16:17:00Z"/>
          <w:rFonts w:ascii="Times New Roman" w:hAnsi="Times New Roman" w:cs="Times New Roman"/>
          <w:kern w:val="0"/>
          <w:sz w:val="24"/>
          <w:szCs w:val="24"/>
        </w:rPr>
      </w:pPr>
    </w:p>
    <w:p w14:paraId="75AFD05A" w14:textId="77777777" w:rsidR="003F54C0" w:rsidRDefault="003C0E66">
      <w:pPr>
        <w:spacing w:line="360" w:lineRule="auto"/>
        <w:jc w:val="center"/>
        <w:rPr>
          <w:ins w:id="2122" w:author="123" w:date="2020-11-19T12:46:00Z"/>
          <w:rFonts w:ascii="Times New Roman" w:hAnsi="Times New Roman" w:cs="Times New Roman"/>
          <w:b/>
          <w:bCs/>
          <w:kern w:val="0"/>
          <w:sz w:val="24"/>
          <w:szCs w:val="24"/>
        </w:rPr>
        <w:pPrChange w:id="2123" w:author="Guobo Chen" w:date="2020-11-19T16:48:00Z">
          <w:pPr>
            <w:spacing w:line="360" w:lineRule="auto"/>
          </w:pPr>
        </w:pPrChange>
      </w:pPr>
      <w:ins w:id="2124" w:author="Guobo Chen" w:date="2020-11-13T16:20:00Z">
        <w:r>
          <w:rPr>
            <w:rFonts w:ascii="Times New Roman" w:hAnsi="Times New Roman" w:cs="Times New Roman"/>
            <w:b/>
            <w:bCs/>
            <w:kern w:val="0"/>
            <w:sz w:val="24"/>
            <w:szCs w:val="24"/>
          </w:rPr>
          <w:t>Declaration of interests</w:t>
        </w:r>
      </w:ins>
    </w:p>
    <w:p w14:paraId="74D8FAFD" w14:textId="77777777" w:rsidR="003F54C0" w:rsidRDefault="003C0E66">
      <w:pPr>
        <w:spacing w:line="360" w:lineRule="auto"/>
        <w:rPr>
          <w:ins w:id="2125" w:author="Guobo Chen" w:date="2020-11-19T15:16:00Z"/>
          <w:rFonts w:ascii="Times New Roman" w:hAnsi="Times New Roman" w:cs="Times New Roman"/>
          <w:sz w:val="24"/>
          <w:szCs w:val="24"/>
        </w:rPr>
      </w:pPr>
      <w:ins w:id="2126" w:author="Guobo Chen" w:date="2020-11-19T15:16:00Z">
        <w:r>
          <w:rPr>
            <w:rFonts w:ascii="Times New Roman" w:hAnsi="Times New Roman" w:cs="Times New Roman"/>
            <w:sz w:val="24"/>
            <w:szCs w:val="24"/>
          </w:rPr>
          <w:t>The authors declare no competing financial interests.</w:t>
        </w:r>
      </w:ins>
    </w:p>
    <w:p w14:paraId="4321A423" w14:textId="77777777" w:rsidR="003F54C0" w:rsidRDefault="003F54C0">
      <w:pPr>
        <w:spacing w:line="360" w:lineRule="auto"/>
        <w:rPr>
          <w:rFonts w:ascii="Times New Roman" w:hAnsi="Times New Roman" w:cs="Times New Roman"/>
          <w:sz w:val="24"/>
          <w:szCs w:val="24"/>
        </w:rPr>
      </w:pPr>
    </w:p>
    <w:p w14:paraId="7CA29FAA" w14:textId="77777777" w:rsidR="003F54C0" w:rsidRDefault="003C0E66">
      <w:pPr>
        <w:spacing w:line="360" w:lineRule="auto"/>
        <w:jc w:val="center"/>
        <w:rPr>
          <w:ins w:id="2127" w:author="123" w:date="2020-11-19T14:28:00Z"/>
          <w:rFonts w:ascii="Times New Roman" w:hAnsi="Times New Roman" w:cs="Times New Roman"/>
          <w:b/>
          <w:bCs/>
          <w:kern w:val="0"/>
          <w:sz w:val="24"/>
          <w:szCs w:val="24"/>
        </w:rPr>
        <w:pPrChange w:id="2128" w:author="Guobo Chen" w:date="2020-11-19T16:48:00Z">
          <w:pPr>
            <w:spacing w:line="360" w:lineRule="auto"/>
          </w:pPr>
        </w:pPrChange>
      </w:pPr>
      <w:commentRangeStart w:id="2129"/>
      <w:ins w:id="2130" w:author="Guobo Chen" w:date="2020-11-13T16:18:00Z">
        <w:r>
          <w:rPr>
            <w:rFonts w:ascii="Times New Roman" w:hAnsi="Times New Roman" w:cs="Times New Roman"/>
            <w:b/>
            <w:bCs/>
            <w:kern w:val="0"/>
            <w:sz w:val="24"/>
            <w:szCs w:val="24"/>
            <w:rPrChange w:id="2131" w:author="Guobo Chen" w:date="2020-11-13T16:18:00Z">
              <w:rPr>
                <w:rFonts w:ascii="Times New Roman" w:hAnsi="Times New Roman" w:cs="Times New Roman"/>
                <w:kern w:val="0"/>
                <w:sz w:val="24"/>
                <w:szCs w:val="24"/>
              </w:rPr>
            </w:rPrChange>
          </w:rPr>
          <w:t>Acknowledgements</w:t>
        </w:r>
      </w:ins>
      <w:commentRangeEnd w:id="2129"/>
      <w:ins w:id="2132" w:author="Guobo Chen" w:date="2020-11-19T15:34:00Z">
        <w:r>
          <w:rPr>
            <w:rStyle w:val="af1"/>
          </w:rPr>
          <w:commentReference w:id="2129"/>
        </w:r>
      </w:ins>
    </w:p>
    <w:p w14:paraId="3795B953" w14:textId="77777777" w:rsidR="003F54C0" w:rsidRDefault="003C0E66">
      <w:pPr>
        <w:spacing w:line="360" w:lineRule="auto"/>
        <w:contextualSpacing/>
        <w:rPr>
          <w:ins w:id="2133" w:author="123" w:date="2020-11-19T12:53:00Z"/>
          <w:rFonts w:ascii="Times New Roman" w:hAnsi="Times New Roman" w:cs="Times New Roman"/>
          <w:sz w:val="24"/>
          <w:szCs w:val="24"/>
        </w:rPr>
      </w:pPr>
      <w:ins w:id="2134" w:author="Guobo Chen" w:date="2020-11-19T16:14:00Z">
        <w:r>
          <w:rPr>
            <w:rFonts w:ascii="Times New Roman" w:hAnsi="Times New Roman" w:cs="Times New Roman"/>
            <w:kern w:val="0"/>
            <w:sz w:val="24"/>
            <w:szCs w:val="24"/>
          </w:rPr>
          <w:t>We thank all the patients for their generous contribution to this study</w:t>
        </w:r>
      </w:ins>
      <w:r>
        <w:rPr>
          <w:rFonts w:ascii="Times New Roman" w:hAnsi="Times New Roman" w:cs="Times New Roman"/>
          <w:kern w:val="0"/>
          <w:sz w:val="24"/>
          <w:szCs w:val="24"/>
        </w:rPr>
        <w:t xml:space="preserve">. </w:t>
      </w:r>
      <w:ins w:id="2135" w:author="123" w:date="2020-11-19T12:53:00Z">
        <w:r>
          <w:rPr>
            <w:rFonts w:ascii="Times New Roman" w:hAnsi="Times New Roman" w:cs="Times New Roman"/>
            <w:sz w:val="24"/>
            <w:szCs w:val="24"/>
          </w:rPr>
          <w:t xml:space="preserve">This research was </w:t>
        </w:r>
      </w:ins>
      <w:ins w:id="2136" w:author="Guobo Chen" w:date="2020-11-19T15:19:00Z">
        <w:r>
          <w:rPr>
            <w:rFonts w:ascii="Times New Roman" w:hAnsi="Times New Roman" w:cs="Times New Roman"/>
            <w:sz w:val="24"/>
            <w:szCs w:val="24"/>
          </w:rPr>
          <w:t xml:space="preserve">financially </w:t>
        </w:r>
      </w:ins>
      <w:ins w:id="2137" w:author="123" w:date="2020-11-19T12:53:00Z">
        <w:r>
          <w:rPr>
            <w:rFonts w:ascii="Times New Roman" w:hAnsi="Times New Roman" w:cs="Times New Roman"/>
            <w:sz w:val="24"/>
            <w:szCs w:val="24"/>
          </w:rPr>
          <w:t xml:space="preserve">supported </w:t>
        </w:r>
        <w:del w:id="2138" w:author="Guobo Chen" w:date="2020-11-19T15:19:00Z">
          <w:r>
            <w:rPr>
              <w:rFonts w:ascii="Times New Roman" w:hAnsi="Times New Roman" w:cs="Times New Roman"/>
              <w:sz w:val="24"/>
              <w:szCs w:val="24"/>
            </w:rPr>
            <w:delText xml:space="preserve">financially </w:delText>
          </w:r>
        </w:del>
        <w:r>
          <w:rPr>
            <w:rFonts w:ascii="Times New Roman" w:hAnsi="Times New Roman" w:cs="Times New Roman"/>
            <w:sz w:val="24"/>
            <w:szCs w:val="24"/>
          </w:rPr>
          <w:t>by National Natural Science Foundation of China (81971172</w:t>
        </w:r>
      </w:ins>
      <w:ins w:id="2139" w:author="Guobo Chen" w:date="2020-11-19T16:15:00Z">
        <w:r>
          <w:rPr>
            <w:rFonts w:ascii="Times New Roman" w:hAnsi="Times New Roman" w:cs="Times New Roman"/>
            <w:sz w:val="24"/>
            <w:szCs w:val="24"/>
          </w:rPr>
          <w:t xml:space="preserve"> to</w:t>
        </w:r>
      </w:ins>
      <w:ins w:id="2140" w:author="Guobo Chen" w:date="2020-11-19T16:16:00Z">
        <w:r>
          <w:rPr>
            <w:rFonts w:ascii="Times New Roman" w:hAnsi="Times New Roman" w:cs="Times New Roman"/>
            <w:sz w:val="24"/>
            <w:szCs w:val="24"/>
          </w:rPr>
          <w:t xml:space="preserve"> YW</w:t>
        </w:r>
      </w:ins>
      <w:ins w:id="2141" w:author="Guobo Chen" w:date="2020-11-19T16:15:00Z">
        <w:r>
          <w:rPr>
            <w:rFonts w:ascii="Times New Roman" w:hAnsi="Times New Roman" w:cs="Times New Roman"/>
            <w:sz w:val="24"/>
            <w:szCs w:val="24"/>
          </w:rPr>
          <w:t xml:space="preserve"> </w:t>
        </w:r>
      </w:ins>
      <w:ins w:id="2142" w:author="Guobo Chen" w:date="2020-11-19T15:11:00Z">
        <w:r>
          <w:rPr>
            <w:rFonts w:ascii="Times New Roman" w:hAnsi="Times New Roman" w:cs="Times New Roman"/>
            <w:sz w:val="24"/>
            <w:szCs w:val="24"/>
          </w:rPr>
          <w:t xml:space="preserve">, </w:t>
        </w:r>
      </w:ins>
      <w:ins w:id="2143" w:author="Guobo Chen" w:date="2020-11-19T15:12:00Z">
        <w:r>
          <w:rPr>
            <w:rFonts w:ascii="Times New Roman" w:hAnsi="Times New Roman" w:cs="Times New Roman"/>
            <w:kern w:val="0"/>
            <w:sz w:val="24"/>
            <w:szCs w:val="24"/>
            <w:rPrChange w:id="2144" w:author="123" w:date="2020-11-30T12:29:00Z">
              <w:rPr>
                <w:rFonts w:ascii="pﬁ™â˛" w:hAnsi="pﬁ™â˛" w:cs="pﬁ™â˛"/>
                <w:kern w:val="0"/>
                <w:sz w:val="22"/>
              </w:rPr>
            </w:rPrChange>
          </w:rPr>
          <w:t>31771392</w:t>
        </w:r>
      </w:ins>
      <w:ins w:id="2145" w:author="Guobo Chen" w:date="2020-11-19T15:35:00Z">
        <w:r>
          <w:rPr>
            <w:rFonts w:ascii="Times New Roman" w:hAnsi="Times New Roman" w:cs="Times New Roman"/>
            <w:kern w:val="0"/>
            <w:sz w:val="24"/>
            <w:szCs w:val="24"/>
          </w:rPr>
          <w:t xml:space="preserve"> to GBC</w:t>
        </w:r>
      </w:ins>
      <w:ins w:id="2146" w:author="123" w:date="2020-11-19T12:53:00Z">
        <w:r>
          <w:rPr>
            <w:rFonts w:ascii="Times New Roman" w:hAnsi="Times New Roman" w:cs="Times New Roman"/>
            <w:sz w:val="24"/>
            <w:szCs w:val="24"/>
          </w:rPr>
          <w:t xml:space="preserve">), </w:t>
        </w:r>
      </w:ins>
      <w:ins w:id="2147" w:author="Guobo Chen" w:date="2020-11-19T16:21:00Z">
        <w:r>
          <w:rPr>
            <w:rFonts w:ascii="Times New Roman" w:hAnsi="Times New Roman" w:cs="Times New Roman"/>
            <w:color w:val="000000" w:themeColor="text1"/>
            <w:sz w:val="24"/>
            <w:szCs w:val="24"/>
            <w:rPrChange w:id="2148" w:author="Guobo Chen" w:date="2020-11-19T16:21:00Z">
              <w:rPr>
                <w:color w:val="000000" w:themeColor="text1"/>
              </w:rPr>
            </w:rPrChange>
          </w:rPr>
          <w:t>Zhejiang Provisional People’s Hospital Research Startup Fund (</w:t>
        </w:r>
        <w:r>
          <w:rPr>
            <w:rFonts w:ascii="Times New Roman" w:eastAsia="Kaiti SC Regular" w:hAnsi="Times New Roman" w:cs="Times New Roman"/>
            <w:sz w:val="24"/>
            <w:szCs w:val="24"/>
            <w:rPrChange w:id="2149" w:author="Guobo Chen" w:date="2020-11-19T16:21:00Z">
              <w:rPr>
                <w:rFonts w:eastAsia="Kaiti SC Regular"/>
              </w:rPr>
            </w:rPrChange>
          </w:rPr>
          <w:t>ZRY2018A004</w:t>
        </w:r>
        <w:r>
          <w:rPr>
            <w:rFonts w:ascii="Times New Roman" w:hAnsi="Times New Roman" w:cs="Times New Roman"/>
            <w:color w:val="000000" w:themeColor="text1"/>
            <w:sz w:val="24"/>
            <w:szCs w:val="24"/>
            <w:rPrChange w:id="2150" w:author="Guobo Chen" w:date="2020-11-19T16:21:00Z">
              <w:rPr>
                <w:color w:val="000000" w:themeColor="text1"/>
              </w:rPr>
            </w:rPrChange>
          </w:rPr>
          <w:t xml:space="preserve"> to GBC), </w:t>
        </w:r>
      </w:ins>
      <w:ins w:id="2151" w:author="123" w:date="2020-11-19T12:53:00Z">
        <w:r>
          <w:rPr>
            <w:rFonts w:ascii="Times New Roman" w:hAnsi="Times New Roman" w:cs="Times New Roman"/>
            <w:sz w:val="24"/>
            <w:szCs w:val="24"/>
          </w:rPr>
          <w:t>The Key Research and Development Program of Zhejiang Province (WKJ-ZJ-1914), Zhejiang Natural Science Foundation (LY18C09004), Medical and Health Science and Technology Project of Zhejiang Province (2018KY003,</w:t>
        </w:r>
      </w:ins>
      <w:ins w:id="2152" w:author="Guobo Chen" w:date="2020-11-19T15:11:00Z">
        <w:r>
          <w:rPr>
            <w:rFonts w:ascii="Times New Roman" w:hAnsi="Times New Roman" w:cs="Times New Roman"/>
            <w:sz w:val="24"/>
            <w:szCs w:val="24"/>
          </w:rPr>
          <w:t xml:space="preserve"> </w:t>
        </w:r>
      </w:ins>
      <w:ins w:id="2153" w:author="123" w:date="2020-11-19T12:53:00Z">
        <w:r>
          <w:rPr>
            <w:rFonts w:ascii="Times New Roman" w:hAnsi="Times New Roman" w:cs="Times New Roman"/>
            <w:sz w:val="24"/>
            <w:szCs w:val="24"/>
          </w:rPr>
          <w:t>2018KY816), Zhejiang Public Welfare Technology Research Program (LGF18H090009)</w:t>
        </w:r>
      </w:ins>
      <w:ins w:id="2154" w:author="Guobo Chen" w:date="2020-11-19T15:47:00Z">
        <w:r>
          <w:rPr>
            <w:rFonts w:ascii="Times New Roman" w:hAnsi="Times New Roman" w:cs="Times New Roman"/>
            <w:sz w:val="24"/>
            <w:szCs w:val="24"/>
            <w:lang w:val="en-AU"/>
          </w:rPr>
          <w:t>,</w:t>
        </w:r>
      </w:ins>
      <w:ins w:id="2155" w:author="123" w:date="2020-11-19T12:53:00Z">
        <w:r>
          <w:rPr>
            <w:rFonts w:ascii="Times New Roman" w:hAnsi="Times New Roman" w:cs="Times New Roman"/>
            <w:sz w:val="24"/>
            <w:szCs w:val="24"/>
          </w:rPr>
          <w:t xml:space="preserve"> and </w:t>
        </w:r>
      </w:ins>
      <w:ins w:id="2156" w:author="123" w:date="2020-11-19T12:56:00Z">
        <w:r>
          <w:rPr>
            <w:rFonts w:ascii="Times New Roman" w:hAnsi="Times New Roman" w:cs="Times New Roman"/>
            <w:sz w:val="24"/>
            <w:szCs w:val="24"/>
          </w:rPr>
          <w:t>Analysis and Testing Technology Project of Zhejiang Provincial Department of Science and Technology (2018C37078</w:t>
        </w:r>
      </w:ins>
      <w:ins w:id="2157" w:author="123" w:date="2020-11-30T12:35:00Z">
        <w:r>
          <w:rPr>
            <w:rFonts w:ascii="Times New Roman" w:hAnsi="Times New Roman" w:cs="Times New Roman"/>
            <w:sz w:val="24"/>
            <w:szCs w:val="24"/>
          </w:rPr>
          <w:t xml:space="preserve"> </w:t>
        </w:r>
        <w:r>
          <w:rPr>
            <w:rFonts w:ascii="Times New Roman" w:hAnsi="Times New Roman" w:cs="Times New Roman" w:hint="eastAsia"/>
            <w:sz w:val="24"/>
            <w:szCs w:val="24"/>
          </w:rPr>
          <w:t>to</w:t>
        </w:r>
        <w:r>
          <w:rPr>
            <w:rFonts w:ascii="Times New Roman" w:hAnsi="Times New Roman" w:cs="Times New Roman"/>
            <w:sz w:val="24"/>
            <w:szCs w:val="24"/>
          </w:rPr>
          <w:t xml:space="preserve"> LFZ</w:t>
        </w:r>
      </w:ins>
      <w:ins w:id="2158" w:author="123" w:date="2020-11-19T12:56:00Z">
        <w:r>
          <w:rPr>
            <w:rFonts w:ascii="Times New Roman" w:hAnsi="Times New Roman" w:cs="Times New Roman"/>
            <w:sz w:val="24"/>
            <w:szCs w:val="24"/>
          </w:rPr>
          <w:t>)</w:t>
        </w:r>
      </w:ins>
      <w:ins w:id="2159" w:author="123" w:date="2020-11-19T12:57:00Z">
        <w:del w:id="2160" w:author="CYR" w:date="2020-12-10T10:45:00Z">
          <w:r>
            <w:rPr>
              <w:rFonts w:ascii="Times New Roman" w:hAnsi="Times New Roman" w:cs="Times New Roman"/>
              <w:sz w:val="24"/>
              <w:szCs w:val="24"/>
            </w:rPr>
            <w:delText>.</w:delText>
          </w:r>
        </w:del>
      </w:ins>
      <w:ins w:id="2161" w:author="Guobo Chen" w:date="2020-11-19T15:19:00Z">
        <w:r>
          <w:rPr>
            <w:rFonts w:ascii="Times New Roman" w:hAnsi="Times New Roman" w:cs="Times New Roman"/>
            <w:sz w:val="24"/>
            <w:szCs w:val="24"/>
          </w:rPr>
          <w:t xml:space="preserve"> Th</w:t>
        </w:r>
      </w:ins>
      <w:ins w:id="2162" w:author="Guobo Chen" w:date="2020-11-19T16:18:00Z">
        <w:r>
          <w:rPr>
            <w:rFonts w:ascii="Times New Roman" w:hAnsi="Times New Roman" w:cs="Times New Roman"/>
            <w:sz w:val="24"/>
            <w:szCs w:val="24"/>
          </w:rPr>
          <w:t>e</w:t>
        </w:r>
      </w:ins>
      <w:ins w:id="2163" w:author="Guobo Chen" w:date="2020-11-19T15:19:00Z">
        <w:r>
          <w:rPr>
            <w:rFonts w:ascii="Times New Roman" w:hAnsi="Times New Roman" w:cs="Times New Roman"/>
            <w:sz w:val="24"/>
            <w:szCs w:val="24"/>
          </w:rPr>
          <w:t>se funding bodies played no role</w:t>
        </w:r>
      </w:ins>
      <w:ins w:id="2164" w:author="Guobo Chen" w:date="2020-11-19T16:18:00Z">
        <w:r>
          <w:rPr>
            <w:rFonts w:ascii="Times New Roman" w:hAnsi="Times New Roman" w:cs="Times New Roman"/>
            <w:sz w:val="24"/>
            <w:szCs w:val="24"/>
          </w:rPr>
          <w:t>s</w:t>
        </w:r>
      </w:ins>
      <w:ins w:id="2165" w:author="Guobo Chen" w:date="2020-11-19T15:20:00Z">
        <w:r>
          <w:rPr>
            <w:rFonts w:ascii="Times New Roman" w:hAnsi="Times New Roman" w:cs="Times New Roman"/>
            <w:sz w:val="24"/>
            <w:szCs w:val="24"/>
          </w:rPr>
          <w:t xml:space="preserve"> in </w:t>
        </w:r>
      </w:ins>
      <w:ins w:id="2166" w:author="Guobo Chen" w:date="2020-11-19T15:47:00Z">
        <w:r>
          <w:rPr>
            <w:rFonts w:ascii="Times New Roman" w:hAnsi="Times New Roman" w:cs="Times New Roman"/>
            <w:sz w:val="24"/>
            <w:szCs w:val="24"/>
          </w:rPr>
          <w:t xml:space="preserve">the </w:t>
        </w:r>
      </w:ins>
      <w:ins w:id="2167" w:author="Guobo Chen" w:date="2020-11-19T15:21:00Z">
        <w:r>
          <w:rPr>
            <w:rFonts w:ascii="Times New Roman" w:hAnsi="Times New Roman" w:cs="Times New Roman"/>
            <w:sz w:val="24"/>
            <w:szCs w:val="24"/>
          </w:rPr>
          <w:t xml:space="preserve">interpretation and </w:t>
        </w:r>
      </w:ins>
      <w:ins w:id="2168" w:author="Guobo Chen" w:date="2020-11-19T15:47:00Z">
        <w:r>
          <w:rPr>
            <w:rFonts w:ascii="Times New Roman" w:hAnsi="Times New Roman" w:cs="Times New Roman"/>
            <w:sz w:val="24"/>
            <w:szCs w:val="24"/>
          </w:rPr>
          <w:t xml:space="preserve">the </w:t>
        </w:r>
      </w:ins>
      <w:ins w:id="2169" w:author="Guobo Chen" w:date="2020-11-19T15:20:00Z">
        <w:r>
          <w:rPr>
            <w:rFonts w:ascii="Times New Roman" w:hAnsi="Times New Roman" w:cs="Times New Roman"/>
            <w:sz w:val="24"/>
            <w:szCs w:val="24"/>
          </w:rPr>
          <w:t xml:space="preserve">conduction of the </w:t>
        </w:r>
      </w:ins>
      <w:ins w:id="2170" w:author="Guobo Chen" w:date="2020-11-19T15:47:00Z">
        <w:r>
          <w:rPr>
            <w:rFonts w:ascii="Times New Roman" w:hAnsi="Times New Roman" w:cs="Times New Roman"/>
            <w:sz w:val="24"/>
            <w:szCs w:val="24"/>
          </w:rPr>
          <w:t>research</w:t>
        </w:r>
      </w:ins>
      <w:ins w:id="2171" w:author="Guobo Chen" w:date="2020-11-19T15:20:00Z">
        <w:r>
          <w:rPr>
            <w:rFonts w:ascii="Times New Roman" w:hAnsi="Times New Roman" w:cs="Times New Roman"/>
            <w:sz w:val="24"/>
            <w:szCs w:val="24"/>
          </w:rPr>
          <w:t>.</w:t>
        </w:r>
      </w:ins>
    </w:p>
    <w:p w14:paraId="05F3673E" w14:textId="77777777" w:rsidR="003F54C0" w:rsidRDefault="003F54C0">
      <w:pPr>
        <w:spacing w:line="360" w:lineRule="auto"/>
        <w:rPr>
          <w:ins w:id="2172" w:author="Guobo Chen" w:date="2020-11-19T15:13:00Z"/>
          <w:rFonts w:ascii="Times New Roman" w:hAnsi="Times New Roman" w:cs="Times New Roman"/>
          <w:kern w:val="0"/>
          <w:sz w:val="24"/>
          <w:szCs w:val="24"/>
        </w:rPr>
      </w:pPr>
    </w:p>
    <w:p w14:paraId="65CC70F1" w14:textId="77777777" w:rsidR="003F54C0" w:rsidRPr="003F54C0" w:rsidRDefault="003C0E66">
      <w:pPr>
        <w:spacing w:line="360" w:lineRule="auto"/>
        <w:jc w:val="center"/>
        <w:rPr>
          <w:ins w:id="2173" w:author="Guobo Chen" w:date="2020-11-19T15:13:00Z"/>
          <w:rFonts w:ascii="Times New Roman" w:hAnsi="Times New Roman" w:cs="Times New Roman"/>
          <w:b/>
          <w:bCs/>
          <w:kern w:val="0"/>
          <w:sz w:val="24"/>
          <w:szCs w:val="24"/>
          <w:rPrChange w:id="2174" w:author="Guobo Chen" w:date="2020-11-19T15:18:00Z">
            <w:rPr>
              <w:ins w:id="2175" w:author="Guobo Chen" w:date="2020-11-19T15:13:00Z"/>
              <w:rFonts w:ascii="Times New Roman" w:hAnsi="Times New Roman" w:cs="Times New Roman"/>
              <w:kern w:val="0"/>
              <w:sz w:val="24"/>
              <w:szCs w:val="24"/>
            </w:rPr>
          </w:rPrChange>
        </w:rPr>
        <w:pPrChange w:id="2176" w:author="Guobo Chen" w:date="2020-11-19T16:49:00Z">
          <w:pPr>
            <w:spacing w:line="360" w:lineRule="auto"/>
          </w:pPr>
        </w:pPrChange>
      </w:pPr>
      <w:commentRangeStart w:id="2177"/>
      <w:ins w:id="2178" w:author="Guobo Chen" w:date="2020-11-19T15:13:00Z">
        <w:r>
          <w:rPr>
            <w:rFonts w:ascii="Times New Roman" w:hAnsi="Times New Roman" w:cs="Times New Roman"/>
            <w:b/>
            <w:bCs/>
            <w:kern w:val="0"/>
            <w:sz w:val="24"/>
            <w:szCs w:val="24"/>
            <w:rPrChange w:id="2179" w:author="Guobo Chen" w:date="2020-11-19T15:18:00Z">
              <w:rPr>
                <w:rFonts w:ascii="Times New Roman" w:hAnsi="Times New Roman" w:cs="Times New Roman"/>
                <w:kern w:val="0"/>
                <w:sz w:val="24"/>
                <w:szCs w:val="24"/>
              </w:rPr>
            </w:rPrChange>
          </w:rPr>
          <w:t>Author contributions</w:t>
        </w:r>
      </w:ins>
      <w:commentRangeEnd w:id="2177"/>
      <w:ins w:id="2180" w:author="Guobo Chen" w:date="2020-11-19T15:36:00Z">
        <w:r>
          <w:rPr>
            <w:rStyle w:val="af1"/>
          </w:rPr>
          <w:commentReference w:id="2177"/>
        </w:r>
      </w:ins>
    </w:p>
    <w:p w14:paraId="2CFFD649" w14:textId="3606689B" w:rsidR="003F54C0" w:rsidRDefault="003C0E66">
      <w:pPr>
        <w:spacing w:line="360" w:lineRule="auto"/>
        <w:rPr>
          <w:ins w:id="2181" w:author="Guobo Chen" w:date="2020-11-19T15:13:00Z"/>
          <w:rFonts w:ascii="Times New Roman" w:hAnsi="Times New Roman" w:cs="Times New Roman"/>
        </w:rPr>
      </w:pPr>
      <w:ins w:id="2182" w:author="Guobo Chen" w:date="2020-11-19T15:13:00Z">
        <w:r>
          <w:rPr>
            <w:rFonts w:ascii="Times New Roman" w:hAnsi="Times New Roman" w:cs="Times New Roman"/>
            <w:kern w:val="0"/>
            <w:sz w:val="24"/>
            <w:szCs w:val="24"/>
          </w:rPr>
          <w:t xml:space="preserve">YW, </w:t>
        </w:r>
      </w:ins>
      <w:ins w:id="2183" w:author="cc" w:date="2021-01-20T21:46:00Z">
        <w:r w:rsidR="00AC43E5">
          <w:rPr>
            <w:rFonts w:ascii="Times New Roman" w:hAnsi="Times New Roman" w:cs="Times New Roman"/>
            <w:bCs/>
            <w:sz w:val="24"/>
            <w:szCs w:val="24"/>
            <w:u w:val="single"/>
          </w:rPr>
          <w:t>Guo-</w:t>
        </w:r>
        <w:r w:rsidR="00AC43E5" w:rsidRPr="00610BA4">
          <w:rPr>
            <w:rFonts w:ascii="Times New Roman" w:hAnsi="Times New Roman" w:cs="Times New Roman"/>
            <w:bCs/>
            <w:sz w:val="24"/>
            <w:szCs w:val="24"/>
          </w:rPr>
          <w:t>Bo C</w:t>
        </w:r>
        <w:r w:rsidR="00AC43E5">
          <w:rPr>
            <w:rFonts w:ascii="Times New Roman" w:hAnsi="Times New Roman" w:cs="Times New Roman"/>
            <w:bCs/>
            <w:sz w:val="24"/>
            <w:szCs w:val="24"/>
            <w:u w:val="single"/>
          </w:rPr>
          <w:t>hen</w:t>
        </w:r>
      </w:ins>
      <w:ins w:id="2184" w:author="Guobo Chen" w:date="2020-11-19T15:13:00Z">
        <w:del w:id="2185" w:author="cc" w:date="2021-01-20T21:46:00Z">
          <w:r w:rsidDel="00AC43E5">
            <w:rPr>
              <w:rFonts w:ascii="Times New Roman" w:hAnsi="Times New Roman" w:cs="Times New Roman"/>
              <w:kern w:val="0"/>
              <w:sz w:val="24"/>
              <w:szCs w:val="24"/>
            </w:rPr>
            <w:delText>GBC</w:delText>
          </w:r>
        </w:del>
        <w:r>
          <w:rPr>
            <w:rFonts w:ascii="Times New Roman" w:hAnsi="Times New Roman" w:cs="Times New Roman"/>
            <w:kern w:val="0"/>
            <w:sz w:val="24"/>
            <w:szCs w:val="24"/>
          </w:rPr>
          <w:t xml:space="preserve">, XMT conceived </w:t>
        </w:r>
      </w:ins>
      <w:ins w:id="2186" w:author="Guobo Chen" w:date="2020-11-19T15:21:00Z">
        <w:r>
          <w:rPr>
            <w:rFonts w:ascii="Times New Roman" w:hAnsi="Times New Roman" w:cs="Times New Roman"/>
            <w:kern w:val="0"/>
            <w:sz w:val="24"/>
            <w:szCs w:val="24"/>
          </w:rPr>
          <w:t xml:space="preserve">the study </w:t>
        </w:r>
      </w:ins>
      <w:ins w:id="2187" w:author="Guobo Chen" w:date="2020-11-19T15:13:00Z">
        <w:r>
          <w:rPr>
            <w:rFonts w:ascii="Times New Roman" w:hAnsi="Times New Roman" w:cs="Times New Roman"/>
            <w:kern w:val="0"/>
            <w:sz w:val="24"/>
            <w:szCs w:val="24"/>
          </w:rPr>
          <w:t>and design</w:t>
        </w:r>
      </w:ins>
      <w:ins w:id="2188" w:author="Guobo Chen" w:date="2020-11-19T15:21:00Z">
        <w:r>
          <w:rPr>
            <w:rFonts w:ascii="Times New Roman" w:hAnsi="Times New Roman" w:cs="Times New Roman"/>
            <w:kern w:val="0"/>
            <w:sz w:val="24"/>
            <w:szCs w:val="24"/>
          </w:rPr>
          <w:t>ed</w:t>
        </w:r>
      </w:ins>
      <w:ins w:id="2189" w:author="Guobo Chen" w:date="2020-11-19T15:13:00Z">
        <w:r>
          <w:rPr>
            <w:rFonts w:ascii="Times New Roman" w:hAnsi="Times New Roman" w:cs="Times New Roman"/>
            <w:kern w:val="0"/>
            <w:sz w:val="24"/>
            <w:szCs w:val="24"/>
          </w:rPr>
          <w:t xml:space="preserve"> </w:t>
        </w:r>
      </w:ins>
      <w:ins w:id="2190" w:author="Guobo Chen" w:date="2020-11-19T15:22:00Z">
        <w:r>
          <w:rPr>
            <w:rFonts w:ascii="Times New Roman" w:hAnsi="Times New Roman" w:cs="Times New Roman"/>
            <w:kern w:val="0"/>
            <w:sz w:val="24"/>
            <w:szCs w:val="24"/>
          </w:rPr>
          <w:t>the</w:t>
        </w:r>
      </w:ins>
      <w:ins w:id="2191" w:author="Guobo Chen" w:date="2020-11-19T15:13:00Z">
        <w:r>
          <w:rPr>
            <w:rFonts w:ascii="Times New Roman" w:hAnsi="Times New Roman" w:cs="Times New Roman"/>
            <w:kern w:val="0"/>
            <w:sz w:val="24"/>
            <w:szCs w:val="24"/>
          </w:rPr>
          <w:t xml:space="preserve"> analysis, </w:t>
        </w:r>
      </w:ins>
      <w:ins w:id="2192" w:author="Guobo Chen" w:date="2020-11-19T16:36:00Z">
        <w:r>
          <w:rPr>
            <w:rFonts w:ascii="Times New Roman" w:hAnsi="Times New Roman" w:cs="Times New Roman"/>
            <w:kern w:val="0"/>
            <w:sz w:val="24"/>
            <w:szCs w:val="24"/>
          </w:rPr>
          <w:t xml:space="preserve">YW and </w:t>
        </w:r>
      </w:ins>
      <w:ins w:id="2193" w:author="Guobo Chen" w:date="2020-11-19T15:13:00Z">
        <w:r>
          <w:rPr>
            <w:rFonts w:ascii="Times New Roman" w:hAnsi="Times New Roman" w:cs="Times New Roman"/>
            <w:kern w:val="0"/>
            <w:sz w:val="24"/>
            <w:szCs w:val="24"/>
          </w:rPr>
          <w:t xml:space="preserve">KL </w:t>
        </w:r>
      </w:ins>
      <w:ins w:id="2194" w:author="Guobo Chen" w:date="2020-11-19T16:36:00Z">
        <w:r>
          <w:rPr>
            <w:rFonts w:ascii="Times New Roman" w:hAnsi="Times New Roman" w:cs="Times New Roman"/>
            <w:kern w:val="0"/>
            <w:sz w:val="24"/>
            <w:szCs w:val="24"/>
          </w:rPr>
          <w:t>curated</w:t>
        </w:r>
      </w:ins>
      <w:ins w:id="2195" w:author="Guobo Chen" w:date="2020-11-19T15:13:00Z">
        <w:r>
          <w:rPr>
            <w:rFonts w:ascii="Times New Roman" w:hAnsi="Times New Roman" w:cs="Times New Roman"/>
            <w:kern w:val="0"/>
            <w:sz w:val="24"/>
            <w:szCs w:val="24"/>
          </w:rPr>
          <w:t xml:space="preserve"> </w:t>
        </w:r>
      </w:ins>
      <w:ins w:id="2196" w:author="Guobo Chen" w:date="2020-11-19T16:37:00Z">
        <w:r>
          <w:rPr>
            <w:rFonts w:ascii="Times New Roman" w:hAnsi="Times New Roman" w:cs="Times New Roman"/>
            <w:kern w:val="0"/>
            <w:sz w:val="24"/>
            <w:szCs w:val="24"/>
          </w:rPr>
          <w:t xml:space="preserve">the </w:t>
        </w:r>
      </w:ins>
      <w:ins w:id="2197" w:author="Guobo Chen" w:date="2020-11-19T15:13:00Z">
        <w:r>
          <w:rPr>
            <w:rFonts w:ascii="Times New Roman" w:hAnsi="Times New Roman" w:cs="Times New Roman"/>
            <w:kern w:val="0"/>
            <w:sz w:val="24"/>
            <w:szCs w:val="24"/>
          </w:rPr>
          <w:t xml:space="preserve">clinical data and the patients </w:t>
        </w:r>
      </w:ins>
      <w:ins w:id="2198" w:author="Guobo Chen" w:date="2020-11-19T16:37:00Z">
        <w:r>
          <w:rPr>
            <w:rFonts w:ascii="Times New Roman" w:hAnsi="Times New Roman" w:cs="Times New Roman"/>
            <w:kern w:val="0"/>
            <w:sz w:val="24"/>
            <w:szCs w:val="24"/>
          </w:rPr>
          <w:t xml:space="preserve">followed-up </w:t>
        </w:r>
      </w:ins>
      <w:ins w:id="2199" w:author="Guobo Chen" w:date="2020-11-19T15:13:00Z">
        <w:r>
          <w:rPr>
            <w:rFonts w:ascii="Times New Roman" w:hAnsi="Times New Roman" w:cs="Times New Roman"/>
            <w:kern w:val="0"/>
            <w:sz w:val="24"/>
            <w:szCs w:val="24"/>
          </w:rPr>
          <w:t>by telephone</w:t>
        </w:r>
      </w:ins>
      <w:ins w:id="2200" w:author="Guobo Chen" w:date="2020-11-19T16:37:00Z">
        <w:r>
          <w:rPr>
            <w:rFonts w:ascii="Times New Roman" w:hAnsi="Times New Roman" w:cs="Times New Roman"/>
            <w:kern w:val="0"/>
            <w:sz w:val="24"/>
            <w:szCs w:val="24"/>
          </w:rPr>
          <w:t>,</w:t>
        </w:r>
      </w:ins>
      <w:ins w:id="2201" w:author="Guobo Chen" w:date="2020-11-19T15:13:00Z">
        <w:r>
          <w:rPr>
            <w:rFonts w:ascii="Times New Roman" w:hAnsi="Times New Roman" w:cs="Times New Roman"/>
            <w:kern w:val="0"/>
            <w:sz w:val="24"/>
            <w:szCs w:val="24"/>
          </w:rPr>
          <w:t xml:space="preserve"> </w:t>
        </w:r>
      </w:ins>
      <w:ins w:id="2202" w:author="cc" w:date="2021-01-20T21:46:00Z">
        <w:r w:rsidR="00AC43E5">
          <w:rPr>
            <w:rFonts w:ascii="Times New Roman" w:hAnsi="Times New Roman" w:cs="Times New Roman"/>
            <w:bCs/>
            <w:sz w:val="24"/>
            <w:szCs w:val="24"/>
            <w:u w:val="single"/>
          </w:rPr>
          <w:t>Yong-Ran Cheng</w:t>
        </w:r>
      </w:ins>
      <w:commentRangeStart w:id="2203"/>
      <w:ins w:id="2204" w:author="Guobo Chen" w:date="2020-11-19T15:13:00Z">
        <w:del w:id="2205" w:author="cc" w:date="2021-01-20T21:46:00Z">
          <w:r w:rsidDel="00AC43E5">
            <w:rPr>
              <w:rFonts w:ascii="Times New Roman" w:hAnsi="Times New Roman" w:cs="Times New Roman"/>
              <w:kern w:val="0"/>
              <w:sz w:val="24"/>
              <w:szCs w:val="24"/>
            </w:rPr>
            <w:delText>YRC</w:delText>
          </w:r>
        </w:del>
      </w:ins>
      <w:commentRangeEnd w:id="2203"/>
      <w:ins w:id="2206" w:author="Guobo Chen" w:date="2020-11-19T15:45:00Z">
        <w:del w:id="2207" w:author="cc" w:date="2021-01-20T21:46:00Z">
          <w:r w:rsidDel="00AC43E5">
            <w:rPr>
              <w:rStyle w:val="af1"/>
            </w:rPr>
            <w:commentReference w:id="2203"/>
          </w:r>
        </w:del>
      </w:ins>
      <w:ins w:id="2208" w:author="Guobo Chen" w:date="2020-11-19T15:13:00Z">
        <w:r>
          <w:rPr>
            <w:rFonts w:ascii="Times New Roman" w:hAnsi="Times New Roman" w:cs="Times New Roman"/>
            <w:kern w:val="0"/>
            <w:sz w:val="24"/>
            <w:szCs w:val="24"/>
          </w:rPr>
          <w:t xml:space="preserve"> and </w:t>
        </w:r>
      </w:ins>
      <w:ins w:id="2209" w:author="cc" w:date="2021-01-20T21:46:00Z">
        <w:r w:rsidR="00AC43E5">
          <w:rPr>
            <w:rFonts w:ascii="Times New Roman" w:hAnsi="Times New Roman" w:cs="Times New Roman"/>
            <w:bCs/>
            <w:sz w:val="24"/>
            <w:szCs w:val="24"/>
            <w:u w:val="single"/>
          </w:rPr>
          <w:t>Guo-</w:t>
        </w:r>
        <w:r w:rsidR="00AC43E5" w:rsidRPr="00610BA4">
          <w:rPr>
            <w:rFonts w:ascii="Times New Roman" w:hAnsi="Times New Roman" w:cs="Times New Roman"/>
            <w:bCs/>
            <w:sz w:val="24"/>
            <w:szCs w:val="24"/>
          </w:rPr>
          <w:t>Bo C</w:t>
        </w:r>
        <w:r w:rsidR="00AC43E5">
          <w:rPr>
            <w:rFonts w:ascii="Times New Roman" w:hAnsi="Times New Roman" w:cs="Times New Roman"/>
            <w:bCs/>
            <w:sz w:val="24"/>
            <w:szCs w:val="24"/>
            <w:u w:val="single"/>
          </w:rPr>
          <w:t>hen</w:t>
        </w:r>
      </w:ins>
      <w:ins w:id="2210" w:author="Guobo Chen" w:date="2020-11-19T15:13:00Z">
        <w:del w:id="2211" w:author="cc" w:date="2021-01-20T21:46:00Z">
          <w:r w:rsidDel="00AC43E5">
            <w:rPr>
              <w:rFonts w:ascii="Times New Roman" w:hAnsi="Times New Roman" w:cs="Times New Roman"/>
              <w:kern w:val="0"/>
              <w:sz w:val="24"/>
              <w:szCs w:val="24"/>
            </w:rPr>
            <w:delText>GBC</w:delText>
          </w:r>
        </w:del>
        <w:r>
          <w:rPr>
            <w:rFonts w:ascii="Times New Roman" w:hAnsi="Times New Roman" w:cs="Times New Roman"/>
            <w:kern w:val="0"/>
            <w:sz w:val="24"/>
            <w:szCs w:val="24"/>
          </w:rPr>
          <w:t xml:space="preserve"> </w:t>
        </w:r>
      </w:ins>
      <w:ins w:id="2212" w:author="Guobo Chen" w:date="2020-11-19T15:24:00Z">
        <w:r>
          <w:rPr>
            <w:rFonts w:ascii="Times New Roman" w:hAnsi="Times New Roman" w:cs="Times New Roman"/>
            <w:kern w:val="0"/>
            <w:sz w:val="24"/>
            <w:szCs w:val="24"/>
          </w:rPr>
          <w:t>performed</w:t>
        </w:r>
      </w:ins>
      <w:ins w:id="2213" w:author="Guobo Chen" w:date="2020-11-19T15:13:00Z">
        <w:r>
          <w:rPr>
            <w:rFonts w:ascii="Times New Roman" w:hAnsi="Times New Roman" w:cs="Times New Roman"/>
            <w:kern w:val="0"/>
            <w:sz w:val="24"/>
            <w:szCs w:val="24"/>
          </w:rPr>
          <w:t xml:space="preserve"> </w:t>
        </w:r>
        <w:r>
          <w:rPr>
            <w:rFonts w:ascii="Times New Roman" w:hAnsi="Times New Roman" w:cs="Times New Roman"/>
            <w:kern w:val="0"/>
            <w:sz w:val="24"/>
            <w:szCs w:val="24"/>
          </w:rPr>
          <w:fldChar w:fldCharType="begin"/>
        </w:r>
        <w:r>
          <w:rPr>
            <w:rFonts w:ascii="Times New Roman" w:hAnsi="Times New Roman" w:cs="Times New Roman"/>
            <w:kern w:val="0"/>
            <w:sz w:val="24"/>
            <w:szCs w:val="24"/>
          </w:rPr>
          <w:instrText xml:space="preserve"> HYPERLINK "javascript:;" </w:instrText>
        </w:r>
        <w:r>
          <w:rPr>
            <w:rFonts w:ascii="Times New Roman" w:hAnsi="Times New Roman" w:cs="Times New Roman"/>
            <w:kern w:val="0"/>
            <w:sz w:val="24"/>
            <w:szCs w:val="24"/>
          </w:rPr>
          <w:fldChar w:fldCharType="separate"/>
        </w:r>
        <w:r>
          <w:rPr>
            <w:rFonts w:ascii="Times New Roman" w:hAnsi="Times New Roman" w:cs="Times New Roman"/>
            <w:kern w:val="0"/>
            <w:sz w:val="24"/>
            <w:szCs w:val="24"/>
          </w:rPr>
          <w:t>statistic</w:t>
        </w:r>
        <w:r>
          <w:rPr>
            <w:rFonts w:ascii="Times New Roman" w:hAnsi="Times New Roman" w:cs="Times New Roman"/>
            <w:kern w:val="0"/>
            <w:sz w:val="24"/>
            <w:szCs w:val="24"/>
          </w:rPr>
          <w:fldChar w:fldCharType="end"/>
        </w:r>
        <w:r>
          <w:rPr>
            <w:rFonts w:ascii="Times New Roman" w:hAnsi="Times New Roman" w:cs="Times New Roman"/>
            <w:kern w:val="0"/>
            <w:sz w:val="24"/>
            <w:szCs w:val="24"/>
          </w:rPr>
          <w:t xml:space="preserve">al </w:t>
        </w:r>
        <w:r>
          <w:rPr>
            <w:rFonts w:ascii="Times New Roman" w:hAnsi="Times New Roman" w:cs="Times New Roman"/>
            <w:kern w:val="0"/>
            <w:sz w:val="24"/>
            <w:szCs w:val="24"/>
          </w:rPr>
          <w:fldChar w:fldCharType="begin"/>
        </w:r>
        <w:r>
          <w:rPr>
            <w:rFonts w:ascii="Times New Roman" w:hAnsi="Times New Roman" w:cs="Times New Roman"/>
            <w:kern w:val="0"/>
            <w:sz w:val="24"/>
            <w:szCs w:val="24"/>
          </w:rPr>
          <w:instrText xml:space="preserve"> HYPERLINK "javascript:;" </w:instrText>
        </w:r>
        <w:r>
          <w:rPr>
            <w:rFonts w:ascii="Times New Roman" w:hAnsi="Times New Roman" w:cs="Times New Roman"/>
            <w:kern w:val="0"/>
            <w:sz w:val="24"/>
            <w:szCs w:val="24"/>
          </w:rPr>
          <w:fldChar w:fldCharType="separate"/>
        </w:r>
        <w:r>
          <w:rPr>
            <w:rFonts w:ascii="Times New Roman" w:hAnsi="Times New Roman" w:cs="Times New Roman"/>
            <w:kern w:val="0"/>
            <w:sz w:val="24"/>
            <w:szCs w:val="24"/>
          </w:rPr>
          <w:t>analysis</w:t>
        </w:r>
        <w:r>
          <w:rPr>
            <w:rFonts w:ascii="Times New Roman" w:hAnsi="Times New Roman" w:cs="Times New Roman"/>
            <w:kern w:val="0"/>
            <w:sz w:val="24"/>
            <w:szCs w:val="24"/>
          </w:rPr>
          <w:fldChar w:fldCharType="end"/>
        </w:r>
        <w:r>
          <w:rPr>
            <w:rFonts w:ascii="Times New Roman" w:hAnsi="Times New Roman" w:cs="Times New Roman"/>
            <w:kern w:val="0"/>
            <w:sz w:val="24"/>
            <w:szCs w:val="24"/>
          </w:rPr>
          <w:t xml:space="preserve">, WMN </w:t>
        </w:r>
      </w:ins>
      <w:ins w:id="2214" w:author="Guobo Chen" w:date="2020-11-19T15:22:00Z">
        <w:r>
          <w:rPr>
            <w:rFonts w:ascii="Times New Roman" w:hAnsi="Times New Roman" w:cs="Times New Roman"/>
            <w:kern w:val="0"/>
            <w:sz w:val="24"/>
            <w:szCs w:val="24"/>
          </w:rPr>
          <w:t>conducted</w:t>
        </w:r>
      </w:ins>
      <w:ins w:id="2215" w:author="Guobo Chen" w:date="2020-11-19T15:13:00Z">
        <w:r>
          <w:rPr>
            <w:rFonts w:ascii="Times New Roman" w:hAnsi="Times New Roman" w:cs="Times New Roman"/>
            <w:kern w:val="0"/>
            <w:sz w:val="24"/>
            <w:szCs w:val="24"/>
          </w:rPr>
          <w:t xml:space="preserve"> flow immunophenotype </w:t>
        </w:r>
      </w:ins>
      <w:ins w:id="2216" w:author="Guobo Chen" w:date="2020-11-19T15:26:00Z">
        <w:r>
          <w:rPr>
            <w:rFonts w:ascii="Times New Roman" w:hAnsi="Times New Roman" w:cs="Times New Roman"/>
            <w:kern w:val="0"/>
            <w:sz w:val="24"/>
            <w:szCs w:val="24"/>
          </w:rPr>
          <w:t>analysis</w:t>
        </w:r>
      </w:ins>
      <w:ins w:id="2217" w:author="Guobo Chen" w:date="2020-11-19T15:13:00Z">
        <w:r>
          <w:rPr>
            <w:rFonts w:ascii="Times New Roman" w:hAnsi="Times New Roman" w:cs="Times New Roman"/>
            <w:kern w:val="0"/>
            <w:sz w:val="24"/>
            <w:szCs w:val="24"/>
          </w:rPr>
          <w:t>.</w:t>
        </w:r>
      </w:ins>
      <w:ins w:id="2218" w:author="Guobo Chen" w:date="2020-11-19T15:24:00Z">
        <w:r>
          <w:rPr>
            <w:rFonts w:ascii="Times New Roman" w:hAnsi="Times New Roman" w:cs="Times New Roman"/>
            <w:kern w:val="0"/>
            <w:sz w:val="24"/>
            <w:szCs w:val="24"/>
          </w:rPr>
          <w:t xml:space="preserve"> </w:t>
        </w:r>
      </w:ins>
      <w:ins w:id="2219" w:author="Guobo Chen" w:date="2020-11-19T15:25:00Z">
        <w:r>
          <w:rPr>
            <w:rFonts w:ascii="Times New Roman" w:hAnsi="Times New Roman" w:cs="Times New Roman"/>
            <w:kern w:val="0"/>
            <w:sz w:val="24"/>
            <w:szCs w:val="24"/>
          </w:rPr>
          <w:t xml:space="preserve">KL, </w:t>
        </w:r>
      </w:ins>
      <w:ins w:id="2220" w:author="cc" w:date="2021-01-20T21:46:00Z">
        <w:r w:rsidR="00AC43E5">
          <w:rPr>
            <w:rFonts w:ascii="Times New Roman" w:hAnsi="Times New Roman" w:cs="Times New Roman"/>
            <w:bCs/>
            <w:sz w:val="24"/>
            <w:szCs w:val="24"/>
            <w:u w:val="single"/>
          </w:rPr>
          <w:t>Yong-Ran Cheng</w:t>
        </w:r>
      </w:ins>
      <w:ins w:id="2221" w:author="Guobo Chen" w:date="2020-11-19T15:25:00Z">
        <w:del w:id="2222" w:author="cc" w:date="2021-01-20T21:46:00Z">
          <w:r w:rsidDel="00AC43E5">
            <w:rPr>
              <w:rFonts w:ascii="Times New Roman" w:hAnsi="Times New Roman" w:cs="Times New Roman"/>
              <w:kern w:val="0"/>
              <w:sz w:val="24"/>
              <w:szCs w:val="24"/>
            </w:rPr>
            <w:delText>YRC</w:delText>
          </w:r>
        </w:del>
        <w:r>
          <w:rPr>
            <w:rFonts w:ascii="Times New Roman" w:hAnsi="Times New Roman" w:cs="Times New Roman"/>
            <w:kern w:val="0"/>
            <w:sz w:val="24"/>
            <w:szCs w:val="24"/>
          </w:rPr>
          <w:t xml:space="preserve">, WY, and </w:t>
        </w:r>
      </w:ins>
      <w:ins w:id="2223" w:author="cc" w:date="2021-01-20T21:46:00Z">
        <w:r w:rsidR="00AC43E5">
          <w:rPr>
            <w:rFonts w:ascii="Times New Roman" w:hAnsi="Times New Roman" w:cs="Times New Roman"/>
            <w:bCs/>
            <w:sz w:val="24"/>
            <w:szCs w:val="24"/>
            <w:u w:val="single"/>
          </w:rPr>
          <w:t>Guo-</w:t>
        </w:r>
        <w:r w:rsidR="00AC43E5" w:rsidRPr="00610BA4">
          <w:rPr>
            <w:rFonts w:ascii="Times New Roman" w:hAnsi="Times New Roman" w:cs="Times New Roman"/>
            <w:bCs/>
            <w:sz w:val="24"/>
            <w:szCs w:val="24"/>
          </w:rPr>
          <w:t>Bo C</w:t>
        </w:r>
        <w:r w:rsidR="00AC43E5">
          <w:rPr>
            <w:rFonts w:ascii="Times New Roman" w:hAnsi="Times New Roman" w:cs="Times New Roman"/>
            <w:bCs/>
            <w:sz w:val="24"/>
            <w:szCs w:val="24"/>
            <w:u w:val="single"/>
          </w:rPr>
          <w:t>hen</w:t>
        </w:r>
      </w:ins>
      <w:ins w:id="2224" w:author="Guobo Chen" w:date="2020-11-19T15:25:00Z">
        <w:del w:id="2225" w:author="cc" w:date="2021-01-20T21:46:00Z">
          <w:r w:rsidDel="00AC43E5">
            <w:rPr>
              <w:rFonts w:ascii="Times New Roman" w:hAnsi="Times New Roman" w:cs="Times New Roman"/>
              <w:kern w:val="0"/>
              <w:sz w:val="24"/>
              <w:szCs w:val="24"/>
            </w:rPr>
            <w:delText>GBC</w:delText>
          </w:r>
        </w:del>
        <w:r>
          <w:rPr>
            <w:rFonts w:ascii="Times New Roman" w:hAnsi="Times New Roman" w:cs="Times New Roman"/>
            <w:kern w:val="0"/>
            <w:sz w:val="24"/>
            <w:szCs w:val="24"/>
          </w:rPr>
          <w:t xml:space="preserve"> wrote the first draft of the manuscript, and all </w:t>
        </w:r>
      </w:ins>
      <w:ins w:id="2226" w:author="Guobo Chen" w:date="2020-11-19T15:45:00Z">
        <w:r>
          <w:rPr>
            <w:rFonts w:ascii="Times New Roman" w:hAnsi="Times New Roman" w:cs="Times New Roman" w:hint="eastAsia"/>
            <w:kern w:val="0"/>
            <w:sz w:val="24"/>
            <w:szCs w:val="24"/>
          </w:rPr>
          <w:t>ot</w:t>
        </w:r>
        <w:r>
          <w:rPr>
            <w:rFonts w:ascii="Times New Roman" w:hAnsi="Times New Roman" w:cs="Times New Roman"/>
            <w:kern w:val="0"/>
            <w:sz w:val="24"/>
            <w:szCs w:val="24"/>
          </w:rPr>
          <w:t xml:space="preserve">her </w:t>
        </w:r>
      </w:ins>
      <w:ins w:id="2227" w:author="Guobo Chen" w:date="2020-11-19T15:25:00Z">
        <w:r>
          <w:rPr>
            <w:rFonts w:ascii="Times New Roman" w:hAnsi="Times New Roman" w:cs="Times New Roman"/>
            <w:kern w:val="0"/>
            <w:sz w:val="24"/>
            <w:szCs w:val="24"/>
          </w:rPr>
          <w:t xml:space="preserve">authors </w:t>
        </w:r>
      </w:ins>
      <w:ins w:id="2228" w:author="Guobo Chen" w:date="2020-11-19T15:26:00Z">
        <w:r>
          <w:rPr>
            <w:rFonts w:ascii="Times New Roman" w:hAnsi="Times New Roman" w:cs="Times New Roman"/>
            <w:kern w:val="0"/>
            <w:sz w:val="24"/>
            <w:szCs w:val="24"/>
          </w:rPr>
          <w:t xml:space="preserve">contributed to </w:t>
        </w:r>
      </w:ins>
      <w:ins w:id="2229" w:author="Guobo Chen" w:date="2020-11-19T16:18:00Z">
        <w:r>
          <w:rPr>
            <w:rFonts w:ascii="Times New Roman" w:hAnsi="Times New Roman" w:cs="Times New Roman"/>
            <w:kern w:val="0"/>
            <w:sz w:val="24"/>
            <w:szCs w:val="24"/>
          </w:rPr>
          <w:t>revision of the</w:t>
        </w:r>
      </w:ins>
      <w:ins w:id="2230" w:author="Guobo Chen" w:date="2020-11-19T15:26:00Z">
        <w:r>
          <w:rPr>
            <w:rFonts w:ascii="Times New Roman" w:hAnsi="Times New Roman" w:cs="Times New Roman"/>
            <w:kern w:val="0"/>
            <w:sz w:val="24"/>
            <w:szCs w:val="24"/>
          </w:rPr>
          <w:t xml:space="preserve"> manuscript.</w:t>
        </w:r>
      </w:ins>
    </w:p>
    <w:p w14:paraId="591114AE" w14:textId="77777777" w:rsidR="003F54C0" w:rsidRDefault="003F54C0">
      <w:pPr>
        <w:spacing w:line="360" w:lineRule="auto"/>
        <w:rPr>
          <w:ins w:id="2231" w:author="Guobo Chen" w:date="2020-11-19T15:13:00Z"/>
          <w:rFonts w:ascii="Times New Roman" w:eastAsia="宋体" w:hAnsi="Times New Roman" w:cs="Times New Roman"/>
          <w:kern w:val="0"/>
          <w:sz w:val="24"/>
          <w:szCs w:val="24"/>
        </w:rPr>
      </w:pPr>
    </w:p>
    <w:p w14:paraId="7F534820" w14:textId="77777777" w:rsidR="003F54C0" w:rsidRDefault="003C0E66">
      <w:pPr>
        <w:spacing w:line="360" w:lineRule="auto"/>
        <w:jc w:val="center"/>
        <w:rPr>
          <w:ins w:id="2232" w:author="Guobo Chen" w:date="2020-11-19T15:13:00Z"/>
          <w:rFonts w:ascii="Times New Roman" w:hAnsi="Times New Roman" w:cs="Times New Roman"/>
          <w:b/>
          <w:bCs/>
          <w:kern w:val="0"/>
          <w:sz w:val="24"/>
          <w:szCs w:val="24"/>
        </w:rPr>
        <w:pPrChange w:id="2233" w:author="Guobo Chen" w:date="2020-11-19T16:49:00Z">
          <w:pPr>
            <w:spacing w:line="360" w:lineRule="auto"/>
          </w:pPr>
        </w:pPrChange>
      </w:pPr>
      <w:ins w:id="2234" w:author="Guobo Chen" w:date="2020-11-19T15:16:00Z">
        <w:r>
          <w:rPr>
            <w:rFonts w:ascii="Times New Roman" w:hAnsi="Times New Roman" w:cs="Times New Roman"/>
            <w:b/>
            <w:bCs/>
            <w:kern w:val="0"/>
            <w:sz w:val="24"/>
            <w:szCs w:val="24"/>
          </w:rPr>
          <w:t xml:space="preserve">Additional </w:t>
        </w:r>
      </w:ins>
      <w:ins w:id="2235" w:author="Guobo Chen" w:date="2020-11-19T15:13:00Z">
        <w:r>
          <w:rPr>
            <w:rFonts w:ascii="Times New Roman" w:hAnsi="Times New Roman" w:cs="Times New Roman"/>
            <w:b/>
            <w:bCs/>
            <w:kern w:val="0"/>
            <w:sz w:val="24"/>
            <w:szCs w:val="24"/>
          </w:rPr>
          <w:t>information</w:t>
        </w:r>
      </w:ins>
    </w:p>
    <w:p w14:paraId="3902E990" w14:textId="77777777" w:rsidR="003F54C0" w:rsidRDefault="003C0E66">
      <w:pPr>
        <w:spacing w:line="360" w:lineRule="auto"/>
        <w:rPr>
          <w:ins w:id="2236" w:author="Guobo Chen" w:date="2020-11-19T15:13:00Z"/>
          <w:rFonts w:ascii="Times New Roman" w:hAnsi="Times New Roman" w:cs="Times New Roman"/>
          <w:kern w:val="0"/>
          <w:sz w:val="24"/>
          <w:szCs w:val="24"/>
        </w:rPr>
      </w:pPr>
      <w:ins w:id="2237" w:author="Guobo Chen" w:date="2020-11-19T15:17:00Z">
        <w:r>
          <w:rPr>
            <w:rFonts w:ascii="Times New Roman" w:hAnsi="Times New Roman" w:cs="Times New Roman"/>
            <w:kern w:val="0"/>
            <w:sz w:val="24"/>
            <w:szCs w:val="24"/>
          </w:rPr>
          <w:t>Supplementary tables and figures can be found at the website of the journal.</w:t>
        </w:r>
      </w:ins>
    </w:p>
    <w:p w14:paraId="3FC70F8E" w14:textId="77777777" w:rsidR="003F54C0" w:rsidRDefault="003F54C0">
      <w:pPr>
        <w:spacing w:line="360" w:lineRule="auto"/>
        <w:rPr>
          <w:ins w:id="2238" w:author="Guobo Chen" w:date="2020-11-19T15:44:00Z"/>
          <w:rFonts w:ascii="Times New Roman" w:hAnsi="Times New Roman" w:cs="Times New Roman"/>
          <w:kern w:val="0"/>
          <w:sz w:val="24"/>
          <w:szCs w:val="24"/>
        </w:rPr>
      </w:pPr>
    </w:p>
    <w:p w14:paraId="52AC970C" w14:textId="77777777" w:rsidR="003F54C0" w:rsidRPr="003F54C0" w:rsidRDefault="003F54C0">
      <w:pPr>
        <w:spacing w:line="360" w:lineRule="auto"/>
        <w:rPr>
          <w:rFonts w:ascii="Times New Roman" w:hAnsi="Times New Roman" w:cs="Times New Roman"/>
          <w:kern w:val="0"/>
          <w:sz w:val="24"/>
          <w:szCs w:val="24"/>
          <w:rPrChange w:id="2239" w:author="123" w:date="2020-11-19T12:53:00Z">
            <w:rPr>
              <w:rFonts w:ascii="Times-Roman" w:hAnsi="Times-Roman" w:cs="Times-Roman"/>
              <w:b/>
              <w:bCs/>
              <w:kern w:val="0"/>
              <w:sz w:val="28"/>
              <w:szCs w:val="28"/>
            </w:rPr>
          </w:rPrChange>
        </w:rPr>
        <w:pPrChange w:id="2240" w:author="Guobo Chen" w:date="2020-11-12T21:45:00Z">
          <w:pPr>
            <w:spacing w:line="480" w:lineRule="auto"/>
          </w:pPr>
        </w:pPrChange>
      </w:pPr>
    </w:p>
    <w:p w14:paraId="422B86BE" w14:textId="77777777" w:rsidR="003F54C0" w:rsidRPr="003F54C0" w:rsidRDefault="003C0E66">
      <w:pPr>
        <w:spacing w:line="360" w:lineRule="auto"/>
        <w:jc w:val="center"/>
        <w:rPr>
          <w:ins w:id="2241" w:author="123" w:date="2020-11-15T23:53:00Z"/>
          <w:rFonts w:ascii="等线" w:eastAsia="等线" w:hAnsi="等线"/>
          <w:sz w:val="20"/>
          <w:rPrChange w:id="2242" w:author="123" w:date="2020-11-30T12:45:00Z">
            <w:rPr>
              <w:ins w:id="2243" w:author="123" w:date="2020-11-15T23:53:00Z"/>
              <w:rFonts w:ascii="Times New Roman" w:hAnsi="Times New Roman" w:cs="Times New Roman"/>
              <w:b/>
              <w:bCs/>
              <w:kern w:val="0"/>
              <w:sz w:val="24"/>
              <w:szCs w:val="24"/>
            </w:rPr>
          </w:rPrChange>
        </w:rPr>
      </w:pPr>
      <w:ins w:id="2244" w:author="123" w:date="2020-11-15T23:53:00Z">
        <w:r>
          <w:rPr>
            <w:rFonts w:ascii="等线" w:eastAsia="等线" w:hAnsi="等线"/>
            <w:sz w:val="20"/>
            <w:rPrChange w:id="2245" w:author="123" w:date="2020-11-30T12:45:00Z">
              <w:rPr>
                <w:rFonts w:ascii="Times New Roman" w:hAnsi="Times New Roman" w:cs="Times New Roman"/>
                <w:b/>
                <w:bCs/>
                <w:kern w:val="0"/>
                <w:sz w:val="24"/>
                <w:szCs w:val="24"/>
              </w:rPr>
            </w:rPrChange>
          </w:rPr>
          <w:t>References</w:t>
        </w:r>
      </w:ins>
    </w:p>
    <w:p w14:paraId="1D8FF9A7" w14:textId="77777777" w:rsidR="00292EB6" w:rsidRPr="00292EB6" w:rsidRDefault="003C0E66" w:rsidP="00292EB6">
      <w:pPr>
        <w:pStyle w:val="EndNoteBibliography"/>
        <w:rPr>
          <w:rFonts w:hint="default"/>
          <w:noProof/>
        </w:rPr>
      </w:pPr>
      <w:ins w:id="2246" w:author="123" w:date="2020-11-15T23:53:00Z">
        <w:r>
          <w:fldChar w:fldCharType="begin"/>
        </w:r>
        <w:r>
          <w:instrText xml:space="preserve"> ADDIN EN.REFLIST </w:instrText>
        </w:r>
        <w:r>
          <w:rPr>
            <w:rPrChange w:id="2247" w:author="123" w:date="2020-11-30T12:45:00Z">
              <w:rPr>
                <w:rFonts w:asciiTheme="minorHAnsi" w:eastAsiaTheme="minorEastAsia" w:hAnsiTheme="minorHAnsi" w:cstheme="minorBidi"/>
                <w:kern w:val="0"/>
                <w:sz w:val="21"/>
              </w:rPr>
            </w:rPrChange>
          </w:rPr>
          <w:fldChar w:fldCharType="separate"/>
        </w:r>
      </w:ins>
      <w:r w:rsidR="00292EB6" w:rsidRPr="00292EB6">
        <w:rPr>
          <w:noProof/>
        </w:rPr>
        <w:t>1.</w:t>
      </w:r>
      <w:r w:rsidR="00292EB6" w:rsidRPr="00292EB6">
        <w:rPr>
          <w:noProof/>
        </w:rPr>
        <w:tab/>
        <w:t>Global, regional, and national incidence, prevalence, and years lived with disability for 301 acute and chronic diseases and injuries in 188 countries, 1990-2013: a systematic analysis for the Global Burden of Disease Study 2013. Lancet (London, England) 2015;386:743-800.</w:t>
      </w:r>
    </w:p>
    <w:p w14:paraId="5AB53F6E" w14:textId="77777777" w:rsidR="00292EB6" w:rsidRPr="00292EB6" w:rsidRDefault="00292EB6" w:rsidP="00292EB6">
      <w:pPr>
        <w:pStyle w:val="EndNoteBibliography"/>
        <w:rPr>
          <w:rFonts w:hint="default"/>
          <w:noProof/>
        </w:rPr>
      </w:pPr>
      <w:r w:rsidRPr="00292EB6">
        <w:rPr>
          <w:noProof/>
        </w:rPr>
        <w:t>2.</w:t>
      </w:r>
      <w:r w:rsidRPr="00292EB6">
        <w:rPr>
          <w:noProof/>
        </w:rPr>
        <w:tab/>
        <w:t>Berkhemer OA, Fransen PS, Beumer D, et al. A randomized trial of intraarterial treatment for acute ischemic stroke. N Engl J Med 2015;372:11-20.</w:t>
      </w:r>
    </w:p>
    <w:p w14:paraId="75583594" w14:textId="77777777" w:rsidR="00292EB6" w:rsidRPr="00292EB6" w:rsidRDefault="00292EB6" w:rsidP="00292EB6">
      <w:pPr>
        <w:pStyle w:val="EndNoteBibliography"/>
        <w:rPr>
          <w:rFonts w:hint="default"/>
          <w:noProof/>
        </w:rPr>
      </w:pPr>
      <w:r w:rsidRPr="00292EB6">
        <w:rPr>
          <w:noProof/>
        </w:rPr>
        <w:t>3.</w:t>
      </w:r>
      <w:r w:rsidRPr="00292EB6">
        <w:rPr>
          <w:noProof/>
        </w:rPr>
        <w:tab/>
        <w:t>Gr?Schel K, Schnaudigel S, Edelmann F, et al. Growth-differentiation factor-15 and functional outcome after acute ischemic stroke. Journal of Neurology 2012;259:1574-9.</w:t>
      </w:r>
    </w:p>
    <w:p w14:paraId="795AF0AC" w14:textId="77777777" w:rsidR="00292EB6" w:rsidRPr="00292EB6" w:rsidRDefault="00292EB6" w:rsidP="00292EB6">
      <w:pPr>
        <w:pStyle w:val="EndNoteBibliography"/>
        <w:rPr>
          <w:rFonts w:hint="default"/>
          <w:noProof/>
        </w:rPr>
      </w:pPr>
      <w:r w:rsidRPr="00292EB6">
        <w:rPr>
          <w:noProof/>
        </w:rPr>
        <w:t>4.</w:t>
      </w:r>
      <w:r w:rsidRPr="00292EB6">
        <w:rPr>
          <w:noProof/>
        </w:rPr>
        <w:tab/>
        <w:t>Tsai AS, Berry K, Beneyto MM, et al. A year-long immune profile of the systemic response in acute stroke survivors. Brain 2019;142:978-91.</w:t>
      </w:r>
    </w:p>
    <w:p w14:paraId="29FD5DB8" w14:textId="77777777" w:rsidR="00292EB6" w:rsidRPr="00292EB6" w:rsidRDefault="00292EB6" w:rsidP="00292EB6">
      <w:pPr>
        <w:pStyle w:val="EndNoteBibliography"/>
        <w:rPr>
          <w:rFonts w:hint="default"/>
          <w:noProof/>
        </w:rPr>
      </w:pPr>
      <w:r w:rsidRPr="00292EB6">
        <w:rPr>
          <w:noProof/>
        </w:rPr>
        <w:t>5.</w:t>
      </w:r>
      <w:r w:rsidRPr="00292EB6">
        <w:rPr>
          <w:noProof/>
        </w:rPr>
        <w:tab/>
        <w:t>Magnus T, Wiendl H, Kleinschnitz C. Immune mechanisms of stroke. Current opinion in neurology 2012;25:334-40.</w:t>
      </w:r>
    </w:p>
    <w:p w14:paraId="604499F4" w14:textId="77777777" w:rsidR="00292EB6" w:rsidRPr="00292EB6" w:rsidRDefault="00292EB6" w:rsidP="00292EB6">
      <w:pPr>
        <w:pStyle w:val="EndNoteBibliography"/>
        <w:rPr>
          <w:rFonts w:hint="default"/>
          <w:noProof/>
        </w:rPr>
      </w:pPr>
      <w:r w:rsidRPr="00292EB6">
        <w:rPr>
          <w:noProof/>
        </w:rPr>
        <w:t>6.</w:t>
      </w:r>
      <w:r w:rsidRPr="00292EB6">
        <w:rPr>
          <w:noProof/>
        </w:rPr>
        <w:tab/>
        <w:t>Dirnagl U, Iadecola C, Moskowitz MA. Pathobiology of ischaemic stroke: an integrated view. Trends Neurosci 1999;22:391-7.</w:t>
      </w:r>
    </w:p>
    <w:p w14:paraId="4CB15E74" w14:textId="77777777" w:rsidR="00292EB6" w:rsidRPr="00292EB6" w:rsidRDefault="00292EB6" w:rsidP="00292EB6">
      <w:pPr>
        <w:pStyle w:val="EndNoteBibliography"/>
        <w:rPr>
          <w:rFonts w:hint="default"/>
          <w:noProof/>
        </w:rPr>
      </w:pPr>
      <w:r w:rsidRPr="00292EB6">
        <w:rPr>
          <w:noProof/>
        </w:rPr>
        <w:t>7.</w:t>
      </w:r>
      <w:r w:rsidRPr="00292EB6">
        <w:rPr>
          <w:noProof/>
        </w:rPr>
        <w:tab/>
        <w:t>Liesz A, Suri-Payer E, Veltkamp C, et al. Regulatory T cells are key cerebroprotective immunomodulators in acute experimental stroke. Nat Med 2009;15:192-9.</w:t>
      </w:r>
    </w:p>
    <w:p w14:paraId="5B9CFBE9" w14:textId="77777777" w:rsidR="00292EB6" w:rsidRPr="00292EB6" w:rsidRDefault="00292EB6" w:rsidP="00292EB6">
      <w:pPr>
        <w:pStyle w:val="EndNoteBibliography"/>
        <w:rPr>
          <w:rFonts w:hint="default"/>
          <w:noProof/>
        </w:rPr>
      </w:pPr>
      <w:r w:rsidRPr="00292EB6">
        <w:rPr>
          <w:noProof/>
        </w:rPr>
        <w:t>8.</w:t>
      </w:r>
      <w:r w:rsidRPr="00292EB6">
        <w:rPr>
          <w:noProof/>
        </w:rPr>
        <w:tab/>
        <w:t>Gee JM, Kalil A, Thullbery M, Becker KJ. Induction of immunologic tolerance to myelin basic protein prevents central nervous system autoimmunity and improves outcome after stroke. Stroke 2008;39:1575-82.</w:t>
      </w:r>
    </w:p>
    <w:p w14:paraId="2E57C8BC" w14:textId="77777777" w:rsidR="00292EB6" w:rsidRPr="00292EB6" w:rsidRDefault="00292EB6" w:rsidP="00292EB6">
      <w:pPr>
        <w:pStyle w:val="EndNoteBibliography"/>
        <w:rPr>
          <w:rFonts w:hint="default"/>
          <w:noProof/>
        </w:rPr>
      </w:pPr>
      <w:r w:rsidRPr="00292EB6">
        <w:rPr>
          <w:noProof/>
        </w:rPr>
        <w:t>9.</w:t>
      </w:r>
      <w:r w:rsidRPr="00292EB6">
        <w:rPr>
          <w:noProof/>
        </w:rPr>
        <w:tab/>
        <w:t>Gelderblom M, Leypoldt F, Steinbach K, et al. Temporal and spatial dynamics of cerebral immune cell accumulation in stroke. Stroke 2009;40:1849-57.</w:t>
      </w:r>
    </w:p>
    <w:p w14:paraId="123A969E" w14:textId="77777777" w:rsidR="00292EB6" w:rsidRPr="00292EB6" w:rsidRDefault="00292EB6" w:rsidP="00292EB6">
      <w:pPr>
        <w:pStyle w:val="EndNoteBibliography"/>
        <w:rPr>
          <w:rFonts w:hint="default"/>
          <w:noProof/>
        </w:rPr>
      </w:pPr>
      <w:r w:rsidRPr="00292EB6">
        <w:rPr>
          <w:noProof/>
        </w:rPr>
        <w:t>10.</w:t>
      </w:r>
      <w:r w:rsidRPr="00292EB6">
        <w:rPr>
          <w:noProof/>
        </w:rPr>
        <w:tab/>
        <w:t>Yilmaz G, Arumugam TV, Stokes KY, Granger DN. Role of T lymphocytes and interferon-gamma in ischemic stroke. Circulation 2006;113:2105-12.</w:t>
      </w:r>
    </w:p>
    <w:p w14:paraId="5AA1EF2E" w14:textId="77777777" w:rsidR="00292EB6" w:rsidRPr="00292EB6" w:rsidRDefault="00292EB6" w:rsidP="00292EB6">
      <w:pPr>
        <w:pStyle w:val="EndNoteBibliography"/>
        <w:rPr>
          <w:rFonts w:hint="default"/>
          <w:noProof/>
        </w:rPr>
      </w:pPr>
      <w:r w:rsidRPr="00292EB6">
        <w:rPr>
          <w:noProof/>
        </w:rPr>
        <w:t>11.</w:t>
      </w:r>
      <w:r w:rsidRPr="00292EB6">
        <w:rPr>
          <w:noProof/>
        </w:rPr>
        <w:tab/>
        <w:t>Maecker HT, McCoy JP, Nussenblatt R. Standardizing immunophenotyping for the Human Immunology Project. Nat Rev Immunol 2012;12:191-200.</w:t>
      </w:r>
    </w:p>
    <w:p w14:paraId="5C9B7927" w14:textId="77777777" w:rsidR="00292EB6" w:rsidRPr="00292EB6" w:rsidRDefault="00292EB6" w:rsidP="00292EB6">
      <w:pPr>
        <w:pStyle w:val="EndNoteBibliography"/>
        <w:rPr>
          <w:rFonts w:hint="default"/>
          <w:noProof/>
        </w:rPr>
      </w:pPr>
      <w:r w:rsidRPr="00292EB6">
        <w:rPr>
          <w:noProof/>
        </w:rPr>
        <w:t>12.</w:t>
      </w:r>
      <w:r w:rsidRPr="00292EB6">
        <w:rPr>
          <w:noProof/>
        </w:rPr>
        <w:tab/>
        <w:t>Dirnagl U, Klehmet J, Braun JS, Harms H, Meisel A. Stroke-induced immunodepression: experimental evidence and clinical relevance. Stroke 2007;38:770-3.</w:t>
      </w:r>
    </w:p>
    <w:p w14:paraId="5E453436" w14:textId="77777777" w:rsidR="00292EB6" w:rsidRPr="00292EB6" w:rsidRDefault="00292EB6" w:rsidP="00292EB6">
      <w:pPr>
        <w:pStyle w:val="EndNoteBibliography"/>
        <w:rPr>
          <w:rFonts w:hint="default"/>
          <w:noProof/>
        </w:rPr>
      </w:pPr>
      <w:r w:rsidRPr="00292EB6">
        <w:rPr>
          <w:noProof/>
        </w:rPr>
        <w:t>13.</w:t>
      </w:r>
      <w:r w:rsidRPr="00292EB6">
        <w:rPr>
          <w:noProof/>
        </w:rPr>
        <w:tab/>
        <w:t>Iadecola C, Anrather J. The immunology of stroke: from mechanisms to translation. Nature Medicine 2012;17:796-808.</w:t>
      </w:r>
    </w:p>
    <w:p w14:paraId="7A4D00B8" w14:textId="77777777" w:rsidR="00292EB6" w:rsidRPr="00292EB6" w:rsidRDefault="00292EB6" w:rsidP="00292EB6">
      <w:pPr>
        <w:pStyle w:val="EndNoteBibliography"/>
        <w:rPr>
          <w:rFonts w:hint="default"/>
          <w:noProof/>
        </w:rPr>
      </w:pPr>
      <w:r w:rsidRPr="00292EB6">
        <w:rPr>
          <w:noProof/>
        </w:rPr>
        <w:t>14.</w:t>
      </w:r>
      <w:r w:rsidRPr="00292EB6">
        <w:rPr>
          <w:noProof/>
        </w:rPr>
        <w:tab/>
        <w:t>Chamorro Á, Meisel A, Planas A, Urra X, van de Beek D, Veltkamp R. The immunology of acute stroke. Nature reviews Neurology 2012;8:401-10.</w:t>
      </w:r>
    </w:p>
    <w:p w14:paraId="2EF3C8F3" w14:textId="77777777" w:rsidR="00292EB6" w:rsidRPr="00292EB6" w:rsidRDefault="00292EB6" w:rsidP="00292EB6">
      <w:pPr>
        <w:pStyle w:val="EndNoteBibliography"/>
        <w:rPr>
          <w:rFonts w:hint="default"/>
          <w:noProof/>
        </w:rPr>
      </w:pPr>
      <w:r w:rsidRPr="00292EB6">
        <w:rPr>
          <w:noProof/>
        </w:rPr>
        <w:t>15.</w:t>
      </w:r>
      <w:r w:rsidRPr="00292EB6">
        <w:rPr>
          <w:noProof/>
        </w:rPr>
        <w:tab/>
        <w:t>Chamorro Á, Meisel A, Planas AM, Urra X, Diederik VDB, Veltkamp R. The immunology of acute stroke. Nature Reviews Neurology 2012.</w:t>
      </w:r>
    </w:p>
    <w:p w14:paraId="5BC5F094" w14:textId="77777777" w:rsidR="00292EB6" w:rsidRPr="00292EB6" w:rsidRDefault="00292EB6" w:rsidP="00292EB6">
      <w:pPr>
        <w:pStyle w:val="EndNoteBibliography"/>
        <w:rPr>
          <w:rFonts w:hint="default"/>
          <w:noProof/>
        </w:rPr>
      </w:pPr>
      <w:r w:rsidRPr="00292EB6">
        <w:rPr>
          <w:noProof/>
        </w:rPr>
        <w:t>16.</w:t>
      </w:r>
      <w:r w:rsidRPr="00292EB6">
        <w:rPr>
          <w:noProof/>
        </w:rPr>
        <w:tab/>
        <w:t>Doyle KP, Buckwalter MS. Does B lymphocyte-mediated autoimmunity contribute to post-stroke dementia? Brain Behavior and Immunity 2016:S088915911630366X.</w:t>
      </w:r>
    </w:p>
    <w:p w14:paraId="29CB10C1" w14:textId="77777777" w:rsidR="00292EB6" w:rsidRPr="00292EB6" w:rsidRDefault="00292EB6" w:rsidP="00292EB6">
      <w:pPr>
        <w:pStyle w:val="EndNoteBibliography"/>
        <w:rPr>
          <w:rFonts w:hint="default"/>
          <w:noProof/>
        </w:rPr>
      </w:pPr>
      <w:r w:rsidRPr="00292EB6">
        <w:rPr>
          <w:noProof/>
        </w:rPr>
        <w:t>17.</w:t>
      </w:r>
      <w:r w:rsidRPr="00292EB6">
        <w:rPr>
          <w:noProof/>
        </w:rPr>
        <w:tab/>
        <w:t>Mengel A, Ulm L, Hotter B, Harms H, Hoffmann S. Biomarkers of immune capacity, infection and inflammation are associated with poor outcome and mortality after stroke - The PREDICT study. BMC Neurology 2019;19.</w:t>
      </w:r>
    </w:p>
    <w:p w14:paraId="4F2ADD66" w14:textId="77777777" w:rsidR="00292EB6" w:rsidRPr="00292EB6" w:rsidRDefault="00292EB6" w:rsidP="00292EB6">
      <w:pPr>
        <w:pStyle w:val="EndNoteBibliography"/>
        <w:rPr>
          <w:rFonts w:hint="default"/>
          <w:noProof/>
        </w:rPr>
      </w:pPr>
      <w:r w:rsidRPr="00292EB6">
        <w:rPr>
          <w:noProof/>
        </w:rPr>
        <w:t>18.</w:t>
      </w:r>
      <w:r w:rsidRPr="00292EB6">
        <w:rPr>
          <w:noProof/>
        </w:rPr>
        <w:tab/>
        <w:t>Mena H, Cadavid D, Rushing EJ. Human cerebral infarct: a proposed histopathologic classification based on 137 cases. Acta Neuropathologica 2004;108:524-30.</w:t>
      </w:r>
    </w:p>
    <w:p w14:paraId="2745765C" w14:textId="77777777" w:rsidR="00292EB6" w:rsidRPr="00292EB6" w:rsidRDefault="00292EB6" w:rsidP="00292EB6">
      <w:pPr>
        <w:pStyle w:val="EndNoteBibliography"/>
        <w:rPr>
          <w:rFonts w:hint="default"/>
          <w:noProof/>
        </w:rPr>
      </w:pPr>
      <w:r w:rsidRPr="00292EB6">
        <w:rPr>
          <w:noProof/>
        </w:rPr>
        <w:t>19.</w:t>
      </w:r>
      <w:r w:rsidRPr="00292EB6">
        <w:rPr>
          <w:noProof/>
        </w:rPr>
        <w:tab/>
        <w:t>Doyle KP, Quach LN, Sole M, et al. B-Lymphocyte-Mediated Delayed Cognitive Impairment following Stroke. Journal of Neuroscience the Official Journal of the Society for Neuroscience 2015;35:2133-45.</w:t>
      </w:r>
    </w:p>
    <w:p w14:paraId="0B2B6C3A" w14:textId="77777777" w:rsidR="00292EB6" w:rsidRPr="00292EB6" w:rsidRDefault="00292EB6" w:rsidP="00292EB6">
      <w:pPr>
        <w:pStyle w:val="EndNoteBibliography"/>
        <w:rPr>
          <w:rFonts w:hint="default"/>
          <w:noProof/>
        </w:rPr>
      </w:pPr>
      <w:r w:rsidRPr="00292EB6">
        <w:rPr>
          <w:noProof/>
        </w:rPr>
        <w:lastRenderedPageBreak/>
        <w:t>20.</w:t>
      </w:r>
      <w:r w:rsidRPr="00292EB6">
        <w:rPr>
          <w:noProof/>
        </w:rPr>
        <w:tab/>
        <w:t>Jin R, Yang G, Li G. Inflammatory mechanisms in ischemic stroke: role of inflammatory cells. Journal of Leukocyte Biology 2010;87.</w:t>
      </w:r>
    </w:p>
    <w:p w14:paraId="1BCCA547" w14:textId="77777777" w:rsidR="00292EB6" w:rsidRPr="00292EB6" w:rsidRDefault="00292EB6" w:rsidP="00292EB6">
      <w:pPr>
        <w:pStyle w:val="EndNoteBibliography"/>
        <w:rPr>
          <w:rFonts w:hint="default"/>
          <w:noProof/>
        </w:rPr>
      </w:pPr>
      <w:r w:rsidRPr="00292EB6">
        <w:rPr>
          <w:noProof/>
        </w:rPr>
        <w:t>21.</w:t>
      </w:r>
      <w:r w:rsidRPr="00292EB6">
        <w:rPr>
          <w:noProof/>
        </w:rPr>
        <w:tab/>
        <w:t>Fassbender K, Schmidt R, Schreiner A, Fatar M, Hennerici M. Leakage of brain-originated proteins in peripheral blood: temporal profile and diagnostic value in early ischemic stroke. Journal of the Neurological Sciences 1997;148:101-5.</w:t>
      </w:r>
    </w:p>
    <w:p w14:paraId="6000F75A" w14:textId="77777777" w:rsidR="00292EB6" w:rsidRPr="00292EB6" w:rsidRDefault="00292EB6" w:rsidP="00292EB6">
      <w:pPr>
        <w:pStyle w:val="EndNoteBibliography"/>
        <w:rPr>
          <w:rFonts w:hint="default"/>
          <w:noProof/>
        </w:rPr>
      </w:pPr>
      <w:r w:rsidRPr="00292EB6">
        <w:rPr>
          <w:noProof/>
        </w:rPr>
        <w:t>22.</w:t>
      </w:r>
      <w:r w:rsidRPr="00292EB6">
        <w:rPr>
          <w:noProof/>
        </w:rPr>
        <w:tab/>
        <w:t>Becker KJ, Kindrick DL, Lester MP, Shea C, Ye ZC. Sensitization to brain antigens after stroke is augmented by lipopolysaccharide. J Cereb Blood Flow Metab 2005;25:1634-44.</w:t>
      </w:r>
    </w:p>
    <w:p w14:paraId="3EAFEE21" w14:textId="77777777" w:rsidR="00292EB6" w:rsidRPr="00292EB6" w:rsidRDefault="00292EB6" w:rsidP="00292EB6">
      <w:pPr>
        <w:pStyle w:val="EndNoteBibliography"/>
        <w:rPr>
          <w:rFonts w:hint="default"/>
          <w:noProof/>
        </w:rPr>
      </w:pPr>
      <w:r w:rsidRPr="00292EB6">
        <w:rPr>
          <w:noProof/>
        </w:rPr>
        <w:t>23.</w:t>
      </w:r>
      <w:r w:rsidRPr="00292EB6">
        <w:rPr>
          <w:noProof/>
        </w:rPr>
        <w:tab/>
        <w:t>Mayer CA, Brunkhorst R, Niessner M, et al. Blood levels of Glial Fibrillary Acidic Protein (GFAP) in patients with neurological diseases. Plos One 2013;8:e62101.</w:t>
      </w:r>
    </w:p>
    <w:p w14:paraId="1DACE7EB" w14:textId="77777777" w:rsidR="00292EB6" w:rsidRPr="00292EB6" w:rsidRDefault="00292EB6" w:rsidP="00292EB6">
      <w:pPr>
        <w:pStyle w:val="EndNoteBibliography"/>
        <w:rPr>
          <w:rFonts w:hint="default"/>
          <w:noProof/>
        </w:rPr>
      </w:pPr>
      <w:r w:rsidRPr="00292EB6">
        <w:rPr>
          <w:noProof/>
        </w:rPr>
        <w:t>24.</w:t>
      </w:r>
      <w:r w:rsidRPr="00292EB6">
        <w:rPr>
          <w:noProof/>
        </w:rPr>
        <w:tab/>
        <w:t>Chamorro Á, Dirnagl U, Urra X, Planas AM. Neuroprotection in acute stroke: targeting excitotoxicity, oxidative and nitrosative stress, and inflammation. Lancet Neurology 2016:869-81.</w:t>
      </w:r>
    </w:p>
    <w:p w14:paraId="18D3E231" w14:textId="77777777" w:rsidR="00292EB6" w:rsidRPr="00292EB6" w:rsidRDefault="00292EB6" w:rsidP="00292EB6">
      <w:pPr>
        <w:pStyle w:val="EndNoteBibliography"/>
        <w:rPr>
          <w:rFonts w:hint="default"/>
          <w:noProof/>
        </w:rPr>
      </w:pPr>
      <w:r w:rsidRPr="00292EB6">
        <w:rPr>
          <w:noProof/>
        </w:rPr>
        <w:t>25.</w:t>
      </w:r>
      <w:r w:rsidRPr="00292EB6">
        <w:rPr>
          <w:noProof/>
        </w:rPr>
        <w:tab/>
        <w:t>Lucas SM, Rothwell NJ, Gibson RM. The role of inflammation in CNS injury and disease. British Journal of Pharmacology 2006;147 Suppl 1:S232-40.</w:t>
      </w:r>
    </w:p>
    <w:p w14:paraId="754365F2" w14:textId="77777777" w:rsidR="00292EB6" w:rsidRPr="00292EB6" w:rsidRDefault="00292EB6" w:rsidP="00292EB6">
      <w:pPr>
        <w:pStyle w:val="EndNoteBibliography"/>
        <w:rPr>
          <w:rFonts w:hint="default"/>
          <w:noProof/>
        </w:rPr>
      </w:pPr>
      <w:r w:rsidRPr="00292EB6">
        <w:rPr>
          <w:noProof/>
        </w:rPr>
        <w:t>26.</w:t>
      </w:r>
      <w:r w:rsidRPr="00292EB6">
        <w:rPr>
          <w:noProof/>
        </w:rPr>
        <w:tab/>
        <w:t>Fu Y, Liu Q, Anrather J, Shi FD. Immune interventions in stroke. Nature Reviews Neurology 2015.</w:t>
      </w:r>
    </w:p>
    <w:p w14:paraId="4D418C02" w14:textId="77777777" w:rsidR="00292EB6" w:rsidRPr="00292EB6" w:rsidRDefault="00292EB6" w:rsidP="00292EB6">
      <w:pPr>
        <w:pStyle w:val="EndNoteBibliography"/>
        <w:rPr>
          <w:rFonts w:hint="default"/>
          <w:noProof/>
        </w:rPr>
      </w:pPr>
      <w:r w:rsidRPr="00292EB6">
        <w:rPr>
          <w:noProof/>
        </w:rPr>
        <w:t>27.</w:t>
      </w:r>
      <w:r w:rsidRPr="00292EB6">
        <w:rPr>
          <w:noProof/>
        </w:rPr>
        <w:tab/>
        <w:t>Denes A, Vidyasagar R, Feng J, et al. Proliferating resident microglia after focal cerebral ischaemia in mice. Journal of cerebral blood flow and metabolism : official journal of the International Society of Cerebral Blood Flow and Metabolism 2007;27:1941-53.</w:t>
      </w:r>
    </w:p>
    <w:p w14:paraId="6D60B04A" w14:textId="77777777" w:rsidR="00292EB6" w:rsidRPr="00292EB6" w:rsidRDefault="00292EB6" w:rsidP="00292EB6">
      <w:pPr>
        <w:pStyle w:val="EndNoteBibliography"/>
        <w:rPr>
          <w:rFonts w:hint="default"/>
          <w:noProof/>
        </w:rPr>
      </w:pPr>
      <w:r w:rsidRPr="00292EB6">
        <w:rPr>
          <w:noProof/>
        </w:rPr>
        <w:t>28.</w:t>
      </w:r>
      <w:r w:rsidRPr="00292EB6">
        <w:rPr>
          <w:noProof/>
        </w:rPr>
        <w:tab/>
        <w:t>Stoll G, Jander S, Schroeter M. Inflammation and glial responses in ischemic brain lesions. Prog Neurobiol 1998;56:149-71.</w:t>
      </w:r>
    </w:p>
    <w:p w14:paraId="16D8A267" w14:textId="77777777" w:rsidR="00292EB6" w:rsidRPr="00292EB6" w:rsidRDefault="00292EB6" w:rsidP="00292EB6">
      <w:pPr>
        <w:pStyle w:val="EndNoteBibliography"/>
        <w:rPr>
          <w:rFonts w:hint="default"/>
          <w:noProof/>
        </w:rPr>
      </w:pPr>
      <w:r w:rsidRPr="00292EB6">
        <w:rPr>
          <w:noProof/>
        </w:rPr>
        <w:t>29.</w:t>
      </w:r>
      <w:r w:rsidRPr="00292EB6">
        <w:rPr>
          <w:noProof/>
        </w:rPr>
        <w:tab/>
        <w:t>Denes A, Vidyasagar R, Feng J, et al. Proliferating resident microglia after focal cerebral ischaemia in mice. J Cereb Blood Flow Metab 2007;27:1941-53.</w:t>
      </w:r>
    </w:p>
    <w:p w14:paraId="2AC4873B" w14:textId="77777777" w:rsidR="00292EB6" w:rsidRPr="00292EB6" w:rsidRDefault="00292EB6" w:rsidP="00292EB6">
      <w:pPr>
        <w:pStyle w:val="EndNoteBibliography"/>
        <w:rPr>
          <w:rFonts w:hint="default"/>
          <w:noProof/>
        </w:rPr>
      </w:pPr>
      <w:r w:rsidRPr="00292EB6">
        <w:rPr>
          <w:noProof/>
        </w:rPr>
        <w:t>30.</w:t>
      </w:r>
      <w:r w:rsidRPr="00292EB6">
        <w:rPr>
          <w:noProof/>
        </w:rPr>
        <w:tab/>
        <w:t>Gerhard A, Schwarz J, Myers R, Wise R, Banati RB. Evolution of microglial activation in patients after ischemic stroke: a [11C](R)-PK11195 PET study. Neuroimage 2005;24:591-5.</w:t>
      </w:r>
    </w:p>
    <w:p w14:paraId="48292083" w14:textId="77777777" w:rsidR="00292EB6" w:rsidRPr="00292EB6" w:rsidRDefault="00292EB6" w:rsidP="00292EB6">
      <w:pPr>
        <w:pStyle w:val="EndNoteBibliography"/>
        <w:rPr>
          <w:rFonts w:hint="default"/>
          <w:noProof/>
        </w:rPr>
      </w:pPr>
      <w:r w:rsidRPr="00292EB6">
        <w:rPr>
          <w:noProof/>
        </w:rPr>
        <w:t>31.</w:t>
      </w:r>
      <w:r w:rsidRPr="00292EB6">
        <w:rPr>
          <w:noProof/>
        </w:rPr>
        <w:tab/>
        <w:t>Price CJ, Wang D, Menon DK, et al. Intrinsic activated microglia map to the peri-infarct zone in the subacute phase of ischemic stroke. Stroke 2006;37:1749-53.</w:t>
      </w:r>
    </w:p>
    <w:p w14:paraId="2EE4E7D0" w14:textId="77777777" w:rsidR="00292EB6" w:rsidRPr="00292EB6" w:rsidRDefault="00292EB6" w:rsidP="00292EB6">
      <w:pPr>
        <w:pStyle w:val="EndNoteBibliography"/>
        <w:rPr>
          <w:rFonts w:hint="default"/>
          <w:noProof/>
        </w:rPr>
      </w:pPr>
      <w:r w:rsidRPr="00292EB6">
        <w:rPr>
          <w:noProof/>
        </w:rPr>
        <w:t>32.</w:t>
      </w:r>
      <w:r w:rsidRPr="00292EB6">
        <w:rPr>
          <w:noProof/>
        </w:rPr>
        <w:tab/>
        <w:t>Popovi? N, Stefanovi?-Budimki? M, Mitrovi? N, et al. The frequency of poststroke infections and their impact on early stroke outcome. J Stroke Cerebrovasc Dis 2013;22:424-9.</w:t>
      </w:r>
    </w:p>
    <w:p w14:paraId="2742D1CE" w14:textId="77777777" w:rsidR="00292EB6" w:rsidRPr="00292EB6" w:rsidRDefault="00292EB6" w:rsidP="00292EB6">
      <w:pPr>
        <w:pStyle w:val="EndNoteBibliography"/>
        <w:rPr>
          <w:rFonts w:hint="default"/>
          <w:noProof/>
        </w:rPr>
      </w:pPr>
      <w:r w:rsidRPr="00292EB6">
        <w:rPr>
          <w:noProof/>
        </w:rPr>
        <w:t>33.</w:t>
      </w:r>
      <w:r w:rsidRPr="00292EB6">
        <w:rPr>
          <w:noProof/>
        </w:rPr>
        <w:tab/>
        <w:t>Kim JS, Yoon SS, Yang HK, Jin SR. Serial Measurement of Interleukin-6, Transforming Growth Factor-β, and S-100 Protein in Patients With Acute Stroke. Stroke; a journal of cerebral circulation 1996;27:1553-7.</w:t>
      </w:r>
    </w:p>
    <w:p w14:paraId="20D062F5" w14:textId="77777777" w:rsidR="00292EB6" w:rsidRPr="00292EB6" w:rsidRDefault="00292EB6" w:rsidP="00292EB6">
      <w:pPr>
        <w:pStyle w:val="EndNoteBibliography"/>
        <w:rPr>
          <w:rFonts w:hint="default"/>
          <w:noProof/>
        </w:rPr>
      </w:pPr>
      <w:r w:rsidRPr="00292EB6">
        <w:rPr>
          <w:noProof/>
        </w:rPr>
        <w:t>34.</w:t>
      </w:r>
      <w:r w:rsidRPr="00292EB6">
        <w:rPr>
          <w:noProof/>
        </w:rPr>
        <w:tab/>
        <w:t>Bustamante A, Simats A, Vilar-Bergua A, García-Berrocoso T, Montaner J. Blood/Brain Biomarkers of Inflammation After Stroke and Their Association With Outcome: From C-Reactive Protein to Damage-Associated Molecular Patterns. Neurotherapeutics 2016;13:671-84.</w:t>
      </w:r>
    </w:p>
    <w:p w14:paraId="2668D4BE" w14:textId="77777777" w:rsidR="00292EB6" w:rsidRPr="00292EB6" w:rsidRDefault="00292EB6" w:rsidP="00292EB6">
      <w:pPr>
        <w:pStyle w:val="EndNoteBibliography"/>
        <w:rPr>
          <w:rFonts w:hint="default"/>
          <w:noProof/>
        </w:rPr>
      </w:pPr>
      <w:r w:rsidRPr="00292EB6">
        <w:rPr>
          <w:noProof/>
        </w:rPr>
        <w:t>35.</w:t>
      </w:r>
      <w:r w:rsidRPr="00292EB6">
        <w:rPr>
          <w:noProof/>
        </w:rPr>
        <w:tab/>
        <w:t>Hamatani Y, Nagai T, Nakai M, et al. Elevated Plasma D-Dimer Level Is Associated With Short-Term Risk of Ischemic Stroke in Patients With Acute Heart Failure. Stroke 2018;49:1737-40.</w:t>
      </w:r>
    </w:p>
    <w:p w14:paraId="517A6D20" w14:textId="77777777" w:rsidR="00292EB6" w:rsidRPr="00292EB6" w:rsidRDefault="00292EB6" w:rsidP="00292EB6">
      <w:pPr>
        <w:pStyle w:val="EndNoteBibliography"/>
        <w:rPr>
          <w:rFonts w:hint="default"/>
          <w:noProof/>
        </w:rPr>
      </w:pPr>
      <w:r w:rsidRPr="00292EB6">
        <w:rPr>
          <w:noProof/>
        </w:rPr>
        <w:t>36.</w:t>
      </w:r>
      <w:r w:rsidRPr="00292EB6">
        <w:rPr>
          <w:noProof/>
        </w:rPr>
        <w:tab/>
        <w:t>Dutta P, Nahrendorf M. Monocytes in myocardial infarction. Arterioscler Thromb Vasc Biol 2015;35:1066-70.</w:t>
      </w:r>
    </w:p>
    <w:p w14:paraId="54D96432" w14:textId="77777777" w:rsidR="00292EB6" w:rsidRPr="00292EB6" w:rsidRDefault="00292EB6" w:rsidP="00292EB6">
      <w:pPr>
        <w:pStyle w:val="EndNoteBibliography"/>
        <w:rPr>
          <w:rFonts w:hint="default"/>
          <w:noProof/>
        </w:rPr>
      </w:pPr>
      <w:r w:rsidRPr="00292EB6">
        <w:rPr>
          <w:noProof/>
        </w:rPr>
        <w:t>37.</w:t>
      </w:r>
      <w:r w:rsidRPr="00292EB6">
        <w:rPr>
          <w:noProof/>
        </w:rPr>
        <w:tab/>
        <w:t>Liu H, Liu K, Pei L, et al. Monocyte-to-High-Density Lipoprotein Ratio Predicts the Outcome of Acute Ischemic Stroke. Journal of atherosclerosis and thrombosis 2020;27:959-68.</w:t>
      </w:r>
    </w:p>
    <w:p w14:paraId="4D71B611" w14:textId="77777777" w:rsidR="00292EB6" w:rsidRPr="00292EB6" w:rsidRDefault="00292EB6" w:rsidP="00292EB6">
      <w:pPr>
        <w:pStyle w:val="EndNoteBibliography"/>
        <w:rPr>
          <w:rFonts w:hint="default"/>
          <w:noProof/>
        </w:rPr>
      </w:pPr>
      <w:r w:rsidRPr="00292EB6">
        <w:rPr>
          <w:noProof/>
        </w:rPr>
        <w:t>38.</w:t>
      </w:r>
      <w:r w:rsidRPr="00292EB6">
        <w:rPr>
          <w:noProof/>
        </w:rPr>
        <w:tab/>
        <w:t>David, Bonifai, Adrian, et al. Monocytes and monocyte chemoattractant protein 1 (MCP-1) as early predictors of disease outcome in patients with cerebral ischemic stroke. Wiener klinische Wochenschrift 2016;128:20-7.</w:t>
      </w:r>
    </w:p>
    <w:p w14:paraId="30C1E801" w14:textId="77777777" w:rsidR="00292EB6" w:rsidRPr="00292EB6" w:rsidRDefault="00292EB6" w:rsidP="00292EB6">
      <w:pPr>
        <w:pStyle w:val="EndNoteBibliography"/>
        <w:rPr>
          <w:rFonts w:hint="default"/>
          <w:noProof/>
        </w:rPr>
      </w:pPr>
      <w:r w:rsidRPr="00292EB6">
        <w:rPr>
          <w:noProof/>
        </w:rPr>
        <w:t>39.</w:t>
      </w:r>
      <w:r w:rsidRPr="00292EB6">
        <w:rPr>
          <w:noProof/>
        </w:rPr>
        <w:tab/>
        <w:t>Afiune Neto A, Mansur AP, Avakian S, Gomes E, Ramires J. [Monocytosis is an independent risk marker for coronary artery disease]. Arquivos brasileiros de cardiologia 2006;86:240-4.</w:t>
      </w:r>
    </w:p>
    <w:p w14:paraId="60EDF742" w14:textId="77777777" w:rsidR="00292EB6" w:rsidRPr="00292EB6" w:rsidRDefault="00292EB6" w:rsidP="00292EB6">
      <w:pPr>
        <w:pStyle w:val="EndNoteBibliography"/>
        <w:rPr>
          <w:rFonts w:hint="default"/>
          <w:noProof/>
        </w:rPr>
      </w:pPr>
      <w:r w:rsidRPr="00292EB6">
        <w:rPr>
          <w:noProof/>
        </w:rPr>
        <w:lastRenderedPageBreak/>
        <w:t>40.</w:t>
      </w:r>
      <w:r w:rsidRPr="00292EB6">
        <w:rPr>
          <w:noProof/>
        </w:rPr>
        <w:tab/>
        <w:t>Muichi K, Shin-Ichi A, Yuichiro G, et al. Relevance of Distinct Monocyte Subsets to Clinical Course of Ischemic Stroke Patients. Plos One 2013;8:e69409.</w:t>
      </w:r>
    </w:p>
    <w:p w14:paraId="05206482" w14:textId="77777777" w:rsidR="00292EB6" w:rsidRPr="00292EB6" w:rsidRDefault="00292EB6" w:rsidP="00292EB6">
      <w:pPr>
        <w:pStyle w:val="EndNoteBibliography"/>
        <w:rPr>
          <w:rFonts w:hint="default"/>
          <w:noProof/>
        </w:rPr>
      </w:pPr>
      <w:r w:rsidRPr="00292EB6">
        <w:rPr>
          <w:noProof/>
        </w:rPr>
        <w:t>41.</w:t>
      </w:r>
      <w:r w:rsidRPr="00292EB6">
        <w:rPr>
          <w:noProof/>
        </w:rPr>
        <w:tab/>
        <w:t>Dong X, Nao J, Gao Y. Peripheral Monocyte Count Predicts Outcomes in Patients with Acute Ischemic Stroke Treated with rtPA Thrombolysis. Neurotoxicity research 2020;37:469-77.</w:t>
      </w:r>
    </w:p>
    <w:p w14:paraId="00C35BD2" w14:textId="77777777" w:rsidR="00292EB6" w:rsidRPr="00292EB6" w:rsidRDefault="00292EB6" w:rsidP="00292EB6">
      <w:pPr>
        <w:pStyle w:val="EndNoteBibliography"/>
        <w:rPr>
          <w:rFonts w:hint="default"/>
          <w:noProof/>
        </w:rPr>
      </w:pPr>
      <w:r w:rsidRPr="00292EB6">
        <w:rPr>
          <w:noProof/>
        </w:rPr>
        <w:t>42.</w:t>
      </w:r>
      <w:r w:rsidRPr="00292EB6">
        <w:rPr>
          <w:noProof/>
        </w:rPr>
        <w:tab/>
        <w:t>Schmidt A, Strecker JK, Hucke S, Bruckmann NM, Minnerup J. Targeting Different Monocyte/Macrophage Subsets Has No Impact on Outcome in Experimental Stroke. Stroke 2017;48:1061.</w:t>
      </w:r>
    </w:p>
    <w:p w14:paraId="3F015BB5" w14:textId="77777777" w:rsidR="00292EB6" w:rsidRPr="00292EB6" w:rsidRDefault="00292EB6" w:rsidP="00292EB6">
      <w:pPr>
        <w:pStyle w:val="EndNoteBibliography"/>
        <w:rPr>
          <w:rFonts w:hint="default"/>
          <w:noProof/>
        </w:rPr>
      </w:pPr>
      <w:r w:rsidRPr="00292EB6">
        <w:rPr>
          <w:noProof/>
        </w:rPr>
        <w:t>43.</w:t>
      </w:r>
      <w:r w:rsidRPr="00292EB6">
        <w:rPr>
          <w:noProof/>
        </w:rPr>
        <w:tab/>
        <w:t>Cramer JV, Benakis C, Liesz A. T cells in the post-ischemic brain: Troopers or paramedics? J Neuroimmunol 2019;326:33-7.</w:t>
      </w:r>
    </w:p>
    <w:p w14:paraId="44A2E723" w14:textId="77777777" w:rsidR="00292EB6" w:rsidRPr="00292EB6" w:rsidRDefault="00292EB6" w:rsidP="00292EB6">
      <w:pPr>
        <w:pStyle w:val="EndNoteBibliography"/>
        <w:rPr>
          <w:rFonts w:hint="default"/>
          <w:noProof/>
        </w:rPr>
      </w:pPr>
      <w:r w:rsidRPr="00292EB6">
        <w:rPr>
          <w:noProof/>
        </w:rPr>
        <w:t>44.</w:t>
      </w:r>
      <w:r w:rsidRPr="00292EB6">
        <w:rPr>
          <w:noProof/>
        </w:rPr>
        <w:tab/>
        <w:t>Battaglia M, Stabilini A, Migliavacca B, Horejs-Hoeck J, Kaupper T, Roncarolo MG. Rapamycin promotes expansion of functional CD4+CD25+FOXP3+ regulatory T cells of both healthy subjects and type 1 diabetic patients. Journal of Immunology 2006;177:8338-47.</w:t>
      </w:r>
    </w:p>
    <w:p w14:paraId="6811C6EE" w14:textId="77777777" w:rsidR="00292EB6" w:rsidRPr="00292EB6" w:rsidRDefault="00292EB6" w:rsidP="00292EB6">
      <w:pPr>
        <w:pStyle w:val="EndNoteBibliography"/>
        <w:rPr>
          <w:rFonts w:hint="default"/>
          <w:noProof/>
        </w:rPr>
      </w:pPr>
      <w:r w:rsidRPr="00292EB6">
        <w:rPr>
          <w:noProof/>
        </w:rPr>
        <w:t>45.</w:t>
      </w:r>
      <w:r w:rsidRPr="00292EB6">
        <w:rPr>
          <w:noProof/>
        </w:rPr>
        <w:tab/>
        <w:t>Pankratz S, Ruck T, Meuth SG, Wiendl H. CD4+HLA-G+ regulatory T cells: Molecular signature and pathophysiological relevance. Human Immunology 2016.</w:t>
      </w:r>
    </w:p>
    <w:p w14:paraId="441E6456" w14:textId="77777777" w:rsidR="00292EB6" w:rsidRPr="00292EB6" w:rsidRDefault="00292EB6" w:rsidP="00292EB6">
      <w:pPr>
        <w:pStyle w:val="EndNoteBibliography"/>
        <w:rPr>
          <w:rFonts w:hint="default"/>
          <w:noProof/>
        </w:rPr>
      </w:pPr>
      <w:r w:rsidRPr="00292EB6">
        <w:rPr>
          <w:noProof/>
        </w:rPr>
        <w:t>46.</w:t>
      </w:r>
      <w:r w:rsidRPr="00292EB6">
        <w:rPr>
          <w:noProof/>
        </w:rPr>
        <w:tab/>
        <w:t>Liesz A, Zhou W, Na SY, et al. Boosting regulatory T cells limits neuroinflammation in permanent cortical stroke. Journal of Neuroscience the Official Journal of the Society for Neuroscience 2013;33:17350.</w:t>
      </w:r>
    </w:p>
    <w:p w14:paraId="4BA9D580" w14:textId="77777777" w:rsidR="00292EB6" w:rsidRPr="00292EB6" w:rsidRDefault="00292EB6" w:rsidP="00292EB6">
      <w:pPr>
        <w:pStyle w:val="EndNoteBibliography"/>
        <w:rPr>
          <w:rFonts w:hint="default"/>
          <w:noProof/>
        </w:rPr>
      </w:pPr>
      <w:r w:rsidRPr="00292EB6">
        <w:rPr>
          <w:noProof/>
        </w:rPr>
        <w:t>47.</w:t>
      </w:r>
      <w:r w:rsidRPr="00292EB6">
        <w:rPr>
          <w:noProof/>
        </w:rPr>
        <w:tab/>
        <w:t>Stubbe T, Ebner F, Richter D, et al. Regulatory T cells accumulate and proliferate in the ischemic hemisphere for up to 30 days after MCAO. Journal of Cerebral Blood Flow &amp; Metabolism 2013;33:37-47.</w:t>
      </w:r>
    </w:p>
    <w:p w14:paraId="288DCFC5" w14:textId="77777777" w:rsidR="00292EB6" w:rsidRPr="00292EB6" w:rsidRDefault="00292EB6" w:rsidP="00292EB6">
      <w:pPr>
        <w:pStyle w:val="EndNoteBibliography"/>
        <w:rPr>
          <w:rFonts w:hint="default"/>
          <w:noProof/>
        </w:rPr>
      </w:pPr>
      <w:r w:rsidRPr="00292EB6">
        <w:rPr>
          <w:noProof/>
        </w:rPr>
        <w:t>48.</w:t>
      </w:r>
      <w:r w:rsidRPr="00292EB6">
        <w:rPr>
          <w:noProof/>
        </w:rPr>
        <w:tab/>
        <w:t>Kleinschnitz C, Kraft P, Dreykluft A, et al. Regulatory T cells are strong promoters of acute ischemic stroke in mice by inducing dysfunction of the cerebral microvasculature. Blood 2012;121:679-91.</w:t>
      </w:r>
    </w:p>
    <w:p w14:paraId="709D77EC" w14:textId="77777777" w:rsidR="00292EB6" w:rsidRPr="00292EB6" w:rsidRDefault="00292EB6" w:rsidP="00292EB6">
      <w:pPr>
        <w:pStyle w:val="EndNoteBibliography"/>
        <w:rPr>
          <w:rFonts w:hint="default"/>
          <w:noProof/>
        </w:rPr>
      </w:pPr>
      <w:r w:rsidRPr="00292EB6">
        <w:rPr>
          <w:noProof/>
        </w:rPr>
        <w:t>49.</w:t>
      </w:r>
      <w:r w:rsidRPr="00292EB6">
        <w:rPr>
          <w:noProof/>
        </w:rPr>
        <w:tab/>
        <w:t>Ishibashi S, Maric D, Mou Y, Ohtani R, Ruetzler C, Hallenbeck JM. Mucosal tolerance to E-selectin promotes the survival of newly generated neuroblasts via regulatory T-cell induction after stroke in spontaneously hypertensive rats. Journal of Cerebral Blood Flow &amp; Metabolism Official Journal of the International Society of Cerebral Blood Flow &amp; Metabolism 2009;29:606-20.</w:t>
      </w:r>
    </w:p>
    <w:p w14:paraId="1ED48386" w14:textId="77777777" w:rsidR="00292EB6" w:rsidRPr="00292EB6" w:rsidRDefault="00292EB6" w:rsidP="00292EB6">
      <w:pPr>
        <w:pStyle w:val="EndNoteBibliography"/>
        <w:rPr>
          <w:rFonts w:hint="default"/>
          <w:noProof/>
        </w:rPr>
      </w:pPr>
      <w:r w:rsidRPr="00292EB6">
        <w:rPr>
          <w:noProof/>
        </w:rPr>
        <w:t>50.</w:t>
      </w:r>
      <w:r w:rsidRPr="00292EB6">
        <w:rPr>
          <w:noProof/>
        </w:rPr>
        <w:tab/>
        <w:t>Urra X, Cervera A, Villamor N, Planas AM, Chamorro A. Harms and benefits of lymphocyte subpopulations in patients with acute stroke. Neuroscience 2009;158:1174-83.</w:t>
      </w:r>
    </w:p>
    <w:p w14:paraId="44833775" w14:textId="77777777" w:rsidR="00292EB6" w:rsidRPr="00292EB6" w:rsidRDefault="00292EB6" w:rsidP="00292EB6">
      <w:pPr>
        <w:pStyle w:val="EndNoteBibliography"/>
        <w:rPr>
          <w:rFonts w:hint="default"/>
          <w:noProof/>
        </w:rPr>
      </w:pPr>
      <w:r w:rsidRPr="00292EB6">
        <w:rPr>
          <w:noProof/>
        </w:rPr>
        <w:t>51.</w:t>
      </w:r>
      <w:r w:rsidRPr="00292EB6">
        <w:rPr>
          <w:noProof/>
        </w:rPr>
        <w:tab/>
        <w:t>Liesz A, Suri-Payer E, Veltkamp C, et al. Regulatory T cells are key cerebroprotective immunomodulators in acute experimental stroke. Nature Medicine 2009;15:192-9.</w:t>
      </w:r>
    </w:p>
    <w:p w14:paraId="2CFA3780" w14:textId="77777777" w:rsidR="00292EB6" w:rsidRPr="00292EB6" w:rsidRDefault="00292EB6" w:rsidP="00292EB6">
      <w:pPr>
        <w:pStyle w:val="EndNoteBibliography"/>
        <w:rPr>
          <w:rFonts w:hint="default"/>
          <w:noProof/>
        </w:rPr>
      </w:pPr>
      <w:r w:rsidRPr="00292EB6">
        <w:rPr>
          <w:noProof/>
        </w:rPr>
        <w:t>52.</w:t>
      </w:r>
      <w:r w:rsidRPr="00292EB6">
        <w:rPr>
          <w:noProof/>
        </w:rPr>
        <w:tab/>
        <w:t>Li P, Gan Y, Sun BL, et al. Adoptive Regulatory T-Cell Therapy Protects Against Cerebral Ischemia. Annals of Neurology 2013;74.</w:t>
      </w:r>
    </w:p>
    <w:p w14:paraId="121B41F0" w14:textId="77777777" w:rsidR="00292EB6" w:rsidRPr="00292EB6" w:rsidRDefault="00292EB6" w:rsidP="00292EB6">
      <w:pPr>
        <w:pStyle w:val="EndNoteBibliography"/>
        <w:rPr>
          <w:rFonts w:hint="default"/>
          <w:noProof/>
        </w:rPr>
      </w:pPr>
      <w:r w:rsidRPr="00292EB6">
        <w:rPr>
          <w:noProof/>
        </w:rPr>
        <w:t>53.</w:t>
      </w:r>
      <w:r w:rsidRPr="00292EB6">
        <w:rPr>
          <w:noProof/>
        </w:rPr>
        <w:tab/>
        <w:t>Brea D, Agulla J, Rodríguez-Yáñez M, et al. Regulatory T cells modulate inflammation and reduce infarct volume in experimental brain ischaemia. Journal of Cellular and Molecular Medicine 2014.</w:t>
      </w:r>
    </w:p>
    <w:p w14:paraId="19917C0F" w14:textId="77777777" w:rsidR="00292EB6" w:rsidRPr="00292EB6" w:rsidRDefault="00292EB6" w:rsidP="00292EB6">
      <w:pPr>
        <w:pStyle w:val="EndNoteBibliography"/>
        <w:rPr>
          <w:rFonts w:hint="default"/>
          <w:noProof/>
        </w:rPr>
      </w:pPr>
      <w:r w:rsidRPr="00292EB6">
        <w:rPr>
          <w:noProof/>
        </w:rPr>
        <w:t>54.</w:t>
      </w:r>
      <w:r w:rsidRPr="00292EB6">
        <w:rPr>
          <w:noProof/>
        </w:rPr>
        <w:tab/>
        <w:t>Appelros P, Nydevik I, Viitanen M. Poor outcome after first-ever stroke: predictors for death, dependency, and recurrent stroke within the first year. Stroke; a journal of cerebral circulation 2003;34:122-6.</w:t>
      </w:r>
    </w:p>
    <w:p w14:paraId="28B85C70" w14:textId="77777777" w:rsidR="00292EB6" w:rsidRPr="00292EB6" w:rsidRDefault="00292EB6" w:rsidP="00292EB6">
      <w:pPr>
        <w:pStyle w:val="EndNoteBibliography"/>
        <w:rPr>
          <w:rFonts w:hint="default"/>
          <w:noProof/>
        </w:rPr>
      </w:pPr>
      <w:r w:rsidRPr="00292EB6">
        <w:rPr>
          <w:noProof/>
        </w:rPr>
        <w:t>55.</w:t>
      </w:r>
      <w:r w:rsidRPr="00292EB6">
        <w:rPr>
          <w:noProof/>
        </w:rPr>
        <w:tab/>
        <w:t>Saposnik G, Hill MD, O"Donnell M, Fang J, Hachinski V, Kapral MK. Variables associated with 7-day, 30-day, and 1-year fatality after ischemic stroke. Stroke 2008;39:2318-24.</w:t>
      </w:r>
    </w:p>
    <w:p w14:paraId="0FC8EED1" w14:textId="77777777" w:rsidR="00292EB6" w:rsidRPr="00292EB6" w:rsidRDefault="00292EB6" w:rsidP="00292EB6">
      <w:pPr>
        <w:pStyle w:val="EndNoteBibliography"/>
        <w:rPr>
          <w:rFonts w:hint="default"/>
          <w:noProof/>
        </w:rPr>
      </w:pPr>
      <w:r w:rsidRPr="00292EB6">
        <w:rPr>
          <w:noProof/>
        </w:rPr>
        <w:t>56.</w:t>
      </w:r>
      <w:r w:rsidRPr="00292EB6">
        <w:rPr>
          <w:noProof/>
        </w:rPr>
        <w:tab/>
        <w:t>Yilmaz A, Fuchs T, Dietel B, et al. Transient decrease in circulating dendritic cell precursors after acute stroke: potential recruitment into the brain. Clinical Science 2009;118:147-57.</w:t>
      </w:r>
    </w:p>
    <w:p w14:paraId="36489B16" w14:textId="77777777" w:rsidR="00292EB6" w:rsidRPr="00292EB6" w:rsidRDefault="00292EB6" w:rsidP="00292EB6">
      <w:pPr>
        <w:pStyle w:val="EndNoteBibliography"/>
        <w:rPr>
          <w:rFonts w:hint="default"/>
          <w:noProof/>
        </w:rPr>
      </w:pPr>
      <w:r w:rsidRPr="00292EB6">
        <w:rPr>
          <w:noProof/>
        </w:rPr>
        <w:t>57.</w:t>
      </w:r>
      <w:r w:rsidRPr="00292EB6">
        <w:rPr>
          <w:noProof/>
        </w:rPr>
        <w:tab/>
        <w:t>Kostulas N, Li H, Xiao B, Huang Y, Kostulas V, Link H. Dendritic cells are present in ischemic brain after permanent middle cerebral artery occlusion in the rat. Stroke 2002;33:1129-34.</w:t>
      </w:r>
    </w:p>
    <w:p w14:paraId="44B6B0B4" w14:textId="77777777" w:rsidR="00292EB6" w:rsidRPr="00292EB6" w:rsidRDefault="00292EB6" w:rsidP="00292EB6">
      <w:pPr>
        <w:pStyle w:val="EndNoteBibliography"/>
        <w:rPr>
          <w:rFonts w:hint="default"/>
          <w:noProof/>
        </w:rPr>
      </w:pPr>
      <w:r w:rsidRPr="00292EB6">
        <w:rPr>
          <w:noProof/>
        </w:rPr>
        <w:t>58.</w:t>
      </w:r>
      <w:r w:rsidRPr="00292EB6">
        <w:rPr>
          <w:noProof/>
        </w:rPr>
        <w:tab/>
        <w:t>Gelderblom M, Leypoldt F, Steinbach K, et al. Temporal and Spatial Dynamics of Cerebral Immune Cell Accumulation in Stroke. 2009.</w:t>
      </w:r>
    </w:p>
    <w:p w14:paraId="034E367C" w14:textId="77777777" w:rsidR="00292EB6" w:rsidRPr="00292EB6" w:rsidRDefault="00292EB6" w:rsidP="00292EB6">
      <w:pPr>
        <w:pStyle w:val="EndNoteBibliography"/>
        <w:rPr>
          <w:rFonts w:hint="default"/>
          <w:noProof/>
        </w:rPr>
      </w:pPr>
      <w:r w:rsidRPr="00292EB6">
        <w:rPr>
          <w:noProof/>
        </w:rPr>
        <w:t>59.</w:t>
      </w:r>
      <w:r w:rsidRPr="00292EB6">
        <w:rPr>
          <w:noProof/>
        </w:rPr>
        <w:tab/>
        <w:t>Felger JC, Abe T, Kaunzner UW, et al. Brain dendritic cells in ischemic stroke: Time course, activation state, and origin. Brain Behavior &amp; Immunity 2010;24:724-37.</w:t>
      </w:r>
    </w:p>
    <w:p w14:paraId="20187111" w14:textId="2FA5B645" w:rsidR="003F54C0" w:rsidRDefault="003C0E66">
      <w:pPr>
        <w:spacing w:line="360" w:lineRule="auto"/>
        <w:jc w:val="center"/>
        <w:rPr>
          <w:ins w:id="2248" w:author="123" w:date="2020-11-16T00:28:00Z"/>
          <w:kern w:val="0"/>
        </w:rPr>
      </w:pPr>
      <w:ins w:id="2249" w:author="123" w:date="2020-11-15T23:53:00Z">
        <w:r>
          <w:rPr>
            <w:rFonts w:ascii="等线" w:eastAsia="等线" w:hAnsi="等线" w:hint="eastAsia"/>
            <w:sz w:val="20"/>
            <w:rPrChange w:id="2250" w:author="123" w:date="2020-11-30T12:45:00Z">
              <w:rPr>
                <w:rFonts w:hint="eastAsia"/>
                <w:kern w:val="0"/>
              </w:rPr>
            </w:rPrChange>
          </w:rPr>
          <w:lastRenderedPageBreak/>
          <w:fldChar w:fldCharType="end"/>
        </w:r>
      </w:ins>
    </w:p>
    <w:p w14:paraId="64B662FA" w14:textId="77777777" w:rsidR="003F54C0" w:rsidRDefault="003F54C0">
      <w:pPr>
        <w:spacing w:line="360" w:lineRule="auto"/>
        <w:rPr>
          <w:ins w:id="2251" w:author="Guobo Chen" w:date="2020-11-13T16:21:00Z"/>
        </w:rPr>
        <w:pPrChange w:id="2252" w:author="123" w:date="2020-11-19T10:58:00Z">
          <w:pPr>
            <w:widowControl/>
            <w:jc w:val="left"/>
          </w:pPr>
        </w:pPrChange>
      </w:pPr>
    </w:p>
    <w:p w14:paraId="44000DCD" w14:textId="77777777" w:rsidR="003F54C0" w:rsidRDefault="003C0E66">
      <w:pPr>
        <w:widowControl/>
        <w:jc w:val="left"/>
        <w:rPr>
          <w:ins w:id="2253" w:author="Guobo Chen" w:date="2020-11-19T16:53:00Z"/>
          <w:rFonts w:ascii="Times New Roman" w:hAnsi="Times New Roman" w:cs="Times New Roman"/>
          <w:b/>
          <w:bCs/>
          <w:sz w:val="24"/>
          <w:szCs w:val="24"/>
        </w:rPr>
      </w:pPr>
      <w:ins w:id="2254" w:author="Guobo Chen" w:date="2020-11-19T16:53:00Z">
        <w:r>
          <w:rPr>
            <w:rFonts w:ascii="Times New Roman" w:hAnsi="Times New Roman" w:cs="Times New Roman"/>
            <w:b/>
            <w:bCs/>
            <w:sz w:val="24"/>
            <w:szCs w:val="24"/>
          </w:rPr>
          <w:br w:type="page"/>
        </w:r>
      </w:ins>
    </w:p>
    <w:p w14:paraId="61402B4F" w14:textId="5C507DF9" w:rsidR="00C36BA3" w:rsidRDefault="00C36BA3" w:rsidP="00C36BA3">
      <w:pPr>
        <w:spacing w:line="360" w:lineRule="auto"/>
        <w:rPr>
          <w:ins w:id="2255" w:author="cc" w:date="2021-04-07T16:07:00Z"/>
          <w:rFonts w:ascii="Times New Roman" w:hAnsi="Times New Roman" w:cs="Times New Roman"/>
          <w:b/>
          <w:bCs/>
          <w:sz w:val="24"/>
          <w:szCs w:val="24"/>
        </w:rPr>
      </w:pPr>
      <w:ins w:id="2256" w:author="cc" w:date="2021-04-07T16:07:00Z">
        <w:r w:rsidRPr="00C36BA3">
          <w:rPr>
            <w:rFonts w:ascii="Times New Roman" w:hAnsi="Times New Roman" w:cs="Times New Roman"/>
            <w:b/>
            <w:bCs/>
            <w:sz w:val="24"/>
            <w:szCs w:val="24"/>
            <w:highlight w:val="yellow"/>
            <w:rPrChange w:id="2257" w:author="cc" w:date="2021-04-07T16:07:00Z">
              <w:rPr>
                <w:rFonts w:ascii="Times New Roman" w:hAnsi="Times New Roman" w:cs="Times New Roman"/>
                <w:b/>
                <w:bCs/>
                <w:sz w:val="24"/>
                <w:szCs w:val="24"/>
              </w:rPr>
            </w:rPrChange>
          </w:rPr>
          <w:lastRenderedPageBreak/>
          <w:t>Abbreviations</w:t>
        </w:r>
      </w:ins>
    </w:p>
    <w:p w14:paraId="49B0A3B1" w14:textId="32B4E84A" w:rsidR="00C36BA3" w:rsidRPr="00C36BA3" w:rsidRDefault="00C36BA3" w:rsidP="00C36BA3">
      <w:pPr>
        <w:spacing w:line="360" w:lineRule="auto"/>
        <w:rPr>
          <w:ins w:id="2258" w:author="cc" w:date="2021-04-07T16:06:00Z"/>
          <w:rFonts w:ascii="Times New Roman" w:hAnsi="Times New Roman" w:cs="Times New Roman"/>
          <w:b/>
          <w:bCs/>
          <w:sz w:val="24"/>
          <w:szCs w:val="24"/>
        </w:rPr>
      </w:pPr>
      <w:ins w:id="2259" w:author="cc" w:date="2021-04-07T16:06:00Z">
        <w:r w:rsidRPr="00C36BA3">
          <w:rPr>
            <w:rFonts w:ascii="Times New Roman" w:hAnsi="Times New Roman" w:cs="Times New Roman"/>
            <w:b/>
            <w:bCs/>
            <w:sz w:val="24"/>
            <w:szCs w:val="24"/>
          </w:rPr>
          <w:t>CI, confidence interval; HR, hazard ratio; MV, multivariable; NS, not</w:t>
        </w:r>
      </w:ins>
    </w:p>
    <w:p w14:paraId="7A321317" w14:textId="1884AB86" w:rsidR="00C36BA3" w:rsidRDefault="00C36BA3" w:rsidP="00C36BA3">
      <w:pPr>
        <w:spacing w:line="360" w:lineRule="auto"/>
        <w:rPr>
          <w:ins w:id="2260" w:author="cc" w:date="2021-04-07T16:06:00Z"/>
          <w:rFonts w:ascii="Times New Roman" w:hAnsi="Times New Roman" w:cs="Times New Roman"/>
          <w:b/>
          <w:bCs/>
          <w:sz w:val="24"/>
          <w:szCs w:val="24"/>
        </w:rPr>
      </w:pPr>
      <w:ins w:id="2261" w:author="cc" w:date="2021-04-07T16:06:00Z">
        <w:r w:rsidRPr="00C36BA3">
          <w:rPr>
            <w:rFonts w:ascii="Times New Roman" w:hAnsi="Times New Roman" w:cs="Times New Roman"/>
            <w:b/>
            <w:bCs/>
            <w:sz w:val="24"/>
            <w:szCs w:val="24"/>
          </w:rPr>
          <w:t>significant; OS, overall survival; SD, standard deviation.</w:t>
        </w:r>
      </w:ins>
    </w:p>
    <w:p w14:paraId="511E4A69" w14:textId="7743AC33" w:rsidR="003F54C0" w:rsidRDefault="003C0E66">
      <w:pPr>
        <w:spacing w:line="360" w:lineRule="auto"/>
        <w:rPr>
          <w:ins w:id="2262" w:author="Guobo Chen" w:date="2020-11-13T16:21:00Z"/>
          <w:rFonts w:ascii="Times New Roman" w:hAnsi="Times New Roman" w:cs="Times New Roman"/>
          <w:b/>
          <w:bCs/>
          <w:sz w:val="24"/>
          <w:szCs w:val="24"/>
        </w:rPr>
        <w:pPrChange w:id="2263" w:author="Guobo Chen" w:date="2020-11-13T16:21:00Z">
          <w:pPr>
            <w:spacing w:line="480" w:lineRule="auto"/>
          </w:pPr>
        </w:pPrChange>
      </w:pPr>
      <w:ins w:id="2264" w:author="Guobo Chen" w:date="2020-11-13T16:21:00Z">
        <w:r>
          <w:rPr>
            <w:rFonts w:ascii="Times New Roman" w:hAnsi="Times New Roman" w:cs="Times New Roman"/>
            <w:b/>
            <w:bCs/>
            <w:sz w:val="24"/>
            <w:szCs w:val="24"/>
            <w:rPrChange w:id="2265" w:author="123" w:date="2020-11-16T08:45:00Z">
              <w:rPr/>
            </w:rPrChange>
          </w:rPr>
          <w:t>Figure legends</w:t>
        </w:r>
      </w:ins>
      <w:del w:id="2266" w:author="123" w:date="2020-11-19T12:29:00Z">
        <w:r>
          <w:rPr>
            <w:rFonts w:ascii="Times New Roman" w:hAnsi="Times New Roman" w:cs="Times New Roman"/>
            <w:b/>
            <w:bCs/>
            <w:sz w:val="24"/>
            <w:szCs w:val="24"/>
            <w:rPrChange w:id="2267" w:author="123" w:date="2020-11-16T08:45:00Z">
              <w:rPr/>
            </w:rPrChange>
          </w:rPr>
          <w:delText xml:space="preserve"> </w:delText>
        </w:r>
      </w:del>
    </w:p>
    <w:p w14:paraId="12198F4A" w14:textId="77777777" w:rsidR="003F54C0" w:rsidRDefault="003F54C0">
      <w:pPr>
        <w:spacing w:line="360" w:lineRule="auto"/>
        <w:rPr>
          <w:ins w:id="2268" w:author="123" w:date="2020-11-16T08:45:00Z"/>
          <w:rFonts w:ascii="Times New Roman" w:hAnsi="Times New Roman" w:cs="Times New Roman"/>
          <w:b/>
          <w:bCs/>
          <w:sz w:val="24"/>
          <w:szCs w:val="24"/>
        </w:rPr>
      </w:pPr>
    </w:p>
    <w:p w14:paraId="799AC7FF" w14:textId="77777777" w:rsidR="003F54C0" w:rsidRDefault="003C0E66">
      <w:pPr>
        <w:spacing w:line="360" w:lineRule="auto"/>
        <w:rPr>
          <w:ins w:id="2269" w:author="123" w:date="2020-11-19T10:59:00Z"/>
          <w:rFonts w:ascii="Times New Roman" w:hAnsi="Times New Roman" w:cs="Times New Roman"/>
          <w:b/>
          <w:bCs/>
          <w:sz w:val="24"/>
          <w:szCs w:val="24"/>
        </w:rPr>
      </w:pPr>
      <w:commentRangeStart w:id="2270"/>
      <w:ins w:id="2271" w:author="123" w:date="2020-11-16T08:45:00Z">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1 </w:t>
        </w:r>
      </w:ins>
      <w:ins w:id="2272" w:author="123" w:date="2020-11-19T10:58:00Z">
        <w:r>
          <w:rPr>
            <w:rFonts w:ascii="Times New Roman" w:hAnsi="Times New Roman" w:cs="Times New Roman"/>
            <w:b/>
            <w:bCs/>
            <w:sz w:val="24"/>
            <w:szCs w:val="24"/>
          </w:rPr>
          <w:t>F</w:t>
        </w:r>
        <w:r>
          <w:rPr>
            <w:rFonts w:ascii="Times New Roman" w:hAnsi="Times New Roman" w:cs="Times New Roman" w:hint="eastAsia"/>
            <w:b/>
            <w:bCs/>
            <w:sz w:val="24"/>
            <w:szCs w:val="24"/>
          </w:rPr>
          <w:t>lowchart</w:t>
        </w:r>
        <w:r>
          <w:rPr>
            <w:rFonts w:ascii="Times New Roman" w:hAnsi="Times New Roman" w:cs="Times New Roman"/>
            <w:b/>
            <w:bCs/>
            <w:sz w:val="24"/>
            <w:szCs w:val="24"/>
          </w:rPr>
          <w:t xml:space="preserve"> of </w:t>
        </w:r>
      </w:ins>
      <w:ins w:id="2273" w:author="123" w:date="2020-11-19T10:59:00Z">
        <w:r>
          <w:rPr>
            <w:rFonts w:ascii="Times New Roman" w:hAnsi="Times New Roman" w:cs="Times New Roman"/>
            <w:b/>
            <w:bCs/>
            <w:sz w:val="24"/>
            <w:szCs w:val="24"/>
          </w:rPr>
          <w:t>the study</w:t>
        </w:r>
      </w:ins>
      <w:ins w:id="2274" w:author="123" w:date="2020-11-19T11:05:00Z">
        <w:r>
          <w:rPr>
            <w:rFonts w:ascii="Times New Roman" w:hAnsi="Times New Roman" w:cs="Times New Roman"/>
            <w:b/>
            <w:bCs/>
            <w:sz w:val="24"/>
            <w:szCs w:val="24"/>
          </w:rPr>
          <w:t>.</w:t>
        </w:r>
      </w:ins>
      <w:commentRangeEnd w:id="2270"/>
      <w:r>
        <w:rPr>
          <w:rStyle w:val="af1"/>
        </w:rPr>
        <w:commentReference w:id="2270"/>
      </w:r>
    </w:p>
    <w:p w14:paraId="4CD2E295" w14:textId="77777777" w:rsidR="003F54C0" w:rsidRDefault="003F54C0">
      <w:pPr>
        <w:spacing w:line="360" w:lineRule="auto"/>
        <w:rPr>
          <w:ins w:id="2275" w:author="123" w:date="2020-11-19T10:59:00Z"/>
          <w:rFonts w:ascii="Times New Roman" w:hAnsi="Times New Roman" w:cs="Times New Roman"/>
          <w:b/>
          <w:bCs/>
          <w:sz w:val="24"/>
          <w:szCs w:val="24"/>
        </w:rPr>
      </w:pPr>
    </w:p>
    <w:p w14:paraId="514B4B30" w14:textId="77777777" w:rsidR="003F54C0" w:rsidRDefault="003C0E66">
      <w:pPr>
        <w:spacing w:line="360" w:lineRule="auto"/>
        <w:rPr>
          <w:ins w:id="2276" w:author="123" w:date="2020-11-19T11:05:00Z"/>
          <w:rFonts w:ascii="Times New Roman" w:hAnsi="Times New Roman" w:cs="Times New Roman"/>
          <w:b/>
          <w:bCs/>
          <w:sz w:val="24"/>
          <w:szCs w:val="24"/>
        </w:rPr>
      </w:pPr>
      <w:ins w:id="2277" w:author="123" w:date="2020-11-19T10:59:00Z">
        <w:r>
          <w:rPr>
            <w:rFonts w:ascii="Times New Roman" w:hAnsi="Times New Roman" w:cs="Times New Roman" w:hint="eastAsia"/>
            <w:b/>
            <w:bCs/>
            <w:sz w:val="24"/>
            <w:szCs w:val="24"/>
          </w:rPr>
          <w:t>F</w:t>
        </w:r>
        <w:r>
          <w:rPr>
            <w:rFonts w:ascii="Times New Roman" w:hAnsi="Times New Roman" w:cs="Times New Roman"/>
            <w:b/>
            <w:bCs/>
            <w:sz w:val="24"/>
            <w:szCs w:val="24"/>
          </w:rPr>
          <w:t>igure 2</w:t>
        </w:r>
      </w:ins>
      <w:ins w:id="2278" w:author="123" w:date="2020-11-19T11:04:00Z">
        <w:r>
          <w:rPr>
            <w:rFonts w:ascii="Times New Roman" w:hAnsi="Times New Roman" w:cs="Times New Roman"/>
            <w:b/>
            <w:bCs/>
            <w:sz w:val="24"/>
            <w:szCs w:val="24"/>
            <w:rPrChange w:id="2279" w:author="123" w:date="2020-11-19T11:05:00Z">
              <w:rPr>
                <w:rFonts w:ascii="Times New Roman" w:hAnsi="Times New Roman" w:cs="Times New Roman"/>
                <w:sz w:val="24"/>
                <w:szCs w:val="24"/>
              </w:rPr>
            </w:rPrChange>
          </w:rPr>
          <w:t xml:space="preserve"> </w:t>
        </w:r>
      </w:ins>
      <w:ins w:id="2280" w:author="CYR" w:date="2020-12-03T15:44:00Z">
        <w:r>
          <w:rPr>
            <w:b/>
            <w:bCs/>
            <w:szCs w:val="21"/>
          </w:rPr>
          <w:t>Prognostic incidence of</w:t>
        </w:r>
        <w:r>
          <w:rPr>
            <w:rFonts w:hint="eastAsia"/>
            <w:b/>
            <w:bCs/>
            <w:szCs w:val="21"/>
          </w:rPr>
          <w:t xml:space="preserve"> </w:t>
        </w:r>
        <w:r>
          <w:rPr>
            <w:b/>
            <w:bCs/>
            <w:szCs w:val="21"/>
          </w:rPr>
          <w:t>overall survival curve</w:t>
        </w:r>
        <w:r>
          <w:rPr>
            <w:rFonts w:hint="eastAsia"/>
            <w:b/>
            <w:bCs/>
            <w:szCs w:val="21"/>
          </w:rPr>
          <w:t xml:space="preserve"> </w:t>
        </w:r>
        <w:r>
          <w:rPr>
            <w:b/>
            <w:bCs/>
            <w:szCs w:val="21"/>
          </w:rPr>
          <w:t>comparisons between patients</w:t>
        </w:r>
        <w:r>
          <w:rPr>
            <w:rFonts w:hint="eastAsia"/>
            <w:b/>
            <w:bCs/>
            <w:szCs w:val="21"/>
          </w:rPr>
          <w:t xml:space="preserve"> </w:t>
        </w:r>
        <w:r>
          <w:rPr>
            <w:b/>
            <w:bCs/>
            <w:szCs w:val="21"/>
          </w:rPr>
          <w:t xml:space="preserve">with </w:t>
        </w:r>
        <w:r>
          <w:rPr>
            <w:rFonts w:hint="eastAsia"/>
            <w:b/>
            <w:bCs/>
            <w:szCs w:val="21"/>
          </w:rPr>
          <w:t>the</w:t>
        </w:r>
        <w:r>
          <w:rPr>
            <w:b/>
            <w:bCs/>
            <w:szCs w:val="21"/>
          </w:rPr>
          <w:t xml:space="preserve"> acute ischemic stroke and the control group </w:t>
        </w:r>
      </w:ins>
      <w:ins w:id="2281" w:author="123" w:date="2020-11-19T11:04:00Z">
        <w:del w:id="2282" w:author="CYR" w:date="2020-12-03T15:44:00Z">
          <w:r>
            <w:rPr>
              <w:rFonts w:ascii="Times New Roman" w:hAnsi="Times New Roman" w:cs="Times New Roman"/>
              <w:b/>
              <w:bCs/>
              <w:sz w:val="24"/>
              <w:szCs w:val="24"/>
              <w:rPrChange w:id="2283" w:author="123" w:date="2020-11-19T11:05:00Z">
                <w:rPr>
                  <w:rFonts w:ascii="Times New Roman" w:hAnsi="Times New Roman" w:cs="Times New Roman"/>
                  <w:sz w:val="24"/>
                  <w:szCs w:val="24"/>
                </w:rPr>
              </w:rPrChange>
            </w:rPr>
            <w:delText>The differences of</w:delText>
          </w:r>
        </w:del>
      </w:ins>
      <w:ins w:id="2284" w:author="123" w:date="2020-11-19T11:05:00Z">
        <w:del w:id="2285" w:author="CYR" w:date="2020-12-03T15:44:00Z">
          <w:r>
            <w:rPr>
              <w:rFonts w:ascii="Times New Roman" w:hAnsi="Times New Roman" w:cs="Times New Roman"/>
              <w:b/>
              <w:bCs/>
              <w:sz w:val="24"/>
              <w:szCs w:val="24"/>
            </w:rPr>
            <w:delText xml:space="preserve"> total</w:delText>
          </w:r>
        </w:del>
      </w:ins>
      <w:ins w:id="2286" w:author="123" w:date="2020-11-19T11:04:00Z">
        <w:del w:id="2287" w:author="CYR" w:date="2020-12-03T15:44:00Z">
          <w:r>
            <w:rPr>
              <w:rFonts w:ascii="Times New Roman" w:hAnsi="Times New Roman" w:cs="Times New Roman"/>
              <w:b/>
              <w:bCs/>
              <w:sz w:val="24"/>
              <w:szCs w:val="24"/>
              <w:rPrChange w:id="2288" w:author="123" w:date="2020-11-19T11:05:00Z">
                <w:rPr>
                  <w:rFonts w:ascii="Times New Roman" w:hAnsi="Times New Roman" w:cs="Times New Roman"/>
                  <w:sz w:val="24"/>
                  <w:szCs w:val="24"/>
                </w:rPr>
              </w:rPrChange>
            </w:rPr>
            <w:delText xml:space="preserve"> survival probability between the acute ischemic stroke and the control group</w:delText>
          </w:r>
        </w:del>
      </w:ins>
      <w:ins w:id="2289" w:author="123" w:date="2020-11-19T11:05:00Z">
        <w:del w:id="2290" w:author="CYR" w:date="2020-12-03T15:44:00Z">
          <w:r>
            <w:rPr>
              <w:rFonts w:ascii="Times New Roman" w:hAnsi="Times New Roman" w:cs="Times New Roman"/>
              <w:b/>
              <w:bCs/>
              <w:sz w:val="24"/>
              <w:szCs w:val="24"/>
              <w:rPrChange w:id="2291" w:author="123" w:date="2020-11-19T11:05:00Z">
                <w:rPr>
                  <w:rFonts w:ascii="Times New Roman" w:hAnsi="Times New Roman" w:cs="Times New Roman"/>
                  <w:sz w:val="24"/>
                  <w:szCs w:val="24"/>
                </w:rPr>
              </w:rPrChange>
            </w:rPr>
            <w:delText>.</w:delText>
          </w:r>
        </w:del>
      </w:ins>
    </w:p>
    <w:p w14:paraId="50906134" w14:textId="77777777" w:rsidR="003F54C0" w:rsidRDefault="003F54C0">
      <w:pPr>
        <w:spacing w:line="360" w:lineRule="auto"/>
        <w:rPr>
          <w:ins w:id="2292" w:author="123" w:date="2020-11-19T11:05:00Z"/>
          <w:rFonts w:ascii="Times New Roman" w:hAnsi="Times New Roman" w:cs="Times New Roman"/>
          <w:b/>
          <w:bCs/>
          <w:sz w:val="24"/>
          <w:szCs w:val="24"/>
        </w:rPr>
      </w:pPr>
    </w:p>
    <w:p w14:paraId="4DEDEFE4" w14:textId="77777777" w:rsidR="003F54C0" w:rsidRDefault="003C0E66">
      <w:pPr>
        <w:spacing w:line="360" w:lineRule="auto"/>
        <w:rPr>
          <w:ins w:id="2293" w:author="CYR" w:date="2020-12-03T15:40:00Z"/>
          <w:rFonts w:ascii="Times New Roman" w:hAnsi="Times New Roman" w:cs="Times New Roman"/>
          <w:b/>
          <w:bCs/>
          <w:sz w:val="24"/>
          <w:szCs w:val="24"/>
        </w:rPr>
      </w:pPr>
      <w:ins w:id="2294" w:author="123" w:date="2020-11-19T11:06:00Z">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3 </w:t>
        </w:r>
      </w:ins>
      <w:ins w:id="2295" w:author="123" w:date="2020-11-19T11:07:00Z">
        <w:r>
          <w:rPr>
            <w:rFonts w:ascii="Times New Roman" w:hAnsi="Times New Roman" w:cs="Times New Roman"/>
            <w:b/>
            <w:bCs/>
            <w:sz w:val="24"/>
            <w:szCs w:val="24"/>
            <w:rPrChange w:id="2296" w:author="123" w:date="2020-11-19T11:08:00Z">
              <w:rPr>
                <w:rFonts w:ascii="Times New Roman" w:hAnsi="Times New Roman" w:cs="Times New Roman"/>
                <w:sz w:val="24"/>
                <w:szCs w:val="24"/>
              </w:rPr>
            </w:rPrChange>
          </w:rPr>
          <w:t>Typical immunophenotypes indicators of</w:t>
        </w:r>
      </w:ins>
      <w:ins w:id="2297" w:author="CYR" w:date="2020-12-03T15:41:00Z">
        <w:r>
          <w:rPr>
            <w:rFonts w:ascii="Times New Roman" w:hAnsi="Times New Roman" w:cs="Times New Roman"/>
            <w:b/>
            <w:bCs/>
            <w:sz w:val="24"/>
            <w:szCs w:val="24"/>
          </w:rPr>
          <w:t xml:space="preserve"> </w:t>
        </w:r>
        <w:r>
          <w:rPr>
            <w:rFonts w:ascii="Times New Roman" w:hAnsi="Times New Roman" w:cs="Times New Roman"/>
            <w:sz w:val="24"/>
            <w:szCs w:val="24"/>
          </w:rPr>
          <w:t>Univariate C</w:t>
        </w:r>
        <w:r>
          <w:rPr>
            <w:rFonts w:ascii="Times New Roman" w:hAnsi="Times New Roman" w:cs="Times New Roman" w:hint="eastAsia"/>
            <w:sz w:val="24"/>
            <w:szCs w:val="24"/>
          </w:rPr>
          <w:t>ox</w:t>
        </w:r>
        <w:r>
          <w:rPr>
            <w:rFonts w:ascii="Times New Roman" w:hAnsi="Times New Roman" w:cs="Times New Roman"/>
            <w:sz w:val="24"/>
            <w:szCs w:val="24"/>
          </w:rPr>
          <w:t xml:space="preserve"> </w:t>
        </w:r>
        <w:r>
          <w:rPr>
            <w:rFonts w:ascii="Times New Roman" w:hAnsi="Times New Roman" w:cs="Times New Roman" w:hint="eastAsia"/>
            <w:sz w:val="24"/>
            <w:szCs w:val="24"/>
          </w:rPr>
          <w:t>sur</w:t>
        </w:r>
        <w:r>
          <w:rPr>
            <w:rFonts w:ascii="Times New Roman" w:hAnsi="Times New Roman" w:cs="Times New Roman"/>
            <w:sz w:val="24"/>
            <w:szCs w:val="24"/>
          </w:rPr>
          <w:t>vival analysis</w:t>
        </w:r>
      </w:ins>
      <w:ins w:id="2298" w:author="CYR" w:date="2020-12-03T15:45:00Z">
        <w:r>
          <w:rPr>
            <w:rFonts w:ascii="Times New Roman" w:hAnsi="Times New Roman" w:cs="Times New Roman"/>
            <w:sz w:val="24"/>
            <w:szCs w:val="24"/>
          </w:rPr>
          <w:t xml:space="preserve">  </w:t>
        </w:r>
      </w:ins>
      <w:ins w:id="2299" w:author="CYR" w:date="2020-12-03T15:46:00Z">
        <w:r>
          <w:rPr>
            <w:rFonts w:ascii="Times New Roman" w:hAnsi="Times New Roman" w:cs="Times New Roman" w:hint="eastAsia"/>
            <w:sz w:val="24"/>
            <w:szCs w:val="24"/>
          </w:rPr>
          <w:t>con</w:t>
        </w:r>
        <w:r>
          <w:rPr>
            <w:rFonts w:ascii="Times New Roman" w:hAnsi="Times New Roman" w:cs="Times New Roman"/>
            <w:sz w:val="24"/>
            <w:szCs w:val="24"/>
          </w:rPr>
          <w:t>ditions in the acute ischemic stroke</w:t>
        </w:r>
      </w:ins>
      <w:ins w:id="2300" w:author="123" w:date="2020-11-19T11:07:00Z">
        <w:del w:id="2301" w:author="CYR" w:date="2020-12-03T15:41:00Z">
          <w:r>
            <w:rPr>
              <w:rFonts w:ascii="Times New Roman" w:hAnsi="Times New Roman" w:cs="Times New Roman"/>
              <w:b/>
              <w:bCs/>
              <w:sz w:val="24"/>
              <w:szCs w:val="24"/>
              <w:rPrChange w:id="2302" w:author="123" w:date="2020-11-19T11:08:00Z">
                <w:rPr>
                  <w:rFonts w:ascii="Times New Roman" w:hAnsi="Times New Roman" w:cs="Times New Roman"/>
                  <w:sz w:val="24"/>
                  <w:szCs w:val="24"/>
                </w:rPr>
              </w:rPrChange>
            </w:rPr>
            <w:delText xml:space="preserve"> survival conditions</w:delText>
          </w:r>
        </w:del>
        <w:del w:id="2303" w:author="CYR" w:date="2020-12-03T15:45:00Z">
          <w:r>
            <w:rPr>
              <w:rFonts w:ascii="Times New Roman" w:hAnsi="Times New Roman" w:cs="Times New Roman"/>
              <w:b/>
              <w:bCs/>
              <w:sz w:val="24"/>
              <w:szCs w:val="24"/>
              <w:rPrChange w:id="2304" w:author="123" w:date="2020-11-19T11:08:00Z">
                <w:rPr>
                  <w:rFonts w:ascii="Times New Roman" w:hAnsi="Times New Roman" w:cs="Times New Roman"/>
                  <w:sz w:val="24"/>
                  <w:szCs w:val="24"/>
                </w:rPr>
              </w:rPrChange>
            </w:rPr>
            <w:delText xml:space="preserve"> </w:delText>
          </w:r>
        </w:del>
      </w:ins>
    </w:p>
    <w:p w14:paraId="3C18DC2A" w14:textId="77777777" w:rsidR="003F54C0" w:rsidRDefault="003C0E66">
      <w:pPr>
        <w:spacing w:line="360" w:lineRule="auto"/>
        <w:rPr>
          <w:ins w:id="2305" w:author="123" w:date="2020-11-19T11:08:00Z"/>
          <w:del w:id="2306" w:author="CYR" w:date="2020-12-03T15:40:00Z"/>
          <w:rFonts w:ascii="Times New Roman" w:hAnsi="Times New Roman" w:cs="Times New Roman"/>
          <w:b/>
          <w:bCs/>
          <w:sz w:val="24"/>
          <w:szCs w:val="24"/>
        </w:rPr>
      </w:pPr>
      <w:ins w:id="2307" w:author="123" w:date="2020-11-19T11:07:00Z">
        <w:del w:id="2308" w:author="CYR" w:date="2020-12-03T15:40:00Z">
          <w:r>
            <w:rPr>
              <w:rFonts w:ascii="Times New Roman" w:hAnsi="Times New Roman" w:cs="Times New Roman"/>
              <w:b/>
              <w:bCs/>
              <w:sz w:val="24"/>
              <w:szCs w:val="24"/>
              <w:rPrChange w:id="2309" w:author="123" w:date="2020-11-19T11:08:00Z">
                <w:rPr>
                  <w:rFonts w:ascii="Times New Roman" w:hAnsi="Times New Roman" w:cs="Times New Roman"/>
                  <w:sz w:val="24"/>
                  <w:szCs w:val="24"/>
                </w:rPr>
              </w:rPrChange>
            </w:rPr>
            <w:delText>in the acute ischemic stroke</w:delText>
          </w:r>
        </w:del>
      </w:ins>
      <w:ins w:id="2310" w:author="123" w:date="2020-11-19T11:08:00Z">
        <w:del w:id="2311" w:author="CYR" w:date="2020-12-03T15:40:00Z">
          <w:r>
            <w:rPr>
              <w:rFonts w:ascii="Times New Roman" w:hAnsi="Times New Roman" w:cs="Times New Roman"/>
              <w:b/>
              <w:bCs/>
              <w:sz w:val="24"/>
              <w:szCs w:val="24"/>
            </w:rPr>
            <w:delText>.</w:delText>
          </w:r>
        </w:del>
      </w:ins>
    </w:p>
    <w:p w14:paraId="20C30509" w14:textId="77777777" w:rsidR="003F54C0" w:rsidRDefault="003F54C0">
      <w:pPr>
        <w:spacing w:line="360" w:lineRule="auto"/>
        <w:rPr>
          <w:ins w:id="2312" w:author="123" w:date="2020-11-19T11:08:00Z"/>
          <w:rFonts w:ascii="Times New Roman" w:hAnsi="Times New Roman" w:cs="Times New Roman"/>
          <w:b/>
          <w:bCs/>
          <w:sz w:val="24"/>
          <w:szCs w:val="24"/>
        </w:rPr>
      </w:pPr>
    </w:p>
    <w:p w14:paraId="74A4F293" w14:textId="77777777" w:rsidR="003F54C0" w:rsidRDefault="003C0E66">
      <w:pPr>
        <w:spacing w:line="360" w:lineRule="auto"/>
        <w:rPr>
          <w:ins w:id="2313" w:author="123" w:date="2020-11-19T11:21:00Z"/>
          <w:rFonts w:ascii="Times New Roman" w:hAnsi="Times New Roman" w:cs="Times New Roman"/>
          <w:b/>
          <w:bCs/>
          <w:sz w:val="24"/>
          <w:szCs w:val="24"/>
        </w:rPr>
      </w:pPr>
      <w:ins w:id="2314" w:author="123" w:date="2020-11-19T11:08:00Z">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4 </w:t>
        </w:r>
      </w:ins>
      <w:ins w:id="2315" w:author="123" w:date="2020-11-19T11:22:00Z">
        <w:r>
          <w:rPr>
            <w:rFonts w:ascii="Times New Roman" w:hAnsi="Times New Roman" w:cs="Times New Roman"/>
            <w:b/>
            <w:bCs/>
            <w:sz w:val="24"/>
            <w:szCs w:val="24"/>
          </w:rPr>
          <w:t>Eff</w:t>
        </w:r>
      </w:ins>
      <w:ins w:id="2316" w:author="123" w:date="2020-11-19T11:20:00Z">
        <w:r>
          <w:rPr>
            <w:rFonts w:ascii="Times New Roman" w:hAnsi="Times New Roman" w:cs="Times New Roman"/>
            <w:b/>
            <w:bCs/>
            <w:sz w:val="24"/>
            <w:szCs w:val="24"/>
          </w:rPr>
          <w:t>e</w:t>
        </w:r>
      </w:ins>
      <w:ins w:id="2317" w:author="123" w:date="2020-11-19T11:22:00Z">
        <w:r>
          <w:rPr>
            <w:rFonts w:ascii="Times New Roman" w:hAnsi="Times New Roman" w:cs="Times New Roman"/>
            <w:b/>
            <w:bCs/>
            <w:sz w:val="24"/>
            <w:szCs w:val="24"/>
          </w:rPr>
          <w:t>cts</w:t>
        </w:r>
      </w:ins>
      <w:ins w:id="2318" w:author="123" w:date="2020-11-19T11:20:00Z">
        <w:r>
          <w:rPr>
            <w:rFonts w:ascii="Times New Roman" w:hAnsi="Times New Roman" w:cs="Times New Roman"/>
            <w:b/>
            <w:bCs/>
            <w:sz w:val="24"/>
            <w:szCs w:val="24"/>
          </w:rPr>
          <w:t xml:space="preserve"> of </w:t>
        </w:r>
      </w:ins>
      <w:ins w:id="2319" w:author="123" w:date="2020-11-19T11:21:00Z">
        <w:r>
          <w:rPr>
            <w:rFonts w:ascii="Times New Roman" w:hAnsi="Times New Roman" w:cs="Times New Roman"/>
            <w:b/>
            <w:bCs/>
            <w:sz w:val="24"/>
            <w:szCs w:val="24"/>
          </w:rPr>
          <w:t xml:space="preserve">high and low </w:t>
        </w:r>
      </w:ins>
      <w:ins w:id="2320" w:author="123" w:date="2020-11-19T11:20:00Z">
        <w:r>
          <w:rPr>
            <w:rFonts w:ascii="Times New Roman" w:hAnsi="Times New Roman" w:cs="Times New Roman"/>
            <w:b/>
            <w:bCs/>
            <w:sz w:val="24"/>
            <w:szCs w:val="24"/>
          </w:rPr>
          <w:t>immunophenotype</w:t>
        </w:r>
      </w:ins>
      <w:ins w:id="2321" w:author="123" w:date="2020-11-19T12:15:00Z">
        <w:r>
          <w:rPr>
            <w:rFonts w:ascii="Times New Roman" w:hAnsi="Times New Roman" w:cs="Times New Roman"/>
            <w:b/>
            <w:bCs/>
            <w:sz w:val="24"/>
            <w:szCs w:val="24"/>
          </w:rPr>
          <w:t>s</w:t>
        </w:r>
      </w:ins>
      <w:ins w:id="2322" w:author="123" w:date="2020-11-19T11:20:00Z">
        <w:r>
          <w:rPr>
            <w:rFonts w:ascii="Times New Roman" w:hAnsi="Times New Roman" w:cs="Times New Roman"/>
            <w:b/>
            <w:bCs/>
            <w:sz w:val="24"/>
            <w:szCs w:val="24"/>
          </w:rPr>
          <w:t xml:space="preserve"> indicators</w:t>
        </w:r>
      </w:ins>
      <w:ins w:id="2323" w:author="CYR" w:date="2020-12-04T10:42:00Z">
        <w:r>
          <w:rPr>
            <w:rFonts w:ascii="Times New Roman" w:hAnsi="Times New Roman" w:cs="Times New Roman"/>
            <w:b/>
            <w:bCs/>
            <w:sz w:val="24"/>
            <w:szCs w:val="24"/>
          </w:rPr>
          <w:t xml:space="preserve"> </w:t>
        </w:r>
      </w:ins>
      <w:ins w:id="2324" w:author="CYR" w:date="2020-12-04T10:41:00Z">
        <w:r>
          <w:rPr>
            <w:rFonts w:ascii="Times New Roman" w:hAnsi="Times New Roman" w:cs="Times New Roman"/>
            <w:b/>
            <w:bCs/>
            <w:sz w:val="24"/>
            <w:szCs w:val="24"/>
          </w:rPr>
          <w:t>(</w:t>
        </w:r>
      </w:ins>
      <w:ins w:id="2325" w:author="CYR" w:date="2020-12-04T10:42:00Z">
        <w:r>
          <w:rPr>
            <w:rFonts w:ascii="Times New Roman" w:hAnsi="Times New Roman" w:cs="Times New Roman"/>
            <w:b/>
            <w:bCs/>
            <w:sz w:val="24"/>
            <w:szCs w:val="24"/>
          </w:rPr>
          <w:t>According to the mean value</w:t>
        </w:r>
      </w:ins>
      <w:ins w:id="2326" w:author="CYR" w:date="2020-12-04T10:41:00Z">
        <w:r>
          <w:rPr>
            <w:rFonts w:ascii="Times New Roman" w:hAnsi="Times New Roman" w:cs="Times New Roman"/>
            <w:b/>
            <w:bCs/>
            <w:sz w:val="24"/>
            <w:szCs w:val="24"/>
          </w:rPr>
          <w:t>)</w:t>
        </w:r>
      </w:ins>
      <w:ins w:id="2327" w:author="123" w:date="2020-11-19T11:20:00Z">
        <w:r>
          <w:rPr>
            <w:rFonts w:ascii="Times New Roman" w:hAnsi="Times New Roman" w:cs="Times New Roman"/>
            <w:b/>
            <w:bCs/>
            <w:sz w:val="24"/>
            <w:szCs w:val="24"/>
          </w:rPr>
          <w:t xml:space="preserve"> on survival and prognosis in</w:t>
        </w:r>
      </w:ins>
      <w:ins w:id="2328" w:author="123" w:date="2020-11-19T11:21:00Z">
        <w:r>
          <w:rPr>
            <w:rFonts w:ascii="Times New Roman" w:hAnsi="Times New Roman" w:cs="Times New Roman"/>
            <w:b/>
            <w:bCs/>
            <w:sz w:val="24"/>
            <w:szCs w:val="24"/>
          </w:rPr>
          <w:t xml:space="preserve"> the acute ischemic stroke</w:t>
        </w:r>
      </w:ins>
      <w:ins w:id="2329" w:author="123" w:date="2020-11-19T12:18:00Z">
        <w:r>
          <w:rPr>
            <w:rFonts w:ascii="Times New Roman" w:hAnsi="Times New Roman" w:cs="Times New Roman"/>
            <w:b/>
            <w:bCs/>
            <w:sz w:val="24"/>
            <w:szCs w:val="24"/>
          </w:rPr>
          <w:t>.</w:t>
        </w:r>
      </w:ins>
    </w:p>
    <w:p w14:paraId="76FAD61A" w14:textId="77777777" w:rsidR="003F54C0" w:rsidRDefault="003F54C0">
      <w:pPr>
        <w:spacing w:line="360" w:lineRule="auto"/>
        <w:rPr>
          <w:ins w:id="2330" w:author="123" w:date="2020-11-19T11:13:00Z"/>
          <w:rFonts w:ascii="Times New Roman" w:hAnsi="Times New Roman" w:cs="Times New Roman"/>
          <w:b/>
          <w:bCs/>
          <w:sz w:val="24"/>
          <w:szCs w:val="24"/>
        </w:rPr>
      </w:pPr>
    </w:p>
    <w:p w14:paraId="0FF4A872" w14:textId="77777777" w:rsidR="003F54C0" w:rsidRDefault="003C0E66">
      <w:pPr>
        <w:spacing w:line="360" w:lineRule="auto"/>
        <w:rPr>
          <w:ins w:id="2331" w:author="123" w:date="2020-11-19T11:16:00Z"/>
          <w:rFonts w:ascii="Times New Roman" w:hAnsi="Times New Roman" w:cs="Times New Roman"/>
          <w:b/>
          <w:bCs/>
          <w:sz w:val="24"/>
          <w:szCs w:val="24"/>
        </w:rPr>
      </w:pPr>
      <w:ins w:id="2332" w:author="123" w:date="2020-11-19T11:13:00Z">
        <w:r>
          <w:rPr>
            <w:rFonts w:ascii="Times New Roman" w:hAnsi="Times New Roman" w:cs="Times New Roman"/>
            <w:b/>
            <w:bCs/>
            <w:sz w:val="24"/>
            <w:szCs w:val="24"/>
          </w:rPr>
          <w:t xml:space="preserve">Figure S1 </w:t>
        </w:r>
      </w:ins>
      <w:ins w:id="2333" w:author="123" w:date="2020-11-19T11:15:00Z">
        <w:r>
          <w:rPr>
            <w:rFonts w:ascii="Times New Roman" w:hAnsi="Times New Roman" w:cs="Times New Roman"/>
            <w:b/>
            <w:bCs/>
            <w:sz w:val="24"/>
            <w:szCs w:val="24"/>
          </w:rPr>
          <w:t>Distribution of immunophenotype</w:t>
        </w:r>
      </w:ins>
      <w:ins w:id="2334" w:author="123" w:date="2020-11-19T12:14:00Z">
        <w:r>
          <w:rPr>
            <w:rFonts w:ascii="Times New Roman" w:hAnsi="Times New Roman" w:cs="Times New Roman"/>
            <w:b/>
            <w:bCs/>
            <w:sz w:val="24"/>
            <w:szCs w:val="24"/>
          </w:rPr>
          <w:t>s</w:t>
        </w:r>
      </w:ins>
      <w:ins w:id="2335" w:author="123" w:date="2020-11-19T11:16:00Z">
        <w:r>
          <w:rPr>
            <w:rFonts w:ascii="Times New Roman" w:hAnsi="Times New Roman" w:cs="Times New Roman"/>
            <w:b/>
            <w:bCs/>
            <w:sz w:val="24"/>
            <w:szCs w:val="24"/>
          </w:rPr>
          <w:t xml:space="preserve"> indicators</w:t>
        </w:r>
      </w:ins>
      <w:ins w:id="2336" w:author="123" w:date="2020-11-19T11:15:00Z">
        <w:r>
          <w:rPr>
            <w:rFonts w:ascii="Times New Roman" w:hAnsi="Times New Roman" w:cs="Times New Roman"/>
            <w:b/>
            <w:bCs/>
            <w:sz w:val="24"/>
            <w:szCs w:val="24"/>
          </w:rPr>
          <w:t xml:space="preserve"> difference between </w:t>
        </w:r>
      </w:ins>
      <w:ins w:id="2337" w:author="123" w:date="2020-11-19T11:16:00Z">
        <w:r>
          <w:rPr>
            <w:rFonts w:ascii="Times New Roman" w:hAnsi="Times New Roman" w:cs="Times New Roman"/>
            <w:b/>
            <w:bCs/>
            <w:sz w:val="24"/>
            <w:szCs w:val="24"/>
          </w:rPr>
          <w:t xml:space="preserve">the </w:t>
        </w:r>
      </w:ins>
      <w:ins w:id="2338" w:author="123" w:date="2020-11-19T11:15:00Z">
        <w:r>
          <w:rPr>
            <w:rFonts w:ascii="Times New Roman" w:hAnsi="Times New Roman" w:cs="Times New Roman"/>
            <w:b/>
            <w:bCs/>
            <w:sz w:val="24"/>
            <w:szCs w:val="24"/>
          </w:rPr>
          <w:t xml:space="preserve">control group and </w:t>
        </w:r>
      </w:ins>
      <w:ins w:id="2339" w:author="123" w:date="2020-11-19T11:16:00Z">
        <w:r>
          <w:rPr>
            <w:rFonts w:ascii="Times New Roman" w:hAnsi="Times New Roman" w:cs="Times New Roman"/>
            <w:b/>
            <w:bCs/>
            <w:sz w:val="24"/>
            <w:szCs w:val="24"/>
          </w:rPr>
          <w:t>the acute ischemic</w:t>
        </w:r>
      </w:ins>
      <w:ins w:id="2340" w:author="123" w:date="2020-11-19T11:15:00Z">
        <w:r>
          <w:rPr>
            <w:rFonts w:ascii="Times New Roman" w:hAnsi="Times New Roman" w:cs="Times New Roman"/>
            <w:b/>
            <w:bCs/>
            <w:sz w:val="24"/>
            <w:szCs w:val="24"/>
          </w:rPr>
          <w:t xml:space="preserve"> group</w:t>
        </w:r>
      </w:ins>
      <w:ins w:id="2341" w:author="123" w:date="2020-11-19T12:18:00Z">
        <w:r>
          <w:rPr>
            <w:rFonts w:ascii="Times New Roman" w:hAnsi="Times New Roman" w:cs="Times New Roman"/>
            <w:b/>
            <w:bCs/>
            <w:sz w:val="24"/>
            <w:szCs w:val="24"/>
          </w:rPr>
          <w:t>.</w:t>
        </w:r>
      </w:ins>
    </w:p>
    <w:p w14:paraId="37EEE0C7" w14:textId="77777777" w:rsidR="003F54C0" w:rsidRDefault="003F54C0">
      <w:pPr>
        <w:spacing w:line="360" w:lineRule="auto"/>
        <w:rPr>
          <w:ins w:id="2342" w:author="123" w:date="2020-11-19T11:16:00Z"/>
          <w:rFonts w:ascii="Times New Roman" w:hAnsi="Times New Roman" w:cs="Times New Roman"/>
          <w:b/>
          <w:bCs/>
          <w:sz w:val="24"/>
          <w:szCs w:val="24"/>
        </w:rPr>
      </w:pPr>
    </w:p>
    <w:p w14:paraId="6231F115" w14:textId="77777777" w:rsidR="003F54C0" w:rsidRDefault="003C0E66">
      <w:pPr>
        <w:spacing w:line="360" w:lineRule="auto"/>
        <w:rPr>
          <w:ins w:id="2343" w:author="123" w:date="2020-11-19T12:18:00Z"/>
          <w:rFonts w:ascii="Times New Roman" w:hAnsi="Times New Roman" w:cs="Times New Roman"/>
          <w:b/>
          <w:bCs/>
          <w:sz w:val="24"/>
          <w:szCs w:val="24"/>
        </w:rPr>
      </w:pPr>
      <w:ins w:id="2344" w:author="123" w:date="2020-11-19T11:16:00Z">
        <w:r>
          <w:rPr>
            <w:rFonts w:ascii="Times New Roman" w:hAnsi="Times New Roman" w:cs="Times New Roman" w:hint="eastAsia"/>
            <w:b/>
            <w:bCs/>
            <w:sz w:val="24"/>
            <w:szCs w:val="24"/>
          </w:rPr>
          <w:t>Figure</w:t>
        </w:r>
        <w:r>
          <w:rPr>
            <w:rFonts w:ascii="Times New Roman" w:hAnsi="Times New Roman" w:cs="Times New Roman"/>
            <w:b/>
            <w:bCs/>
            <w:sz w:val="24"/>
            <w:szCs w:val="24"/>
          </w:rPr>
          <w:t xml:space="preserve"> S2</w:t>
        </w:r>
      </w:ins>
      <w:ins w:id="2345" w:author="123" w:date="2020-11-19T12:13:00Z">
        <w:r>
          <w:rPr>
            <w:rFonts w:ascii="Times New Roman" w:hAnsi="Times New Roman" w:cs="Times New Roman"/>
            <w:sz w:val="24"/>
            <w:szCs w:val="24"/>
          </w:rPr>
          <w:t xml:space="preserve"> </w:t>
        </w:r>
      </w:ins>
      <w:ins w:id="2346" w:author="123" w:date="2020-11-19T12:14:00Z">
        <w:del w:id="2347" w:author="CYR" w:date="2020-12-10T10:28:00Z">
          <w:r>
            <w:rPr>
              <w:rFonts w:ascii="Times New Roman" w:hAnsi="Times New Roman" w:cs="Times New Roman"/>
              <w:b/>
              <w:bCs/>
              <w:sz w:val="24"/>
              <w:szCs w:val="24"/>
              <w:rPrChange w:id="2348" w:author="123" w:date="2020-11-19T12:16:00Z">
                <w:rPr>
                  <w:rFonts w:ascii="Times New Roman" w:hAnsi="Times New Roman" w:cs="Times New Roman"/>
                  <w:sz w:val="24"/>
                  <w:szCs w:val="24"/>
                </w:rPr>
              </w:rPrChange>
            </w:rPr>
            <w:delText>T</w:delText>
          </w:r>
        </w:del>
      </w:ins>
      <w:ins w:id="2349" w:author="123" w:date="2020-11-19T12:13:00Z">
        <w:del w:id="2350" w:author="CYR" w:date="2020-12-10T10:28:00Z">
          <w:r>
            <w:rPr>
              <w:rFonts w:ascii="Times New Roman" w:hAnsi="Times New Roman" w:cs="Times New Roman"/>
              <w:b/>
              <w:bCs/>
              <w:sz w:val="24"/>
              <w:szCs w:val="24"/>
              <w:rPrChange w:id="2351" w:author="123" w:date="2020-11-19T12:16:00Z">
                <w:rPr>
                  <w:rFonts w:ascii="Times New Roman" w:hAnsi="Times New Roman" w:cs="Times New Roman"/>
                  <w:sz w:val="24"/>
                  <w:szCs w:val="24"/>
                </w:rPr>
              </w:rPrChange>
            </w:rPr>
            <w:delText>ypical</w:delText>
          </w:r>
        </w:del>
      </w:ins>
      <w:ins w:id="2352" w:author="CYR" w:date="2020-12-10T10:28:00Z">
        <w:r>
          <w:rPr>
            <w:rFonts w:ascii="Times New Roman" w:hAnsi="Times New Roman" w:cs="Times New Roman"/>
            <w:b/>
            <w:bCs/>
            <w:sz w:val="24"/>
            <w:szCs w:val="24"/>
          </w:rPr>
          <w:t>54</w:t>
        </w:r>
      </w:ins>
      <w:ins w:id="2353" w:author="123" w:date="2020-11-19T12:13:00Z">
        <w:r>
          <w:rPr>
            <w:rFonts w:ascii="Times New Roman" w:hAnsi="Times New Roman" w:cs="Times New Roman"/>
            <w:b/>
            <w:bCs/>
            <w:sz w:val="24"/>
            <w:szCs w:val="24"/>
            <w:rPrChange w:id="2354" w:author="123" w:date="2020-11-19T12:16:00Z">
              <w:rPr>
                <w:rFonts w:ascii="Times New Roman" w:hAnsi="Times New Roman" w:cs="Times New Roman"/>
                <w:sz w:val="24"/>
                <w:szCs w:val="24"/>
              </w:rPr>
            </w:rPrChange>
          </w:rPr>
          <w:t xml:space="preserve"> immunophenotypes indicators of clinical </w:t>
        </w:r>
      </w:ins>
      <w:ins w:id="2355" w:author="CYR" w:date="2020-12-10T10:28:00Z">
        <w:r>
          <w:rPr>
            <w:rFonts w:ascii="Times New Roman" w:hAnsi="Times New Roman" w:cs="Times New Roman"/>
            <w:b/>
            <w:bCs/>
            <w:sz w:val="24"/>
            <w:szCs w:val="24"/>
          </w:rPr>
          <w:t xml:space="preserve"> Statistical significance</w:t>
        </w:r>
      </w:ins>
      <w:ins w:id="2356" w:author="123" w:date="2020-11-19T12:13:00Z">
        <w:del w:id="2357" w:author="CYR" w:date="2020-12-10T10:28:00Z">
          <w:r>
            <w:rPr>
              <w:rFonts w:ascii="Times New Roman" w:hAnsi="Times New Roman" w:cs="Times New Roman"/>
              <w:b/>
              <w:bCs/>
              <w:sz w:val="24"/>
              <w:szCs w:val="24"/>
              <w:rPrChange w:id="2358" w:author="123" w:date="2020-11-19T12:16:00Z">
                <w:rPr>
                  <w:rFonts w:ascii="Times New Roman" w:hAnsi="Times New Roman" w:cs="Times New Roman"/>
                  <w:sz w:val="24"/>
                  <w:szCs w:val="24"/>
                </w:rPr>
              </w:rPrChange>
            </w:rPr>
            <w:delText>significance and</w:delText>
          </w:r>
        </w:del>
      </w:ins>
      <w:ins w:id="2359" w:author="123" w:date="2020-12-10T12:55:00Z">
        <w:r>
          <w:rPr>
            <w:rFonts w:ascii="Times New Roman" w:hAnsi="Times New Roman" w:cs="Times New Roman"/>
            <w:b/>
            <w:bCs/>
            <w:sz w:val="24"/>
            <w:szCs w:val="24"/>
          </w:rPr>
          <w:t xml:space="preserve"> </w:t>
        </w:r>
      </w:ins>
      <w:ins w:id="2360" w:author="CYR" w:date="2020-12-10T10:28:00Z">
        <w:r>
          <w:rPr>
            <w:rFonts w:ascii="Times New Roman" w:hAnsi="Times New Roman" w:cs="Times New Roman"/>
            <w:b/>
            <w:bCs/>
            <w:sz w:val="24"/>
            <w:szCs w:val="24"/>
          </w:rPr>
          <w:t>by</w:t>
        </w:r>
      </w:ins>
      <w:ins w:id="2361" w:author="123" w:date="2020-11-19T12:13:00Z">
        <w:r>
          <w:rPr>
            <w:rFonts w:ascii="Times New Roman" w:hAnsi="Times New Roman" w:cs="Times New Roman"/>
            <w:b/>
            <w:bCs/>
            <w:sz w:val="24"/>
            <w:szCs w:val="24"/>
            <w:rPrChange w:id="2362" w:author="123" w:date="2020-11-19T12:16:00Z">
              <w:rPr>
                <w:rFonts w:ascii="Times New Roman" w:hAnsi="Times New Roman" w:cs="Times New Roman"/>
                <w:sz w:val="24"/>
                <w:szCs w:val="24"/>
              </w:rPr>
            </w:rPrChange>
          </w:rPr>
          <w:t xml:space="preserve"> </w:t>
        </w:r>
      </w:ins>
      <w:ins w:id="2363" w:author="CYR" w:date="2020-12-03T15:47:00Z">
        <w:r>
          <w:rPr>
            <w:rFonts w:ascii="Times New Roman" w:hAnsi="Times New Roman" w:cs="Times New Roman"/>
            <w:sz w:val="24"/>
            <w:szCs w:val="24"/>
          </w:rPr>
          <w:t>Univariate C</w:t>
        </w:r>
        <w:r>
          <w:rPr>
            <w:rFonts w:ascii="Times New Roman" w:hAnsi="Times New Roman" w:cs="Times New Roman" w:hint="eastAsia"/>
            <w:sz w:val="24"/>
            <w:szCs w:val="24"/>
          </w:rPr>
          <w:t>ox</w:t>
        </w:r>
        <w:r>
          <w:rPr>
            <w:rFonts w:ascii="Times New Roman" w:hAnsi="Times New Roman" w:cs="Times New Roman"/>
            <w:sz w:val="24"/>
            <w:szCs w:val="24"/>
          </w:rPr>
          <w:t xml:space="preserve"> </w:t>
        </w:r>
        <w:r>
          <w:rPr>
            <w:rFonts w:ascii="Times New Roman" w:hAnsi="Times New Roman" w:cs="Times New Roman" w:hint="eastAsia"/>
            <w:sz w:val="24"/>
            <w:szCs w:val="24"/>
          </w:rPr>
          <w:t>sur</w:t>
        </w:r>
        <w:r>
          <w:rPr>
            <w:rFonts w:ascii="Times New Roman" w:hAnsi="Times New Roman" w:cs="Times New Roman"/>
            <w:sz w:val="24"/>
            <w:szCs w:val="24"/>
          </w:rPr>
          <w:t>vival</w:t>
        </w:r>
        <w:r>
          <w:rPr>
            <w:rFonts w:ascii="Times New Roman" w:hAnsi="Times New Roman" w:cs="Times New Roman"/>
            <w:b/>
            <w:bCs/>
            <w:sz w:val="24"/>
            <w:szCs w:val="24"/>
          </w:rPr>
          <w:t xml:space="preserve"> </w:t>
        </w:r>
      </w:ins>
      <w:ins w:id="2364" w:author="123" w:date="2020-11-19T12:13:00Z">
        <w:r>
          <w:rPr>
            <w:rFonts w:ascii="Times New Roman" w:hAnsi="Times New Roman" w:cs="Times New Roman"/>
            <w:b/>
            <w:bCs/>
            <w:sz w:val="24"/>
            <w:szCs w:val="24"/>
            <w:rPrChange w:id="2365" w:author="123" w:date="2020-11-19T12:16:00Z">
              <w:rPr>
                <w:rFonts w:ascii="Times New Roman" w:hAnsi="Times New Roman" w:cs="Times New Roman"/>
                <w:sz w:val="24"/>
                <w:szCs w:val="24"/>
              </w:rPr>
            </w:rPrChange>
          </w:rPr>
          <w:t>survival conditions</w:t>
        </w:r>
      </w:ins>
      <w:ins w:id="2366" w:author="123" w:date="2020-11-19T12:15:00Z">
        <w:r>
          <w:rPr>
            <w:rFonts w:ascii="Times New Roman" w:hAnsi="Times New Roman" w:cs="Times New Roman"/>
            <w:b/>
            <w:bCs/>
            <w:sz w:val="24"/>
            <w:szCs w:val="24"/>
            <w:rPrChange w:id="2367" w:author="123" w:date="2020-11-19T12:16:00Z">
              <w:rPr>
                <w:rFonts w:ascii="Times New Roman" w:hAnsi="Times New Roman" w:cs="Times New Roman"/>
                <w:sz w:val="24"/>
                <w:szCs w:val="24"/>
              </w:rPr>
            </w:rPrChange>
          </w:rPr>
          <w:t xml:space="preserve"> in</w:t>
        </w:r>
      </w:ins>
      <w:ins w:id="2368" w:author="123" w:date="2020-11-19T12:14:00Z">
        <w:r>
          <w:rPr>
            <w:rFonts w:ascii="Times New Roman" w:hAnsi="Times New Roman" w:cs="Times New Roman"/>
            <w:b/>
            <w:bCs/>
            <w:sz w:val="24"/>
            <w:szCs w:val="24"/>
            <w:rPrChange w:id="2369" w:author="123" w:date="2020-11-19T12:16:00Z">
              <w:rPr>
                <w:rFonts w:ascii="Times New Roman" w:hAnsi="Times New Roman" w:cs="Times New Roman"/>
                <w:sz w:val="24"/>
                <w:szCs w:val="24"/>
              </w:rPr>
            </w:rPrChange>
          </w:rPr>
          <w:t xml:space="preserve"> </w:t>
        </w:r>
      </w:ins>
      <w:ins w:id="2370" w:author="123" w:date="2020-11-19T12:16:00Z">
        <w:r>
          <w:rPr>
            <w:rFonts w:ascii="Times New Roman" w:hAnsi="Times New Roman" w:cs="Times New Roman"/>
            <w:b/>
            <w:bCs/>
            <w:sz w:val="24"/>
            <w:szCs w:val="24"/>
          </w:rPr>
          <w:t>the</w:t>
        </w:r>
      </w:ins>
      <w:ins w:id="2371" w:author="123" w:date="2020-11-19T12:14:00Z">
        <w:r>
          <w:rPr>
            <w:rFonts w:ascii="Times New Roman" w:hAnsi="Times New Roman" w:cs="Times New Roman"/>
            <w:b/>
            <w:bCs/>
            <w:sz w:val="24"/>
            <w:szCs w:val="24"/>
            <w:rPrChange w:id="2372" w:author="123" w:date="2020-11-19T12:16:00Z">
              <w:rPr>
                <w:rFonts w:ascii="Times New Roman" w:hAnsi="Times New Roman" w:cs="Times New Roman"/>
                <w:sz w:val="24"/>
                <w:szCs w:val="24"/>
              </w:rPr>
            </w:rPrChange>
          </w:rPr>
          <w:t xml:space="preserve"> acute ischemic stroke </w:t>
        </w:r>
      </w:ins>
      <w:ins w:id="2373" w:author="123" w:date="2020-11-19T12:15:00Z">
        <w:r>
          <w:rPr>
            <w:rFonts w:ascii="Times New Roman" w:hAnsi="Times New Roman" w:cs="Times New Roman"/>
            <w:b/>
            <w:bCs/>
            <w:sz w:val="24"/>
            <w:szCs w:val="24"/>
            <w:rPrChange w:id="2374" w:author="123" w:date="2020-11-19T12:16:00Z">
              <w:rPr>
                <w:rFonts w:ascii="Times New Roman" w:hAnsi="Times New Roman" w:cs="Times New Roman"/>
                <w:sz w:val="24"/>
                <w:szCs w:val="24"/>
              </w:rPr>
            </w:rPrChange>
          </w:rPr>
          <w:t>grou</w:t>
        </w:r>
      </w:ins>
      <w:ins w:id="2375" w:author="123" w:date="2020-11-19T12:16:00Z">
        <w:r>
          <w:rPr>
            <w:rFonts w:ascii="Times New Roman" w:hAnsi="Times New Roman" w:cs="Times New Roman"/>
            <w:b/>
            <w:bCs/>
            <w:sz w:val="24"/>
            <w:szCs w:val="24"/>
            <w:rPrChange w:id="2376" w:author="123" w:date="2020-11-19T12:16:00Z">
              <w:rPr>
                <w:rFonts w:ascii="Times New Roman" w:hAnsi="Times New Roman" w:cs="Times New Roman"/>
                <w:sz w:val="24"/>
                <w:szCs w:val="24"/>
              </w:rPr>
            </w:rPrChange>
          </w:rPr>
          <w:t>p</w:t>
        </w:r>
      </w:ins>
      <w:ins w:id="2377" w:author="123" w:date="2020-11-19T12:18:00Z">
        <w:r>
          <w:rPr>
            <w:rFonts w:ascii="Times New Roman" w:hAnsi="Times New Roman" w:cs="Times New Roman"/>
            <w:b/>
            <w:bCs/>
            <w:sz w:val="24"/>
            <w:szCs w:val="24"/>
          </w:rPr>
          <w:t>.</w:t>
        </w:r>
      </w:ins>
    </w:p>
    <w:p w14:paraId="30FA94B6" w14:textId="77777777" w:rsidR="003F54C0" w:rsidRDefault="003F54C0">
      <w:pPr>
        <w:spacing w:line="360" w:lineRule="auto"/>
        <w:rPr>
          <w:ins w:id="2378" w:author="123" w:date="2020-11-19T12:18:00Z"/>
          <w:rFonts w:ascii="Times New Roman" w:hAnsi="Times New Roman" w:cs="Times New Roman"/>
          <w:b/>
          <w:bCs/>
          <w:sz w:val="24"/>
          <w:szCs w:val="24"/>
        </w:rPr>
      </w:pPr>
    </w:p>
    <w:p w14:paraId="1827DB0B" w14:textId="77777777" w:rsidR="003F54C0" w:rsidRDefault="003C0E66">
      <w:pPr>
        <w:spacing w:line="360" w:lineRule="auto"/>
        <w:rPr>
          <w:ins w:id="2379" w:author="123" w:date="2020-11-19T12:18:00Z"/>
          <w:rFonts w:ascii="Times New Roman" w:hAnsi="Times New Roman" w:cs="Times New Roman"/>
          <w:b/>
          <w:bCs/>
          <w:sz w:val="24"/>
          <w:szCs w:val="24"/>
        </w:rPr>
      </w:pPr>
      <w:ins w:id="2380" w:author="123" w:date="2020-11-19T12:18:00Z">
        <w:r>
          <w:rPr>
            <w:rFonts w:ascii="Times New Roman" w:hAnsi="Times New Roman" w:cs="Times New Roman" w:hint="eastAsia"/>
            <w:b/>
            <w:bCs/>
            <w:sz w:val="24"/>
            <w:szCs w:val="24"/>
          </w:rPr>
          <w:t>Figure</w:t>
        </w:r>
        <w:r>
          <w:rPr>
            <w:rFonts w:ascii="Times New Roman" w:hAnsi="Times New Roman" w:cs="Times New Roman"/>
            <w:b/>
            <w:bCs/>
            <w:sz w:val="24"/>
            <w:szCs w:val="24"/>
          </w:rPr>
          <w:t xml:space="preserve"> S3 </w:t>
        </w:r>
        <w:r>
          <w:rPr>
            <w:rFonts w:ascii="Times New Roman" w:hAnsi="Times New Roman" w:cs="Times New Roman"/>
            <w:b/>
            <w:bCs/>
            <w:sz w:val="24"/>
            <w:szCs w:val="24"/>
            <w:rPrChange w:id="2381" w:author="123" w:date="2020-11-19T12:18:00Z">
              <w:rPr>
                <w:rFonts w:ascii="Times New Roman" w:hAnsi="Times New Roman" w:cs="Times New Roman"/>
                <w:sz w:val="24"/>
                <w:szCs w:val="24"/>
              </w:rPr>
            </w:rPrChange>
          </w:rPr>
          <w:t>16 immunophenotypes indicators between the acute ischemic stroke and the control group</w:t>
        </w:r>
        <w:r>
          <w:rPr>
            <w:rFonts w:ascii="Times New Roman" w:hAnsi="Times New Roman" w:cs="Times New Roman"/>
            <w:b/>
            <w:bCs/>
            <w:sz w:val="24"/>
            <w:szCs w:val="24"/>
          </w:rPr>
          <w:t>.</w:t>
        </w:r>
      </w:ins>
    </w:p>
    <w:p w14:paraId="4C0AEF11" w14:textId="77777777" w:rsidR="003F54C0" w:rsidRDefault="003F54C0">
      <w:pPr>
        <w:spacing w:line="360" w:lineRule="auto"/>
        <w:rPr>
          <w:ins w:id="2382" w:author="123" w:date="2020-11-19T12:19:00Z"/>
          <w:rFonts w:ascii="Times New Roman" w:hAnsi="Times New Roman" w:cs="Times New Roman"/>
          <w:b/>
          <w:bCs/>
          <w:sz w:val="24"/>
          <w:szCs w:val="24"/>
        </w:rPr>
      </w:pPr>
    </w:p>
    <w:p w14:paraId="5A82303F" w14:textId="77777777" w:rsidR="003F54C0" w:rsidRDefault="003C0E66">
      <w:pPr>
        <w:spacing w:line="360" w:lineRule="auto"/>
        <w:rPr>
          <w:ins w:id="2383" w:author="CYR" w:date="2020-12-10T10:30:00Z"/>
          <w:rFonts w:ascii="Times New Roman" w:hAnsi="Times New Roman" w:cs="Times New Roman"/>
          <w:b/>
          <w:bCs/>
          <w:sz w:val="24"/>
          <w:szCs w:val="24"/>
        </w:rPr>
      </w:pPr>
      <w:ins w:id="2384" w:author="123" w:date="2020-11-19T12:19:00Z">
        <w:r>
          <w:rPr>
            <w:rFonts w:ascii="Times New Roman" w:hAnsi="Times New Roman" w:cs="Times New Roman" w:hint="eastAsia"/>
            <w:b/>
            <w:bCs/>
            <w:sz w:val="24"/>
            <w:szCs w:val="24"/>
          </w:rPr>
          <w:t>Figure</w:t>
        </w:r>
        <w:r>
          <w:rPr>
            <w:rFonts w:ascii="Times New Roman" w:hAnsi="Times New Roman" w:cs="Times New Roman"/>
            <w:b/>
            <w:bCs/>
            <w:sz w:val="24"/>
            <w:szCs w:val="24"/>
          </w:rPr>
          <w:t xml:space="preserve"> S4 </w:t>
        </w:r>
      </w:ins>
      <w:ins w:id="2385" w:author="123" w:date="2020-11-19T12:21:00Z">
        <w:r>
          <w:rPr>
            <w:rFonts w:ascii="Times New Roman" w:hAnsi="Times New Roman" w:cs="Times New Roman"/>
            <w:b/>
            <w:bCs/>
            <w:sz w:val="24"/>
            <w:szCs w:val="24"/>
          </w:rPr>
          <w:t xml:space="preserve">Effects of high and low </w:t>
        </w:r>
      </w:ins>
      <w:ins w:id="2386" w:author="CYR" w:date="2020-12-10T10:29:00Z">
        <w:r>
          <w:rPr>
            <w:rFonts w:ascii="Times New Roman" w:hAnsi="Times New Roman" w:cs="Times New Roman"/>
            <w:b/>
            <w:bCs/>
            <w:sz w:val="24"/>
            <w:szCs w:val="24"/>
          </w:rPr>
          <w:t xml:space="preserve">54 </w:t>
        </w:r>
      </w:ins>
      <w:ins w:id="2387" w:author="123" w:date="2020-11-19T12:21:00Z">
        <w:r>
          <w:rPr>
            <w:rFonts w:ascii="Times New Roman" w:hAnsi="Times New Roman" w:cs="Times New Roman"/>
            <w:b/>
            <w:bCs/>
            <w:sz w:val="24"/>
            <w:szCs w:val="24"/>
          </w:rPr>
          <w:t>immunophenotypes indicators</w:t>
        </w:r>
      </w:ins>
      <w:ins w:id="2388" w:author="CYR" w:date="2020-12-10T10:30:00Z">
        <w:r>
          <w:rPr>
            <w:rFonts w:ascii="Times New Roman" w:hAnsi="Times New Roman" w:cs="Times New Roman"/>
            <w:b/>
            <w:bCs/>
            <w:sz w:val="24"/>
            <w:szCs w:val="24"/>
          </w:rPr>
          <w:t xml:space="preserve"> </w:t>
        </w:r>
      </w:ins>
      <w:ins w:id="2389" w:author="123" w:date="2020-11-19T12:21:00Z">
        <w:del w:id="2390" w:author="CYR" w:date="2020-12-10T10:30:00Z">
          <w:r>
            <w:rPr>
              <w:rFonts w:ascii="Times New Roman" w:hAnsi="Times New Roman" w:cs="Times New Roman"/>
              <w:b/>
              <w:bCs/>
              <w:sz w:val="24"/>
              <w:szCs w:val="24"/>
            </w:rPr>
            <w:delText xml:space="preserve"> on survival </w:delText>
          </w:r>
        </w:del>
      </w:ins>
      <w:ins w:id="2391" w:author="CYR" w:date="2020-12-10T10:30:00Z">
        <w:r>
          <w:rPr>
            <w:rFonts w:ascii="Times New Roman" w:hAnsi="Times New Roman" w:cs="Times New Roman"/>
            <w:b/>
            <w:bCs/>
            <w:sz w:val="24"/>
            <w:szCs w:val="24"/>
          </w:rPr>
          <w:t xml:space="preserve">of clinical  Statistical significance by </w:t>
        </w:r>
        <w:r>
          <w:rPr>
            <w:rFonts w:ascii="Times New Roman" w:hAnsi="Times New Roman" w:cs="Times New Roman"/>
            <w:sz w:val="24"/>
            <w:szCs w:val="24"/>
          </w:rPr>
          <w:t>Univariate C</w:t>
        </w:r>
        <w:r>
          <w:rPr>
            <w:rFonts w:ascii="Times New Roman" w:hAnsi="Times New Roman" w:cs="Times New Roman" w:hint="eastAsia"/>
            <w:sz w:val="24"/>
            <w:szCs w:val="24"/>
          </w:rPr>
          <w:t>ox</w:t>
        </w:r>
        <w:r>
          <w:rPr>
            <w:rFonts w:ascii="Times New Roman" w:hAnsi="Times New Roman" w:cs="Times New Roman"/>
            <w:sz w:val="24"/>
            <w:szCs w:val="24"/>
          </w:rPr>
          <w:t xml:space="preserve"> </w:t>
        </w:r>
        <w:r>
          <w:rPr>
            <w:rFonts w:ascii="Times New Roman" w:hAnsi="Times New Roman" w:cs="Times New Roman" w:hint="eastAsia"/>
            <w:sz w:val="24"/>
            <w:szCs w:val="24"/>
          </w:rPr>
          <w:t>sur</w:t>
        </w:r>
        <w:r>
          <w:rPr>
            <w:rFonts w:ascii="Times New Roman" w:hAnsi="Times New Roman" w:cs="Times New Roman"/>
            <w:sz w:val="24"/>
            <w:szCs w:val="24"/>
          </w:rPr>
          <w:t>vival</w:t>
        </w:r>
        <w:r>
          <w:rPr>
            <w:rFonts w:ascii="Times New Roman" w:hAnsi="Times New Roman" w:cs="Times New Roman"/>
            <w:b/>
            <w:bCs/>
            <w:sz w:val="24"/>
            <w:szCs w:val="24"/>
          </w:rPr>
          <w:t xml:space="preserve"> survival conditions in the acute ischemic stroke group.</w:t>
        </w:r>
      </w:ins>
    </w:p>
    <w:p w14:paraId="4F81CF41" w14:textId="77777777" w:rsidR="003F54C0" w:rsidRDefault="003F54C0">
      <w:pPr>
        <w:spacing w:line="360" w:lineRule="auto"/>
        <w:rPr>
          <w:ins w:id="2392" w:author="CYR" w:date="2020-12-10T10:30:00Z"/>
          <w:rFonts w:ascii="Times New Roman" w:hAnsi="Times New Roman" w:cs="Times New Roman"/>
          <w:b/>
          <w:bCs/>
          <w:sz w:val="24"/>
          <w:szCs w:val="24"/>
        </w:rPr>
      </w:pPr>
    </w:p>
    <w:p w14:paraId="41F8DFCF" w14:textId="77777777" w:rsidR="003F54C0" w:rsidRDefault="003F54C0">
      <w:pPr>
        <w:spacing w:line="360" w:lineRule="auto"/>
        <w:rPr>
          <w:ins w:id="2393" w:author="CYR" w:date="2020-12-10T10:30:00Z"/>
          <w:rFonts w:ascii="Times New Roman" w:hAnsi="Times New Roman" w:cs="Times New Roman"/>
          <w:b/>
          <w:bCs/>
          <w:sz w:val="24"/>
          <w:szCs w:val="24"/>
        </w:rPr>
      </w:pPr>
    </w:p>
    <w:p w14:paraId="03AED0F5" w14:textId="77777777" w:rsidR="003F54C0" w:rsidRDefault="003C0E66">
      <w:pPr>
        <w:spacing w:line="360" w:lineRule="auto"/>
        <w:rPr>
          <w:ins w:id="2394" w:author="CYR" w:date="2020-12-10T10:30:00Z"/>
          <w:rFonts w:ascii="Times New Roman" w:hAnsi="Times New Roman" w:cs="Times New Roman"/>
          <w:b/>
          <w:bCs/>
          <w:sz w:val="24"/>
          <w:szCs w:val="24"/>
        </w:rPr>
      </w:pPr>
      <w:ins w:id="2395" w:author="123" w:date="2020-11-19T12:21:00Z">
        <w:del w:id="2396" w:author="CYR" w:date="2020-12-10T10:30:00Z">
          <w:r>
            <w:rPr>
              <w:rFonts w:ascii="Times New Roman" w:hAnsi="Times New Roman" w:cs="Times New Roman"/>
              <w:b/>
              <w:bCs/>
              <w:sz w:val="24"/>
              <w:szCs w:val="24"/>
            </w:rPr>
            <w:lastRenderedPageBreak/>
            <w:delText>and prognosis in the acute ischemic stroke.</w:delText>
          </w:r>
        </w:del>
      </w:ins>
    </w:p>
    <w:p w14:paraId="649308CA" w14:textId="77777777" w:rsidR="003F54C0" w:rsidRDefault="003C0E66">
      <w:pPr>
        <w:spacing w:line="360" w:lineRule="auto"/>
        <w:rPr>
          <w:ins w:id="2397" w:author="123" w:date="2020-11-19T12:22:00Z"/>
          <w:rFonts w:ascii="Times New Roman" w:hAnsi="Times New Roman" w:cs="Times New Roman"/>
          <w:b/>
          <w:bCs/>
          <w:sz w:val="24"/>
          <w:szCs w:val="24"/>
        </w:rPr>
      </w:pPr>
      <w:ins w:id="2398" w:author="CYR" w:date="2020-12-10T10:25:00Z">
        <w:r>
          <w:rPr>
            <w:rFonts w:ascii="Times New Roman" w:hAnsi="Times New Roman" w:cs="Times New Roman" w:hint="eastAsia"/>
            <w:b/>
            <w:bCs/>
            <w:sz w:val="24"/>
            <w:szCs w:val="24"/>
          </w:rPr>
          <w:t>F</w:t>
        </w:r>
        <w:r>
          <w:rPr>
            <w:rFonts w:ascii="Times New Roman" w:hAnsi="Times New Roman" w:cs="Times New Roman"/>
            <w:b/>
            <w:bCs/>
            <w:sz w:val="24"/>
            <w:szCs w:val="24"/>
          </w:rPr>
          <w:t>igure 5 Multivariate Cox survival analysis in the ischemic stroke</w:t>
        </w:r>
      </w:ins>
    </w:p>
    <w:p w14:paraId="77C519A7" w14:textId="77777777" w:rsidR="003F54C0" w:rsidRDefault="003C0E66">
      <w:pPr>
        <w:widowControl/>
        <w:jc w:val="left"/>
        <w:rPr>
          <w:ins w:id="2399" w:author="Guobo Chen" w:date="2020-11-19T16:54:00Z"/>
          <w:rFonts w:ascii="Times New Roman" w:hAnsi="Times New Roman" w:cs="Times New Roman"/>
          <w:b/>
          <w:bCs/>
          <w:sz w:val="24"/>
          <w:szCs w:val="24"/>
        </w:rPr>
      </w:pPr>
      <w:ins w:id="2400" w:author="Guobo Chen" w:date="2020-11-19T16:54:00Z">
        <w:r>
          <w:rPr>
            <w:rFonts w:ascii="Times New Roman" w:hAnsi="Times New Roman" w:cs="Times New Roman"/>
            <w:b/>
            <w:bCs/>
            <w:sz w:val="24"/>
            <w:szCs w:val="24"/>
          </w:rPr>
          <w:br w:type="page"/>
        </w:r>
      </w:ins>
    </w:p>
    <w:p w14:paraId="5F760790" w14:textId="77777777" w:rsidR="003F54C0" w:rsidRDefault="003F54C0">
      <w:pPr>
        <w:spacing w:line="360" w:lineRule="auto"/>
        <w:rPr>
          <w:ins w:id="2401" w:author="123" w:date="2020-11-19T12:22:00Z"/>
          <w:del w:id="2402" w:author="Guobo Chen" w:date="2020-11-19T16:54:00Z"/>
          <w:rFonts w:ascii="Times New Roman" w:hAnsi="Times New Roman" w:cs="Times New Roman"/>
          <w:b/>
          <w:bCs/>
          <w:sz w:val="24"/>
          <w:szCs w:val="24"/>
        </w:rPr>
      </w:pPr>
    </w:p>
    <w:p w14:paraId="4E0D0EBB" w14:textId="77777777" w:rsidR="003F54C0" w:rsidRDefault="003C0E66">
      <w:pPr>
        <w:spacing w:line="360" w:lineRule="auto"/>
        <w:rPr>
          <w:ins w:id="2403" w:author="123" w:date="2020-11-19T12:25:00Z"/>
          <w:rFonts w:ascii="Times New Roman" w:hAnsi="Times New Roman" w:cs="Times New Roman"/>
          <w:b/>
          <w:bCs/>
          <w:sz w:val="24"/>
          <w:szCs w:val="24"/>
        </w:rPr>
      </w:pPr>
      <w:ins w:id="2404" w:author="123" w:date="2020-11-19T12:22:00Z">
        <w:r>
          <w:rPr>
            <w:rFonts w:ascii="Times New Roman" w:hAnsi="Times New Roman" w:cs="Times New Roman" w:hint="eastAsia"/>
            <w:b/>
            <w:bCs/>
            <w:sz w:val="24"/>
            <w:szCs w:val="24"/>
          </w:rPr>
          <w:t>T</w:t>
        </w:r>
        <w:r>
          <w:rPr>
            <w:rFonts w:ascii="Times New Roman" w:hAnsi="Times New Roman" w:cs="Times New Roman"/>
            <w:b/>
            <w:bCs/>
            <w:sz w:val="24"/>
            <w:szCs w:val="24"/>
          </w:rPr>
          <w:t xml:space="preserve">able 1 </w:t>
        </w:r>
        <w:r>
          <w:rPr>
            <w:rFonts w:ascii="Times New Roman" w:hAnsi="Times New Roman" w:cs="Times New Roman"/>
            <w:b/>
            <w:bCs/>
            <w:sz w:val="24"/>
            <w:szCs w:val="24"/>
            <w:rPrChange w:id="2405" w:author="123" w:date="2020-11-19T12:22:00Z">
              <w:rPr>
                <w:b/>
                <w:bCs/>
              </w:rPr>
            </w:rPrChange>
          </w:rPr>
          <w:t>Characteristics of study par</w:t>
        </w:r>
        <w:r>
          <w:rPr>
            <w:rFonts w:ascii="Times New Roman" w:hAnsi="Times New Roman" w:cs="Times New Roman"/>
            <w:b/>
            <w:bCs/>
            <w:sz w:val="24"/>
            <w:szCs w:val="24"/>
          </w:rPr>
          <w:t>t</w:t>
        </w:r>
        <w:r>
          <w:rPr>
            <w:rFonts w:ascii="Times New Roman" w:hAnsi="Times New Roman" w:cs="Times New Roman"/>
            <w:b/>
            <w:bCs/>
            <w:sz w:val="24"/>
            <w:szCs w:val="24"/>
            <w:rPrChange w:id="2406" w:author="123" w:date="2020-11-19T12:22:00Z">
              <w:rPr>
                <w:b/>
                <w:bCs/>
              </w:rPr>
            </w:rPrChange>
          </w:rPr>
          <w:t>i</w:t>
        </w:r>
        <w:r>
          <w:rPr>
            <w:rFonts w:ascii="Times New Roman" w:hAnsi="Times New Roman" w:cs="Times New Roman"/>
            <w:b/>
            <w:bCs/>
            <w:sz w:val="24"/>
            <w:szCs w:val="24"/>
          </w:rPr>
          <w:t>ci</w:t>
        </w:r>
        <w:r>
          <w:rPr>
            <w:rFonts w:ascii="Times New Roman" w:hAnsi="Times New Roman" w:cs="Times New Roman"/>
            <w:b/>
            <w:bCs/>
            <w:sz w:val="24"/>
            <w:szCs w:val="24"/>
            <w:rPrChange w:id="2407" w:author="123" w:date="2020-11-19T12:22:00Z">
              <w:rPr>
                <w:b/>
                <w:bCs/>
              </w:rPr>
            </w:rPrChange>
          </w:rPr>
          <w:t>pants</w:t>
        </w:r>
      </w:ins>
    </w:p>
    <w:p w14:paraId="65FAF998" w14:textId="77777777" w:rsidR="003F54C0" w:rsidRDefault="003F54C0">
      <w:pPr>
        <w:spacing w:line="360" w:lineRule="auto"/>
        <w:rPr>
          <w:ins w:id="2408" w:author="123" w:date="2020-11-19T12:25:00Z"/>
          <w:rFonts w:ascii="Times New Roman" w:hAnsi="Times New Roman" w:cs="Times New Roman"/>
          <w:b/>
          <w:bCs/>
          <w:sz w:val="24"/>
          <w:szCs w:val="24"/>
        </w:rPr>
      </w:pPr>
    </w:p>
    <w:p w14:paraId="68461801" w14:textId="557FE4A4" w:rsidR="003F54C0" w:rsidRPr="003F54C0" w:rsidRDefault="003C0E66">
      <w:pPr>
        <w:rPr>
          <w:ins w:id="2409" w:author="123" w:date="2020-11-19T12:26:00Z"/>
          <w:del w:id="2410" w:author="CYR" w:date="2020-12-10T10:26:00Z"/>
          <w:rFonts w:ascii="Times New Roman" w:hAnsi="Times New Roman" w:cs="Times New Roman"/>
          <w:b/>
          <w:bCs/>
          <w:sz w:val="24"/>
          <w:szCs w:val="24"/>
          <w:rPrChange w:id="2411" w:author="123" w:date="2020-11-19T12:26:00Z">
            <w:rPr>
              <w:ins w:id="2412" w:author="123" w:date="2020-11-19T12:26:00Z"/>
              <w:del w:id="2413" w:author="CYR" w:date="2020-12-10T10:26:00Z"/>
              <w:b/>
              <w:bCs/>
            </w:rPr>
          </w:rPrChange>
        </w:rPr>
      </w:pPr>
      <w:ins w:id="2414" w:author="123" w:date="2020-11-19T12:26:00Z">
        <w:r>
          <w:rPr>
            <w:rFonts w:ascii="Times New Roman" w:hAnsi="Times New Roman" w:cs="Times New Roman"/>
            <w:b/>
            <w:bCs/>
            <w:sz w:val="24"/>
            <w:szCs w:val="24"/>
            <w:rPrChange w:id="2415" w:author="123" w:date="2020-11-19T12:26:00Z">
              <w:rPr>
                <w:b/>
                <w:bCs/>
              </w:rPr>
            </w:rPrChange>
          </w:rPr>
          <w:t>Table</w:t>
        </w:r>
        <w:r>
          <w:rPr>
            <w:rFonts w:ascii="Times New Roman" w:hAnsi="Times New Roman" w:cs="Times New Roman"/>
            <w:b/>
            <w:bCs/>
            <w:sz w:val="24"/>
            <w:szCs w:val="24"/>
          </w:rPr>
          <w:t xml:space="preserve"> </w:t>
        </w:r>
        <w:r>
          <w:rPr>
            <w:rFonts w:ascii="Times New Roman" w:hAnsi="Times New Roman" w:cs="Times New Roman"/>
            <w:b/>
            <w:bCs/>
            <w:sz w:val="24"/>
            <w:szCs w:val="24"/>
            <w:rPrChange w:id="2416" w:author="123" w:date="2020-11-19T12:26:00Z">
              <w:rPr>
                <w:b/>
                <w:bCs/>
              </w:rPr>
            </w:rPrChange>
          </w:rPr>
          <w:t xml:space="preserve">2 </w:t>
        </w:r>
      </w:ins>
      <w:ins w:id="2417" w:author="CYR" w:date="2020-12-10T10:34:00Z">
        <w:r>
          <w:rPr>
            <w:rFonts w:ascii="Times New Roman" w:hAnsi="Times New Roman" w:cs="Times New Roman"/>
            <w:b/>
            <w:bCs/>
            <w:sz w:val="24"/>
            <w:szCs w:val="24"/>
          </w:rPr>
          <w:t xml:space="preserve">Characteristics of </w:t>
        </w:r>
      </w:ins>
      <w:ins w:id="2418" w:author="cc" w:date="2021-03-20T21:00:00Z">
        <w:r w:rsidR="00457762">
          <w:rPr>
            <w:rFonts w:ascii="Times New Roman" w:hAnsi="Times New Roman" w:cs="Times New Roman" w:hint="eastAsia"/>
            <w:b/>
            <w:bCs/>
            <w:sz w:val="24"/>
            <w:szCs w:val="24"/>
          </w:rPr>
          <w:t>i</w:t>
        </w:r>
      </w:ins>
      <w:ins w:id="2419" w:author="123" w:date="2020-11-19T12:26:00Z">
        <w:del w:id="2420" w:author="cc" w:date="2021-03-20T21:00:00Z">
          <w:r w:rsidDel="00457762">
            <w:rPr>
              <w:rFonts w:ascii="Times New Roman" w:hAnsi="Times New Roman" w:cs="Times New Roman"/>
              <w:b/>
              <w:bCs/>
              <w:sz w:val="24"/>
              <w:szCs w:val="24"/>
              <w:rPrChange w:id="2421" w:author="123" w:date="2020-11-19T12:26:00Z">
                <w:rPr>
                  <w:b/>
                  <w:bCs/>
                </w:rPr>
              </w:rPrChange>
            </w:rPr>
            <w:delText>I</w:delText>
          </w:r>
        </w:del>
        <w:r>
          <w:rPr>
            <w:rFonts w:ascii="Times New Roman" w:hAnsi="Times New Roman" w:cs="Times New Roman"/>
            <w:b/>
            <w:bCs/>
            <w:sz w:val="24"/>
            <w:szCs w:val="24"/>
            <w:rPrChange w:id="2422" w:author="123" w:date="2020-11-19T12:26:00Z">
              <w:rPr>
                <w:b/>
                <w:bCs/>
              </w:rPr>
            </w:rPrChange>
          </w:rPr>
          <w:t>mmunophenotype</w:t>
        </w:r>
      </w:ins>
      <w:ins w:id="2423" w:author="CYR" w:date="2020-12-10T10:35:00Z">
        <w:r w:rsidRPr="00457762">
          <w:rPr>
            <w:rFonts w:ascii="Times New Roman" w:hAnsi="Times New Roman" w:cs="Times New Roman"/>
            <w:b/>
            <w:bCs/>
            <w:sz w:val="24"/>
            <w:szCs w:val="24"/>
            <w:rPrChange w:id="2424" w:author="cc" w:date="2021-03-20T21:00:00Z">
              <w:rPr>
                <w:b/>
                <w:bCs/>
                <w:szCs w:val="21"/>
              </w:rPr>
            </w:rPrChange>
          </w:rPr>
          <w:t xml:space="preserve"> between patients with the acute ischemic stroke and the control group</w:t>
        </w:r>
      </w:ins>
    </w:p>
    <w:p w14:paraId="6413CBC2" w14:textId="77777777" w:rsidR="003F54C0" w:rsidRDefault="003F54C0">
      <w:pPr>
        <w:rPr>
          <w:ins w:id="2425" w:author="123" w:date="2020-11-19T12:26:00Z"/>
          <w:del w:id="2426" w:author="CYR" w:date="2020-12-10T10:26:00Z"/>
          <w:rFonts w:ascii="Times New Roman" w:hAnsi="Times New Roman" w:cs="Times New Roman"/>
          <w:b/>
          <w:bCs/>
          <w:sz w:val="24"/>
          <w:szCs w:val="24"/>
        </w:rPr>
        <w:pPrChange w:id="2427" w:author="CYR" w:date="2020-12-10T10:26:00Z">
          <w:pPr>
            <w:spacing w:line="360" w:lineRule="auto"/>
          </w:pPr>
        </w:pPrChange>
      </w:pPr>
    </w:p>
    <w:p w14:paraId="667CB2CE" w14:textId="77777777" w:rsidR="003F54C0" w:rsidRDefault="003C0E66">
      <w:pPr>
        <w:spacing w:line="360" w:lineRule="auto"/>
        <w:rPr>
          <w:ins w:id="2428" w:author="123" w:date="2020-11-19T12:28:00Z"/>
          <w:rFonts w:ascii="Times New Roman" w:hAnsi="Times New Roman" w:cs="Times New Roman"/>
          <w:b/>
          <w:bCs/>
          <w:sz w:val="24"/>
          <w:szCs w:val="24"/>
        </w:rPr>
      </w:pPr>
      <w:ins w:id="2429" w:author="123" w:date="2020-11-19T12:26:00Z">
        <w:del w:id="2430" w:author="CYR" w:date="2020-12-10T10:26:00Z">
          <w:r>
            <w:rPr>
              <w:rFonts w:ascii="Times New Roman" w:hAnsi="Times New Roman" w:cs="Times New Roman"/>
              <w:b/>
              <w:bCs/>
              <w:sz w:val="24"/>
              <w:szCs w:val="24"/>
            </w:rPr>
            <w:delText>Table 3</w:delText>
          </w:r>
        </w:del>
      </w:ins>
      <w:ins w:id="2431" w:author="123" w:date="2020-11-19T12:27:00Z">
        <w:del w:id="2432" w:author="CYR" w:date="2020-12-10T10:26:00Z">
          <w:r>
            <w:rPr>
              <w:rFonts w:ascii="Times New Roman" w:hAnsi="Times New Roman" w:cs="Times New Roman" w:hint="eastAsia"/>
              <w:b/>
              <w:bCs/>
              <w:sz w:val="24"/>
              <w:szCs w:val="24"/>
            </w:rPr>
            <w:delText xml:space="preserve"> </w:delText>
          </w:r>
          <w:r>
            <w:rPr>
              <w:rFonts w:ascii="Times New Roman" w:hAnsi="Times New Roman" w:cs="Times New Roman"/>
              <w:b/>
              <w:bCs/>
              <w:sz w:val="24"/>
              <w:szCs w:val="24"/>
              <w:rPrChange w:id="2433" w:author="123" w:date="2020-11-19T12:28:00Z">
                <w:rPr>
                  <w:b/>
                  <w:bCs/>
                </w:rPr>
              </w:rPrChange>
            </w:rPr>
            <w:delText>Multivariate Cox survival analysis in the ischemic stroke</w:delText>
          </w:r>
        </w:del>
      </w:ins>
    </w:p>
    <w:p w14:paraId="58E4872A" w14:textId="77777777" w:rsidR="003F54C0" w:rsidRDefault="003F54C0">
      <w:pPr>
        <w:spacing w:line="360" w:lineRule="auto"/>
        <w:rPr>
          <w:ins w:id="2434" w:author="123" w:date="2020-11-19T12:28:00Z"/>
          <w:rFonts w:ascii="Times New Roman" w:hAnsi="Times New Roman" w:cs="Times New Roman"/>
          <w:b/>
          <w:bCs/>
          <w:sz w:val="24"/>
          <w:szCs w:val="24"/>
        </w:rPr>
      </w:pPr>
    </w:p>
    <w:p w14:paraId="52223989" w14:textId="77777777" w:rsidR="003F54C0" w:rsidRDefault="003C0E66">
      <w:pPr>
        <w:widowControl/>
        <w:rPr>
          <w:ins w:id="2435" w:author="123" w:date="2020-11-19T12:29:00Z"/>
          <w:rFonts w:ascii="Times New Roman" w:eastAsia="宋体" w:hAnsi="Times New Roman" w:cs="Times New Roman"/>
          <w:b/>
          <w:bCs/>
          <w:sz w:val="24"/>
          <w:szCs w:val="24"/>
        </w:rPr>
      </w:pPr>
      <w:ins w:id="2436" w:author="123" w:date="2020-11-19T12:29:00Z">
        <w:r>
          <w:rPr>
            <w:rFonts w:ascii="Times New Roman" w:eastAsia="宋体" w:hAnsi="Times New Roman" w:cs="Times New Roman"/>
            <w:b/>
            <w:bCs/>
            <w:sz w:val="24"/>
            <w:szCs w:val="24"/>
          </w:rPr>
          <w:t>Table S1 D</w:t>
        </w:r>
        <w:r>
          <w:rPr>
            <w:rFonts w:ascii="Times New Roman" w:eastAsia="宋体" w:hAnsi="Times New Roman" w:cs="Times New Roman" w:hint="eastAsia"/>
            <w:b/>
            <w:bCs/>
            <w:sz w:val="24"/>
            <w:szCs w:val="24"/>
          </w:rPr>
          <w:t xml:space="preserve">etection </w:t>
        </w:r>
        <w:r>
          <w:rPr>
            <w:rFonts w:ascii="Times New Roman" w:eastAsia="宋体" w:hAnsi="Times New Roman" w:cs="Times New Roman"/>
            <w:b/>
            <w:bCs/>
            <w:sz w:val="24"/>
            <w:szCs w:val="24"/>
          </w:rPr>
          <w:t>scheme for eight-color antibody panels proposed by the Human Immunophenotyping Consortium</w:t>
        </w:r>
      </w:ins>
    </w:p>
    <w:p w14:paraId="06063076" w14:textId="77777777" w:rsidR="003F54C0" w:rsidRPr="003F54C0" w:rsidRDefault="003F54C0">
      <w:pPr>
        <w:spacing w:line="360" w:lineRule="auto"/>
        <w:rPr>
          <w:ins w:id="2437" w:author="123" w:date="2020-11-19T12:27:00Z"/>
          <w:del w:id="2438" w:author="Guobo Chen" w:date="2020-11-19T15:43:00Z"/>
          <w:rFonts w:ascii="Times New Roman" w:hAnsi="Times New Roman" w:cs="Times New Roman"/>
          <w:b/>
          <w:bCs/>
          <w:color w:val="0000FF"/>
          <w:sz w:val="24"/>
          <w:szCs w:val="24"/>
          <w:rPrChange w:id="2439" w:author="123" w:date="2020-11-19T12:29:00Z">
            <w:rPr>
              <w:ins w:id="2440" w:author="123" w:date="2020-11-19T12:27:00Z"/>
              <w:del w:id="2441" w:author="Guobo Chen" w:date="2020-11-19T15:43:00Z"/>
              <w:b/>
              <w:bCs/>
              <w:color w:val="0000FF"/>
            </w:rPr>
          </w:rPrChange>
        </w:rPr>
        <w:pPrChange w:id="2442" w:author="123" w:date="2020-11-19T12:28:00Z">
          <w:pPr/>
        </w:pPrChange>
      </w:pPr>
    </w:p>
    <w:p w14:paraId="367DE3BA" w14:textId="77777777" w:rsidR="003F54C0" w:rsidRDefault="003C0E66">
      <w:pPr>
        <w:spacing w:line="360" w:lineRule="auto"/>
        <w:rPr>
          <w:rFonts w:ascii="Times New Roman" w:hAnsi="Times New Roman" w:cs="Times New Roman"/>
          <w:b/>
          <w:bCs/>
          <w:sz w:val="24"/>
          <w:szCs w:val="24"/>
        </w:rPr>
        <w:pPrChange w:id="2443" w:author="Guobo Chen" w:date="2020-11-13T16:21:00Z">
          <w:pPr>
            <w:spacing w:line="480" w:lineRule="auto"/>
          </w:pPr>
        </w:pPrChange>
      </w:pPr>
      <w:ins w:id="2444" w:author="123" w:date="2020-11-30T20:47:00Z">
        <w:r>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  </w:t>
        </w:r>
      </w:ins>
    </w:p>
    <w:p w14:paraId="16962DA4" w14:textId="77777777" w:rsidR="003F54C0" w:rsidRDefault="003F54C0">
      <w:pPr>
        <w:spacing w:line="360" w:lineRule="auto"/>
        <w:rPr>
          <w:rFonts w:ascii="Times New Roman" w:hAnsi="Times New Roman" w:cs="Times New Roman"/>
          <w:b/>
          <w:bCs/>
          <w:sz w:val="24"/>
          <w:szCs w:val="24"/>
        </w:rPr>
        <w:pPrChange w:id="2445" w:author="Guobo Chen" w:date="2020-11-13T16:21:00Z">
          <w:pPr>
            <w:spacing w:line="480" w:lineRule="auto"/>
          </w:pPr>
        </w:pPrChange>
      </w:pPr>
    </w:p>
    <w:p w14:paraId="1A61A29B" w14:textId="77777777" w:rsidR="003F54C0" w:rsidRDefault="003C0E66">
      <w:pPr>
        <w:pStyle w:val="EndNoteBibliography"/>
        <w:spacing w:line="480" w:lineRule="auto"/>
        <w:pPrChange w:id="2446" w:author="Guobo Chen" w:date="2020-11-13T16:21:00Z">
          <w:pPr>
            <w:spacing w:line="480" w:lineRule="auto"/>
          </w:pPr>
        </w:pPrChange>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t>1.</w:t>
      </w:r>
      <w:r>
        <w:tab/>
        <w:t>Gr?Schel K, Schnaudigel S, Edelmann F, et al. Growth-differentiation factor-15 and functional outcome after acute ischemic stroke. Journal of Neurology 2012;259:1574-9.</w:t>
      </w:r>
    </w:p>
    <w:p w14:paraId="2EA7C65D" w14:textId="77777777" w:rsidR="003F54C0" w:rsidRDefault="003F54C0">
      <w:pPr>
        <w:pStyle w:val="EndNoteBibliography"/>
        <w:spacing w:line="480" w:lineRule="auto"/>
        <w:rPr>
          <w:rFonts w:ascii="Times New Roman" w:hAnsi="Times New Roman" w:cs="Times New Roman"/>
          <w:bCs/>
          <w:sz w:val="24"/>
          <w:szCs w:val="24"/>
        </w:rPr>
        <w:pPrChange w:id="2447" w:author="Guobo Chen" w:date="2020-11-13T16:21:00Z">
          <w:pPr>
            <w:spacing w:line="480" w:lineRule="auto"/>
          </w:pPr>
        </w:pPrChange>
      </w:pPr>
    </w:p>
    <w:p w14:paraId="75719E25" w14:textId="73493110" w:rsidR="003F54C0" w:rsidRDefault="003C0E66">
      <w:pPr>
        <w:spacing w:line="360" w:lineRule="auto"/>
        <w:rPr>
          <w:ins w:id="2448" w:author="cc" w:date="2021-04-07T09:13:00Z"/>
          <w:rFonts w:ascii="Times New Roman" w:hAnsi="Times New Roman" w:cs="Times New Roman"/>
          <w:b/>
          <w:bCs/>
          <w:sz w:val="24"/>
          <w:szCs w:val="24"/>
        </w:rPr>
      </w:pPr>
      <w:r>
        <w:rPr>
          <w:rFonts w:ascii="Times New Roman" w:hAnsi="Times New Roman" w:cs="Times New Roman" w:hint="eastAsia"/>
          <w:b/>
          <w:bCs/>
          <w:sz w:val="24"/>
          <w:szCs w:val="24"/>
        </w:rPr>
        <w:fldChar w:fldCharType="end"/>
      </w:r>
      <w:ins w:id="2449" w:author="cc" w:date="2021-04-07T09:13:00Z">
        <w:r w:rsidR="00470A0E">
          <w:rPr>
            <w:rFonts w:ascii="Times New Roman" w:hAnsi="Times New Roman" w:cs="Times New Roman"/>
            <w:b/>
            <w:bCs/>
            <w:sz w:val="24"/>
            <w:szCs w:val="24"/>
          </w:rPr>
          <w:t>F</w:t>
        </w:r>
        <w:r w:rsidR="00470A0E">
          <w:rPr>
            <w:rFonts w:ascii="Times New Roman" w:hAnsi="Times New Roman" w:cs="Times New Roman" w:hint="eastAsia"/>
            <w:b/>
            <w:bCs/>
            <w:sz w:val="24"/>
            <w:szCs w:val="24"/>
          </w:rPr>
          <w:t>igure</w:t>
        </w:r>
        <w:r w:rsidR="00470A0E">
          <w:rPr>
            <w:rFonts w:ascii="Times New Roman" w:hAnsi="Times New Roman" w:cs="Times New Roman"/>
            <w:b/>
            <w:bCs/>
            <w:sz w:val="24"/>
            <w:szCs w:val="24"/>
          </w:rPr>
          <w:t xml:space="preserve"> </w:t>
        </w:r>
      </w:ins>
      <w:ins w:id="2450" w:author="cc" w:date="2021-04-07T09:19:00Z">
        <w:r w:rsidR="00A73C12">
          <w:rPr>
            <w:rFonts w:ascii="Times New Roman" w:hAnsi="Times New Roman" w:cs="Times New Roman"/>
            <w:b/>
            <w:bCs/>
            <w:sz w:val="24"/>
            <w:szCs w:val="24"/>
          </w:rPr>
          <w:t>2</w:t>
        </w:r>
      </w:ins>
    </w:p>
    <w:p w14:paraId="2BB924AB" w14:textId="18B56360" w:rsidR="00470A0E" w:rsidRPr="003F54C0" w:rsidRDefault="00470A0E">
      <w:pPr>
        <w:spacing w:line="360" w:lineRule="auto"/>
        <w:rPr>
          <w:rFonts w:ascii="Times New Roman" w:hAnsi="Times New Roman" w:cs="Times New Roman"/>
          <w:b/>
          <w:bCs/>
          <w:sz w:val="24"/>
          <w:szCs w:val="24"/>
          <w:rPrChange w:id="2451" w:author="123" w:date="2020-11-19T12:27:00Z">
            <w:rPr/>
          </w:rPrChange>
        </w:rPr>
        <w:pPrChange w:id="2452" w:author="Guobo Chen" w:date="2020-11-13T16:21:00Z">
          <w:pPr>
            <w:spacing w:line="480" w:lineRule="auto"/>
          </w:pPr>
        </w:pPrChange>
      </w:pPr>
      <w:ins w:id="2453" w:author="cc" w:date="2021-04-07T09:13:00Z">
        <w:r w:rsidRPr="00470A0E">
          <w:rPr>
            <w:rFonts w:ascii="Times New Roman" w:hAnsi="Times New Roman" w:cs="Times New Roman"/>
            <w:b/>
            <w:bCs/>
            <w:noProof/>
            <w:sz w:val="24"/>
            <w:szCs w:val="24"/>
          </w:rPr>
          <w:drawing>
            <wp:inline distT="0" distB="0" distL="0" distR="0" wp14:anchorId="3BFEAC78" wp14:editId="56835D6F">
              <wp:extent cx="5731510" cy="2426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ins>
    </w:p>
    <w:sectPr w:rsidR="00470A0E" w:rsidRPr="003F54C0">
      <w:footerReference w:type="even" r:id="rId13"/>
      <w:footerReference w:type="default" r:id="rId14"/>
      <w:pgSz w:w="11906" w:h="16838"/>
      <w:pgMar w:top="1440" w:right="1440" w:bottom="1440" w:left="144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Guobo Chen" w:date="2020-11-19T16:55:00Z" w:initials="">
    <w:p w14:paraId="00C74900" w14:textId="77777777" w:rsidR="005073DE" w:rsidRDefault="005073DE">
      <w:pPr>
        <w:pStyle w:val="a4"/>
      </w:pPr>
      <w:r>
        <w:rPr>
          <w:rFonts w:hint="eastAsia"/>
        </w:rPr>
        <w:t>题目我改掉了</w:t>
      </w:r>
    </w:p>
  </w:comment>
  <w:comment w:id="44" w:author="Guobo Chen" w:date="2020-11-19T16:55:00Z" w:initials="">
    <w:p w14:paraId="1C31DA49" w14:textId="77777777" w:rsidR="00612F74" w:rsidRDefault="00612F74" w:rsidP="00612F74">
      <w:pPr>
        <w:pStyle w:val="a4"/>
      </w:pPr>
      <w:r>
        <w:rPr>
          <w:rFonts w:hint="eastAsia"/>
        </w:rPr>
        <w:t>题目我改掉了</w:t>
      </w:r>
    </w:p>
  </w:comment>
  <w:comment w:id="45" w:author="CYR" w:date="2021-04-09T15:43:00Z" w:initials="8">
    <w:p w14:paraId="70BA5E94" w14:textId="77777777" w:rsidR="00612F74" w:rsidRDefault="00612F74">
      <w:pPr>
        <w:pStyle w:val="a4"/>
      </w:pPr>
      <w:r>
        <w:rPr>
          <w:rStyle w:val="af1"/>
        </w:rPr>
        <w:annotationRef/>
      </w:r>
      <w:r>
        <w:rPr>
          <w:rFonts w:hint="eastAsia"/>
        </w:rPr>
        <w:t>换这个title呢？</w:t>
      </w:r>
    </w:p>
    <w:p w14:paraId="444EC01B" w14:textId="02E6F10E" w:rsidR="00612F74" w:rsidRDefault="00612F74">
      <w:pPr>
        <w:pStyle w:val="a4"/>
      </w:pPr>
    </w:p>
  </w:comment>
  <w:comment w:id="55" w:author="Guobo Chen" w:date="2020-11-19T15:27:00Z" w:initials="">
    <w:p w14:paraId="1B7D4052" w14:textId="77777777" w:rsidR="005073DE" w:rsidRDefault="005073DE">
      <w:pPr>
        <w:pStyle w:val="a4"/>
      </w:pPr>
      <w:r>
        <w:rPr>
          <w:rFonts w:hint="eastAsia"/>
        </w:rPr>
        <w:t>确认名字拼写格式，特别已经有过发表记录的人。</w:t>
      </w:r>
    </w:p>
    <w:p w14:paraId="5C0B1143" w14:textId="77777777" w:rsidR="005073DE" w:rsidRDefault="005073DE">
      <w:pPr>
        <w:pStyle w:val="a4"/>
      </w:pPr>
      <w:r>
        <w:rPr>
          <w:rFonts w:hint="eastAsia"/>
        </w:rPr>
        <w:t>比如我的发表名字是写成Guo-Bo</w:t>
      </w:r>
      <w:r>
        <w:t xml:space="preserve"> Chen</w:t>
      </w:r>
      <w:r>
        <w:rPr>
          <w:rFonts w:hint="eastAsia"/>
        </w:rPr>
        <w:t>，而不是Guobo</w:t>
      </w:r>
      <w:r>
        <w:t xml:space="preserve"> </w:t>
      </w:r>
      <w:r>
        <w:rPr>
          <w:rFonts w:hint="eastAsia"/>
        </w:rPr>
        <w:t>Chen。Guo-Bo</w:t>
      </w:r>
      <w:r>
        <w:t xml:space="preserve"> </w:t>
      </w:r>
      <w:r>
        <w:rPr>
          <w:rFonts w:hint="eastAsia"/>
        </w:rPr>
        <w:t>Chen对应的缩写是GBC，Guobo</w:t>
      </w:r>
      <w:r>
        <w:t xml:space="preserve"> </w:t>
      </w:r>
      <w:r>
        <w:rPr>
          <w:rFonts w:hint="eastAsia"/>
        </w:rPr>
        <w:t>Chen对应的缩写是GC。</w:t>
      </w:r>
    </w:p>
    <w:p w14:paraId="20AD719A" w14:textId="77777777" w:rsidR="005073DE" w:rsidRDefault="005073DE">
      <w:pPr>
        <w:pStyle w:val="a4"/>
      </w:pPr>
      <w:r>
        <w:rPr>
          <w:rFonts w:hint="eastAsia"/>
        </w:rPr>
        <w:t>那么我的缩写是其它几位作者也一样的情况。</w:t>
      </w:r>
    </w:p>
    <w:p w14:paraId="29D30FE6" w14:textId="77777777" w:rsidR="005073DE" w:rsidRDefault="005073DE">
      <w:pPr>
        <w:pStyle w:val="a4"/>
      </w:pPr>
    </w:p>
    <w:p w14:paraId="4DD34E71" w14:textId="77777777" w:rsidR="005073DE" w:rsidRDefault="005073DE">
      <w:pPr>
        <w:pStyle w:val="a4"/>
      </w:pPr>
      <w:r>
        <w:rPr>
          <w:rFonts w:hint="eastAsia"/>
        </w:rPr>
        <w:t>这里的名字写法和缩写，跟结尾在作者贡献部分要对应。作者贡献部分都用名字缩写标注</w:t>
      </w:r>
    </w:p>
  </w:comment>
  <w:comment w:id="93" w:author="Guobo Chen" w:date="2020-11-19T16:44:00Z" w:initials="">
    <w:p w14:paraId="5B2E7AA8" w14:textId="77777777" w:rsidR="005073DE" w:rsidRDefault="005073DE">
      <w:pPr>
        <w:pStyle w:val="a4"/>
        <w:rPr>
          <w:lang w:val="en-AU"/>
        </w:rPr>
      </w:pPr>
      <w:r>
        <w:rPr>
          <w:rFonts w:hint="eastAsia"/>
          <w:lang w:val="en-AU"/>
        </w:rPr>
        <w:t>全部填上，然后收集每个作者的email，尽量督促每个人使用工作单位的正规邮箱，尽量避免1</w:t>
      </w:r>
      <w:r>
        <w:rPr>
          <w:lang w:val="en-AU"/>
        </w:rPr>
        <w:t>63</w:t>
      </w:r>
      <w:r>
        <w:rPr>
          <w:rFonts w:hint="eastAsia"/>
          <w:lang w:val="en-AU"/>
        </w:rPr>
        <w:t>，qq邮箱</w:t>
      </w:r>
    </w:p>
  </w:comment>
  <w:comment w:id="149" w:author="CYR" w:date="2021-04-09T15:37:00Z" w:initials="8">
    <w:p w14:paraId="69F322BE" w14:textId="06D0F98B" w:rsidR="00612F74" w:rsidRDefault="00612F74">
      <w:pPr>
        <w:pStyle w:val="a4"/>
      </w:pPr>
      <w:r>
        <w:rPr>
          <w:rStyle w:val="af1"/>
        </w:rPr>
        <w:annotationRef/>
      </w:r>
      <w:r>
        <w:rPr>
          <w:rFonts w:hint="eastAsia"/>
        </w:rPr>
        <w:t>最后写，这里要重写</w:t>
      </w:r>
    </w:p>
  </w:comment>
  <w:comment w:id="171" w:author="cc" w:date="2021-04-07T00:36:00Z" w:initials="c">
    <w:p w14:paraId="1A381D2E" w14:textId="0CA646EB" w:rsidR="005073DE" w:rsidRDefault="005073DE">
      <w:pPr>
        <w:pStyle w:val="a4"/>
      </w:pPr>
      <w:r>
        <w:rPr>
          <w:rStyle w:val="af1"/>
        </w:rPr>
        <w:annotationRef/>
      </w:r>
      <w:r>
        <w:t xml:space="preserve">Immunophenotypic markers? </w:t>
      </w:r>
      <w:r>
        <w:rPr>
          <w:rFonts w:hint="eastAsia"/>
        </w:rPr>
        <w:t>哪个表达更合适</w:t>
      </w:r>
    </w:p>
  </w:comment>
  <w:comment w:id="231" w:author="cc" w:date="2021-04-07T11:01:00Z" w:initials="c">
    <w:p w14:paraId="39A0D7DF" w14:textId="300AA9D5" w:rsidR="005073DE" w:rsidRDefault="005073DE">
      <w:pPr>
        <w:pStyle w:val="a4"/>
      </w:pPr>
      <w:r>
        <w:rPr>
          <w:rStyle w:val="af1"/>
        </w:rPr>
        <w:annotationRef/>
      </w:r>
      <w:r>
        <w:rPr>
          <w:rFonts w:hint="eastAsia"/>
        </w:rPr>
        <w:t>此处可以直接描述脑梗死组的基本信息吗？</w:t>
      </w:r>
    </w:p>
  </w:comment>
  <w:comment w:id="516" w:author="Guobo Chen" w:date="2020-11-14T09:31:00Z" w:initials="">
    <w:p w14:paraId="208562EC" w14:textId="77777777" w:rsidR="005073DE" w:rsidRDefault="005073DE">
      <w:pPr>
        <w:pStyle w:val="a4"/>
      </w:pPr>
      <w:r>
        <w:rPr>
          <w:rFonts w:hint="eastAsia"/>
        </w:rPr>
        <w:t>后面分析中变都成了a</w:t>
      </w:r>
      <w:r>
        <w:t>cute ischemic stroke</w:t>
      </w:r>
    </w:p>
  </w:comment>
  <w:comment w:id="567" w:author="CYR" w:date="2021-04-08T15:08:00Z" w:initials="8">
    <w:p w14:paraId="727D5EB8" w14:textId="4FB14115" w:rsidR="005073DE" w:rsidRDefault="005073DE">
      <w:pPr>
        <w:pStyle w:val="a4"/>
      </w:pPr>
      <w:r>
        <w:rPr>
          <w:rStyle w:val="af1"/>
        </w:rPr>
        <w:annotationRef/>
      </w:r>
      <w:r>
        <w:rPr>
          <w:rFonts w:hint="eastAsia"/>
        </w:rPr>
        <w:t>数据核实下</w:t>
      </w:r>
    </w:p>
  </w:comment>
  <w:comment w:id="600" w:author="CYR" w:date="2021-04-09T10:39:00Z" w:initials="8">
    <w:p w14:paraId="6DAA2083" w14:textId="028EE1CE" w:rsidR="005073DE" w:rsidRDefault="005073DE">
      <w:pPr>
        <w:pStyle w:val="a4"/>
      </w:pPr>
      <w:r>
        <w:rPr>
          <w:rStyle w:val="af1"/>
        </w:rPr>
        <w:annotationRef/>
      </w:r>
      <w:r>
        <w:rPr>
          <w:rFonts w:hint="eastAsia"/>
        </w:rPr>
        <w:t>这段建议删除</w:t>
      </w:r>
    </w:p>
  </w:comment>
  <w:comment w:id="616" w:author="wang ying" w:date="2021-01-31T14:47:00Z" w:initials="wy">
    <w:p w14:paraId="3ED6A53C" w14:textId="77777777" w:rsidR="005073DE" w:rsidRDefault="005073DE">
      <w:pPr>
        <w:pStyle w:val="a4"/>
      </w:pPr>
      <w:r>
        <w:rPr>
          <w:rStyle w:val="af1"/>
        </w:rPr>
        <w:annotationRef/>
      </w:r>
      <w:r>
        <w:rPr>
          <w:rFonts w:hint="eastAsia"/>
        </w:rPr>
        <w:t>不够专业，参照文献修改</w:t>
      </w:r>
    </w:p>
    <w:p w14:paraId="091C214B" w14:textId="77777777" w:rsidR="005073DE" w:rsidRDefault="005073DE">
      <w:pPr>
        <w:pStyle w:val="a4"/>
      </w:pPr>
    </w:p>
    <w:p w14:paraId="3E823727" w14:textId="5DE72FA8" w:rsidR="005073DE" w:rsidRDefault="005073DE">
      <w:pPr>
        <w:pStyle w:val="a4"/>
      </w:pPr>
    </w:p>
  </w:comment>
  <w:comment w:id="682" w:author="wang ying" w:date="2021-01-31T15:30:00Z" w:initials="wy">
    <w:p w14:paraId="71135D23" w14:textId="1D8BFE44" w:rsidR="005073DE" w:rsidRDefault="005073DE">
      <w:pPr>
        <w:pStyle w:val="a4"/>
      </w:pPr>
      <w:r>
        <w:rPr>
          <w:rStyle w:val="af1"/>
        </w:rPr>
        <w:annotationRef/>
      </w:r>
      <w:r>
        <w:rPr>
          <w:rFonts w:hint="eastAsia"/>
        </w:rPr>
        <w:t>是否改为确诊比较好？注意前后一致</w:t>
      </w:r>
    </w:p>
  </w:comment>
  <w:comment w:id="817" w:author="Guobo Chen" w:date="2020-11-13T16:16:00Z" w:initials="">
    <w:p w14:paraId="2E199D2A" w14:textId="77777777" w:rsidR="005073DE" w:rsidRDefault="005073DE" w:rsidP="00491A53">
      <w:pPr>
        <w:pStyle w:val="a4"/>
      </w:pPr>
      <w:r>
        <w:t>Reference;</w:t>
      </w:r>
    </w:p>
  </w:comment>
  <w:comment w:id="818" w:author="CYR" w:date="2020-12-10T10:46:00Z" w:initials="8">
    <w:p w14:paraId="27AF2F4D" w14:textId="77777777" w:rsidR="005073DE" w:rsidRDefault="005073DE" w:rsidP="00491A53">
      <w:pPr>
        <w:pStyle w:val="a4"/>
      </w:pPr>
      <w:r>
        <w:rPr>
          <w:rFonts w:hint="eastAsia"/>
        </w:rPr>
        <w:t>R中生存分析包，不需要参考文献也可以</w:t>
      </w:r>
    </w:p>
  </w:comment>
  <w:comment w:id="828" w:author="CYR" w:date="2021-04-08T15:44:00Z" w:initials="8">
    <w:p w14:paraId="5051C4CB" w14:textId="70B475CC" w:rsidR="005073DE" w:rsidRDefault="005073DE">
      <w:pPr>
        <w:pStyle w:val="a4"/>
      </w:pPr>
      <w:r>
        <w:rPr>
          <w:rStyle w:val="af1"/>
        </w:rPr>
        <w:annotationRef/>
      </w:r>
      <w:r>
        <w:rPr>
          <w:rFonts w:hint="eastAsia"/>
        </w:rPr>
        <w:t>加个参考文献：</w:t>
      </w:r>
      <w:r>
        <w:t>Fawcett T. An introduction to ROC analysis. Pattern Recogn Lett 2006 Jun;27(8):861-874. [doi: 10.1016/j.patrec.2005.10.010]</w:t>
      </w:r>
    </w:p>
  </w:comment>
  <w:comment w:id="851" w:author="Guobo Chen" w:date="2020-11-13T16:16:00Z" w:initials="">
    <w:p w14:paraId="34E4337F" w14:textId="77777777" w:rsidR="003619F0" w:rsidRDefault="003619F0" w:rsidP="003619F0">
      <w:pPr>
        <w:pStyle w:val="a4"/>
      </w:pPr>
      <w:r>
        <w:t>Reference;</w:t>
      </w:r>
    </w:p>
  </w:comment>
  <w:comment w:id="852" w:author="CYR" w:date="2020-12-10T10:46:00Z" w:initials="8">
    <w:p w14:paraId="31986C6C" w14:textId="77777777" w:rsidR="003619F0" w:rsidRDefault="003619F0" w:rsidP="003619F0">
      <w:pPr>
        <w:pStyle w:val="a4"/>
      </w:pPr>
      <w:r>
        <w:rPr>
          <w:rFonts w:hint="eastAsia"/>
        </w:rPr>
        <w:t>R中生存分析包，不需要参考文献也可以</w:t>
      </w:r>
    </w:p>
  </w:comment>
  <w:comment w:id="862" w:author="Guobo Chen" w:date="2020-11-13T16:16:00Z" w:initials="">
    <w:p w14:paraId="1DB50C02" w14:textId="77777777" w:rsidR="005073DE" w:rsidRDefault="005073DE">
      <w:pPr>
        <w:pStyle w:val="a4"/>
      </w:pPr>
      <w:r>
        <w:t>Reference;</w:t>
      </w:r>
    </w:p>
  </w:comment>
  <w:comment w:id="863" w:author="CYR" w:date="2020-12-10T10:46:00Z" w:initials="8">
    <w:p w14:paraId="7F774E49" w14:textId="77777777" w:rsidR="005073DE" w:rsidRDefault="005073DE">
      <w:pPr>
        <w:pStyle w:val="a4"/>
      </w:pPr>
      <w:r>
        <w:rPr>
          <w:rFonts w:hint="eastAsia"/>
        </w:rPr>
        <w:t>R中生存分析包，不需要参考文献也可以</w:t>
      </w:r>
    </w:p>
  </w:comment>
  <w:comment w:id="892" w:author="Guobo Chen" w:date="2020-11-14T09:33:00Z" w:initials="">
    <w:p w14:paraId="30D7075A" w14:textId="77777777" w:rsidR="005073DE" w:rsidRDefault="005073DE">
      <w:pPr>
        <w:pStyle w:val="a4"/>
      </w:pPr>
      <w:r>
        <w:t>reference</w:t>
      </w:r>
    </w:p>
  </w:comment>
  <w:comment w:id="893" w:author="CYR" w:date="2020-12-10T10:47:00Z" w:initials="8">
    <w:p w14:paraId="0D7B769F" w14:textId="77777777" w:rsidR="005073DE" w:rsidRDefault="005073DE">
      <w:pPr>
        <w:pStyle w:val="a4"/>
      </w:pPr>
      <w:r>
        <w:rPr>
          <w:rFonts w:hint="eastAsia"/>
        </w:rPr>
        <w:t>加入网址</w:t>
      </w:r>
    </w:p>
  </w:comment>
  <w:comment w:id="976" w:author="Guobo Chen" w:date="2020-11-13T15:33:00Z" w:initials="">
    <w:p w14:paraId="5825437C" w14:textId="77777777" w:rsidR="005073DE" w:rsidRDefault="005073DE">
      <w:pPr>
        <w:pStyle w:val="a4"/>
      </w:pPr>
      <w:r>
        <w:t>More detailed p-value</w:t>
      </w:r>
    </w:p>
  </w:comment>
  <w:comment w:id="994" w:author="Guobo Chen" w:date="2020-11-14T09:40:00Z" w:initials="">
    <w:p w14:paraId="62A342D9" w14:textId="77777777" w:rsidR="005073DE" w:rsidRDefault="005073DE">
      <w:pPr>
        <w:pStyle w:val="a4"/>
      </w:pPr>
      <w:r>
        <w:rPr>
          <w:rFonts w:hint="eastAsia"/>
        </w:rPr>
        <w:t>采样这里，性别比例差别怎么矫正？</w:t>
      </w:r>
    </w:p>
  </w:comment>
  <w:comment w:id="1020" w:author="Guobo Chen" w:date="2020-11-13T15:33:00Z" w:initials="">
    <w:p w14:paraId="6E6415C1" w14:textId="77777777" w:rsidR="005073DE" w:rsidRDefault="005073DE">
      <w:pPr>
        <w:pStyle w:val="a4"/>
      </w:pPr>
      <w:r>
        <w:t>More detail p-value</w:t>
      </w:r>
    </w:p>
  </w:comment>
  <w:comment w:id="1013" w:author="Guobo Chen" w:date="2020-11-12T21:30:00Z" w:initials="">
    <w:p w14:paraId="528A5234" w14:textId="77777777" w:rsidR="005073DE" w:rsidRDefault="005073DE">
      <w:pPr>
        <w:pStyle w:val="a4"/>
      </w:pPr>
      <w:r>
        <w:t>Case-control did not match</w:t>
      </w:r>
    </w:p>
  </w:comment>
  <w:comment w:id="1114" w:author="wang ying" w:date="2021-01-31T15:42:00Z" w:initials="wy">
    <w:p w14:paraId="156E0BCA" w14:textId="189652F3" w:rsidR="005073DE" w:rsidRDefault="005073DE">
      <w:pPr>
        <w:pStyle w:val="a4"/>
      </w:pPr>
      <w:r>
        <w:rPr>
          <w:rStyle w:val="af1"/>
        </w:rPr>
        <w:annotationRef/>
      </w:r>
      <w:r>
        <w:rPr>
          <w:rFonts w:hint="eastAsia"/>
        </w:rPr>
        <w:t>请确认，如果有这么多差异，不利于我们的文章，应该把没有显著差异的basic指标列上</w:t>
      </w:r>
    </w:p>
  </w:comment>
  <w:comment w:id="935" w:author="wang ying" w:date="2021-01-31T15:44:00Z" w:initials="wy">
    <w:p w14:paraId="4B1ECBA1" w14:textId="77777777" w:rsidR="005073DE" w:rsidRDefault="005073DE">
      <w:pPr>
        <w:pStyle w:val="a4"/>
      </w:pPr>
      <w:r>
        <w:rPr>
          <w:rStyle w:val="af1"/>
        </w:rPr>
        <w:annotationRef/>
      </w:r>
      <w:r>
        <w:rPr>
          <w:rFonts w:hint="eastAsia"/>
        </w:rPr>
        <w:t>各类指标的阐述其实是类似的， 不要总是换句式，建议都用一样的句式，就是什么指标分别是什么，p怎么样，无显著性差异。</w:t>
      </w:r>
    </w:p>
    <w:p w14:paraId="28B5C9CC" w14:textId="77777777" w:rsidR="005073DE" w:rsidRDefault="005073DE">
      <w:pPr>
        <w:pStyle w:val="a4"/>
      </w:pPr>
      <w:r>
        <w:rPr>
          <w:rFonts w:hint="eastAsia"/>
        </w:rPr>
        <w:t>这里主要是比较我们的baseline在两组之间是平齐的。</w:t>
      </w:r>
    </w:p>
    <w:p w14:paraId="52304EDA" w14:textId="6F36C6A2" w:rsidR="005073DE" w:rsidRDefault="005073DE">
      <w:pPr>
        <w:pStyle w:val="a4"/>
      </w:pPr>
      <w:r>
        <w:rPr>
          <w:rFonts w:hint="eastAsia"/>
        </w:rPr>
        <w:t>如果有些有很大差异的，查阅一下具体指标，是不是有偏倚特别大的人，反馈我，我们讨论是否可剔除。</w:t>
      </w:r>
    </w:p>
  </w:comment>
  <w:comment w:id="1118" w:author="CYR" w:date="2021-04-09T10:36:00Z" w:initials="8">
    <w:p w14:paraId="7DD260B1" w14:textId="034901B1" w:rsidR="005073DE" w:rsidRDefault="005073DE">
      <w:pPr>
        <w:pStyle w:val="a4"/>
      </w:pPr>
      <w:r>
        <w:rPr>
          <w:rStyle w:val="af1"/>
        </w:rPr>
        <w:annotationRef/>
      </w:r>
      <w:r>
        <w:rPr>
          <w:rFonts w:hint="eastAsia"/>
        </w:rPr>
        <w:t>这段与本文无关系，建立删除</w:t>
      </w:r>
    </w:p>
  </w:comment>
  <w:comment w:id="1748" w:author="wang ying" w:date="2021-01-31T15:59:00Z" w:initials="wy">
    <w:p w14:paraId="5B18BC6C" w14:textId="1B6F5261" w:rsidR="005073DE" w:rsidRDefault="005073DE">
      <w:pPr>
        <w:pStyle w:val="a4"/>
      </w:pPr>
      <w:r>
        <w:rPr>
          <w:rStyle w:val="af1"/>
        </w:rPr>
        <w:annotationRef/>
      </w:r>
      <w:r>
        <w:rPr>
          <w:rFonts w:hint="eastAsia"/>
        </w:rPr>
        <w:t>一样的修改</w:t>
      </w:r>
    </w:p>
  </w:comment>
  <w:comment w:id="1825" w:author="wang ying" w:date="2021-01-31T16:00:00Z" w:initials="wy">
    <w:p w14:paraId="2B426EF1" w14:textId="67968DC8" w:rsidR="005073DE" w:rsidRDefault="005073DE">
      <w:pPr>
        <w:pStyle w:val="a4"/>
      </w:pPr>
      <w:r>
        <w:rPr>
          <w:rStyle w:val="af1"/>
        </w:rPr>
        <w:annotationRef/>
      </w:r>
      <w:r>
        <w:rPr>
          <w:rFonts w:hint="eastAsia"/>
        </w:rPr>
        <w:t>每一段开头都要修改，为了进一步研究什么，做了什么，得出什么结果：To</w:t>
      </w:r>
      <w:r>
        <w:t xml:space="preserve"> further explore the </w:t>
      </w:r>
      <w:r>
        <w:rPr>
          <w:rFonts w:ascii="Times New Roman" w:hAnsi="Times New Roman" w:cs="Times New Roman"/>
          <w:sz w:val="24"/>
          <w:szCs w:val="24"/>
        </w:rPr>
        <w:t>relationship between different immunophenotypes indicators and survival probability, multivariable analyses of overall survival of the acute ischemic stroke were done. As shown in Figure 5, …..</w:t>
      </w:r>
    </w:p>
  </w:comment>
  <w:comment w:id="1832" w:author="Guobo Chen" w:date="2020-11-13T16:13:00Z" w:initials="">
    <w:p w14:paraId="3AB938F2" w14:textId="77777777" w:rsidR="005073DE" w:rsidRDefault="005073DE">
      <w:pPr>
        <w:pStyle w:val="a4"/>
      </w:pPr>
      <w:r w:rsidRPr="009B4EA5">
        <w:t>What’s cutoff for “in” and “out” of variables.</w:t>
      </w:r>
    </w:p>
  </w:comment>
  <w:comment w:id="2129" w:author="Guobo Chen" w:date="2020-11-19T15:34:00Z" w:initials="">
    <w:p w14:paraId="437568DD" w14:textId="77777777" w:rsidR="005073DE" w:rsidRDefault="005073DE">
      <w:pPr>
        <w:pStyle w:val="a4"/>
        <w:rPr>
          <w:lang w:val="en-AU"/>
        </w:rPr>
      </w:pPr>
      <w:r>
        <w:rPr>
          <w:rFonts w:hint="eastAsia"/>
          <w:lang w:val="en-AU"/>
        </w:rPr>
        <w:t>建议标注清楚基金所有人，用名字缩写，我高亮显示部分。</w:t>
      </w:r>
    </w:p>
  </w:comment>
  <w:comment w:id="2177" w:author="Guobo Chen" w:date="2020-11-19T15:36:00Z" w:initials="">
    <w:p w14:paraId="00CB4650" w14:textId="77777777" w:rsidR="005073DE" w:rsidRDefault="005073DE">
      <w:pPr>
        <w:pStyle w:val="a4"/>
      </w:pPr>
      <w:r>
        <w:rPr>
          <w:rFonts w:hint="eastAsia"/>
        </w:rPr>
        <w:t>作者列表里出现的每个人都要标注贡献</w:t>
      </w:r>
    </w:p>
  </w:comment>
  <w:comment w:id="2203" w:author="Guobo Chen" w:date="2020-11-19T15:45:00Z" w:initials="">
    <w:p w14:paraId="13C5576B" w14:textId="77777777" w:rsidR="005073DE" w:rsidRDefault="005073DE">
      <w:pPr>
        <w:pStyle w:val="a4"/>
        <w:rPr>
          <w:lang w:val="en-AU"/>
        </w:rPr>
      </w:pPr>
      <w:r>
        <w:rPr>
          <w:rFonts w:hint="eastAsia"/>
          <w:lang w:val="en-AU"/>
        </w:rPr>
        <w:t>对应的就是Yong</w:t>
      </w:r>
      <w:r>
        <w:rPr>
          <w:lang w:val="en-AU"/>
        </w:rPr>
        <w:t xml:space="preserve">-Ran Cheng, </w:t>
      </w:r>
      <w:r>
        <w:rPr>
          <w:rFonts w:hint="eastAsia"/>
          <w:lang w:val="en-AU"/>
        </w:rPr>
        <w:t>而不是现在的Yongran</w:t>
      </w:r>
      <w:r>
        <w:rPr>
          <w:lang w:val="en-AU"/>
        </w:rPr>
        <w:t xml:space="preserve"> </w:t>
      </w:r>
      <w:r>
        <w:rPr>
          <w:rFonts w:hint="eastAsia"/>
          <w:lang w:val="en-AU"/>
        </w:rPr>
        <w:t>Cheng</w:t>
      </w:r>
    </w:p>
  </w:comment>
  <w:comment w:id="2270" w:author="Guobo Chen" w:date="2020-11-19T15:41:00Z" w:initials="">
    <w:p w14:paraId="3BCF66B7" w14:textId="77777777" w:rsidR="005073DE" w:rsidRDefault="005073DE">
      <w:pPr>
        <w:pStyle w:val="a4"/>
      </w:pPr>
      <w:r>
        <w:rPr>
          <w:rFonts w:hint="eastAsia"/>
        </w:rPr>
        <w:t>一张图有两部分内容，一部分是图的标题。另外还有图的说明文字。你都只给出了标题，没有图的说明。说明往往是更大的一段文字。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C74900" w15:done="0"/>
  <w15:commentEx w15:paraId="1C31DA49" w15:done="0"/>
  <w15:commentEx w15:paraId="444EC01B" w15:paraIdParent="1C31DA49" w15:done="0"/>
  <w15:commentEx w15:paraId="4DD34E71" w15:done="0"/>
  <w15:commentEx w15:paraId="5B2E7AA8" w15:done="0"/>
  <w15:commentEx w15:paraId="69F322BE" w15:done="0"/>
  <w15:commentEx w15:paraId="1A381D2E" w15:done="0"/>
  <w15:commentEx w15:paraId="39A0D7DF" w15:done="0"/>
  <w15:commentEx w15:paraId="208562EC" w15:done="0"/>
  <w15:commentEx w15:paraId="727D5EB8" w15:done="0"/>
  <w15:commentEx w15:paraId="6DAA2083" w15:done="0"/>
  <w15:commentEx w15:paraId="3E823727" w15:done="0"/>
  <w15:commentEx w15:paraId="71135D23" w15:done="0"/>
  <w15:commentEx w15:paraId="2E199D2A" w15:done="0"/>
  <w15:commentEx w15:paraId="27AF2F4D" w15:paraIdParent="2E199D2A" w15:done="0"/>
  <w15:commentEx w15:paraId="5051C4CB" w15:done="0"/>
  <w15:commentEx w15:paraId="34E4337F" w15:done="0"/>
  <w15:commentEx w15:paraId="31986C6C" w15:paraIdParent="34E4337F" w15:done="0"/>
  <w15:commentEx w15:paraId="1DB50C02" w15:done="0"/>
  <w15:commentEx w15:paraId="7F774E49" w15:paraIdParent="1DB50C02" w15:done="0"/>
  <w15:commentEx w15:paraId="30D7075A" w15:done="0"/>
  <w15:commentEx w15:paraId="0D7B769F" w15:paraIdParent="30D7075A" w15:done="0"/>
  <w15:commentEx w15:paraId="5825437C" w15:done="0"/>
  <w15:commentEx w15:paraId="62A342D9" w15:done="0"/>
  <w15:commentEx w15:paraId="6E6415C1" w15:done="0"/>
  <w15:commentEx w15:paraId="528A5234" w15:done="0"/>
  <w15:commentEx w15:paraId="156E0BCA" w15:done="0"/>
  <w15:commentEx w15:paraId="52304EDA" w15:done="0"/>
  <w15:commentEx w15:paraId="7DD260B1" w15:done="0"/>
  <w15:commentEx w15:paraId="5B18BC6C" w15:done="0"/>
  <w15:commentEx w15:paraId="2B426EF1" w15:done="0"/>
  <w15:commentEx w15:paraId="3AB938F2" w15:done="0"/>
  <w15:commentEx w15:paraId="437568DD" w15:done="0"/>
  <w15:commentEx w15:paraId="00CB4650" w15:done="0"/>
  <w15:commentEx w15:paraId="13C5576B" w15:done="0"/>
  <w15:commentEx w15:paraId="3BCF66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AF48B" w16cex:dateUtc="2021-04-09T07:43:00Z"/>
  <w16cex:commentExtensible w16cex:durableId="241AF347" w16cex:dateUtc="2021-04-09T07:37:00Z"/>
  <w16cex:commentExtensible w16cex:durableId="24180F8A" w16cex:dateUtc="2021-04-07T03:01:00Z"/>
  <w16cex:commentExtensible w16cex:durableId="24199AE4" w16cex:dateUtc="2021-04-08T07:08:00Z"/>
  <w16cex:commentExtensible w16cex:durableId="241AAD68" w16cex:dateUtc="2021-04-09T02:39:00Z"/>
  <w16cex:commentExtensible w16cex:durableId="23C14171" w16cex:dateUtc="2021-01-31T06:47:00Z"/>
  <w16cex:commentExtensible w16cex:durableId="23C14B8F" w16cex:dateUtc="2021-01-31T07:30:00Z"/>
  <w16cex:commentExtensible w16cex:durableId="2419A34C" w16cex:dateUtc="2021-04-08T07:44:00Z"/>
  <w16cex:commentExtensible w16cex:durableId="23C14E7E" w16cex:dateUtc="2021-01-31T07:42:00Z"/>
  <w16cex:commentExtensible w16cex:durableId="23C14EC1" w16cex:dateUtc="2021-01-31T07:44:00Z"/>
  <w16cex:commentExtensible w16cex:durableId="241AACA8" w16cex:dateUtc="2021-04-09T02:36:00Z"/>
  <w16cex:commentExtensible w16cex:durableId="23C15259" w16cex:dateUtc="2021-01-31T07:59:00Z"/>
  <w16cex:commentExtensible w16cex:durableId="23C1529B" w16cex:dateUtc="2021-01-31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C74900" w16cid:durableId="23B30C55"/>
  <w16cid:commentId w16cid:paraId="1C31DA49" w16cid:durableId="241AF417"/>
  <w16cid:commentId w16cid:paraId="444EC01B" w16cid:durableId="241AF48B"/>
  <w16cid:commentId w16cid:paraId="4DD34E71" w16cid:durableId="23B30C56"/>
  <w16cid:commentId w16cid:paraId="5B2E7AA8" w16cid:durableId="23B30C57"/>
  <w16cid:commentId w16cid:paraId="69F322BE" w16cid:durableId="241AF347"/>
  <w16cid:commentId w16cid:paraId="1A381D2E" w16cid:durableId="24194C23"/>
  <w16cid:commentId w16cid:paraId="39A0D7DF" w16cid:durableId="24180F8A"/>
  <w16cid:commentId w16cid:paraId="208562EC" w16cid:durableId="23B30C5C"/>
  <w16cid:commentId w16cid:paraId="727D5EB8" w16cid:durableId="24199AE4"/>
  <w16cid:commentId w16cid:paraId="6DAA2083" w16cid:durableId="241AAD68"/>
  <w16cid:commentId w16cid:paraId="3E823727" w16cid:durableId="23C14171"/>
  <w16cid:commentId w16cid:paraId="71135D23" w16cid:durableId="23C14B8F"/>
  <w16cid:commentId w16cid:paraId="2E199D2A" w16cid:durableId="2419A16E"/>
  <w16cid:commentId w16cid:paraId="27AF2F4D" w16cid:durableId="2419A16D"/>
  <w16cid:commentId w16cid:paraId="5051C4CB" w16cid:durableId="2419A34C"/>
  <w16cid:commentId w16cid:paraId="34E4337F" w16cid:durableId="241AD0BB"/>
  <w16cid:commentId w16cid:paraId="31986C6C" w16cid:durableId="241AD0BA"/>
  <w16cid:commentId w16cid:paraId="1DB50C02" w16cid:durableId="23B30C5E"/>
  <w16cid:commentId w16cid:paraId="7F774E49" w16cid:durableId="23B30C5F"/>
  <w16cid:commentId w16cid:paraId="30D7075A" w16cid:durableId="23B30C60"/>
  <w16cid:commentId w16cid:paraId="0D7B769F" w16cid:durableId="23B30C61"/>
  <w16cid:commentId w16cid:paraId="5825437C" w16cid:durableId="23B30C62"/>
  <w16cid:commentId w16cid:paraId="62A342D9" w16cid:durableId="23B30C63"/>
  <w16cid:commentId w16cid:paraId="6E6415C1" w16cid:durableId="23B30C64"/>
  <w16cid:commentId w16cid:paraId="528A5234" w16cid:durableId="23B30C65"/>
  <w16cid:commentId w16cid:paraId="156E0BCA" w16cid:durableId="23C14E7E"/>
  <w16cid:commentId w16cid:paraId="52304EDA" w16cid:durableId="23C14EC1"/>
  <w16cid:commentId w16cid:paraId="7DD260B1" w16cid:durableId="241AACA8"/>
  <w16cid:commentId w16cid:paraId="5B18BC6C" w16cid:durableId="23C15259"/>
  <w16cid:commentId w16cid:paraId="2B426EF1" w16cid:durableId="23C1529B"/>
  <w16cid:commentId w16cid:paraId="3AB938F2" w16cid:durableId="23B30C67"/>
  <w16cid:commentId w16cid:paraId="437568DD" w16cid:durableId="23B30C68"/>
  <w16cid:commentId w16cid:paraId="00CB4650" w16cid:durableId="23B30C69"/>
  <w16cid:commentId w16cid:paraId="13C5576B" w16cid:durableId="23B30C6A"/>
  <w16cid:commentId w16cid:paraId="3BCF66B7" w16cid:durableId="23B30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BF29" w14:textId="77777777" w:rsidR="00D83653" w:rsidRDefault="00D83653">
      <w:r>
        <w:separator/>
      </w:r>
    </w:p>
  </w:endnote>
  <w:endnote w:type="continuationSeparator" w:id="0">
    <w:p w14:paraId="13EE253F" w14:textId="77777777" w:rsidR="00D83653" w:rsidRDefault="00D8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Bold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vOT7fb33346.I">
    <w:altName w:val="Cambria"/>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ﬁ™â˛">
    <w:altName w:val="Calibri"/>
    <w:charset w:val="4D"/>
    <w:family w:val="auto"/>
    <w:pitch w:val="default"/>
    <w:sig w:usb0="00000000" w:usb1="00000000" w:usb2="00000000" w:usb3="00000000" w:csb0="00000001" w:csb1="00000000"/>
  </w:font>
  <w:font w:name="Kaiti SC Regular">
    <w:altName w:val="微软雅黑"/>
    <w:charset w:val="86"/>
    <w:family w:val="auto"/>
    <w:pitch w:val="default"/>
    <w:sig w:usb0="00000000" w:usb1="00000000" w:usb2="00000016" w:usb3="00000000" w:csb0="0004001F" w:csb1="00000000"/>
  </w:font>
  <w:font w:name="Times-Roman">
    <w:altName w:val="Times New Roman"/>
    <w:charset w:val="00"/>
    <w:family w:val="roman"/>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98108353"/>
    </w:sdtPr>
    <w:sdtEndPr>
      <w:rPr>
        <w:rStyle w:val="ad"/>
      </w:rPr>
    </w:sdtEndPr>
    <w:sdtContent>
      <w:p w14:paraId="11F3F31A" w14:textId="77777777" w:rsidR="005073DE" w:rsidRDefault="005073DE">
        <w:pPr>
          <w:pStyle w:val="a9"/>
          <w:framePr w:wrap="around"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14:paraId="56C1DCC6" w14:textId="77777777" w:rsidR="005073DE" w:rsidRDefault="005073D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2042861478"/>
    </w:sdtPr>
    <w:sdtEndPr>
      <w:rPr>
        <w:rStyle w:val="ad"/>
      </w:rPr>
    </w:sdtEndPr>
    <w:sdtContent>
      <w:p w14:paraId="6C81FCE2" w14:textId="77777777" w:rsidR="005073DE" w:rsidRDefault="005073DE">
        <w:pPr>
          <w:pStyle w:val="a9"/>
          <w:framePr w:wrap="around"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rPr>
          <w:t>1</w:t>
        </w:r>
        <w:r>
          <w:rPr>
            <w:rStyle w:val="ad"/>
          </w:rPr>
          <w:fldChar w:fldCharType="end"/>
        </w:r>
      </w:p>
    </w:sdtContent>
  </w:sdt>
  <w:p w14:paraId="51CF4E21" w14:textId="77777777" w:rsidR="005073DE" w:rsidRDefault="005073D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2A610" w14:textId="77777777" w:rsidR="00D83653" w:rsidRDefault="00D83653">
      <w:r>
        <w:separator/>
      </w:r>
    </w:p>
  </w:footnote>
  <w:footnote w:type="continuationSeparator" w:id="0">
    <w:p w14:paraId="0DC38CB0" w14:textId="77777777" w:rsidR="00D83653" w:rsidRDefault="00D8365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c">
    <w15:presenceInfo w15:providerId="None" w15:userId="cc"/>
  </w15:person>
  <w15:person w15:author="Guobo Chen">
    <w15:presenceInfo w15:providerId="Windows Live" w15:userId="d33af8c43e1bfe62"/>
  </w15:person>
  <w15:person w15:author="CYR">
    <w15:presenceInfo w15:providerId="None" w15:userId="CYR"/>
  </w15:person>
  <w15:person w15:author="123">
    <w15:presenceInfo w15:providerId="None" w15:userId="123"/>
  </w15:person>
  <w15:person w15:author="wang ying">
    <w15:presenceInfo w15:providerId="Windows Live" w15:userId="e420d7b5a0573d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ew England J Medicin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v2waxvovvxtseasewpdxzof500szeefx0f&quot;&gt;My EndNote Library&lt;record-ids&gt;&lt;item&gt;114&lt;/item&gt;&lt;item&gt;122&lt;/item&gt;&lt;item&gt;144&lt;/item&gt;&lt;item&gt;169&lt;/item&gt;&lt;item&gt;185&lt;/item&gt;&lt;item&gt;371&lt;/item&gt;&lt;item&gt;373&lt;/item&gt;&lt;item&gt;374&lt;/item&gt;&lt;item&gt;376&lt;/item&gt;&lt;item&gt;377&lt;/item&gt;&lt;item&gt;378&lt;/item&gt;&lt;item&gt;379&lt;/item&gt;&lt;item&gt;380&lt;/item&gt;&lt;item&gt;381&lt;/item&gt;&lt;item&gt;382&lt;/item&gt;&lt;item&gt;383&lt;/item&gt;&lt;item&gt;384&lt;/item&gt;&lt;item&gt;386&lt;/item&gt;&lt;item&gt;387&lt;/item&gt;&lt;item&gt;389&lt;/item&gt;&lt;item&gt;390&lt;/item&gt;&lt;item&gt;391&lt;/item&gt;&lt;item&gt;392&lt;/item&gt;&lt;item&gt;393&lt;/item&gt;&lt;item&gt;394&lt;/item&gt;&lt;item&gt;396&lt;/item&gt;&lt;item&gt;397&lt;/item&gt;&lt;item&gt;398&lt;/item&gt;&lt;item&gt;400&lt;/item&gt;&lt;item&gt;401&lt;/item&gt;&lt;item&gt;402&lt;/item&gt;&lt;item&gt;403&lt;/item&gt;&lt;item&gt;408&lt;/item&gt;&lt;item&gt;409&lt;/item&gt;&lt;item&gt;413&lt;/item&gt;&lt;item&gt;414&lt;/item&gt;&lt;item&gt;415&lt;/item&gt;&lt;item&gt;427&lt;/item&gt;&lt;item&gt;428&lt;/item&gt;&lt;item&gt;429&lt;/item&gt;&lt;item&gt;432&lt;/item&gt;&lt;item&gt;451&lt;/item&gt;&lt;item&gt;452&lt;/item&gt;&lt;item&gt;453&lt;/item&gt;&lt;item&gt;454&lt;/item&gt;&lt;item&gt;455&lt;/item&gt;&lt;item&gt;456&lt;/item&gt;&lt;item&gt;457&lt;/item&gt;&lt;item&gt;458&lt;/item&gt;&lt;item&gt;459&lt;/item&gt;&lt;item&gt;460&lt;/item&gt;&lt;item&gt;461&lt;/item&gt;&lt;item&gt;462&lt;/item&gt;&lt;item&gt;463&lt;/item&gt;&lt;item&gt;464&lt;/item&gt;&lt;/record-ids&gt;&lt;/item&gt;&lt;/Libraries&gt;"/>
  </w:docVars>
  <w:rsids>
    <w:rsidRoot w:val="00F85926"/>
    <w:rsid w:val="00000990"/>
    <w:rsid w:val="00000ECB"/>
    <w:rsid w:val="000020E3"/>
    <w:rsid w:val="000037B9"/>
    <w:rsid w:val="00005133"/>
    <w:rsid w:val="00005513"/>
    <w:rsid w:val="000062A6"/>
    <w:rsid w:val="00010817"/>
    <w:rsid w:val="0001315A"/>
    <w:rsid w:val="00013816"/>
    <w:rsid w:val="00014C1B"/>
    <w:rsid w:val="000154E9"/>
    <w:rsid w:val="00016D29"/>
    <w:rsid w:val="0001719D"/>
    <w:rsid w:val="00022725"/>
    <w:rsid w:val="00023E6F"/>
    <w:rsid w:val="00026289"/>
    <w:rsid w:val="00026F91"/>
    <w:rsid w:val="000276BA"/>
    <w:rsid w:val="0003390F"/>
    <w:rsid w:val="000345BB"/>
    <w:rsid w:val="0003581C"/>
    <w:rsid w:val="000374CF"/>
    <w:rsid w:val="00037DA7"/>
    <w:rsid w:val="0004213F"/>
    <w:rsid w:val="00042A2D"/>
    <w:rsid w:val="00046D88"/>
    <w:rsid w:val="00046EF3"/>
    <w:rsid w:val="0004770B"/>
    <w:rsid w:val="00050D48"/>
    <w:rsid w:val="00050EA2"/>
    <w:rsid w:val="0005184E"/>
    <w:rsid w:val="00057328"/>
    <w:rsid w:val="00060FD4"/>
    <w:rsid w:val="0006159A"/>
    <w:rsid w:val="00062738"/>
    <w:rsid w:val="00063227"/>
    <w:rsid w:val="00067507"/>
    <w:rsid w:val="00067D3A"/>
    <w:rsid w:val="00067DBA"/>
    <w:rsid w:val="000702AE"/>
    <w:rsid w:val="000711A1"/>
    <w:rsid w:val="0007247E"/>
    <w:rsid w:val="00075ADD"/>
    <w:rsid w:val="00076321"/>
    <w:rsid w:val="00077741"/>
    <w:rsid w:val="000811C0"/>
    <w:rsid w:val="0008157A"/>
    <w:rsid w:val="0008338A"/>
    <w:rsid w:val="00083517"/>
    <w:rsid w:val="0008777E"/>
    <w:rsid w:val="0008796E"/>
    <w:rsid w:val="0009247F"/>
    <w:rsid w:val="00094703"/>
    <w:rsid w:val="00095529"/>
    <w:rsid w:val="0009673D"/>
    <w:rsid w:val="00097CF8"/>
    <w:rsid w:val="000A03B6"/>
    <w:rsid w:val="000A0696"/>
    <w:rsid w:val="000A1794"/>
    <w:rsid w:val="000A2083"/>
    <w:rsid w:val="000A3644"/>
    <w:rsid w:val="000A562B"/>
    <w:rsid w:val="000A70C8"/>
    <w:rsid w:val="000A79DB"/>
    <w:rsid w:val="000B3187"/>
    <w:rsid w:val="000B34C0"/>
    <w:rsid w:val="000B38F1"/>
    <w:rsid w:val="000B3B90"/>
    <w:rsid w:val="000B72F5"/>
    <w:rsid w:val="000B7D6E"/>
    <w:rsid w:val="000C1696"/>
    <w:rsid w:val="000C174C"/>
    <w:rsid w:val="000C350B"/>
    <w:rsid w:val="000C614B"/>
    <w:rsid w:val="000D1336"/>
    <w:rsid w:val="000D1EDD"/>
    <w:rsid w:val="000D4760"/>
    <w:rsid w:val="000D670B"/>
    <w:rsid w:val="000D729B"/>
    <w:rsid w:val="000D7FE8"/>
    <w:rsid w:val="000E0D1F"/>
    <w:rsid w:val="000E266E"/>
    <w:rsid w:val="000E2C19"/>
    <w:rsid w:val="000E41E7"/>
    <w:rsid w:val="000E4A38"/>
    <w:rsid w:val="000E55F0"/>
    <w:rsid w:val="000F0ABD"/>
    <w:rsid w:val="000F0BAA"/>
    <w:rsid w:val="000F3054"/>
    <w:rsid w:val="000F3A77"/>
    <w:rsid w:val="000F5499"/>
    <w:rsid w:val="00100BE0"/>
    <w:rsid w:val="001021AB"/>
    <w:rsid w:val="00103F5B"/>
    <w:rsid w:val="00104C4D"/>
    <w:rsid w:val="001055DF"/>
    <w:rsid w:val="001058A1"/>
    <w:rsid w:val="0011044A"/>
    <w:rsid w:val="001105D2"/>
    <w:rsid w:val="00111634"/>
    <w:rsid w:val="00115825"/>
    <w:rsid w:val="001166A7"/>
    <w:rsid w:val="00116726"/>
    <w:rsid w:val="0011672F"/>
    <w:rsid w:val="001168FB"/>
    <w:rsid w:val="0011740C"/>
    <w:rsid w:val="00120003"/>
    <w:rsid w:val="001258A4"/>
    <w:rsid w:val="001300E2"/>
    <w:rsid w:val="00132190"/>
    <w:rsid w:val="001327FF"/>
    <w:rsid w:val="00132A4B"/>
    <w:rsid w:val="001336DC"/>
    <w:rsid w:val="00135287"/>
    <w:rsid w:val="00137E82"/>
    <w:rsid w:val="00141CDA"/>
    <w:rsid w:val="00141DA4"/>
    <w:rsid w:val="00142714"/>
    <w:rsid w:val="00144C4D"/>
    <w:rsid w:val="00147AAC"/>
    <w:rsid w:val="00150578"/>
    <w:rsid w:val="001506D8"/>
    <w:rsid w:val="00151BF2"/>
    <w:rsid w:val="00153B4C"/>
    <w:rsid w:val="0015546E"/>
    <w:rsid w:val="00155A9C"/>
    <w:rsid w:val="00163C30"/>
    <w:rsid w:val="0016503B"/>
    <w:rsid w:val="00165249"/>
    <w:rsid w:val="00166193"/>
    <w:rsid w:val="001666B2"/>
    <w:rsid w:val="00166BA9"/>
    <w:rsid w:val="001703F4"/>
    <w:rsid w:val="001719BA"/>
    <w:rsid w:val="00173A12"/>
    <w:rsid w:val="00175B64"/>
    <w:rsid w:val="00180379"/>
    <w:rsid w:val="00182C0F"/>
    <w:rsid w:val="001833A3"/>
    <w:rsid w:val="00183E7A"/>
    <w:rsid w:val="00185557"/>
    <w:rsid w:val="0018649A"/>
    <w:rsid w:val="0018669A"/>
    <w:rsid w:val="0019004F"/>
    <w:rsid w:val="001928CD"/>
    <w:rsid w:val="00192B0B"/>
    <w:rsid w:val="00193809"/>
    <w:rsid w:val="0019573C"/>
    <w:rsid w:val="0019575F"/>
    <w:rsid w:val="001959F6"/>
    <w:rsid w:val="001964F4"/>
    <w:rsid w:val="001968D2"/>
    <w:rsid w:val="0019778F"/>
    <w:rsid w:val="001A2959"/>
    <w:rsid w:val="001A44AD"/>
    <w:rsid w:val="001A56F5"/>
    <w:rsid w:val="001A582A"/>
    <w:rsid w:val="001A5CA2"/>
    <w:rsid w:val="001A5CE7"/>
    <w:rsid w:val="001A5ED7"/>
    <w:rsid w:val="001A61F0"/>
    <w:rsid w:val="001B0784"/>
    <w:rsid w:val="001B3DE6"/>
    <w:rsid w:val="001B45E8"/>
    <w:rsid w:val="001B6DFB"/>
    <w:rsid w:val="001C1A05"/>
    <w:rsid w:val="001C2A76"/>
    <w:rsid w:val="001C35F6"/>
    <w:rsid w:val="001D0220"/>
    <w:rsid w:val="001D03E8"/>
    <w:rsid w:val="001D0BC7"/>
    <w:rsid w:val="001D0C3D"/>
    <w:rsid w:val="001D1212"/>
    <w:rsid w:val="001D2170"/>
    <w:rsid w:val="001D3A76"/>
    <w:rsid w:val="001D7F92"/>
    <w:rsid w:val="001E5544"/>
    <w:rsid w:val="001E643B"/>
    <w:rsid w:val="001E6823"/>
    <w:rsid w:val="001F0084"/>
    <w:rsid w:val="001F069D"/>
    <w:rsid w:val="001F0FC2"/>
    <w:rsid w:val="001F2ED5"/>
    <w:rsid w:val="001F49A7"/>
    <w:rsid w:val="001F4AA5"/>
    <w:rsid w:val="001F55DD"/>
    <w:rsid w:val="001F6E41"/>
    <w:rsid w:val="001F7375"/>
    <w:rsid w:val="001F7F91"/>
    <w:rsid w:val="00203BCA"/>
    <w:rsid w:val="002049F7"/>
    <w:rsid w:val="00204A15"/>
    <w:rsid w:val="002068E0"/>
    <w:rsid w:val="0020702D"/>
    <w:rsid w:val="00207255"/>
    <w:rsid w:val="00207BB7"/>
    <w:rsid w:val="002104BF"/>
    <w:rsid w:val="00211115"/>
    <w:rsid w:val="00211DC2"/>
    <w:rsid w:val="0021300C"/>
    <w:rsid w:val="00213A6F"/>
    <w:rsid w:val="0021649E"/>
    <w:rsid w:val="002204BA"/>
    <w:rsid w:val="002205FA"/>
    <w:rsid w:val="00221371"/>
    <w:rsid w:val="0022288F"/>
    <w:rsid w:val="002243A1"/>
    <w:rsid w:val="00227E85"/>
    <w:rsid w:val="00230674"/>
    <w:rsid w:val="00230A1E"/>
    <w:rsid w:val="00230E68"/>
    <w:rsid w:val="00232906"/>
    <w:rsid w:val="00232B5C"/>
    <w:rsid w:val="002347CD"/>
    <w:rsid w:val="00235074"/>
    <w:rsid w:val="002354F4"/>
    <w:rsid w:val="00235C2D"/>
    <w:rsid w:val="0024113D"/>
    <w:rsid w:val="00241599"/>
    <w:rsid w:val="00241A8A"/>
    <w:rsid w:val="002438E4"/>
    <w:rsid w:val="00246E8A"/>
    <w:rsid w:val="002479AF"/>
    <w:rsid w:val="002511D8"/>
    <w:rsid w:val="00251E1D"/>
    <w:rsid w:val="002525C3"/>
    <w:rsid w:val="002530A8"/>
    <w:rsid w:val="00256032"/>
    <w:rsid w:val="00257358"/>
    <w:rsid w:val="00257702"/>
    <w:rsid w:val="002579FC"/>
    <w:rsid w:val="00261735"/>
    <w:rsid w:val="00265545"/>
    <w:rsid w:val="00267A81"/>
    <w:rsid w:val="00270FF1"/>
    <w:rsid w:val="00272061"/>
    <w:rsid w:val="0027209C"/>
    <w:rsid w:val="00272B02"/>
    <w:rsid w:val="00275512"/>
    <w:rsid w:val="00275D0A"/>
    <w:rsid w:val="00277B9D"/>
    <w:rsid w:val="00280821"/>
    <w:rsid w:val="0028198B"/>
    <w:rsid w:val="002822B5"/>
    <w:rsid w:val="00284021"/>
    <w:rsid w:val="00284648"/>
    <w:rsid w:val="00285470"/>
    <w:rsid w:val="002871FA"/>
    <w:rsid w:val="0028730E"/>
    <w:rsid w:val="002873B2"/>
    <w:rsid w:val="00292EB6"/>
    <w:rsid w:val="00293318"/>
    <w:rsid w:val="00293761"/>
    <w:rsid w:val="00294EC9"/>
    <w:rsid w:val="002976E4"/>
    <w:rsid w:val="00297AF5"/>
    <w:rsid w:val="00297CF6"/>
    <w:rsid w:val="002A38C8"/>
    <w:rsid w:val="002A4ECB"/>
    <w:rsid w:val="002B0C49"/>
    <w:rsid w:val="002B1B2A"/>
    <w:rsid w:val="002B391A"/>
    <w:rsid w:val="002B5171"/>
    <w:rsid w:val="002B6215"/>
    <w:rsid w:val="002B69A7"/>
    <w:rsid w:val="002C0AFE"/>
    <w:rsid w:val="002C0FC3"/>
    <w:rsid w:val="002C2E14"/>
    <w:rsid w:val="002C36BA"/>
    <w:rsid w:val="002C3823"/>
    <w:rsid w:val="002C3FD5"/>
    <w:rsid w:val="002C432A"/>
    <w:rsid w:val="002C54F5"/>
    <w:rsid w:val="002C5983"/>
    <w:rsid w:val="002C721A"/>
    <w:rsid w:val="002C7777"/>
    <w:rsid w:val="002D0C4C"/>
    <w:rsid w:val="002E1081"/>
    <w:rsid w:val="002E3D6A"/>
    <w:rsid w:val="002E65D9"/>
    <w:rsid w:val="002F09D3"/>
    <w:rsid w:val="002F0B6E"/>
    <w:rsid w:val="002F2238"/>
    <w:rsid w:val="002F488A"/>
    <w:rsid w:val="002F6082"/>
    <w:rsid w:val="002F7614"/>
    <w:rsid w:val="002F7803"/>
    <w:rsid w:val="003001EB"/>
    <w:rsid w:val="003017B2"/>
    <w:rsid w:val="00302284"/>
    <w:rsid w:val="00302827"/>
    <w:rsid w:val="00303A76"/>
    <w:rsid w:val="003040E6"/>
    <w:rsid w:val="003068B0"/>
    <w:rsid w:val="00311B25"/>
    <w:rsid w:val="003121F3"/>
    <w:rsid w:val="00312442"/>
    <w:rsid w:val="00316578"/>
    <w:rsid w:val="003167FA"/>
    <w:rsid w:val="00316D98"/>
    <w:rsid w:val="0031705C"/>
    <w:rsid w:val="0031747A"/>
    <w:rsid w:val="00320E7A"/>
    <w:rsid w:val="003227B0"/>
    <w:rsid w:val="003242F9"/>
    <w:rsid w:val="003245C4"/>
    <w:rsid w:val="003305A2"/>
    <w:rsid w:val="003344BD"/>
    <w:rsid w:val="00334E09"/>
    <w:rsid w:val="003376DB"/>
    <w:rsid w:val="003412C5"/>
    <w:rsid w:val="00342554"/>
    <w:rsid w:val="003431A4"/>
    <w:rsid w:val="00343893"/>
    <w:rsid w:val="00344E5D"/>
    <w:rsid w:val="00347B9A"/>
    <w:rsid w:val="0035031D"/>
    <w:rsid w:val="003529BC"/>
    <w:rsid w:val="00354D07"/>
    <w:rsid w:val="003563C1"/>
    <w:rsid w:val="0035696B"/>
    <w:rsid w:val="003570C6"/>
    <w:rsid w:val="003570EA"/>
    <w:rsid w:val="00357530"/>
    <w:rsid w:val="00357577"/>
    <w:rsid w:val="003575F7"/>
    <w:rsid w:val="003602A0"/>
    <w:rsid w:val="003612AE"/>
    <w:rsid w:val="00361429"/>
    <w:rsid w:val="003619F0"/>
    <w:rsid w:val="00362554"/>
    <w:rsid w:val="0036546A"/>
    <w:rsid w:val="00365AEA"/>
    <w:rsid w:val="00370072"/>
    <w:rsid w:val="003729CD"/>
    <w:rsid w:val="00373B80"/>
    <w:rsid w:val="0037411A"/>
    <w:rsid w:val="0037484A"/>
    <w:rsid w:val="00375844"/>
    <w:rsid w:val="00376294"/>
    <w:rsid w:val="003855D2"/>
    <w:rsid w:val="00386A58"/>
    <w:rsid w:val="00390808"/>
    <w:rsid w:val="00390AE4"/>
    <w:rsid w:val="00393A3C"/>
    <w:rsid w:val="00394029"/>
    <w:rsid w:val="00395312"/>
    <w:rsid w:val="00397486"/>
    <w:rsid w:val="003A016A"/>
    <w:rsid w:val="003A29A1"/>
    <w:rsid w:val="003A391A"/>
    <w:rsid w:val="003A5EE4"/>
    <w:rsid w:val="003B115C"/>
    <w:rsid w:val="003B386A"/>
    <w:rsid w:val="003B63E7"/>
    <w:rsid w:val="003B7D05"/>
    <w:rsid w:val="003C0E66"/>
    <w:rsid w:val="003C1079"/>
    <w:rsid w:val="003C147D"/>
    <w:rsid w:val="003C1B1F"/>
    <w:rsid w:val="003C438B"/>
    <w:rsid w:val="003C57BF"/>
    <w:rsid w:val="003C7986"/>
    <w:rsid w:val="003D30AE"/>
    <w:rsid w:val="003D379C"/>
    <w:rsid w:val="003D59A8"/>
    <w:rsid w:val="003D6C0D"/>
    <w:rsid w:val="003E24B7"/>
    <w:rsid w:val="003E2BE4"/>
    <w:rsid w:val="003E65E4"/>
    <w:rsid w:val="003F0F3D"/>
    <w:rsid w:val="003F1D05"/>
    <w:rsid w:val="003F2EB5"/>
    <w:rsid w:val="003F32F3"/>
    <w:rsid w:val="003F3F42"/>
    <w:rsid w:val="003F46E1"/>
    <w:rsid w:val="003F54C0"/>
    <w:rsid w:val="003F5621"/>
    <w:rsid w:val="003F5831"/>
    <w:rsid w:val="003F5A92"/>
    <w:rsid w:val="003F5EA3"/>
    <w:rsid w:val="003F6A2B"/>
    <w:rsid w:val="003F6E13"/>
    <w:rsid w:val="003F70D0"/>
    <w:rsid w:val="00401343"/>
    <w:rsid w:val="004014C0"/>
    <w:rsid w:val="004032B6"/>
    <w:rsid w:val="004035E4"/>
    <w:rsid w:val="00403658"/>
    <w:rsid w:val="00404537"/>
    <w:rsid w:val="00405B32"/>
    <w:rsid w:val="00405F12"/>
    <w:rsid w:val="004073CB"/>
    <w:rsid w:val="004073D9"/>
    <w:rsid w:val="00407E46"/>
    <w:rsid w:val="004100F3"/>
    <w:rsid w:val="004105DC"/>
    <w:rsid w:val="0041221E"/>
    <w:rsid w:val="004133D6"/>
    <w:rsid w:val="00414897"/>
    <w:rsid w:val="0041500D"/>
    <w:rsid w:val="004151F5"/>
    <w:rsid w:val="00415D8B"/>
    <w:rsid w:val="00416301"/>
    <w:rsid w:val="00416336"/>
    <w:rsid w:val="00416C7C"/>
    <w:rsid w:val="00420D73"/>
    <w:rsid w:val="00422CBF"/>
    <w:rsid w:val="00434B66"/>
    <w:rsid w:val="00440EF5"/>
    <w:rsid w:val="00442794"/>
    <w:rsid w:val="004433BF"/>
    <w:rsid w:val="004441C8"/>
    <w:rsid w:val="00444C49"/>
    <w:rsid w:val="004451F0"/>
    <w:rsid w:val="004458D6"/>
    <w:rsid w:val="0044783B"/>
    <w:rsid w:val="00447E0C"/>
    <w:rsid w:val="00451E29"/>
    <w:rsid w:val="00452127"/>
    <w:rsid w:val="004532C2"/>
    <w:rsid w:val="0045472C"/>
    <w:rsid w:val="00454E44"/>
    <w:rsid w:val="004562A9"/>
    <w:rsid w:val="00457762"/>
    <w:rsid w:val="00460414"/>
    <w:rsid w:val="0046112D"/>
    <w:rsid w:val="004635EF"/>
    <w:rsid w:val="00465CA1"/>
    <w:rsid w:val="00467A44"/>
    <w:rsid w:val="00470A0E"/>
    <w:rsid w:val="004718B1"/>
    <w:rsid w:val="004718E1"/>
    <w:rsid w:val="00471EA0"/>
    <w:rsid w:val="00472B72"/>
    <w:rsid w:val="004746A2"/>
    <w:rsid w:val="0047470E"/>
    <w:rsid w:val="0047525F"/>
    <w:rsid w:val="0047535D"/>
    <w:rsid w:val="00477B64"/>
    <w:rsid w:val="00483991"/>
    <w:rsid w:val="004843D8"/>
    <w:rsid w:val="00484A8C"/>
    <w:rsid w:val="00485488"/>
    <w:rsid w:val="004865E2"/>
    <w:rsid w:val="00490DE8"/>
    <w:rsid w:val="00491A53"/>
    <w:rsid w:val="004923CF"/>
    <w:rsid w:val="00493AC6"/>
    <w:rsid w:val="004941B9"/>
    <w:rsid w:val="00494F30"/>
    <w:rsid w:val="00497A2B"/>
    <w:rsid w:val="004A0052"/>
    <w:rsid w:val="004A090D"/>
    <w:rsid w:val="004A1607"/>
    <w:rsid w:val="004A2D69"/>
    <w:rsid w:val="004A41A7"/>
    <w:rsid w:val="004A4519"/>
    <w:rsid w:val="004A5CB8"/>
    <w:rsid w:val="004A69C3"/>
    <w:rsid w:val="004B030F"/>
    <w:rsid w:val="004B221B"/>
    <w:rsid w:val="004B3230"/>
    <w:rsid w:val="004B6325"/>
    <w:rsid w:val="004B796E"/>
    <w:rsid w:val="004B7A7F"/>
    <w:rsid w:val="004C1474"/>
    <w:rsid w:val="004C35E0"/>
    <w:rsid w:val="004C3D78"/>
    <w:rsid w:val="004C46A5"/>
    <w:rsid w:val="004C7D03"/>
    <w:rsid w:val="004D02BF"/>
    <w:rsid w:val="004D0368"/>
    <w:rsid w:val="004D265E"/>
    <w:rsid w:val="004D2F03"/>
    <w:rsid w:val="004D3F0F"/>
    <w:rsid w:val="004D5021"/>
    <w:rsid w:val="004D5548"/>
    <w:rsid w:val="004D6ED6"/>
    <w:rsid w:val="004E0017"/>
    <w:rsid w:val="004E119A"/>
    <w:rsid w:val="004E1C46"/>
    <w:rsid w:val="004E4C6F"/>
    <w:rsid w:val="004E7AEE"/>
    <w:rsid w:val="004F1185"/>
    <w:rsid w:val="004F24ED"/>
    <w:rsid w:val="004F2CBC"/>
    <w:rsid w:val="004F3058"/>
    <w:rsid w:val="004F3D68"/>
    <w:rsid w:val="004F49EA"/>
    <w:rsid w:val="004F516A"/>
    <w:rsid w:val="004F5A0C"/>
    <w:rsid w:val="004F5E9D"/>
    <w:rsid w:val="004F5F6A"/>
    <w:rsid w:val="004F74B3"/>
    <w:rsid w:val="0050146D"/>
    <w:rsid w:val="00502392"/>
    <w:rsid w:val="005030C4"/>
    <w:rsid w:val="005073DE"/>
    <w:rsid w:val="00510058"/>
    <w:rsid w:val="005113EC"/>
    <w:rsid w:val="0051166C"/>
    <w:rsid w:val="00512C89"/>
    <w:rsid w:val="00514ED6"/>
    <w:rsid w:val="00516162"/>
    <w:rsid w:val="0052125C"/>
    <w:rsid w:val="00521B87"/>
    <w:rsid w:val="00523524"/>
    <w:rsid w:val="005327F9"/>
    <w:rsid w:val="0053306B"/>
    <w:rsid w:val="005358A8"/>
    <w:rsid w:val="005375C0"/>
    <w:rsid w:val="005436AE"/>
    <w:rsid w:val="005457FE"/>
    <w:rsid w:val="00550483"/>
    <w:rsid w:val="00550570"/>
    <w:rsid w:val="00550681"/>
    <w:rsid w:val="005516DF"/>
    <w:rsid w:val="00552C7F"/>
    <w:rsid w:val="00553C2D"/>
    <w:rsid w:val="005566C1"/>
    <w:rsid w:val="00556BB7"/>
    <w:rsid w:val="00557A9B"/>
    <w:rsid w:val="00560391"/>
    <w:rsid w:val="00560A87"/>
    <w:rsid w:val="00560D17"/>
    <w:rsid w:val="0056248F"/>
    <w:rsid w:val="005645D3"/>
    <w:rsid w:val="00564628"/>
    <w:rsid w:val="0057128D"/>
    <w:rsid w:val="00571315"/>
    <w:rsid w:val="00572BCF"/>
    <w:rsid w:val="005745B3"/>
    <w:rsid w:val="00576B9F"/>
    <w:rsid w:val="0057763F"/>
    <w:rsid w:val="00580680"/>
    <w:rsid w:val="005807B5"/>
    <w:rsid w:val="005838A9"/>
    <w:rsid w:val="00584BB1"/>
    <w:rsid w:val="005858CF"/>
    <w:rsid w:val="00585DE3"/>
    <w:rsid w:val="0058603A"/>
    <w:rsid w:val="00591216"/>
    <w:rsid w:val="00591D2E"/>
    <w:rsid w:val="00592129"/>
    <w:rsid w:val="0059349D"/>
    <w:rsid w:val="00594698"/>
    <w:rsid w:val="00597757"/>
    <w:rsid w:val="005A0C3E"/>
    <w:rsid w:val="005A11F2"/>
    <w:rsid w:val="005A5F8E"/>
    <w:rsid w:val="005A622A"/>
    <w:rsid w:val="005A74BF"/>
    <w:rsid w:val="005A79D4"/>
    <w:rsid w:val="005B1B7E"/>
    <w:rsid w:val="005B29DF"/>
    <w:rsid w:val="005B2A0B"/>
    <w:rsid w:val="005B39B1"/>
    <w:rsid w:val="005B43B2"/>
    <w:rsid w:val="005B69C0"/>
    <w:rsid w:val="005C16AD"/>
    <w:rsid w:val="005C20FA"/>
    <w:rsid w:val="005C2448"/>
    <w:rsid w:val="005C3392"/>
    <w:rsid w:val="005C34FB"/>
    <w:rsid w:val="005C6B2C"/>
    <w:rsid w:val="005C6BE3"/>
    <w:rsid w:val="005C7DEE"/>
    <w:rsid w:val="005D084E"/>
    <w:rsid w:val="005D1261"/>
    <w:rsid w:val="005D2C5C"/>
    <w:rsid w:val="005D3CC3"/>
    <w:rsid w:val="005D47B9"/>
    <w:rsid w:val="005D6F7C"/>
    <w:rsid w:val="005E066B"/>
    <w:rsid w:val="005E2632"/>
    <w:rsid w:val="005E33F2"/>
    <w:rsid w:val="005E4414"/>
    <w:rsid w:val="005E4CE8"/>
    <w:rsid w:val="005E6891"/>
    <w:rsid w:val="005E68EB"/>
    <w:rsid w:val="005F1DEB"/>
    <w:rsid w:val="005F2436"/>
    <w:rsid w:val="005F32B9"/>
    <w:rsid w:val="005F4DED"/>
    <w:rsid w:val="005F5A66"/>
    <w:rsid w:val="005F630F"/>
    <w:rsid w:val="005F6B5E"/>
    <w:rsid w:val="00600D82"/>
    <w:rsid w:val="00601B4F"/>
    <w:rsid w:val="00601D12"/>
    <w:rsid w:val="0060413E"/>
    <w:rsid w:val="00606E11"/>
    <w:rsid w:val="006122E7"/>
    <w:rsid w:val="006126BF"/>
    <w:rsid w:val="00612F74"/>
    <w:rsid w:val="0061406D"/>
    <w:rsid w:val="00615105"/>
    <w:rsid w:val="006154E3"/>
    <w:rsid w:val="00615A6E"/>
    <w:rsid w:val="00616EBB"/>
    <w:rsid w:val="00620088"/>
    <w:rsid w:val="006203C4"/>
    <w:rsid w:val="00621B94"/>
    <w:rsid w:val="006220C3"/>
    <w:rsid w:val="00624961"/>
    <w:rsid w:val="00625866"/>
    <w:rsid w:val="00625FB7"/>
    <w:rsid w:val="00627482"/>
    <w:rsid w:val="00627F27"/>
    <w:rsid w:val="0063212A"/>
    <w:rsid w:val="0063328C"/>
    <w:rsid w:val="00635B3E"/>
    <w:rsid w:val="0063615D"/>
    <w:rsid w:val="00636CA7"/>
    <w:rsid w:val="006377DB"/>
    <w:rsid w:val="00637A12"/>
    <w:rsid w:val="00637F33"/>
    <w:rsid w:val="00641FA9"/>
    <w:rsid w:val="0064307A"/>
    <w:rsid w:val="0064630C"/>
    <w:rsid w:val="00650037"/>
    <w:rsid w:val="006501DB"/>
    <w:rsid w:val="006505CD"/>
    <w:rsid w:val="00652F12"/>
    <w:rsid w:val="00653F3A"/>
    <w:rsid w:val="00655E8A"/>
    <w:rsid w:val="006565FF"/>
    <w:rsid w:val="00656708"/>
    <w:rsid w:val="00657785"/>
    <w:rsid w:val="00660C24"/>
    <w:rsid w:val="00662F5D"/>
    <w:rsid w:val="006634BF"/>
    <w:rsid w:val="006640F8"/>
    <w:rsid w:val="00664655"/>
    <w:rsid w:val="0066549B"/>
    <w:rsid w:val="00666CD4"/>
    <w:rsid w:val="00666D8B"/>
    <w:rsid w:val="0066702D"/>
    <w:rsid w:val="00670295"/>
    <w:rsid w:val="00670E6B"/>
    <w:rsid w:val="00671263"/>
    <w:rsid w:val="006734F8"/>
    <w:rsid w:val="006814FF"/>
    <w:rsid w:val="006819D9"/>
    <w:rsid w:val="00684002"/>
    <w:rsid w:val="0068608A"/>
    <w:rsid w:val="00686EC7"/>
    <w:rsid w:val="00687A45"/>
    <w:rsid w:val="0069030A"/>
    <w:rsid w:val="00695262"/>
    <w:rsid w:val="006A2653"/>
    <w:rsid w:val="006A29B3"/>
    <w:rsid w:val="006A3FB8"/>
    <w:rsid w:val="006A594E"/>
    <w:rsid w:val="006A5C29"/>
    <w:rsid w:val="006B059C"/>
    <w:rsid w:val="006B22A3"/>
    <w:rsid w:val="006B29DC"/>
    <w:rsid w:val="006B467E"/>
    <w:rsid w:val="006B4B77"/>
    <w:rsid w:val="006B7BDD"/>
    <w:rsid w:val="006C0C37"/>
    <w:rsid w:val="006C2ED0"/>
    <w:rsid w:val="006C3377"/>
    <w:rsid w:val="006C4D85"/>
    <w:rsid w:val="006C4F9E"/>
    <w:rsid w:val="006C5EBB"/>
    <w:rsid w:val="006D129D"/>
    <w:rsid w:val="006D38E4"/>
    <w:rsid w:val="006D49D4"/>
    <w:rsid w:val="006D5342"/>
    <w:rsid w:val="006D65CB"/>
    <w:rsid w:val="006D7159"/>
    <w:rsid w:val="006E0A8E"/>
    <w:rsid w:val="006E0F57"/>
    <w:rsid w:val="006E4CA6"/>
    <w:rsid w:val="006E58BD"/>
    <w:rsid w:val="006E63D3"/>
    <w:rsid w:val="006E6F1B"/>
    <w:rsid w:val="006F0CCC"/>
    <w:rsid w:val="006F2D57"/>
    <w:rsid w:val="006F6451"/>
    <w:rsid w:val="006F6F7E"/>
    <w:rsid w:val="006F73A8"/>
    <w:rsid w:val="006F76CA"/>
    <w:rsid w:val="00700241"/>
    <w:rsid w:val="00701772"/>
    <w:rsid w:val="00705D10"/>
    <w:rsid w:val="00710F9F"/>
    <w:rsid w:val="00712436"/>
    <w:rsid w:val="00712BE6"/>
    <w:rsid w:val="00714923"/>
    <w:rsid w:val="0071638C"/>
    <w:rsid w:val="0072153C"/>
    <w:rsid w:val="00721609"/>
    <w:rsid w:val="0072202E"/>
    <w:rsid w:val="007236C6"/>
    <w:rsid w:val="00723E84"/>
    <w:rsid w:val="00724F6B"/>
    <w:rsid w:val="00724FCF"/>
    <w:rsid w:val="0072591B"/>
    <w:rsid w:val="00731EBA"/>
    <w:rsid w:val="0073224D"/>
    <w:rsid w:val="007338F8"/>
    <w:rsid w:val="00733BE9"/>
    <w:rsid w:val="007414DD"/>
    <w:rsid w:val="00742751"/>
    <w:rsid w:val="00742971"/>
    <w:rsid w:val="00742FF1"/>
    <w:rsid w:val="00744B1D"/>
    <w:rsid w:val="007469DF"/>
    <w:rsid w:val="0074766E"/>
    <w:rsid w:val="00751251"/>
    <w:rsid w:val="00752825"/>
    <w:rsid w:val="00753629"/>
    <w:rsid w:val="007578BE"/>
    <w:rsid w:val="00760F11"/>
    <w:rsid w:val="00760F56"/>
    <w:rsid w:val="007643CA"/>
    <w:rsid w:val="00764B3F"/>
    <w:rsid w:val="00765FFD"/>
    <w:rsid w:val="0076672D"/>
    <w:rsid w:val="00770A1D"/>
    <w:rsid w:val="00773684"/>
    <w:rsid w:val="007750A5"/>
    <w:rsid w:val="00775AFE"/>
    <w:rsid w:val="0077790F"/>
    <w:rsid w:val="00780FE1"/>
    <w:rsid w:val="0078153B"/>
    <w:rsid w:val="007840EB"/>
    <w:rsid w:val="00785616"/>
    <w:rsid w:val="007861A0"/>
    <w:rsid w:val="0079014D"/>
    <w:rsid w:val="00794CF0"/>
    <w:rsid w:val="007951BC"/>
    <w:rsid w:val="00796912"/>
    <w:rsid w:val="00796AA1"/>
    <w:rsid w:val="00797F24"/>
    <w:rsid w:val="007A0990"/>
    <w:rsid w:val="007A1165"/>
    <w:rsid w:val="007A254A"/>
    <w:rsid w:val="007A2F7F"/>
    <w:rsid w:val="007A37FB"/>
    <w:rsid w:val="007A3CEA"/>
    <w:rsid w:val="007A4663"/>
    <w:rsid w:val="007A55E8"/>
    <w:rsid w:val="007A791C"/>
    <w:rsid w:val="007B009A"/>
    <w:rsid w:val="007B21DA"/>
    <w:rsid w:val="007B4223"/>
    <w:rsid w:val="007B7F57"/>
    <w:rsid w:val="007C1A0F"/>
    <w:rsid w:val="007C3C19"/>
    <w:rsid w:val="007C69C2"/>
    <w:rsid w:val="007D34E3"/>
    <w:rsid w:val="007D3CE5"/>
    <w:rsid w:val="007D567D"/>
    <w:rsid w:val="007D635D"/>
    <w:rsid w:val="007D65F4"/>
    <w:rsid w:val="007D77D6"/>
    <w:rsid w:val="007E2937"/>
    <w:rsid w:val="007E7EF1"/>
    <w:rsid w:val="007F1A28"/>
    <w:rsid w:val="007F392C"/>
    <w:rsid w:val="007F4CE6"/>
    <w:rsid w:val="007F5637"/>
    <w:rsid w:val="007F682E"/>
    <w:rsid w:val="00801CC4"/>
    <w:rsid w:val="0080535C"/>
    <w:rsid w:val="008054A2"/>
    <w:rsid w:val="008077B3"/>
    <w:rsid w:val="008078D9"/>
    <w:rsid w:val="00807923"/>
    <w:rsid w:val="00807C4F"/>
    <w:rsid w:val="00813020"/>
    <w:rsid w:val="008145B3"/>
    <w:rsid w:val="0081468C"/>
    <w:rsid w:val="00814EA9"/>
    <w:rsid w:val="00815402"/>
    <w:rsid w:val="00820795"/>
    <w:rsid w:val="00821599"/>
    <w:rsid w:val="0082265A"/>
    <w:rsid w:val="00824A30"/>
    <w:rsid w:val="00827DF0"/>
    <w:rsid w:val="00830251"/>
    <w:rsid w:val="00832ED0"/>
    <w:rsid w:val="00836611"/>
    <w:rsid w:val="00836DE3"/>
    <w:rsid w:val="00837442"/>
    <w:rsid w:val="008374BA"/>
    <w:rsid w:val="008404E0"/>
    <w:rsid w:val="00841724"/>
    <w:rsid w:val="00842EF2"/>
    <w:rsid w:val="00843A3D"/>
    <w:rsid w:val="00846303"/>
    <w:rsid w:val="00846879"/>
    <w:rsid w:val="00847218"/>
    <w:rsid w:val="008472BE"/>
    <w:rsid w:val="00847699"/>
    <w:rsid w:val="008478D6"/>
    <w:rsid w:val="00850440"/>
    <w:rsid w:val="00850FD4"/>
    <w:rsid w:val="00851B50"/>
    <w:rsid w:val="0085289C"/>
    <w:rsid w:val="00852A28"/>
    <w:rsid w:val="00852F83"/>
    <w:rsid w:val="0085574C"/>
    <w:rsid w:val="00857BC9"/>
    <w:rsid w:val="00861678"/>
    <w:rsid w:val="008620BF"/>
    <w:rsid w:val="00862B9F"/>
    <w:rsid w:val="00865AD0"/>
    <w:rsid w:val="00866F5C"/>
    <w:rsid w:val="0086798F"/>
    <w:rsid w:val="00867FDE"/>
    <w:rsid w:val="00870DB4"/>
    <w:rsid w:val="008715BE"/>
    <w:rsid w:val="008733D3"/>
    <w:rsid w:val="00876496"/>
    <w:rsid w:val="0087687A"/>
    <w:rsid w:val="00877769"/>
    <w:rsid w:val="00877A21"/>
    <w:rsid w:val="00880DC2"/>
    <w:rsid w:val="008813AE"/>
    <w:rsid w:val="008826F5"/>
    <w:rsid w:val="008831C4"/>
    <w:rsid w:val="00883B29"/>
    <w:rsid w:val="00884C4A"/>
    <w:rsid w:val="0088568A"/>
    <w:rsid w:val="00887716"/>
    <w:rsid w:val="0089003D"/>
    <w:rsid w:val="00890073"/>
    <w:rsid w:val="0089235D"/>
    <w:rsid w:val="00894149"/>
    <w:rsid w:val="00897643"/>
    <w:rsid w:val="008A1DCB"/>
    <w:rsid w:val="008A33D3"/>
    <w:rsid w:val="008A3412"/>
    <w:rsid w:val="008A45BA"/>
    <w:rsid w:val="008A4F13"/>
    <w:rsid w:val="008A5B85"/>
    <w:rsid w:val="008B130D"/>
    <w:rsid w:val="008B19C2"/>
    <w:rsid w:val="008B4A74"/>
    <w:rsid w:val="008B58BC"/>
    <w:rsid w:val="008B713E"/>
    <w:rsid w:val="008B78CE"/>
    <w:rsid w:val="008C4AA6"/>
    <w:rsid w:val="008C589D"/>
    <w:rsid w:val="008D03F7"/>
    <w:rsid w:val="008D11BE"/>
    <w:rsid w:val="008D1281"/>
    <w:rsid w:val="008D25CA"/>
    <w:rsid w:val="008D3815"/>
    <w:rsid w:val="008D385E"/>
    <w:rsid w:val="008E1368"/>
    <w:rsid w:val="008E1633"/>
    <w:rsid w:val="008E1AA3"/>
    <w:rsid w:val="008E2198"/>
    <w:rsid w:val="008E374B"/>
    <w:rsid w:val="008E3CFA"/>
    <w:rsid w:val="008E5C5A"/>
    <w:rsid w:val="008E620A"/>
    <w:rsid w:val="008E67AB"/>
    <w:rsid w:val="008E7AC9"/>
    <w:rsid w:val="008F37BC"/>
    <w:rsid w:val="008F4C1D"/>
    <w:rsid w:val="0090087E"/>
    <w:rsid w:val="00903761"/>
    <w:rsid w:val="00903939"/>
    <w:rsid w:val="0090552B"/>
    <w:rsid w:val="00905D93"/>
    <w:rsid w:val="009105FF"/>
    <w:rsid w:val="00910E51"/>
    <w:rsid w:val="0091551A"/>
    <w:rsid w:val="00916EA7"/>
    <w:rsid w:val="009170C8"/>
    <w:rsid w:val="00917B0F"/>
    <w:rsid w:val="00922634"/>
    <w:rsid w:val="009247BD"/>
    <w:rsid w:val="009268CA"/>
    <w:rsid w:val="0092744B"/>
    <w:rsid w:val="00930CB5"/>
    <w:rsid w:val="00931C4A"/>
    <w:rsid w:val="00933279"/>
    <w:rsid w:val="009336DD"/>
    <w:rsid w:val="0093441A"/>
    <w:rsid w:val="00936147"/>
    <w:rsid w:val="0094046B"/>
    <w:rsid w:val="0094134F"/>
    <w:rsid w:val="00942A9F"/>
    <w:rsid w:val="009503CE"/>
    <w:rsid w:val="009508DF"/>
    <w:rsid w:val="00955569"/>
    <w:rsid w:val="009568D9"/>
    <w:rsid w:val="00956DD5"/>
    <w:rsid w:val="00960C53"/>
    <w:rsid w:val="00962C5B"/>
    <w:rsid w:val="009667FA"/>
    <w:rsid w:val="009678E8"/>
    <w:rsid w:val="00967CD7"/>
    <w:rsid w:val="00972CB3"/>
    <w:rsid w:val="00974765"/>
    <w:rsid w:val="0097532D"/>
    <w:rsid w:val="00975F49"/>
    <w:rsid w:val="009776E0"/>
    <w:rsid w:val="00977702"/>
    <w:rsid w:val="0098275D"/>
    <w:rsid w:val="009832A2"/>
    <w:rsid w:val="00984E0A"/>
    <w:rsid w:val="00987A50"/>
    <w:rsid w:val="0099281B"/>
    <w:rsid w:val="009937D3"/>
    <w:rsid w:val="00993E72"/>
    <w:rsid w:val="00995966"/>
    <w:rsid w:val="00995967"/>
    <w:rsid w:val="009967D1"/>
    <w:rsid w:val="009A0852"/>
    <w:rsid w:val="009A1548"/>
    <w:rsid w:val="009A2249"/>
    <w:rsid w:val="009A24BA"/>
    <w:rsid w:val="009A4A33"/>
    <w:rsid w:val="009B2044"/>
    <w:rsid w:val="009B3B01"/>
    <w:rsid w:val="009B42FC"/>
    <w:rsid w:val="009B4EA5"/>
    <w:rsid w:val="009B583A"/>
    <w:rsid w:val="009B71B6"/>
    <w:rsid w:val="009B7648"/>
    <w:rsid w:val="009C16C6"/>
    <w:rsid w:val="009C583C"/>
    <w:rsid w:val="009C5AD0"/>
    <w:rsid w:val="009C5EEF"/>
    <w:rsid w:val="009C5F49"/>
    <w:rsid w:val="009C76A3"/>
    <w:rsid w:val="009D0166"/>
    <w:rsid w:val="009D3CFA"/>
    <w:rsid w:val="009D6FC4"/>
    <w:rsid w:val="009D7978"/>
    <w:rsid w:val="009D7C8B"/>
    <w:rsid w:val="009E2CFE"/>
    <w:rsid w:val="009E4FAC"/>
    <w:rsid w:val="009F02D2"/>
    <w:rsid w:val="009F163B"/>
    <w:rsid w:val="009F31B4"/>
    <w:rsid w:val="009F4524"/>
    <w:rsid w:val="009F52A3"/>
    <w:rsid w:val="009F6542"/>
    <w:rsid w:val="009F6834"/>
    <w:rsid w:val="009F7037"/>
    <w:rsid w:val="009F728B"/>
    <w:rsid w:val="009F7E7B"/>
    <w:rsid w:val="00A01A44"/>
    <w:rsid w:val="00A0266F"/>
    <w:rsid w:val="00A0289B"/>
    <w:rsid w:val="00A029A6"/>
    <w:rsid w:val="00A02D53"/>
    <w:rsid w:val="00A03490"/>
    <w:rsid w:val="00A03690"/>
    <w:rsid w:val="00A03D87"/>
    <w:rsid w:val="00A0404F"/>
    <w:rsid w:val="00A042F0"/>
    <w:rsid w:val="00A065D1"/>
    <w:rsid w:val="00A078CA"/>
    <w:rsid w:val="00A102F1"/>
    <w:rsid w:val="00A10EB9"/>
    <w:rsid w:val="00A11166"/>
    <w:rsid w:val="00A1266F"/>
    <w:rsid w:val="00A13173"/>
    <w:rsid w:val="00A13B15"/>
    <w:rsid w:val="00A14DA3"/>
    <w:rsid w:val="00A171D8"/>
    <w:rsid w:val="00A20B1C"/>
    <w:rsid w:val="00A230CD"/>
    <w:rsid w:val="00A2560A"/>
    <w:rsid w:val="00A264FD"/>
    <w:rsid w:val="00A366C0"/>
    <w:rsid w:val="00A417F0"/>
    <w:rsid w:val="00A41CB9"/>
    <w:rsid w:val="00A45422"/>
    <w:rsid w:val="00A46476"/>
    <w:rsid w:val="00A502E4"/>
    <w:rsid w:val="00A51D68"/>
    <w:rsid w:val="00A51FFA"/>
    <w:rsid w:val="00A549AF"/>
    <w:rsid w:val="00A54C71"/>
    <w:rsid w:val="00A568CB"/>
    <w:rsid w:val="00A56C31"/>
    <w:rsid w:val="00A575C1"/>
    <w:rsid w:val="00A60A99"/>
    <w:rsid w:val="00A64E89"/>
    <w:rsid w:val="00A655AC"/>
    <w:rsid w:val="00A67F4F"/>
    <w:rsid w:val="00A71321"/>
    <w:rsid w:val="00A72074"/>
    <w:rsid w:val="00A739C9"/>
    <w:rsid w:val="00A73C12"/>
    <w:rsid w:val="00A73F47"/>
    <w:rsid w:val="00A7673F"/>
    <w:rsid w:val="00A776FE"/>
    <w:rsid w:val="00A8036C"/>
    <w:rsid w:val="00A804DC"/>
    <w:rsid w:val="00A90446"/>
    <w:rsid w:val="00A91504"/>
    <w:rsid w:val="00A920A8"/>
    <w:rsid w:val="00A922AE"/>
    <w:rsid w:val="00A93811"/>
    <w:rsid w:val="00A93C81"/>
    <w:rsid w:val="00A9456D"/>
    <w:rsid w:val="00A94A00"/>
    <w:rsid w:val="00A97D01"/>
    <w:rsid w:val="00A97DBD"/>
    <w:rsid w:val="00AA089A"/>
    <w:rsid w:val="00AA096F"/>
    <w:rsid w:val="00AA1209"/>
    <w:rsid w:val="00AA15A4"/>
    <w:rsid w:val="00AA198B"/>
    <w:rsid w:val="00AA2E0B"/>
    <w:rsid w:val="00AA5169"/>
    <w:rsid w:val="00AB292B"/>
    <w:rsid w:val="00AB33D7"/>
    <w:rsid w:val="00AB4853"/>
    <w:rsid w:val="00AB48EE"/>
    <w:rsid w:val="00AB5090"/>
    <w:rsid w:val="00AB6B02"/>
    <w:rsid w:val="00AB79A7"/>
    <w:rsid w:val="00AC43E5"/>
    <w:rsid w:val="00AC4ADA"/>
    <w:rsid w:val="00AC5AFF"/>
    <w:rsid w:val="00AC6F3F"/>
    <w:rsid w:val="00AC712E"/>
    <w:rsid w:val="00AC78AA"/>
    <w:rsid w:val="00AC7B1E"/>
    <w:rsid w:val="00AC7C2B"/>
    <w:rsid w:val="00AD04D5"/>
    <w:rsid w:val="00AD2230"/>
    <w:rsid w:val="00AD3296"/>
    <w:rsid w:val="00AD58B8"/>
    <w:rsid w:val="00AD6B5C"/>
    <w:rsid w:val="00AE1424"/>
    <w:rsid w:val="00AE27A5"/>
    <w:rsid w:val="00AE73D0"/>
    <w:rsid w:val="00AE7A42"/>
    <w:rsid w:val="00AF061E"/>
    <w:rsid w:val="00AF0F11"/>
    <w:rsid w:val="00AF12ED"/>
    <w:rsid w:val="00AF1D7F"/>
    <w:rsid w:val="00AF2C2B"/>
    <w:rsid w:val="00AF394A"/>
    <w:rsid w:val="00AF4C5A"/>
    <w:rsid w:val="00AF63E1"/>
    <w:rsid w:val="00B0091E"/>
    <w:rsid w:val="00B0174D"/>
    <w:rsid w:val="00B03314"/>
    <w:rsid w:val="00B104BA"/>
    <w:rsid w:val="00B1082B"/>
    <w:rsid w:val="00B108AA"/>
    <w:rsid w:val="00B12B1B"/>
    <w:rsid w:val="00B15587"/>
    <w:rsid w:val="00B158CE"/>
    <w:rsid w:val="00B178CF"/>
    <w:rsid w:val="00B20432"/>
    <w:rsid w:val="00B22B5D"/>
    <w:rsid w:val="00B22EAE"/>
    <w:rsid w:val="00B23F5D"/>
    <w:rsid w:val="00B24BC5"/>
    <w:rsid w:val="00B24CCA"/>
    <w:rsid w:val="00B2534D"/>
    <w:rsid w:val="00B27F41"/>
    <w:rsid w:val="00B30769"/>
    <w:rsid w:val="00B31DE1"/>
    <w:rsid w:val="00B323B7"/>
    <w:rsid w:val="00B364AC"/>
    <w:rsid w:val="00B364E8"/>
    <w:rsid w:val="00B41D1A"/>
    <w:rsid w:val="00B434D7"/>
    <w:rsid w:val="00B4680C"/>
    <w:rsid w:val="00B51CE3"/>
    <w:rsid w:val="00B525A5"/>
    <w:rsid w:val="00B52DEE"/>
    <w:rsid w:val="00B60C3E"/>
    <w:rsid w:val="00B63D28"/>
    <w:rsid w:val="00B63DA5"/>
    <w:rsid w:val="00B64E79"/>
    <w:rsid w:val="00B650B6"/>
    <w:rsid w:val="00B667AA"/>
    <w:rsid w:val="00B669FE"/>
    <w:rsid w:val="00B672A8"/>
    <w:rsid w:val="00B71E8A"/>
    <w:rsid w:val="00B72684"/>
    <w:rsid w:val="00B730D3"/>
    <w:rsid w:val="00B730DE"/>
    <w:rsid w:val="00B74B37"/>
    <w:rsid w:val="00B76775"/>
    <w:rsid w:val="00B82934"/>
    <w:rsid w:val="00B8435E"/>
    <w:rsid w:val="00B856FC"/>
    <w:rsid w:val="00B92DB4"/>
    <w:rsid w:val="00B9605E"/>
    <w:rsid w:val="00B97D2D"/>
    <w:rsid w:val="00BA015F"/>
    <w:rsid w:val="00BA2127"/>
    <w:rsid w:val="00BA247F"/>
    <w:rsid w:val="00BA7DBD"/>
    <w:rsid w:val="00BB43B3"/>
    <w:rsid w:val="00BB56E9"/>
    <w:rsid w:val="00BB6728"/>
    <w:rsid w:val="00BB68F6"/>
    <w:rsid w:val="00BB6F0D"/>
    <w:rsid w:val="00BB7BF3"/>
    <w:rsid w:val="00BC0180"/>
    <w:rsid w:val="00BC0902"/>
    <w:rsid w:val="00BC0A3A"/>
    <w:rsid w:val="00BC1097"/>
    <w:rsid w:val="00BC153E"/>
    <w:rsid w:val="00BC17C4"/>
    <w:rsid w:val="00BC3E89"/>
    <w:rsid w:val="00BC6383"/>
    <w:rsid w:val="00BC66FD"/>
    <w:rsid w:val="00BC738C"/>
    <w:rsid w:val="00BC7CB5"/>
    <w:rsid w:val="00BD08C7"/>
    <w:rsid w:val="00BD2BE2"/>
    <w:rsid w:val="00BD5DC2"/>
    <w:rsid w:val="00BD74D9"/>
    <w:rsid w:val="00BE021C"/>
    <w:rsid w:val="00BE034F"/>
    <w:rsid w:val="00BE36FE"/>
    <w:rsid w:val="00BE5295"/>
    <w:rsid w:val="00BE600A"/>
    <w:rsid w:val="00BE7C4B"/>
    <w:rsid w:val="00BF37A1"/>
    <w:rsid w:val="00BF45BD"/>
    <w:rsid w:val="00BF683C"/>
    <w:rsid w:val="00BF729C"/>
    <w:rsid w:val="00BF798C"/>
    <w:rsid w:val="00BF7DC9"/>
    <w:rsid w:val="00C007CF"/>
    <w:rsid w:val="00C00A7D"/>
    <w:rsid w:val="00C02DA4"/>
    <w:rsid w:val="00C041CE"/>
    <w:rsid w:val="00C04AC2"/>
    <w:rsid w:val="00C05B97"/>
    <w:rsid w:val="00C05C22"/>
    <w:rsid w:val="00C0629F"/>
    <w:rsid w:val="00C0670D"/>
    <w:rsid w:val="00C06FE7"/>
    <w:rsid w:val="00C072CD"/>
    <w:rsid w:val="00C07F76"/>
    <w:rsid w:val="00C109A4"/>
    <w:rsid w:val="00C1163D"/>
    <w:rsid w:val="00C11F0B"/>
    <w:rsid w:val="00C13664"/>
    <w:rsid w:val="00C14E0B"/>
    <w:rsid w:val="00C213C3"/>
    <w:rsid w:val="00C21BA7"/>
    <w:rsid w:val="00C22FD3"/>
    <w:rsid w:val="00C2485D"/>
    <w:rsid w:val="00C2530E"/>
    <w:rsid w:val="00C25D70"/>
    <w:rsid w:val="00C26254"/>
    <w:rsid w:val="00C263C6"/>
    <w:rsid w:val="00C2744C"/>
    <w:rsid w:val="00C305A3"/>
    <w:rsid w:val="00C3459A"/>
    <w:rsid w:val="00C346F6"/>
    <w:rsid w:val="00C356CD"/>
    <w:rsid w:val="00C36BA3"/>
    <w:rsid w:val="00C377B7"/>
    <w:rsid w:val="00C37DC7"/>
    <w:rsid w:val="00C4143D"/>
    <w:rsid w:val="00C47673"/>
    <w:rsid w:val="00C55515"/>
    <w:rsid w:val="00C56199"/>
    <w:rsid w:val="00C60602"/>
    <w:rsid w:val="00C6198B"/>
    <w:rsid w:val="00C67092"/>
    <w:rsid w:val="00C71C13"/>
    <w:rsid w:val="00C72412"/>
    <w:rsid w:val="00C75022"/>
    <w:rsid w:val="00C75DA9"/>
    <w:rsid w:val="00C76A25"/>
    <w:rsid w:val="00C8137B"/>
    <w:rsid w:val="00C81382"/>
    <w:rsid w:val="00C817C0"/>
    <w:rsid w:val="00C81D9F"/>
    <w:rsid w:val="00C8291B"/>
    <w:rsid w:val="00C835B3"/>
    <w:rsid w:val="00C83818"/>
    <w:rsid w:val="00C86FD8"/>
    <w:rsid w:val="00C8766A"/>
    <w:rsid w:val="00C87DD8"/>
    <w:rsid w:val="00C92237"/>
    <w:rsid w:val="00C96346"/>
    <w:rsid w:val="00C9718E"/>
    <w:rsid w:val="00C97714"/>
    <w:rsid w:val="00CA076C"/>
    <w:rsid w:val="00CA0776"/>
    <w:rsid w:val="00CA14E1"/>
    <w:rsid w:val="00CA1DFB"/>
    <w:rsid w:val="00CA3EBB"/>
    <w:rsid w:val="00CA44D3"/>
    <w:rsid w:val="00CA4AD6"/>
    <w:rsid w:val="00CA614B"/>
    <w:rsid w:val="00CB1DE0"/>
    <w:rsid w:val="00CB1E94"/>
    <w:rsid w:val="00CB4E05"/>
    <w:rsid w:val="00CB619C"/>
    <w:rsid w:val="00CB7D35"/>
    <w:rsid w:val="00CC114B"/>
    <w:rsid w:val="00CC309D"/>
    <w:rsid w:val="00CC33EC"/>
    <w:rsid w:val="00CC6686"/>
    <w:rsid w:val="00CC7627"/>
    <w:rsid w:val="00CD1B5F"/>
    <w:rsid w:val="00CD1CFC"/>
    <w:rsid w:val="00CD2AF7"/>
    <w:rsid w:val="00CD3EE6"/>
    <w:rsid w:val="00CD48B3"/>
    <w:rsid w:val="00CD598C"/>
    <w:rsid w:val="00CD6674"/>
    <w:rsid w:val="00CD6733"/>
    <w:rsid w:val="00CD71E2"/>
    <w:rsid w:val="00CD7D3A"/>
    <w:rsid w:val="00CE0E03"/>
    <w:rsid w:val="00CE1C29"/>
    <w:rsid w:val="00CE1F87"/>
    <w:rsid w:val="00CE2064"/>
    <w:rsid w:val="00CE3183"/>
    <w:rsid w:val="00CE443C"/>
    <w:rsid w:val="00CE5533"/>
    <w:rsid w:val="00CE623B"/>
    <w:rsid w:val="00CF0E42"/>
    <w:rsid w:val="00CF26E0"/>
    <w:rsid w:val="00CF3134"/>
    <w:rsid w:val="00CF6664"/>
    <w:rsid w:val="00CF6D64"/>
    <w:rsid w:val="00CF73AC"/>
    <w:rsid w:val="00D011E4"/>
    <w:rsid w:val="00D012EB"/>
    <w:rsid w:val="00D013A3"/>
    <w:rsid w:val="00D032DC"/>
    <w:rsid w:val="00D051A1"/>
    <w:rsid w:val="00D06B37"/>
    <w:rsid w:val="00D12EB1"/>
    <w:rsid w:val="00D1349B"/>
    <w:rsid w:val="00D1432C"/>
    <w:rsid w:val="00D150F4"/>
    <w:rsid w:val="00D2219E"/>
    <w:rsid w:val="00D2438C"/>
    <w:rsid w:val="00D2657C"/>
    <w:rsid w:val="00D26ACB"/>
    <w:rsid w:val="00D27128"/>
    <w:rsid w:val="00D343F3"/>
    <w:rsid w:val="00D34909"/>
    <w:rsid w:val="00D36F09"/>
    <w:rsid w:val="00D3720E"/>
    <w:rsid w:val="00D425D7"/>
    <w:rsid w:val="00D4348A"/>
    <w:rsid w:val="00D43AE9"/>
    <w:rsid w:val="00D44147"/>
    <w:rsid w:val="00D45303"/>
    <w:rsid w:val="00D457B1"/>
    <w:rsid w:val="00D5051E"/>
    <w:rsid w:val="00D521D3"/>
    <w:rsid w:val="00D526D7"/>
    <w:rsid w:val="00D542E0"/>
    <w:rsid w:val="00D55DA4"/>
    <w:rsid w:val="00D60022"/>
    <w:rsid w:val="00D611E7"/>
    <w:rsid w:val="00D66CD9"/>
    <w:rsid w:val="00D67E02"/>
    <w:rsid w:val="00D67E5F"/>
    <w:rsid w:val="00D67FE8"/>
    <w:rsid w:val="00D7404E"/>
    <w:rsid w:val="00D747BD"/>
    <w:rsid w:val="00D76D35"/>
    <w:rsid w:val="00D77A50"/>
    <w:rsid w:val="00D805FB"/>
    <w:rsid w:val="00D81C6D"/>
    <w:rsid w:val="00D82905"/>
    <w:rsid w:val="00D83653"/>
    <w:rsid w:val="00D84444"/>
    <w:rsid w:val="00D86936"/>
    <w:rsid w:val="00D90376"/>
    <w:rsid w:val="00D904AA"/>
    <w:rsid w:val="00D90DA7"/>
    <w:rsid w:val="00D92B1F"/>
    <w:rsid w:val="00D92DBF"/>
    <w:rsid w:val="00D92DD1"/>
    <w:rsid w:val="00D93ECD"/>
    <w:rsid w:val="00D94CB6"/>
    <w:rsid w:val="00DA127C"/>
    <w:rsid w:val="00DA1FE6"/>
    <w:rsid w:val="00DA28D1"/>
    <w:rsid w:val="00DA4896"/>
    <w:rsid w:val="00DA48CC"/>
    <w:rsid w:val="00DA5662"/>
    <w:rsid w:val="00DA64B4"/>
    <w:rsid w:val="00DB0479"/>
    <w:rsid w:val="00DB063F"/>
    <w:rsid w:val="00DB08B5"/>
    <w:rsid w:val="00DB19EE"/>
    <w:rsid w:val="00DB1CA3"/>
    <w:rsid w:val="00DB594B"/>
    <w:rsid w:val="00DB6CF2"/>
    <w:rsid w:val="00DC129B"/>
    <w:rsid w:val="00DC2A35"/>
    <w:rsid w:val="00DC2E2A"/>
    <w:rsid w:val="00DC35CD"/>
    <w:rsid w:val="00DC3FDA"/>
    <w:rsid w:val="00DC432C"/>
    <w:rsid w:val="00DC476A"/>
    <w:rsid w:val="00DC5791"/>
    <w:rsid w:val="00DD0786"/>
    <w:rsid w:val="00DD15CE"/>
    <w:rsid w:val="00DD1C9E"/>
    <w:rsid w:val="00DD3730"/>
    <w:rsid w:val="00DD3D0C"/>
    <w:rsid w:val="00DD7ED4"/>
    <w:rsid w:val="00DD7F4F"/>
    <w:rsid w:val="00DE58E4"/>
    <w:rsid w:val="00DE5B17"/>
    <w:rsid w:val="00DE60C4"/>
    <w:rsid w:val="00DF17A6"/>
    <w:rsid w:val="00DF1B04"/>
    <w:rsid w:val="00DF34CF"/>
    <w:rsid w:val="00DF48BD"/>
    <w:rsid w:val="00DF5677"/>
    <w:rsid w:val="00E02CD7"/>
    <w:rsid w:val="00E02F14"/>
    <w:rsid w:val="00E03D1D"/>
    <w:rsid w:val="00E05CF7"/>
    <w:rsid w:val="00E100C6"/>
    <w:rsid w:val="00E1023D"/>
    <w:rsid w:val="00E1035F"/>
    <w:rsid w:val="00E12432"/>
    <w:rsid w:val="00E12C57"/>
    <w:rsid w:val="00E14195"/>
    <w:rsid w:val="00E14835"/>
    <w:rsid w:val="00E166FA"/>
    <w:rsid w:val="00E1688B"/>
    <w:rsid w:val="00E208E7"/>
    <w:rsid w:val="00E20D8A"/>
    <w:rsid w:val="00E20E7C"/>
    <w:rsid w:val="00E230B4"/>
    <w:rsid w:val="00E2322B"/>
    <w:rsid w:val="00E23EC3"/>
    <w:rsid w:val="00E24074"/>
    <w:rsid w:val="00E2434F"/>
    <w:rsid w:val="00E270AB"/>
    <w:rsid w:val="00E27930"/>
    <w:rsid w:val="00E27A10"/>
    <w:rsid w:val="00E33F90"/>
    <w:rsid w:val="00E37CE8"/>
    <w:rsid w:val="00E40003"/>
    <w:rsid w:val="00E40309"/>
    <w:rsid w:val="00E40CF8"/>
    <w:rsid w:val="00E410BD"/>
    <w:rsid w:val="00E41395"/>
    <w:rsid w:val="00E41B93"/>
    <w:rsid w:val="00E41E88"/>
    <w:rsid w:val="00E42343"/>
    <w:rsid w:val="00E42CBC"/>
    <w:rsid w:val="00E47376"/>
    <w:rsid w:val="00E475A2"/>
    <w:rsid w:val="00E508D6"/>
    <w:rsid w:val="00E5094F"/>
    <w:rsid w:val="00E51BB0"/>
    <w:rsid w:val="00E53B19"/>
    <w:rsid w:val="00E555EC"/>
    <w:rsid w:val="00E564D1"/>
    <w:rsid w:val="00E57149"/>
    <w:rsid w:val="00E602E5"/>
    <w:rsid w:val="00E6515A"/>
    <w:rsid w:val="00E658A5"/>
    <w:rsid w:val="00E6706F"/>
    <w:rsid w:val="00E67163"/>
    <w:rsid w:val="00E67ECA"/>
    <w:rsid w:val="00E70404"/>
    <w:rsid w:val="00E70983"/>
    <w:rsid w:val="00E71610"/>
    <w:rsid w:val="00E71F25"/>
    <w:rsid w:val="00E736D1"/>
    <w:rsid w:val="00E77CB3"/>
    <w:rsid w:val="00E83C33"/>
    <w:rsid w:val="00E87F24"/>
    <w:rsid w:val="00E90D15"/>
    <w:rsid w:val="00E91A97"/>
    <w:rsid w:val="00E925E6"/>
    <w:rsid w:val="00E9431D"/>
    <w:rsid w:val="00EA06BD"/>
    <w:rsid w:val="00EA0A5F"/>
    <w:rsid w:val="00EA1107"/>
    <w:rsid w:val="00EA4673"/>
    <w:rsid w:val="00EB03FA"/>
    <w:rsid w:val="00EB184E"/>
    <w:rsid w:val="00EB2394"/>
    <w:rsid w:val="00EB26E6"/>
    <w:rsid w:val="00EB28EC"/>
    <w:rsid w:val="00EB58CD"/>
    <w:rsid w:val="00EB67EB"/>
    <w:rsid w:val="00EB6CEF"/>
    <w:rsid w:val="00EB7660"/>
    <w:rsid w:val="00EB7664"/>
    <w:rsid w:val="00EC01F5"/>
    <w:rsid w:val="00EC1220"/>
    <w:rsid w:val="00EC2BFC"/>
    <w:rsid w:val="00EC2E7C"/>
    <w:rsid w:val="00EC3500"/>
    <w:rsid w:val="00ED006E"/>
    <w:rsid w:val="00ED139B"/>
    <w:rsid w:val="00ED55B7"/>
    <w:rsid w:val="00ED74A6"/>
    <w:rsid w:val="00EE18D4"/>
    <w:rsid w:val="00EE4637"/>
    <w:rsid w:val="00EE72D9"/>
    <w:rsid w:val="00EF089D"/>
    <w:rsid w:val="00EF15F3"/>
    <w:rsid w:val="00EF2BDC"/>
    <w:rsid w:val="00EF4CAC"/>
    <w:rsid w:val="00EF50A1"/>
    <w:rsid w:val="00EF6A1F"/>
    <w:rsid w:val="00EF75E2"/>
    <w:rsid w:val="00F00CD3"/>
    <w:rsid w:val="00F01619"/>
    <w:rsid w:val="00F01E3A"/>
    <w:rsid w:val="00F03D12"/>
    <w:rsid w:val="00F11A01"/>
    <w:rsid w:val="00F17F95"/>
    <w:rsid w:val="00F20207"/>
    <w:rsid w:val="00F20340"/>
    <w:rsid w:val="00F20407"/>
    <w:rsid w:val="00F21E53"/>
    <w:rsid w:val="00F22AB1"/>
    <w:rsid w:val="00F24064"/>
    <w:rsid w:val="00F2473B"/>
    <w:rsid w:val="00F2519A"/>
    <w:rsid w:val="00F27131"/>
    <w:rsid w:val="00F2748F"/>
    <w:rsid w:val="00F31372"/>
    <w:rsid w:val="00F31EE9"/>
    <w:rsid w:val="00F31F5F"/>
    <w:rsid w:val="00F3297C"/>
    <w:rsid w:val="00F3524F"/>
    <w:rsid w:val="00F40B08"/>
    <w:rsid w:val="00F40C10"/>
    <w:rsid w:val="00F433A0"/>
    <w:rsid w:val="00F43BBB"/>
    <w:rsid w:val="00F44B11"/>
    <w:rsid w:val="00F44CA0"/>
    <w:rsid w:val="00F45B70"/>
    <w:rsid w:val="00F5160C"/>
    <w:rsid w:val="00F52060"/>
    <w:rsid w:val="00F5214A"/>
    <w:rsid w:val="00F522EF"/>
    <w:rsid w:val="00F5243F"/>
    <w:rsid w:val="00F524E3"/>
    <w:rsid w:val="00F52E0B"/>
    <w:rsid w:val="00F5302E"/>
    <w:rsid w:val="00F54F1D"/>
    <w:rsid w:val="00F554B1"/>
    <w:rsid w:val="00F602C3"/>
    <w:rsid w:val="00F61156"/>
    <w:rsid w:val="00F6118A"/>
    <w:rsid w:val="00F63D48"/>
    <w:rsid w:val="00F65AE5"/>
    <w:rsid w:val="00F72047"/>
    <w:rsid w:val="00F73655"/>
    <w:rsid w:val="00F74312"/>
    <w:rsid w:val="00F774B5"/>
    <w:rsid w:val="00F80478"/>
    <w:rsid w:val="00F80E82"/>
    <w:rsid w:val="00F81641"/>
    <w:rsid w:val="00F83B5A"/>
    <w:rsid w:val="00F84C66"/>
    <w:rsid w:val="00F85207"/>
    <w:rsid w:val="00F855E8"/>
    <w:rsid w:val="00F85926"/>
    <w:rsid w:val="00F859DD"/>
    <w:rsid w:val="00F8782F"/>
    <w:rsid w:val="00F90183"/>
    <w:rsid w:val="00F916ED"/>
    <w:rsid w:val="00F92FC4"/>
    <w:rsid w:val="00F94130"/>
    <w:rsid w:val="00F957E2"/>
    <w:rsid w:val="00F962A8"/>
    <w:rsid w:val="00F9669F"/>
    <w:rsid w:val="00F9744B"/>
    <w:rsid w:val="00FA1990"/>
    <w:rsid w:val="00FA3EB1"/>
    <w:rsid w:val="00FA6D35"/>
    <w:rsid w:val="00FA6E0F"/>
    <w:rsid w:val="00FA7A99"/>
    <w:rsid w:val="00FA7FE7"/>
    <w:rsid w:val="00FB1307"/>
    <w:rsid w:val="00FB27B7"/>
    <w:rsid w:val="00FB41AC"/>
    <w:rsid w:val="00FB42A9"/>
    <w:rsid w:val="00FC2A67"/>
    <w:rsid w:val="00FC3391"/>
    <w:rsid w:val="00FC3678"/>
    <w:rsid w:val="00FC40B5"/>
    <w:rsid w:val="00FC5458"/>
    <w:rsid w:val="00FC7290"/>
    <w:rsid w:val="00FD0ECB"/>
    <w:rsid w:val="00FD3B51"/>
    <w:rsid w:val="00FD3BBE"/>
    <w:rsid w:val="00FD640B"/>
    <w:rsid w:val="00FD66ED"/>
    <w:rsid w:val="00FD7A5D"/>
    <w:rsid w:val="00FE0C74"/>
    <w:rsid w:val="00FE4FFE"/>
    <w:rsid w:val="00FE6820"/>
    <w:rsid w:val="00FF061E"/>
    <w:rsid w:val="00FF32DA"/>
    <w:rsid w:val="00FF5748"/>
    <w:rsid w:val="00FF6259"/>
    <w:rsid w:val="00FF6E12"/>
    <w:rsid w:val="02B3629A"/>
    <w:rsid w:val="03863E60"/>
    <w:rsid w:val="0D7305A2"/>
    <w:rsid w:val="0F9A29FF"/>
    <w:rsid w:val="1B5C5C9A"/>
    <w:rsid w:val="1BCA5560"/>
    <w:rsid w:val="2ED65175"/>
    <w:rsid w:val="3E4A361A"/>
    <w:rsid w:val="42732C55"/>
    <w:rsid w:val="451B2B19"/>
    <w:rsid w:val="475E7652"/>
    <w:rsid w:val="4AA94792"/>
    <w:rsid w:val="4C127482"/>
    <w:rsid w:val="4CCC5982"/>
    <w:rsid w:val="571038E1"/>
    <w:rsid w:val="645368BA"/>
    <w:rsid w:val="6BC65899"/>
    <w:rsid w:val="6BF563B1"/>
    <w:rsid w:val="7072115E"/>
    <w:rsid w:val="71B03CDC"/>
    <w:rsid w:val="75D957FA"/>
    <w:rsid w:val="79C4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16815"/>
  <w15:docId w15:val="{C6C47EAE-3492-4AD1-AE7D-60C99F95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rPr>
      <w:sz w:val="20"/>
      <w:szCs w:val="20"/>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page number"/>
    <w:basedOn w:val="a0"/>
    <w:uiPriority w:val="99"/>
    <w:semiHidden/>
    <w:unhideWhenUsed/>
    <w:qFormat/>
  </w:style>
  <w:style w:type="character" w:styleId="ae">
    <w:name w:val="Emphasis"/>
    <w:basedOn w:val="a0"/>
    <w:uiPriority w:val="20"/>
    <w:qFormat/>
    <w:rPr>
      <w:i/>
      <w:iCs/>
    </w:rPr>
  </w:style>
  <w:style w:type="character" w:styleId="af">
    <w:name w:val="line number"/>
    <w:basedOn w:val="a0"/>
    <w:uiPriority w:val="99"/>
    <w:semiHidden/>
    <w:unhideWhenUsed/>
    <w:qFormat/>
  </w:style>
  <w:style w:type="character" w:styleId="af0">
    <w:name w:val="Hyperlink"/>
    <w:basedOn w:val="a0"/>
    <w:uiPriority w:val="99"/>
    <w:unhideWhenUsed/>
    <w:qFormat/>
    <w:rPr>
      <w:color w:val="0000FF"/>
      <w:u w:val="single"/>
    </w:rPr>
  </w:style>
  <w:style w:type="character" w:styleId="af1">
    <w:name w:val="annotation reference"/>
    <w:basedOn w:val="a0"/>
    <w:uiPriority w:val="99"/>
    <w:semiHidden/>
    <w:unhideWhenUsed/>
    <w:qFormat/>
    <w:rPr>
      <w:sz w:val="16"/>
      <w:szCs w:val="16"/>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qFormat/>
    <w:pPr>
      <w:jc w:val="center"/>
    </w:pPr>
    <w:rPr>
      <w:rFonts w:ascii="等线" w:eastAsia="等线" w:hAnsi="等线" w:cs="等线" w:hint="eastAsia"/>
      <w:sz w:val="20"/>
    </w:rPr>
  </w:style>
  <w:style w:type="character" w:customStyle="1" w:styleId="EndNoteBibliographyTitle0">
    <w:name w:val="EndNote Bibliography Title 字符"/>
    <w:basedOn w:val="a0"/>
    <w:link w:val="EndNoteBibliographyTitle"/>
    <w:qFormat/>
    <w:rPr>
      <w:rFonts w:ascii="等线" w:eastAsia="等线" w:hAnsi="等线" w:cs="等线"/>
      <w:kern w:val="2"/>
      <w:szCs w:val="22"/>
    </w:rPr>
  </w:style>
  <w:style w:type="paragraph" w:customStyle="1" w:styleId="EndNoteBibliography">
    <w:name w:val="EndNote Bibliography"/>
    <w:basedOn w:val="a"/>
    <w:link w:val="EndNoteBibliography0"/>
    <w:qFormat/>
    <w:rPr>
      <w:rFonts w:ascii="等线" w:eastAsia="等线" w:hAnsi="等线" w:cs="等线" w:hint="eastAsia"/>
      <w:sz w:val="20"/>
    </w:rPr>
  </w:style>
  <w:style w:type="character" w:customStyle="1" w:styleId="EndNoteBibliography0">
    <w:name w:val="EndNote Bibliography 字符"/>
    <w:basedOn w:val="a0"/>
    <w:link w:val="EndNoteBibliography"/>
    <w:qFormat/>
    <w:rPr>
      <w:rFonts w:ascii="等线" w:eastAsia="等线" w:hAnsi="等线" w:cs="等线"/>
      <w:kern w:val="2"/>
      <w:szCs w:val="22"/>
    </w:rPr>
  </w:style>
  <w:style w:type="character" w:customStyle="1" w:styleId="a8">
    <w:name w:val="批注框文本 字符"/>
    <w:basedOn w:val="a0"/>
    <w:link w:val="a7"/>
    <w:uiPriority w:val="99"/>
    <w:semiHidden/>
    <w:qFormat/>
    <w:rPr>
      <w:sz w:val="18"/>
      <w:szCs w:val="18"/>
    </w:rPr>
  </w:style>
  <w:style w:type="character" w:customStyle="1" w:styleId="fontstyle01">
    <w:name w:val="fontstyle01"/>
    <w:basedOn w:val="a0"/>
    <w:qFormat/>
    <w:rPr>
      <w:rFonts w:ascii="Arial-BoldMT" w:hAnsi="Arial-BoldMT" w:hint="default"/>
      <w:b/>
      <w:bCs/>
      <w:color w:val="000000"/>
      <w:sz w:val="28"/>
      <w:szCs w:val="28"/>
    </w:rPr>
  </w:style>
  <w:style w:type="paragraph" w:styleId="af3">
    <w:name w:val="List Paragraph"/>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 w:type="character" w:customStyle="1" w:styleId="skip">
    <w:name w:val="skip"/>
    <w:basedOn w:val="a0"/>
    <w:qFormat/>
  </w:style>
  <w:style w:type="character" w:customStyle="1" w:styleId="a6">
    <w:name w:val="批注文字 字符"/>
    <w:basedOn w:val="a0"/>
    <w:link w:val="a4"/>
    <w:uiPriority w:val="99"/>
    <w:qFormat/>
    <w:rPr>
      <w:sz w:val="20"/>
      <w:szCs w:val="20"/>
    </w:rPr>
  </w:style>
  <w:style w:type="character" w:customStyle="1" w:styleId="a5">
    <w:name w:val="批注主题 字符"/>
    <w:basedOn w:val="a6"/>
    <w:link w:val="a3"/>
    <w:uiPriority w:val="99"/>
    <w:semiHidden/>
    <w:qFormat/>
    <w:rPr>
      <w:b/>
      <w:bCs/>
      <w:sz w:val="20"/>
      <w:szCs w:val="20"/>
    </w:rPr>
  </w:style>
  <w:style w:type="paragraph" w:customStyle="1" w:styleId="10">
    <w:name w:val="修订1"/>
    <w:hidden/>
    <w:uiPriority w:val="99"/>
    <w:semiHidden/>
    <w:qFormat/>
    <w:rPr>
      <w:kern w:val="2"/>
      <w:sz w:val="21"/>
      <w:szCs w:val="22"/>
    </w:rPr>
  </w:style>
  <w:style w:type="character" w:customStyle="1" w:styleId="apple-converted-space">
    <w:name w:val="apple-converted-space"/>
    <w:basedOn w:val="a0"/>
    <w:qFormat/>
  </w:style>
  <w:style w:type="paragraph" w:customStyle="1" w:styleId="src">
    <w:name w:val="src"/>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44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2B9340D-C2E0-41F2-B256-5A1A45C4378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23</Pages>
  <Words>15169</Words>
  <Characters>86464</Characters>
  <Application>Microsoft Office Word</Application>
  <DocSecurity>0</DocSecurity>
  <Lines>720</Lines>
  <Paragraphs>202</Paragraphs>
  <ScaleCrop>false</ScaleCrop>
  <Company/>
  <LinksUpToDate>false</LinksUpToDate>
  <CharactersWithSpaces>101431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wang</dc:creator>
  <cp:lastModifiedBy>CYR</cp:lastModifiedBy>
  <cp:revision>15</cp:revision>
  <dcterms:created xsi:type="dcterms:W3CDTF">2021-04-08T07:59:00Z</dcterms:created>
  <dcterms:modified xsi:type="dcterms:W3CDTF">2021-04-09T08:15:00Z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